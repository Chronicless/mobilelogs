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5D099" w14:textId="77777777" w:rsidR="00C926CD" w:rsidRPr="003B0345" w:rsidRDefault="00C926CD" w:rsidP="001978BC">
      <w:pPr>
        <w:pStyle w:val="Title"/>
        <w:jc w:val="center"/>
        <w:rPr>
          <w:lang w:val="ru-RU"/>
        </w:rPr>
      </w:pPr>
    </w:p>
    <w:p w14:paraId="133068CF" w14:textId="77777777" w:rsidR="00C926CD" w:rsidRDefault="00C926CD" w:rsidP="001978BC">
      <w:pPr>
        <w:pStyle w:val="Title"/>
        <w:jc w:val="center"/>
      </w:pPr>
    </w:p>
    <w:p w14:paraId="43317DE7" w14:textId="77777777" w:rsidR="00C926CD" w:rsidRDefault="00C926CD" w:rsidP="001978BC">
      <w:pPr>
        <w:pStyle w:val="Title"/>
        <w:jc w:val="center"/>
      </w:pPr>
    </w:p>
    <w:p w14:paraId="5CB7E34E" w14:textId="77777777" w:rsidR="00C926CD" w:rsidRDefault="00C926CD" w:rsidP="001978BC">
      <w:pPr>
        <w:pStyle w:val="Title"/>
        <w:jc w:val="center"/>
      </w:pPr>
    </w:p>
    <w:p w14:paraId="52866F63" w14:textId="14FFC53E" w:rsidR="009625E9" w:rsidRPr="00D6581E" w:rsidRDefault="00C37D47" w:rsidP="009625E9">
      <w:pPr>
        <w:pStyle w:val="Title"/>
        <w:jc w:val="center"/>
      </w:pPr>
      <w:r>
        <w:t>CSL (</w:t>
      </w:r>
      <w:r w:rsidR="000A6A68">
        <w:t xml:space="preserve">Client Side Logging) </w:t>
      </w:r>
      <w:r w:rsidR="008B24B3">
        <w:t>Project</w:t>
      </w:r>
      <w:r w:rsidR="00A6549F" w:rsidRPr="00A6549F">
        <w:t xml:space="preserve"> </w:t>
      </w:r>
      <w:r w:rsidR="00A6549F">
        <w:t>HLD</w:t>
      </w:r>
    </w:p>
    <w:p w14:paraId="033B4F7B" w14:textId="77777777" w:rsidR="0040313C" w:rsidRPr="0040313C" w:rsidRDefault="0040313C" w:rsidP="00DA2484">
      <w:pPr>
        <w:pStyle w:val="Title"/>
        <w:jc w:val="center"/>
      </w:pPr>
    </w:p>
    <w:p w14:paraId="587D75A1" w14:textId="77777777" w:rsidR="00DA2484" w:rsidRDefault="00DA2484" w:rsidP="0035006B">
      <w:pPr>
        <w:pStyle w:val="Subtitle"/>
        <w:jc w:val="center"/>
      </w:pPr>
    </w:p>
    <w:p w14:paraId="596398BD" w14:textId="77777777" w:rsidR="001978BC" w:rsidRDefault="001978BC" w:rsidP="001978BC"/>
    <w:p w14:paraId="5CE76F23" w14:textId="77777777" w:rsidR="001978BC" w:rsidRDefault="001978BC" w:rsidP="001978BC"/>
    <w:p w14:paraId="0A6C518B" w14:textId="77777777" w:rsidR="005259DE" w:rsidRDefault="005259DE" w:rsidP="001978BC"/>
    <w:p w14:paraId="7881065A" w14:textId="77777777" w:rsidR="005259DE" w:rsidRDefault="005259DE" w:rsidP="001978BC"/>
    <w:p w14:paraId="08DDA821" w14:textId="77777777" w:rsidR="005259DE" w:rsidRDefault="005259DE" w:rsidP="001978BC"/>
    <w:p w14:paraId="3A87B029" w14:textId="77777777" w:rsidR="005259DE" w:rsidRDefault="005259DE" w:rsidP="001978BC"/>
    <w:p w14:paraId="359F81CF" w14:textId="77777777" w:rsidR="001978BC" w:rsidRDefault="001978BC" w:rsidP="001978BC"/>
    <w:p w14:paraId="4343B1D9" w14:textId="77777777" w:rsidR="001978BC" w:rsidRDefault="001978BC" w:rsidP="001978BC"/>
    <w:p w14:paraId="170AAEE5" w14:textId="77777777" w:rsidR="001978BC" w:rsidRDefault="001978BC" w:rsidP="001978BC"/>
    <w:p w14:paraId="0FE45199" w14:textId="6E7494CE" w:rsidR="00631BF4" w:rsidRDefault="00961C52" w:rsidP="00743295">
      <w:pPr>
        <w:jc w:val="both"/>
      </w:pPr>
      <w:r w:rsidRPr="000E4FD7">
        <w:rPr>
          <w:b/>
        </w:rPr>
        <w:t>Version</w:t>
      </w:r>
      <w:r w:rsidR="001A6954">
        <w:t xml:space="preserve">: </w:t>
      </w:r>
      <w:del w:id="0" w:author="Gavrilov, Evgeny" w:date="2015-11-16T13:25:00Z">
        <w:r w:rsidR="001A6954" w:rsidDel="008C0D3D">
          <w:delText>0</w:delText>
        </w:r>
      </w:del>
      <w:ins w:id="1" w:author="Gavrilov, Evgeny" w:date="2016-03-09T10:11:00Z">
        <w:r w:rsidR="005F741F">
          <w:t>2</w:t>
        </w:r>
      </w:ins>
      <w:ins w:id="2" w:author="Gavrilov, Evgeny" w:date="2015-11-03T16:31:00Z">
        <w:r w:rsidR="002B2691">
          <w:t>.</w:t>
        </w:r>
      </w:ins>
      <w:del w:id="3" w:author="Gavrilov, Evgeny" w:date="2015-11-03T16:31:00Z">
        <w:r w:rsidR="001A6954" w:rsidDel="002B2691">
          <w:delText>.</w:delText>
        </w:r>
      </w:del>
      <w:ins w:id="4" w:author="Pavnyk, Stanislav" w:date="2015-10-28T18:45:00Z">
        <w:del w:id="5" w:author="Gavrilov, Evgeny" w:date="2015-11-02T18:48:00Z">
          <w:r w:rsidR="00F87D61" w:rsidDel="00A53DF7">
            <w:delText>6</w:delText>
          </w:r>
        </w:del>
      </w:ins>
      <w:ins w:id="6" w:author="Gavrilov, Evgeny" w:date="2016-04-11T14:57:00Z">
        <w:r w:rsidR="008C0302">
          <w:t>1</w:t>
        </w:r>
      </w:ins>
      <w:del w:id="7" w:author="Pavnyk, Stanislav" w:date="2015-10-28T18:45:00Z">
        <w:r w:rsidR="001E1263">
          <w:delText>4</w:delText>
        </w:r>
      </w:del>
    </w:p>
    <w:p w14:paraId="3C166EAE" w14:textId="6F59BFD6" w:rsidR="00961C52" w:rsidRDefault="00961C52" w:rsidP="00743295">
      <w:pPr>
        <w:jc w:val="both"/>
      </w:pPr>
      <w:r w:rsidRPr="000E4FD7">
        <w:rPr>
          <w:b/>
        </w:rPr>
        <w:t>Author</w:t>
      </w:r>
      <w:r w:rsidR="00185C53">
        <w:rPr>
          <w:b/>
        </w:rPr>
        <w:t>s</w:t>
      </w:r>
      <w:r>
        <w:t xml:space="preserve">: </w:t>
      </w:r>
      <w:r w:rsidR="009625E9">
        <w:t>Dmitry Kudryavtsev</w:t>
      </w:r>
      <w:r w:rsidR="00843A5F">
        <w:t>, Evgeny Gavrilov</w:t>
      </w:r>
      <w:r w:rsidR="001E1263">
        <w:t>, Alex Arkhipov</w:t>
      </w:r>
      <w:ins w:id="8" w:author="Arkhipov, Alexander" w:date="2015-10-28T19:23:00Z">
        <w:r w:rsidR="00743295">
          <w:t>, Stanislav Pavnyk</w:t>
        </w:r>
      </w:ins>
    </w:p>
    <w:p w14:paraId="48980907" w14:textId="2BA7AD76" w:rsidR="00BB1E64" w:rsidRDefault="00BB1E64">
      <w:pPr>
        <w:spacing w:after="200" w:line="276" w:lineRule="auto"/>
      </w:pPr>
      <w:r>
        <w:br w:type="page"/>
      </w:r>
    </w:p>
    <w:bookmarkStart w:id="9" w:name="_Toc448150075" w:displacedByCustomXml="next"/>
    <w:bookmarkStart w:id="10" w:name="_Toc433815553" w:displacedByCustomXml="next"/>
    <w:sdt>
      <w:sdtPr>
        <w:rPr>
          <w:rFonts w:ascii="Calibri" w:eastAsiaTheme="minorHAnsi" w:hAnsi="Calibri" w:cs="Times New Roman"/>
          <w:b w:val="0"/>
          <w:bCs w:val="0"/>
          <w:color w:val="auto"/>
          <w:sz w:val="22"/>
          <w:szCs w:val="22"/>
        </w:rPr>
        <w:id w:val="-482547612"/>
        <w:docPartObj>
          <w:docPartGallery w:val="Table of Contents"/>
          <w:docPartUnique/>
        </w:docPartObj>
      </w:sdtPr>
      <w:sdtEndPr>
        <w:rPr>
          <w:noProof/>
        </w:rPr>
      </w:sdtEndPr>
      <w:sdtContent>
        <w:p w14:paraId="7C065250" w14:textId="7BB8D206" w:rsidR="00176E2E" w:rsidRDefault="00ED52AC">
          <w:pPr>
            <w:pStyle w:val="Heading1"/>
          </w:pPr>
          <w:ins w:id="11" w:author="Gavrilov, Evgeny" w:date="2015-11-03T16:12:00Z">
            <w:r w:rsidRPr="00ED52AC">
              <w:rPr>
                <w:rPrChange w:id="12" w:author="Gavrilov, Evgeny" w:date="2015-11-03T16:12:00Z">
                  <w:rPr>
                    <w:rFonts w:ascii="Calibri" w:eastAsiaTheme="minorHAnsi" w:hAnsi="Calibri" w:cs="Times New Roman"/>
                    <w:b w:val="0"/>
                    <w:bCs w:val="0"/>
                    <w:color w:val="auto"/>
                    <w:sz w:val="22"/>
                    <w:szCs w:val="22"/>
                  </w:rPr>
                </w:rPrChange>
              </w:rPr>
              <w:t xml:space="preserve">1. </w:t>
            </w:r>
          </w:ins>
          <w:r w:rsidR="00176E2E">
            <w:t>Contents</w:t>
          </w:r>
          <w:bookmarkEnd w:id="10"/>
          <w:bookmarkEnd w:id="9"/>
        </w:p>
        <w:p w14:paraId="1990AF5E" w14:textId="77777777" w:rsidR="0040313C" w:rsidRPr="0040313C" w:rsidRDefault="0040313C" w:rsidP="0040313C">
          <w:pPr>
            <w:rPr>
              <w:del w:id="13" w:author="Pavnyk, Stanislav" w:date="2015-10-28T18:45:00Z"/>
              <w:lang w:eastAsia="ja-JP"/>
            </w:rPr>
          </w:pPr>
        </w:p>
        <w:p w14:paraId="45FFA4CB" w14:textId="2DD1EF31" w:rsidR="00FE2BC5" w:rsidDel="009A4427" w:rsidRDefault="00176E2E">
          <w:pPr>
            <w:pStyle w:val="TOC1"/>
            <w:tabs>
              <w:tab w:val="left" w:pos="440"/>
              <w:tab w:val="right" w:leader="dot" w:pos="9062"/>
            </w:tabs>
            <w:rPr>
              <w:ins w:id="14" w:author="Pavnyk, Stanislav" w:date="2015-11-02T19:12:00Z"/>
              <w:del w:id="15" w:author="Gavrilov, Evgeny" w:date="2015-11-03T15:32:00Z"/>
              <w:rFonts w:eastAsiaTheme="minorEastAsia"/>
              <w:noProof/>
              <w:lang w:val="ru-RU" w:eastAsia="ru-RU"/>
            </w:rPr>
          </w:pPr>
          <w:del w:id="16" w:author="Gavrilov, Evgeny" w:date="2015-11-26T13:46:00Z">
            <w:r w:rsidDel="00A1045C">
              <w:fldChar w:fldCharType="begin"/>
            </w:r>
            <w:r w:rsidDel="00A1045C">
              <w:delInstrText xml:space="preserve"> TOC \o "1-3" \h \z \u </w:delInstrText>
            </w:r>
            <w:r w:rsidDel="00A1045C">
              <w:fldChar w:fldCharType="separate"/>
            </w:r>
          </w:del>
          <w:ins w:id="17" w:author="Pavnyk, Stanislav" w:date="2015-11-02T19:12:00Z">
            <w:del w:id="18" w:author="Gavrilov, Evgeny" w:date="2015-11-03T15:32:00Z">
              <w:r w:rsidR="00FE2BC5" w:rsidRPr="00ED52AC" w:rsidDel="009A4427">
                <w:rPr>
                  <w:rStyle w:val="Hyperlink"/>
                  <w:noProof/>
                </w:rPr>
                <w:delText>1</w:delText>
              </w:r>
              <w:r w:rsidR="00FE2BC5" w:rsidDel="009A4427">
                <w:rPr>
                  <w:rFonts w:eastAsiaTheme="minorEastAsia"/>
                  <w:noProof/>
                  <w:lang w:val="ru-RU" w:eastAsia="ru-RU"/>
                </w:rPr>
                <w:tab/>
              </w:r>
              <w:r w:rsidR="00FE2BC5" w:rsidRPr="00ED52AC" w:rsidDel="009A4427">
                <w:rPr>
                  <w:rStyle w:val="Hyperlink"/>
                  <w:noProof/>
                </w:rPr>
                <w:delText>Contents</w:delText>
              </w:r>
              <w:r w:rsidR="00FE2BC5" w:rsidDel="009A4427">
                <w:rPr>
                  <w:noProof/>
                  <w:webHidden/>
                </w:rPr>
                <w:tab/>
                <w:delText>2</w:delText>
              </w:r>
            </w:del>
          </w:ins>
        </w:p>
        <w:p w14:paraId="7B61D34A" w14:textId="77777777" w:rsidR="00FE2BC5" w:rsidDel="009A4427" w:rsidRDefault="00FE2BC5">
          <w:pPr>
            <w:pStyle w:val="TOC1"/>
            <w:tabs>
              <w:tab w:val="left" w:pos="440"/>
              <w:tab w:val="right" w:leader="dot" w:pos="9062"/>
            </w:tabs>
            <w:rPr>
              <w:ins w:id="19" w:author="Pavnyk, Stanislav" w:date="2015-11-02T19:12:00Z"/>
              <w:del w:id="20" w:author="Gavrilov, Evgeny" w:date="2015-11-03T15:32:00Z"/>
              <w:rFonts w:eastAsiaTheme="minorEastAsia"/>
              <w:noProof/>
              <w:lang w:val="ru-RU" w:eastAsia="ru-RU"/>
            </w:rPr>
          </w:pPr>
          <w:ins w:id="21" w:author="Pavnyk, Stanislav" w:date="2015-11-02T19:12:00Z">
            <w:del w:id="22" w:author="Gavrilov, Evgeny" w:date="2015-11-03T15:32:00Z">
              <w:r w:rsidRPr="00ED52AC" w:rsidDel="009A4427">
                <w:rPr>
                  <w:rStyle w:val="Hyperlink"/>
                  <w:noProof/>
                </w:rPr>
                <w:delText>2</w:delText>
              </w:r>
              <w:r w:rsidDel="009A4427">
                <w:rPr>
                  <w:rFonts w:eastAsiaTheme="minorEastAsia"/>
                  <w:noProof/>
                  <w:lang w:val="ru-RU" w:eastAsia="ru-RU"/>
                </w:rPr>
                <w:tab/>
              </w:r>
              <w:r w:rsidRPr="00ED52AC" w:rsidDel="009A4427">
                <w:rPr>
                  <w:rStyle w:val="Hyperlink"/>
                  <w:noProof/>
                </w:rPr>
                <w:delText>Revision history</w:delText>
              </w:r>
              <w:r w:rsidDel="009A4427">
                <w:rPr>
                  <w:noProof/>
                  <w:webHidden/>
                </w:rPr>
                <w:tab/>
                <w:delText>4</w:delText>
              </w:r>
            </w:del>
          </w:ins>
        </w:p>
        <w:p w14:paraId="72F3AC06" w14:textId="77777777" w:rsidR="00FE2BC5" w:rsidDel="009A4427" w:rsidRDefault="00FE2BC5">
          <w:pPr>
            <w:pStyle w:val="TOC1"/>
            <w:tabs>
              <w:tab w:val="left" w:pos="440"/>
              <w:tab w:val="right" w:leader="dot" w:pos="9062"/>
            </w:tabs>
            <w:rPr>
              <w:ins w:id="23" w:author="Pavnyk, Stanislav" w:date="2015-11-02T19:12:00Z"/>
              <w:del w:id="24" w:author="Gavrilov, Evgeny" w:date="2015-11-03T15:32:00Z"/>
              <w:rFonts w:eastAsiaTheme="minorEastAsia"/>
              <w:noProof/>
              <w:lang w:val="ru-RU" w:eastAsia="ru-RU"/>
            </w:rPr>
          </w:pPr>
          <w:ins w:id="25" w:author="Pavnyk, Stanislav" w:date="2015-11-02T19:12:00Z">
            <w:del w:id="26" w:author="Gavrilov, Evgeny" w:date="2015-11-03T15:32:00Z">
              <w:r w:rsidRPr="00ED52AC" w:rsidDel="009A4427">
                <w:rPr>
                  <w:rStyle w:val="Hyperlink"/>
                  <w:noProof/>
                </w:rPr>
                <w:delText>3</w:delText>
              </w:r>
              <w:r w:rsidDel="009A4427">
                <w:rPr>
                  <w:rFonts w:eastAsiaTheme="minorEastAsia"/>
                  <w:noProof/>
                  <w:lang w:val="ru-RU" w:eastAsia="ru-RU"/>
                </w:rPr>
                <w:tab/>
              </w:r>
              <w:r w:rsidRPr="00ED52AC" w:rsidDel="009A4427">
                <w:rPr>
                  <w:rStyle w:val="Hyperlink"/>
                  <w:noProof/>
                </w:rPr>
                <w:delText>Architecture</w:delText>
              </w:r>
              <w:r w:rsidDel="009A4427">
                <w:rPr>
                  <w:noProof/>
                  <w:webHidden/>
                </w:rPr>
                <w:tab/>
                <w:delText>5</w:delText>
              </w:r>
            </w:del>
          </w:ins>
        </w:p>
        <w:p w14:paraId="091B62FC" w14:textId="77777777" w:rsidR="00FE2BC5" w:rsidDel="009A4427" w:rsidRDefault="00FE2BC5">
          <w:pPr>
            <w:pStyle w:val="TOC2"/>
            <w:tabs>
              <w:tab w:val="left" w:pos="880"/>
              <w:tab w:val="right" w:leader="dot" w:pos="9062"/>
            </w:tabs>
            <w:rPr>
              <w:ins w:id="27" w:author="Pavnyk, Stanislav" w:date="2015-11-02T19:12:00Z"/>
              <w:del w:id="28" w:author="Gavrilov, Evgeny" w:date="2015-11-03T15:32:00Z"/>
              <w:rFonts w:eastAsiaTheme="minorEastAsia"/>
              <w:noProof/>
              <w:lang w:val="ru-RU" w:eastAsia="ru-RU"/>
            </w:rPr>
          </w:pPr>
          <w:ins w:id="29" w:author="Pavnyk, Stanislav" w:date="2015-11-02T19:12:00Z">
            <w:del w:id="30" w:author="Gavrilov, Evgeny" w:date="2015-11-03T15:32:00Z">
              <w:r w:rsidRPr="00ED52AC" w:rsidDel="009A4427">
                <w:rPr>
                  <w:rStyle w:val="Hyperlink"/>
                  <w:noProof/>
                </w:rPr>
                <w:delText>3.1</w:delText>
              </w:r>
              <w:r w:rsidDel="009A4427">
                <w:rPr>
                  <w:rFonts w:eastAsiaTheme="minorEastAsia"/>
                  <w:noProof/>
                  <w:lang w:val="ru-RU" w:eastAsia="ru-RU"/>
                </w:rPr>
                <w:tab/>
              </w:r>
              <w:r w:rsidRPr="00ED52AC" w:rsidDel="009A4427">
                <w:rPr>
                  <w:rStyle w:val="Hyperlink"/>
                  <w:noProof/>
                </w:rPr>
                <w:delText>Application basic architecture</w:delText>
              </w:r>
              <w:r w:rsidDel="009A4427">
                <w:rPr>
                  <w:noProof/>
                  <w:webHidden/>
                </w:rPr>
                <w:tab/>
                <w:delText>5</w:delText>
              </w:r>
            </w:del>
          </w:ins>
        </w:p>
        <w:p w14:paraId="7AB11A4F" w14:textId="77777777" w:rsidR="00FE2BC5" w:rsidDel="009A4427" w:rsidRDefault="00FE2BC5">
          <w:pPr>
            <w:pStyle w:val="TOC2"/>
            <w:tabs>
              <w:tab w:val="left" w:pos="880"/>
              <w:tab w:val="right" w:leader="dot" w:pos="9062"/>
            </w:tabs>
            <w:rPr>
              <w:ins w:id="31" w:author="Pavnyk, Stanislav" w:date="2015-11-02T19:12:00Z"/>
              <w:del w:id="32" w:author="Gavrilov, Evgeny" w:date="2015-11-03T15:32:00Z"/>
              <w:rFonts w:eastAsiaTheme="minorEastAsia"/>
              <w:noProof/>
              <w:lang w:val="ru-RU" w:eastAsia="ru-RU"/>
            </w:rPr>
          </w:pPr>
          <w:ins w:id="33" w:author="Pavnyk, Stanislav" w:date="2015-11-02T19:12:00Z">
            <w:del w:id="34" w:author="Gavrilov, Evgeny" w:date="2015-11-03T15:32:00Z">
              <w:r w:rsidRPr="00ED52AC" w:rsidDel="009A4427">
                <w:rPr>
                  <w:rStyle w:val="Hyperlink"/>
                  <w:noProof/>
                </w:rPr>
                <w:delText>3.2</w:delText>
              </w:r>
              <w:r w:rsidDel="009A4427">
                <w:rPr>
                  <w:rFonts w:eastAsiaTheme="minorEastAsia"/>
                  <w:noProof/>
                  <w:lang w:val="ru-RU" w:eastAsia="ru-RU"/>
                </w:rPr>
                <w:tab/>
              </w:r>
              <w:r w:rsidRPr="00ED52AC" w:rsidDel="009A4427">
                <w:rPr>
                  <w:rStyle w:val="Hyperlink"/>
                  <w:noProof/>
                </w:rPr>
                <w:delText>Application diagram</w:delText>
              </w:r>
              <w:r w:rsidDel="009A4427">
                <w:rPr>
                  <w:noProof/>
                  <w:webHidden/>
                </w:rPr>
                <w:tab/>
                <w:delText>6</w:delText>
              </w:r>
            </w:del>
          </w:ins>
        </w:p>
        <w:p w14:paraId="774B54D0" w14:textId="77777777" w:rsidR="00FE2BC5" w:rsidDel="009A4427" w:rsidRDefault="00FE2BC5">
          <w:pPr>
            <w:pStyle w:val="TOC1"/>
            <w:tabs>
              <w:tab w:val="left" w:pos="440"/>
              <w:tab w:val="right" w:leader="dot" w:pos="9062"/>
            </w:tabs>
            <w:rPr>
              <w:ins w:id="35" w:author="Pavnyk, Stanislav" w:date="2015-11-02T19:12:00Z"/>
              <w:del w:id="36" w:author="Gavrilov, Evgeny" w:date="2015-11-03T15:32:00Z"/>
              <w:rFonts w:eastAsiaTheme="minorEastAsia"/>
              <w:noProof/>
              <w:lang w:val="ru-RU" w:eastAsia="ru-RU"/>
            </w:rPr>
          </w:pPr>
          <w:ins w:id="37" w:author="Pavnyk, Stanislav" w:date="2015-11-02T19:12:00Z">
            <w:del w:id="38" w:author="Gavrilov, Evgeny" w:date="2015-11-03T15:32:00Z">
              <w:r w:rsidRPr="00ED52AC" w:rsidDel="009A4427">
                <w:rPr>
                  <w:rStyle w:val="Hyperlink"/>
                  <w:noProof/>
                </w:rPr>
                <w:delText>4</w:delText>
              </w:r>
              <w:r w:rsidDel="009A4427">
                <w:rPr>
                  <w:rFonts w:eastAsiaTheme="minorEastAsia"/>
                  <w:noProof/>
                  <w:lang w:val="ru-RU" w:eastAsia="ru-RU"/>
                </w:rPr>
                <w:tab/>
              </w:r>
              <w:r w:rsidRPr="00ED52AC" w:rsidDel="009A4427">
                <w:rPr>
                  <w:rStyle w:val="Hyperlink"/>
                  <w:noProof/>
                </w:rPr>
                <w:delText>Hardware Requirements</w:delText>
              </w:r>
              <w:r w:rsidDel="009A4427">
                <w:rPr>
                  <w:noProof/>
                  <w:webHidden/>
                </w:rPr>
                <w:tab/>
                <w:delText>6</w:delText>
              </w:r>
            </w:del>
          </w:ins>
        </w:p>
        <w:p w14:paraId="2001A32E" w14:textId="77777777" w:rsidR="00FE2BC5" w:rsidDel="009A4427" w:rsidRDefault="00FE2BC5">
          <w:pPr>
            <w:pStyle w:val="TOC2"/>
            <w:tabs>
              <w:tab w:val="left" w:pos="880"/>
              <w:tab w:val="right" w:leader="dot" w:pos="9062"/>
            </w:tabs>
            <w:rPr>
              <w:ins w:id="39" w:author="Pavnyk, Stanislav" w:date="2015-11-02T19:12:00Z"/>
              <w:del w:id="40" w:author="Gavrilov, Evgeny" w:date="2015-11-03T15:32:00Z"/>
              <w:rFonts w:eastAsiaTheme="minorEastAsia"/>
              <w:noProof/>
              <w:lang w:val="ru-RU" w:eastAsia="ru-RU"/>
            </w:rPr>
          </w:pPr>
          <w:ins w:id="41" w:author="Pavnyk, Stanislav" w:date="2015-11-02T19:12:00Z">
            <w:del w:id="42" w:author="Gavrilov, Evgeny" w:date="2015-11-03T15:32:00Z">
              <w:r w:rsidRPr="00ED52AC" w:rsidDel="009A4427">
                <w:rPr>
                  <w:rStyle w:val="Hyperlink"/>
                  <w:noProof/>
                </w:rPr>
                <w:delText>4.1</w:delText>
              </w:r>
              <w:r w:rsidDel="009A4427">
                <w:rPr>
                  <w:rFonts w:eastAsiaTheme="minorEastAsia"/>
                  <w:noProof/>
                  <w:lang w:val="ru-RU" w:eastAsia="ru-RU"/>
                </w:rPr>
                <w:tab/>
              </w:r>
              <w:r w:rsidRPr="00ED52AC" w:rsidDel="009A4427">
                <w:rPr>
                  <w:rStyle w:val="Hyperlink"/>
                  <w:noProof/>
                </w:rPr>
                <w:delText>Disk</w:delText>
              </w:r>
              <w:r w:rsidDel="009A4427">
                <w:rPr>
                  <w:noProof/>
                  <w:webHidden/>
                </w:rPr>
                <w:tab/>
                <w:delText>6</w:delText>
              </w:r>
            </w:del>
          </w:ins>
        </w:p>
        <w:p w14:paraId="79DDD9AC" w14:textId="77777777" w:rsidR="00FE2BC5" w:rsidDel="009A4427" w:rsidRDefault="00FE2BC5">
          <w:pPr>
            <w:pStyle w:val="TOC2"/>
            <w:tabs>
              <w:tab w:val="left" w:pos="880"/>
              <w:tab w:val="right" w:leader="dot" w:pos="9062"/>
            </w:tabs>
            <w:rPr>
              <w:ins w:id="43" w:author="Pavnyk, Stanislav" w:date="2015-11-02T19:12:00Z"/>
              <w:del w:id="44" w:author="Gavrilov, Evgeny" w:date="2015-11-03T15:32:00Z"/>
              <w:rFonts w:eastAsiaTheme="minorEastAsia"/>
              <w:noProof/>
              <w:lang w:val="ru-RU" w:eastAsia="ru-RU"/>
            </w:rPr>
          </w:pPr>
          <w:ins w:id="45" w:author="Pavnyk, Stanislav" w:date="2015-11-02T19:12:00Z">
            <w:del w:id="46" w:author="Gavrilov, Evgeny" w:date="2015-11-03T15:32:00Z">
              <w:r w:rsidRPr="00ED52AC" w:rsidDel="009A4427">
                <w:rPr>
                  <w:rStyle w:val="Hyperlink"/>
                  <w:noProof/>
                </w:rPr>
                <w:delText>4.2</w:delText>
              </w:r>
              <w:r w:rsidDel="009A4427">
                <w:rPr>
                  <w:rFonts w:eastAsiaTheme="minorEastAsia"/>
                  <w:noProof/>
                  <w:lang w:val="ru-RU" w:eastAsia="ru-RU"/>
                </w:rPr>
                <w:tab/>
              </w:r>
              <w:r w:rsidRPr="00ED52AC" w:rsidDel="009A4427">
                <w:rPr>
                  <w:rStyle w:val="Hyperlink"/>
                  <w:noProof/>
                </w:rPr>
                <w:delText>Memory</w:delText>
              </w:r>
              <w:r w:rsidDel="009A4427">
                <w:rPr>
                  <w:noProof/>
                  <w:webHidden/>
                </w:rPr>
                <w:tab/>
                <w:delText>7</w:delText>
              </w:r>
            </w:del>
          </w:ins>
        </w:p>
        <w:p w14:paraId="4EF4A401" w14:textId="77777777" w:rsidR="00FE2BC5" w:rsidDel="009A4427" w:rsidRDefault="00FE2BC5">
          <w:pPr>
            <w:pStyle w:val="TOC1"/>
            <w:tabs>
              <w:tab w:val="left" w:pos="440"/>
              <w:tab w:val="right" w:leader="dot" w:pos="9062"/>
            </w:tabs>
            <w:rPr>
              <w:ins w:id="47" w:author="Pavnyk, Stanislav" w:date="2015-11-02T19:12:00Z"/>
              <w:del w:id="48" w:author="Gavrilov, Evgeny" w:date="2015-11-03T15:32:00Z"/>
              <w:rFonts w:eastAsiaTheme="minorEastAsia"/>
              <w:noProof/>
              <w:lang w:val="ru-RU" w:eastAsia="ru-RU"/>
            </w:rPr>
          </w:pPr>
          <w:ins w:id="49" w:author="Pavnyk, Stanislav" w:date="2015-11-02T19:12:00Z">
            <w:del w:id="50" w:author="Gavrilov, Evgeny" w:date="2015-11-03T15:32:00Z">
              <w:r w:rsidRPr="00ED52AC" w:rsidDel="009A4427">
                <w:rPr>
                  <w:rStyle w:val="Hyperlink"/>
                  <w:noProof/>
                </w:rPr>
                <w:delText>5</w:delText>
              </w:r>
              <w:r w:rsidDel="009A4427">
                <w:rPr>
                  <w:rFonts w:eastAsiaTheme="minorEastAsia"/>
                  <w:noProof/>
                  <w:lang w:val="ru-RU" w:eastAsia="ru-RU"/>
                </w:rPr>
                <w:tab/>
              </w:r>
              <w:r w:rsidRPr="00ED52AC" w:rsidDel="009A4427">
                <w:rPr>
                  <w:rStyle w:val="Hyperlink"/>
                  <w:noProof/>
                </w:rPr>
                <w:delText>Software Requirements</w:delText>
              </w:r>
              <w:r w:rsidDel="009A4427">
                <w:rPr>
                  <w:noProof/>
                  <w:webHidden/>
                </w:rPr>
                <w:tab/>
                <w:delText>7</w:delText>
              </w:r>
            </w:del>
          </w:ins>
        </w:p>
        <w:p w14:paraId="1A449268" w14:textId="77777777" w:rsidR="00FE2BC5" w:rsidDel="009A4427" w:rsidRDefault="00FE2BC5">
          <w:pPr>
            <w:pStyle w:val="TOC2"/>
            <w:tabs>
              <w:tab w:val="left" w:pos="880"/>
              <w:tab w:val="right" w:leader="dot" w:pos="9062"/>
            </w:tabs>
            <w:rPr>
              <w:ins w:id="51" w:author="Pavnyk, Stanislav" w:date="2015-11-02T19:12:00Z"/>
              <w:del w:id="52" w:author="Gavrilov, Evgeny" w:date="2015-11-03T15:32:00Z"/>
              <w:rFonts w:eastAsiaTheme="minorEastAsia"/>
              <w:noProof/>
              <w:lang w:val="ru-RU" w:eastAsia="ru-RU"/>
            </w:rPr>
          </w:pPr>
          <w:ins w:id="53" w:author="Pavnyk, Stanislav" w:date="2015-11-02T19:12:00Z">
            <w:del w:id="54" w:author="Gavrilov, Evgeny" w:date="2015-11-03T15:32:00Z">
              <w:r w:rsidRPr="00ED52AC" w:rsidDel="009A4427">
                <w:rPr>
                  <w:rStyle w:val="Hyperlink"/>
                  <w:noProof/>
                </w:rPr>
                <w:delText>5.1</w:delText>
              </w:r>
              <w:r w:rsidDel="009A4427">
                <w:rPr>
                  <w:rFonts w:eastAsiaTheme="minorEastAsia"/>
                  <w:noProof/>
                  <w:lang w:val="ru-RU" w:eastAsia="ru-RU"/>
                </w:rPr>
                <w:tab/>
              </w:r>
              <w:r w:rsidRPr="00ED52AC" w:rsidDel="009A4427">
                <w:rPr>
                  <w:rStyle w:val="Hyperlink"/>
                  <w:noProof/>
                </w:rPr>
                <w:delText>Software versions</w:delText>
              </w:r>
              <w:r w:rsidDel="009A4427">
                <w:rPr>
                  <w:noProof/>
                  <w:webHidden/>
                </w:rPr>
                <w:tab/>
                <w:delText>7</w:delText>
              </w:r>
            </w:del>
          </w:ins>
        </w:p>
        <w:p w14:paraId="53B163AA" w14:textId="77777777" w:rsidR="00FE2BC5" w:rsidDel="009A4427" w:rsidRDefault="00FE2BC5">
          <w:pPr>
            <w:pStyle w:val="TOC2"/>
            <w:tabs>
              <w:tab w:val="left" w:pos="880"/>
              <w:tab w:val="right" w:leader="dot" w:pos="9062"/>
            </w:tabs>
            <w:rPr>
              <w:ins w:id="55" w:author="Pavnyk, Stanislav" w:date="2015-11-02T19:12:00Z"/>
              <w:del w:id="56" w:author="Gavrilov, Evgeny" w:date="2015-11-03T15:32:00Z"/>
              <w:rFonts w:eastAsiaTheme="minorEastAsia"/>
              <w:noProof/>
              <w:lang w:val="ru-RU" w:eastAsia="ru-RU"/>
            </w:rPr>
          </w:pPr>
          <w:ins w:id="57" w:author="Pavnyk, Stanislav" w:date="2015-11-02T19:12:00Z">
            <w:del w:id="58" w:author="Gavrilov, Evgeny" w:date="2015-11-03T15:32:00Z">
              <w:r w:rsidRPr="00ED52AC" w:rsidDel="009A4427">
                <w:rPr>
                  <w:rStyle w:val="Hyperlink"/>
                  <w:noProof/>
                </w:rPr>
                <w:delText>5.2</w:delText>
              </w:r>
              <w:r w:rsidDel="009A4427">
                <w:rPr>
                  <w:rFonts w:eastAsiaTheme="minorEastAsia"/>
                  <w:noProof/>
                  <w:lang w:val="ru-RU" w:eastAsia="ru-RU"/>
                </w:rPr>
                <w:tab/>
              </w:r>
              <w:r w:rsidRPr="00ED52AC" w:rsidDel="009A4427">
                <w:rPr>
                  <w:rStyle w:val="Hyperlink"/>
                  <w:noProof/>
                </w:rPr>
                <w:delText>Ports</w:delText>
              </w:r>
              <w:r w:rsidDel="009A4427">
                <w:rPr>
                  <w:noProof/>
                  <w:webHidden/>
                </w:rPr>
                <w:tab/>
                <w:delText>7</w:delText>
              </w:r>
            </w:del>
          </w:ins>
        </w:p>
        <w:p w14:paraId="57496053" w14:textId="77777777" w:rsidR="00FE2BC5" w:rsidDel="009A4427" w:rsidRDefault="00FE2BC5">
          <w:pPr>
            <w:pStyle w:val="TOC1"/>
            <w:tabs>
              <w:tab w:val="left" w:pos="440"/>
              <w:tab w:val="right" w:leader="dot" w:pos="9062"/>
            </w:tabs>
            <w:rPr>
              <w:ins w:id="59" w:author="Pavnyk, Stanislav" w:date="2015-11-02T19:12:00Z"/>
              <w:del w:id="60" w:author="Gavrilov, Evgeny" w:date="2015-11-03T15:32:00Z"/>
              <w:rFonts w:eastAsiaTheme="minorEastAsia"/>
              <w:noProof/>
              <w:lang w:val="ru-RU" w:eastAsia="ru-RU"/>
            </w:rPr>
          </w:pPr>
          <w:ins w:id="61" w:author="Pavnyk, Stanislav" w:date="2015-11-02T19:12:00Z">
            <w:del w:id="62" w:author="Gavrilov, Evgeny" w:date="2015-11-03T15:32:00Z">
              <w:r w:rsidRPr="00ED52AC" w:rsidDel="009A4427">
                <w:rPr>
                  <w:rStyle w:val="Hyperlink"/>
                  <w:noProof/>
                </w:rPr>
                <w:delText>6</w:delText>
              </w:r>
              <w:r w:rsidDel="009A4427">
                <w:rPr>
                  <w:rFonts w:eastAsiaTheme="minorEastAsia"/>
                  <w:noProof/>
                  <w:lang w:val="ru-RU" w:eastAsia="ru-RU"/>
                </w:rPr>
                <w:tab/>
              </w:r>
              <w:r w:rsidRPr="00ED52AC" w:rsidDel="009A4427">
                <w:rPr>
                  <w:rStyle w:val="Hyperlink"/>
                  <w:noProof/>
                </w:rPr>
                <w:delText>MongoDB Implementation</w:delText>
              </w:r>
              <w:r w:rsidDel="009A4427">
                <w:rPr>
                  <w:noProof/>
                  <w:webHidden/>
                </w:rPr>
                <w:tab/>
                <w:delText>7</w:delText>
              </w:r>
            </w:del>
          </w:ins>
        </w:p>
        <w:p w14:paraId="35013BC0" w14:textId="77777777" w:rsidR="00FE2BC5" w:rsidDel="009A4427" w:rsidRDefault="00FE2BC5">
          <w:pPr>
            <w:pStyle w:val="TOC2"/>
            <w:tabs>
              <w:tab w:val="left" w:pos="880"/>
              <w:tab w:val="right" w:leader="dot" w:pos="9062"/>
            </w:tabs>
            <w:rPr>
              <w:ins w:id="63" w:author="Pavnyk, Stanislav" w:date="2015-11-02T19:12:00Z"/>
              <w:del w:id="64" w:author="Gavrilov, Evgeny" w:date="2015-11-03T15:32:00Z"/>
              <w:rFonts w:eastAsiaTheme="minorEastAsia"/>
              <w:noProof/>
              <w:lang w:val="ru-RU" w:eastAsia="ru-RU"/>
            </w:rPr>
          </w:pPr>
          <w:ins w:id="65" w:author="Pavnyk, Stanislav" w:date="2015-11-02T19:12:00Z">
            <w:del w:id="66" w:author="Gavrilov, Evgeny" w:date="2015-11-03T15:32:00Z">
              <w:r w:rsidRPr="00ED52AC" w:rsidDel="009A4427">
                <w:rPr>
                  <w:rStyle w:val="Hyperlink"/>
                  <w:noProof/>
                </w:rPr>
                <w:delText>6.1</w:delText>
              </w:r>
              <w:r w:rsidDel="009A4427">
                <w:rPr>
                  <w:rFonts w:eastAsiaTheme="minorEastAsia"/>
                  <w:noProof/>
                  <w:lang w:val="ru-RU" w:eastAsia="ru-RU"/>
                </w:rPr>
                <w:tab/>
              </w:r>
              <w:r w:rsidRPr="00ED52AC" w:rsidDel="009A4427">
                <w:rPr>
                  <w:rStyle w:val="Hyperlink"/>
                  <w:noProof/>
                </w:rPr>
                <w:delText>Data format</w:delText>
              </w:r>
              <w:r w:rsidDel="009A4427">
                <w:rPr>
                  <w:noProof/>
                  <w:webHidden/>
                </w:rPr>
                <w:tab/>
                <w:delText>7</w:delText>
              </w:r>
            </w:del>
          </w:ins>
        </w:p>
        <w:p w14:paraId="0B5E084C" w14:textId="77777777" w:rsidR="00FE2BC5" w:rsidDel="009A4427" w:rsidRDefault="00FE2BC5">
          <w:pPr>
            <w:pStyle w:val="TOC3"/>
            <w:tabs>
              <w:tab w:val="left" w:pos="1320"/>
              <w:tab w:val="right" w:leader="dot" w:pos="9062"/>
            </w:tabs>
            <w:rPr>
              <w:ins w:id="67" w:author="Pavnyk, Stanislav" w:date="2015-11-02T19:12:00Z"/>
              <w:del w:id="68" w:author="Gavrilov, Evgeny" w:date="2015-11-03T15:32:00Z"/>
              <w:rFonts w:asciiTheme="minorHAnsi" w:eastAsiaTheme="minorEastAsia" w:hAnsiTheme="minorHAnsi" w:cstheme="minorBidi"/>
              <w:noProof/>
              <w:lang w:val="ru-RU" w:eastAsia="ru-RU"/>
            </w:rPr>
          </w:pPr>
          <w:ins w:id="69" w:author="Pavnyk, Stanislav" w:date="2015-11-02T19:12:00Z">
            <w:del w:id="70" w:author="Gavrilov, Evgeny" w:date="2015-11-03T15:32:00Z">
              <w:r w:rsidRPr="00ED52AC" w:rsidDel="009A4427">
                <w:rPr>
                  <w:rStyle w:val="Hyperlink"/>
                  <w:noProof/>
                </w:rPr>
                <w:delText>6.1.1</w:delText>
              </w:r>
              <w:r w:rsidDel="009A4427">
                <w:rPr>
                  <w:rFonts w:asciiTheme="minorHAnsi" w:eastAsiaTheme="minorEastAsia" w:hAnsiTheme="minorHAnsi" w:cstheme="minorBidi"/>
                  <w:noProof/>
                  <w:lang w:val="ru-RU" w:eastAsia="ru-RU"/>
                </w:rPr>
                <w:tab/>
              </w:r>
              <w:r w:rsidRPr="00ED52AC" w:rsidDel="009A4427">
                <w:rPr>
                  <w:rStyle w:val="Hyperlink"/>
                  <w:noProof/>
                </w:rPr>
                <w:delText>Events</w:delText>
              </w:r>
              <w:r w:rsidDel="009A4427">
                <w:rPr>
                  <w:noProof/>
                  <w:webHidden/>
                </w:rPr>
                <w:tab/>
                <w:delText>7</w:delText>
              </w:r>
            </w:del>
          </w:ins>
        </w:p>
        <w:p w14:paraId="31711364" w14:textId="77777777" w:rsidR="00FE2BC5" w:rsidDel="009A4427" w:rsidRDefault="00FE2BC5">
          <w:pPr>
            <w:pStyle w:val="TOC3"/>
            <w:tabs>
              <w:tab w:val="left" w:pos="1320"/>
              <w:tab w:val="right" w:leader="dot" w:pos="9062"/>
            </w:tabs>
            <w:rPr>
              <w:ins w:id="71" w:author="Pavnyk, Stanislav" w:date="2015-11-02T19:12:00Z"/>
              <w:del w:id="72" w:author="Gavrilov, Evgeny" w:date="2015-11-03T15:32:00Z"/>
              <w:rFonts w:asciiTheme="minorHAnsi" w:eastAsiaTheme="minorEastAsia" w:hAnsiTheme="minorHAnsi" w:cstheme="minorBidi"/>
              <w:noProof/>
              <w:lang w:val="ru-RU" w:eastAsia="ru-RU"/>
            </w:rPr>
          </w:pPr>
          <w:ins w:id="73" w:author="Pavnyk, Stanislav" w:date="2015-11-02T19:12:00Z">
            <w:del w:id="74" w:author="Gavrilov, Evgeny" w:date="2015-11-03T15:32:00Z">
              <w:r w:rsidRPr="00ED52AC" w:rsidDel="009A4427">
                <w:rPr>
                  <w:rStyle w:val="Hyperlink"/>
                  <w:noProof/>
                </w:rPr>
                <w:delText>6.1.2</w:delText>
              </w:r>
              <w:r w:rsidDel="009A4427">
                <w:rPr>
                  <w:rFonts w:asciiTheme="minorHAnsi" w:eastAsiaTheme="minorEastAsia" w:hAnsiTheme="minorHAnsi" w:cstheme="minorBidi"/>
                  <w:noProof/>
                  <w:lang w:val="ru-RU" w:eastAsia="ru-RU"/>
                </w:rPr>
                <w:tab/>
              </w:r>
              <w:r w:rsidRPr="00ED52AC" w:rsidDel="009A4427">
                <w:rPr>
                  <w:rStyle w:val="Hyperlink"/>
                  <w:noProof/>
                </w:rPr>
                <w:delText>Logs</w:delText>
              </w:r>
              <w:r w:rsidDel="009A4427">
                <w:rPr>
                  <w:noProof/>
                  <w:webHidden/>
                </w:rPr>
                <w:tab/>
                <w:delText>9</w:delText>
              </w:r>
            </w:del>
          </w:ins>
        </w:p>
        <w:p w14:paraId="5A01BD9E" w14:textId="77777777" w:rsidR="00FE2BC5" w:rsidDel="009A4427" w:rsidRDefault="00FE2BC5">
          <w:pPr>
            <w:pStyle w:val="TOC3"/>
            <w:tabs>
              <w:tab w:val="left" w:pos="1320"/>
              <w:tab w:val="right" w:leader="dot" w:pos="9062"/>
            </w:tabs>
            <w:rPr>
              <w:ins w:id="75" w:author="Pavnyk, Stanislav" w:date="2015-11-02T19:12:00Z"/>
              <w:del w:id="76" w:author="Gavrilov, Evgeny" w:date="2015-11-03T15:32:00Z"/>
              <w:rFonts w:asciiTheme="minorHAnsi" w:eastAsiaTheme="minorEastAsia" w:hAnsiTheme="minorHAnsi" w:cstheme="minorBidi"/>
              <w:noProof/>
              <w:lang w:val="ru-RU" w:eastAsia="ru-RU"/>
            </w:rPr>
          </w:pPr>
          <w:ins w:id="77" w:author="Pavnyk, Stanislav" w:date="2015-11-02T19:12:00Z">
            <w:del w:id="78" w:author="Gavrilov, Evgeny" w:date="2015-11-03T15:32:00Z">
              <w:r w:rsidRPr="00ED52AC" w:rsidDel="009A4427">
                <w:rPr>
                  <w:rStyle w:val="Hyperlink"/>
                  <w:noProof/>
                </w:rPr>
                <w:delText>6.1.3</w:delText>
              </w:r>
              <w:r w:rsidDel="009A4427">
                <w:rPr>
                  <w:rFonts w:asciiTheme="minorHAnsi" w:eastAsiaTheme="minorEastAsia" w:hAnsiTheme="minorHAnsi" w:cstheme="minorBidi"/>
                  <w:noProof/>
                  <w:lang w:val="ru-RU" w:eastAsia="ru-RU"/>
                </w:rPr>
                <w:tab/>
              </w:r>
              <w:r w:rsidRPr="00ED52AC" w:rsidDel="009A4427">
                <w:rPr>
                  <w:rStyle w:val="Hyperlink"/>
                  <w:noProof/>
                </w:rPr>
                <w:delText>Sessions</w:delText>
              </w:r>
              <w:r w:rsidDel="009A4427">
                <w:rPr>
                  <w:noProof/>
                  <w:webHidden/>
                </w:rPr>
                <w:tab/>
                <w:delText>11</w:delText>
              </w:r>
            </w:del>
          </w:ins>
        </w:p>
        <w:p w14:paraId="0FD42B85" w14:textId="77777777" w:rsidR="00FE2BC5" w:rsidDel="009A4427" w:rsidRDefault="00FE2BC5">
          <w:pPr>
            <w:pStyle w:val="TOC2"/>
            <w:tabs>
              <w:tab w:val="left" w:pos="660"/>
              <w:tab w:val="right" w:leader="dot" w:pos="9062"/>
            </w:tabs>
            <w:rPr>
              <w:ins w:id="79" w:author="Pavnyk, Stanislav" w:date="2015-11-02T19:12:00Z"/>
              <w:del w:id="80" w:author="Gavrilov, Evgeny" w:date="2015-11-03T15:32:00Z"/>
              <w:rFonts w:eastAsiaTheme="minorEastAsia"/>
              <w:noProof/>
              <w:lang w:val="ru-RU" w:eastAsia="ru-RU"/>
            </w:rPr>
          </w:pPr>
          <w:ins w:id="81" w:author="Pavnyk, Stanislav" w:date="2015-11-02T19:12:00Z">
            <w:del w:id="82" w:author="Gavrilov, Evgeny" w:date="2015-11-03T15:32:00Z">
              <w:r w:rsidDel="009A4427">
                <w:rPr>
                  <w:rFonts w:eastAsiaTheme="minorEastAsia"/>
                  <w:noProof/>
                  <w:lang w:val="ru-RU" w:eastAsia="ru-RU"/>
                </w:rPr>
                <w:tab/>
              </w:r>
              <w:r w:rsidRPr="00ED52AC" w:rsidDel="009A4427">
                <w:rPr>
                  <w:rStyle w:val="Hyperlink"/>
                  <w:noProof/>
                </w:rPr>
                <w:delText>Data lifecycle</w:delText>
              </w:r>
              <w:r w:rsidDel="009A4427">
                <w:rPr>
                  <w:noProof/>
                  <w:webHidden/>
                </w:rPr>
                <w:tab/>
                <w:delText>12</w:delText>
              </w:r>
            </w:del>
          </w:ins>
        </w:p>
        <w:p w14:paraId="763A66A7" w14:textId="36CF2AA1" w:rsidR="00FE2BC5" w:rsidDel="009A4427" w:rsidRDefault="00FE2BC5">
          <w:pPr>
            <w:pStyle w:val="TOC2"/>
            <w:tabs>
              <w:tab w:val="left" w:pos="660"/>
              <w:tab w:val="right" w:leader="dot" w:pos="9062"/>
            </w:tabs>
            <w:rPr>
              <w:ins w:id="83" w:author="Pavnyk, Stanislav" w:date="2015-11-02T19:12:00Z"/>
              <w:del w:id="84" w:author="Gavrilov, Evgeny" w:date="2015-11-03T15:32:00Z"/>
              <w:rFonts w:eastAsiaTheme="minorEastAsia"/>
              <w:noProof/>
              <w:lang w:val="ru-RU" w:eastAsia="ru-RU"/>
            </w:rPr>
          </w:pPr>
          <w:ins w:id="85" w:author="Pavnyk, Stanislav" w:date="2015-11-02T19:12:00Z">
            <w:del w:id="86" w:author="Gavrilov, Evgeny" w:date="2015-11-03T15:32:00Z">
              <w:r w:rsidDel="009A4427">
                <w:rPr>
                  <w:rStyle w:val="Hyperlink"/>
                  <w:noProof/>
                </w:rPr>
                <w:delText>6.2</w:delText>
              </w:r>
              <w:r w:rsidDel="009A4427">
                <w:rPr>
                  <w:rFonts w:eastAsiaTheme="minorEastAsia"/>
                  <w:noProof/>
                  <w:lang w:val="ru-RU" w:eastAsia="ru-RU"/>
                </w:rPr>
                <w:tab/>
              </w:r>
              <w:r w:rsidRPr="00ED52AC" w:rsidDel="009A4427">
                <w:rPr>
                  <w:rStyle w:val="Hyperlink"/>
                  <w:noProof/>
                </w:rPr>
                <w:delText>Additional info</w:delText>
              </w:r>
              <w:r w:rsidDel="009A4427">
                <w:rPr>
                  <w:noProof/>
                  <w:webHidden/>
                </w:rPr>
                <w:tab/>
                <w:delText>12</w:delText>
              </w:r>
            </w:del>
          </w:ins>
        </w:p>
        <w:p w14:paraId="28833B54" w14:textId="4212596F" w:rsidR="00FE2BC5" w:rsidDel="009A4427" w:rsidRDefault="00FE2BC5">
          <w:pPr>
            <w:pStyle w:val="TOC2"/>
            <w:tabs>
              <w:tab w:val="left" w:pos="660"/>
              <w:tab w:val="right" w:leader="dot" w:pos="9062"/>
            </w:tabs>
            <w:rPr>
              <w:ins w:id="87" w:author="Pavnyk, Stanislav" w:date="2015-11-02T19:12:00Z"/>
              <w:del w:id="88" w:author="Gavrilov, Evgeny" w:date="2015-11-03T15:32:00Z"/>
              <w:rFonts w:eastAsiaTheme="minorEastAsia"/>
              <w:noProof/>
              <w:lang w:val="ru-RU" w:eastAsia="ru-RU"/>
            </w:rPr>
          </w:pPr>
          <w:ins w:id="89" w:author="Pavnyk, Stanislav" w:date="2015-11-02T19:12:00Z">
            <w:del w:id="90" w:author="Gavrilov, Evgeny" w:date="2015-11-03T15:32:00Z">
              <w:r w:rsidDel="009A4427">
                <w:rPr>
                  <w:rStyle w:val="Hyperlink"/>
                  <w:noProof/>
                </w:rPr>
                <w:delText>6.3</w:delText>
              </w:r>
              <w:r w:rsidDel="009A4427">
                <w:rPr>
                  <w:rFonts w:eastAsiaTheme="minorEastAsia"/>
                  <w:noProof/>
                  <w:lang w:val="ru-RU" w:eastAsia="ru-RU"/>
                </w:rPr>
                <w:tab/>
              </w:r>
              <w:r w:rsidRPr="00ED52AC" w:rsidDel="009A4427">
                <w:rPr>
                  <w:rStyle w:val="Hyperlink"/>
                  <w:noProof/>
                </w:rPr>
                <w:delText>Working with duplicates / Handling connection problems</w:delText>
              </w:r>
              <w:r w:rsidDel="009A4427">
                <w:rPr>
                  <w:noProof/>
                  <w:webHidden/>
                </w:rPr>
                <w:tab/>
                <w:delText>13</w:delText>
              </w:r>
            </w:del>
          </w:ins>
        </w:p>
        <w:p w14:paraId="6E996E5C" w14:textId="77777777" w:rsidR="00FE2BC5" w:rsidDel="009A4427" w:rsidRDefault="00FE2BC5">
          <w:pPr>
            <w:pStyle w:val="TOC1"/>
            <w:tabs>
              <w:tab w:val="left" w:pos="440"/>
              <w:tab w:val="right" w:leader="dot" w:pos="9062"/>
            </w:tabs>
            <w:rPr>
              <w:ins w:id="91" w:author="Pavnyk, Stanislav" w:date="2015-11-02T19:12:00Z"/>
              <w:del w:id="92" w:author="Gavrilov, Evgeny" w:date="2015-11-03T15:32:00Z"/>
              <w:rFonts w:eastAsiaTheme="minorEastAsia"/>
              <w:noProof/>
              <w:lang w:val="ru-RU" w:eastAsia="ru-RU"/>
            </w:rPr>
          </w:pPr>
          <w:ins w:id="93" w:author="Pavnyk, Stanislav" w:date="2015-11-02T19:12:00Z">
            <w:del w:id="94" w:author="Gavrilov, Evgeny" w:date="2015-11-03T15:32:00Z">
              <w:r w:rsidRPr="00ED52AC" w:rsidDel="009A4427">
                <w:rPr>
                  <w:rStyle w:val="Hyperlink"/>
                  <w:noProof/>
                </w:rPr>
                <w:delText>7</w:delText>
              </w:r>
              <w:r w:rsidDel="009A4427">
                <w:rPr>
                  <w:rFonts w:eastAsiaTheme="minorEastAsia"/>
                  <w:noProof/>
                  <w:lang w:val="ru-RU" w:eastAsia="ru-RU"/>
                </w:rPr>
                <w:tab/>
              </w:r>
              <w:r w:rsidRPr="00ED52AC" w:rsidDel="009A4427">
                <w:rPr>
                  <w:rStyle w:val="Hyperlink"/>
                  <w:noProof/>
                </w:rPr>
                <w:delText>API Implementation</w:delText>
              </w:r>
              <w:r w:rsidDel="009A4427">
                <w:rPr>
                  <w:noProof/>
                  <w:webHidden/>
                </w:rPr>
                <w:tab/>
                <w:delText>14</w:delText>
              </w:r>
            </w:del>
          </w:ins>
        </w:p>
        <w:p w14:paraId="0F2BB776" w14:textId="766C1101" w:rsidR="00FE2BC5" w:rsidDel="009A4427" w:rsidRDefault="00FE2BC5">
          <w:pPr>
            <w:pStyle w:val="TOC2"/>
            <w:tabs>
              <w:tab w:val="left" w:pos="660"/>
              <w:tab w:val="right" w:leader="dot" w:pos="9062"/>
            </w:tabs>
            <w:rPr>
              <w:ins w:id="95" w:author="Pavnyk, Stanislav" w:date="2015-11-02T19:12:00Z"/>
              <w:del w:id="96" w:author="Gavrilov, Evgeny" w:date="2015-11-03T15:32:00Z"/>
              <w:rFonts w:eastAsiaTheme="minorEastAsia"/>
              <w:noProof/>
              <w:lang w:val="ru-RU" w:eastAsia="ru-RU"/>
            </w:rPr>
          </w:pPr>
          <w:ins w:id="97" w:author="Pavnyk, Stanislav" w:date="2015-11-02T19:12:00Z">
            <w:del w:id="98" w:author="Gavrilov, Evgeny" w:date="2015-11-03T15:32:00Z">
              <w:r w:rsidDel="009A4427">
                <w:rPr>
                  <w:rStyle w:val="Hyperlink"/>
                  <w:noProof/>
                </w:rPr>
                <w:delText>7.1</w:delText>
              </w:r>
              <w:r w:rsidDel="009A4427">
                <w:rPr>
                  <w:rFonts w:eastAsiaTheme="minorEastAsia"/>
                  <w:noProof/>
                  <w:lang w:val="ru-RU" w:eastAsia="ru-RU"/>
                </w:rPr>
                <w:tab/>
              </w:r>
              <w:r w:rsidRPr="00ED52AC" w:rsidDel="009A4427">
                <w:rPr>
                  <w:rStyle w:val="Hyperlink"/>
                  <w:noProof/>
                </w:rPr>
                <w:delText>Authorization</w:delText>
              </w:r>
              <w:r w:rsidDel="009A4427">
                <w:rPr>
                  <w:noProof/>
                  <w:webHidden/>
                </w:rPr>
                <w:tab/>
                <w:delText>14</w:delText>
              </w:r>
            </w:del>
          </w:ins>
        </w:p>
        <w:p w14:paraId="3011CB29" w14:textId="77777777" w:rsidR="00FE2BC5" w:rsidDel="009A4427" w:rsidRDefault="00FE2BC5">
          <w:pPr>
            <w:pStyle w:val="TOC2"/>
            <w:tabs>
              <w:tab w:val="left" w:pos="880"/>
              <w:tab w:val="right" w:leader="dot" w:pos="9062"/>
            </w:tabs>
            <w:rPr>
              <w:ins w:id="99" w:author="Pavnyk, Stanislav" w:date="2015-11-02T19:12:00Z"/>
              <w:del w:id="100" w:author="Gavrilov, Evgeny" w:date="2015-11-03T15:32:00Z"/>
              <w:rFonts w:eastAsiaTheme="minorEastAsia"/>
              <w:noProof/>
              <w:lang w:val="ru-RU" w:eastAsia="ru-RU"/>
            </w:rPr>
          </w:pPr>
          <w:ins w:id="101" w:author="Pavnyk, Stanislav" w:date="2015-11-02T19:12:00Z">
            <w:del w:id="102" w:author="Gavrilov, Evgeny" w:date="2015-11-03T15:32:00Z">
              <w:r w:rsidRPr="00ED52AC" w:rsidDel="009A4427">
                <w:rPr>
                  <w:rStyle w:val="Hyperlink"/>
                  <w:noProof/>
                </w:rPr>
                <w:delText>7.2</w:delText>
              </w:r>
              <w:r w:rsidDel="009A4427">
                <w:rPr>
                  <w:rFonts w:eastAsiaTheme="minorEastAsia"/>
                  <w:noProof/>
                  <w:lang w:val="ru-RU" w:eastAsia="ru-RU"/>
                </w:rPr>
                <w:tab/>
              </w:r>
              <w:r w:rsidRPr="00ED52AC" w:rsidDel="009A4427">
                <w:rPr>
                  <w:rStyle w:val="Hyperlink"/>
                  <w:noProof/>
                </w:rPr>
                <w:delText>Protocol and data compressing</w:delText>
              </w:r>
              <w:r w:rsidDel="009A4427">
                <w:rPr>
                  <w:noProof/>
                  <w:webHidden/>
                </w:rPr>
                <w:tab/>
                <w:delText>15</w:delText>
              </w:r>
            </w:del>
          </w:ins>
        </w:p>
        <w:p w14:paraId="35ABA768" w14:textId="77777777" w:rsidR="00FE2BC5" w:rsidDel="009A4427" w:rsidRDefault="00FE2BC5">
          <w:pPr>
            <w:pStyle w:val="TOC2"/>
            <w:tabs>
              <w:tab w:val="left" w:pos="880"/>
              <w:tab w:val="right" w:leader="dot" w:pos="9062"/>
            </w:tabs>
            <w:rPr>
              <w:ins w:id="103" w:author="Pavnyk, Stanislav" w:date="2015-11-02T19:12:00Z"/>
              <w:del w:id="104" w:author="Gavrilov, Evgeny" w:date="2015-11-03T15:32:00Z"/>
              <w:rFonts w:eastAsiaTheme="minorEastAsia"/>
              <w:noProof/>
              <w:lang w:val="ru-RU" w:eastAsia="ru-RU"/>
            </w:rPr>
          </w:pPr>
          <w:ins w:id="105" w:author="Pavnyk, Stanislav" w:date="2015-11-02T19:12:00Z">
            <w:del w:id="106" w:author="Gavrilov, Evgeny" w:date="2015-11-03T15:32:00Z">
              <w:r w:rsidRPr="00ED52AC" w:rsidDel="009A4427">
                <w:rPr>
                  <w:rStyle w:val="Hyperlink"/>
                  <w:noProof/>
                </w:rPr>
                <w:delText>7.3</w:delText>
              </w:r>
              <w:r w:rsidDel="009A4427">
                <w:rPr>
                  <w:rFonts w:eastAsiaTheme="minorEastAsia"/>
                  <w:noProof/>
                  <w:lang w:val="ru-RU" w:eastAsia="ru-RU"/>
                </w:rPr>
                <w:tab/>
              </w:r>
              <w:r w:rsidRPr="00ED52AC" w:rsidDel="009A4427">
                <w:rPr>
                  <w:rStyle w:val="Hyperlink"/>
                  <w:noProof/>
                </w:rPr>
                <w:delText>API methods</w:delText>
              </w:r>
              <w:r w:rsidDel="009A4427">
                <w:rPr>
                  <w:noProof/>
                  <w:webHidden/>
                </w:rPr>
                <w:tab/>
                <w:delText>15</w:delText>
              </w:r>
            </w:del>
          </w:ins>
        </w:p>
        <w:p w14:paraId="15420D83" w14:textId="77777777" w:rsidR="00FE2BC5" w:rsidDel="009A4427" w:rsidRDefault="00FE2BC5">
          <w:pPr>
            <w:pStyle w:val="TOC3"/>
            <w:tabs>
              <w:tab w:val="left" w:pos="1320"/>
              <w:tab w:val="right" w:leader="dot" w:pos="9062"/>
            </w:tabs>
            <w:rPr>
              <w:ins w:id="107" w:author="Pavnyk, Stanislav" w:date="2015-11-02T19:12:00Z"/>
              <w:del w:id="108" w:author="Gavrilov, Evgeny" w:date="2015-11-03T15:32:00Z"/>
              <w:rFonts w:asciiTheme="minorHAnsi" w:eastAsiaTheme="minorEastAsia" w:hAnsiTheme="minorHAnsi" w:cstheme="minorBidi"/>
              <w:noProof/>
              <w:lang w:val="ru-RU" w:eastAsia="ru-RU"/>
            </w:rPr>
          </w:pPr>
          <w:ins w:id="109" w:author="Pavnyk, Stanislav" w:date="2015-11-02T19:12:00Z">
            <w:del w:id="110" w:author="Gavrilov, Evgeny" w:date="2015-11-03T15:32:00Z">
              <w:r w:rsidRPr="00ED52AC" w:rsidDel="009A4427">
                <w:rPr>
                  <w:rStyle w:val="Hyperlink"/>
                  <w:noProof/>
                </w:rPr>
                <w:delText>7.3.1</w:delText>
              </w:r>
              <w:r w:rsidDel="009A4427">
                <w:rPr>
                  <w:rFonts w:asciiTheme="minorHAnsi" w:eastAsiaTheme="minorEastAsia" w:hAnsiTheme="minorHAnsi" w:cstheme="minorBidi"/>
                  <w:noProof/>
                  <w:lang w:val="ru-RU" w:eastAsia="ru-RU"/>
                </w:rPr>
                <w:tab/>
              </w:r>
              <w:r w:rsidRPr="00ED52AC" w:rsidDel="009A4427">
                <w:rPr>
                  <w:rStyle w:val="Hyperlink"/>
                  <w:noProof/>
                </w:rPr>
                <w:delText>Session</w:delText>
              </w:r>
              <w:r w:rsidDel="009A4427">
                <w:rPr>
                  <w:noProof/>
                  <w:webHidden/>
                </w:rPr>
                <w:tab/>
                <w:delText>15</w:delText>
              </w:r>
            </w:del>
          </w:ins>
        </w:p>
        <w:p w14:paraId="220D0E11" w14:textId="77777777" w:rsidR="00FE2BC5" w:rsidDel="009A4427" w:rsidRDefault="00FE2BC5">
          <w:pPr>
            <w:pStyle w:val="TOC3"/>
            <w:tabs>
              <w:tab w:val="left" w:pos="1320"/>
              <w:tab w:val="right" w:leader="dot" w:pos="9062"/>
            </w:tabs>
            <w:rPr>
              <w:ins w:id="111" w:author="Pavnyk, Stanislav" w:date="2015-11-02T19:12:00Z"/>
              <w:del w:id="112" w:author="Gavrilov, Evgeny" w:date="2015-11-03T15:32:00Z"/>
              <w:rFonts w:asciiTheme="minorHAnsi" w:eastAsiaTheme="minorEastAsia" w:hAnsiTheme="minorHAnsi" w:cstheme="minorBidi"/>
              <w:noProof/>
              <w:lang w:val="ru-RU" w:eastAsia="ru-RU"/>
            </w:rPr>
          </w:pPr>
          <w:ins w:id="113" w:author="Pavnyk, Stanislav" w:date="2015-11-02T19:12:00Z">
            <w:del w:id="114" w:author="Gavrilov, Evgeny" w:date="2015-11-03T15:32:00Z">
              <w:r w:rsidRPr="00ED52AC" w:rsidDel="009A4427">
                <w:rPr>
                  <w:rStyle w:val="Hyperlink"/>
                  <w:noProof/>
                </w:rPr>
                <w:delText>7.3.2</w:delText>
              </w:r>
              <w:r w:rsidDel="009A4427">
                <w:rPr>
                  <w:rFonts w:asciiTheme="minorHAnsi" w:eastAsiaTheme="minorEastAsia" w:hAnsiTheme="minorHAnsi" w:cstheme="minorBidi"/>
                  <w:noProof/>
                  <w:lang w:val="ru-RU" w:eastAsia="ru-RU"/>
                </w:rPr>
                <w:tab/>
              </w:r>
              <w:r w:rsidRPr="00ED52AC" w:rsidDel="009A4427">
                <w:rPr>
                  <w:rStyle w:val="Hyperlink"/>
                  <w:noProof/>
                </w:rPr>
                <w:delText>Log</w:delText>
              </w:r>
              <w:r w:rsidDel="009A4427">
                <w:rPr>
                  <w:noProof/>
                  <w:webHidden/>
                </w:rPr>
                <w:tab/>
                <w:delText>15</w:delText>
              </w:r>
            </w:del>
          </w:ins>
        </w:p>
        <w:p w14:paraId="69E173D8" w14:textId="77777777" w:rsidR="00FE2BC5" w:rsidDel="009A4427" w:rsidRDefault="00FE2BC5">
          <w:pPr>
            <w:pStyle w:val="TOC3"/>
            <w:tabs>
              <w:tab w:val="left" w:pos="1320"/>
              <w:tab w:val="right" w:leader="dot" w:pos="9062"/>
            </w:tabs>
            <w:rPr>
              <w:ins w:id="115" w:author="Pavnyk, Stanislav" w:date="2015-11-02T19:12:00Z"/>
              <w:del w:id="116" w:author="Gavrilov, Evgeny" w:date="2015-11-03T15:32:00Z"/>
              <w:rFonts w:asciiTheme="minorHAnsi" w:eastAsiaTheme="minorEastAsia" w:hAnsiTheme="minorHAnsi" w:cstheme="minorBidi"/>
              <w:noProof/>
              <w:lang w:val="ru-RU" w:eastAsia="ru-RU"/>
            </w:rPr>
          </w:pPr>
          <w:ins w:id="117" w:author="Pavnyk, Stanislav" w:date="2015-11-02T19:12:00Z">
            <w:del w:id="118" w:author="Gavrilov, Evgeny" w:date="2015-11-03T15:32:00Z">
              <w:r w:rsidRPr="00ED52AC" w:rsidDel="009A4427">
                <w:rPr>
                  <w:rStyle w:val="Hyperlink"/>
                  <w:noProof/>
                </w:rPr>
                <w:delText>7.3.3</w:delText>
              </w:r>
              <w:r w:rsidDel="009A4427">
                <w:rPr>
                  <w:rFonts w:asciiTheme="minorHAnsi" w:eastAsiaTheme="minorEastAsia" w:hAnsiTheme="minorHAnsi" w:cstheme="minorBidi"/>
                  <w:noProof/>
                  <w:lang w:val="ru-RU" w:eastAsia="ru-RU"/>
                </w:rPr>
                <w:tab/>
              </w:r>
              <w:r w:rsidRPr="00ED52AC" w:rsidDel="009A4427">
                <w:rPr>
                  <w:rStyle w:val="Hyperlink"/>
                  <w:noProof/>
                </w:rPr>
                <w:delText>Event</w:delText>
              </w:r>
              <w:r w:rsidDel="009A4427">
                <w:rPr>
                  <w:noProof/>
                  <w:webHidden/>
                </w:rPr>
                <w:tab/>
                <w:delText>17</w:delText>
              </w:r>
            </w:del>
          </w:ins>
        </w:p>
        <w:p w14:paraId="0926253A" w14:textId="77777777" w:rsidR="00FE2BC5" w:rsidDel="009A4427" w:rsidRDefault="00FE2BC5">
          <w:pPr>
            <w:pStyle w:val="TOC1"/>
            <w:tabs>
              <w:tab w:val="left" w:pos="440"/>
              <w:tab w:val="right" w:leader="dot" w:pos="9062"/>
            </w:tabs>
            <w:rPr>
              <w:ins w:id="119" w:author="Pavnyk, Stanislav" w:date="2015-11-02T19:12:00Z"/>
              <w:del w:id="120" w:author="Gavrilov, Evgeny" w:date="2015-11-03T15:32:00Z"/>
              <w:rFonts w:eastAsiaTheme="minorEastAsia"/>
              <w:noProof/>
              <w:lang w:val="ru-RU" w:eastAsia="ru-RU"/>
            </w:rPr>
          </w:pPr>
          <w:ins w:id="121" w:author="Pavnyk, Stanislav" w:date="2015-11-02T19:12:00Z">
            <w:del w:id="122" w:author="Gavrilov, Evgeny" w:date="2015-11-03T15:32:00Z">
              <w:r w:rsidRPr="00ED52AC" w:rsidDel="009A4427">
                <w:rPr>
                  <w:rStyle w:val="Hyperlink"/>
                  <w:noProof/>
                </w:rPr>
                <w:delText>8</w:delText>
              </w:r>
              <w:r w:rsidDel="009A4427">
                <w:rPr>
                  <w:rFonts w:eastAsiaTheme="minorEastAsia"/>
                  <w:noProof/>
                  <w:lang w:val="ru-RU" w:eastAsia="ru-RU"/>
                </w:rPr>
                <w:tab/>
              </w:r>
              <w:r w:rsidRPr="00ED52AC" w:rsidDel="009A4427">
                <w:rPr>
                  <w:rStyle w:val="Hyperlink"/>
                  <w:noProof/>
                </w:rPr>
                <w:delText>Deployment and upgrade</w:delText>
              </w:r>
              <w:r w:rsidDel="009A4427">
                <w:rPr>
                  <w:noProof/>
                  <w:webHidden/>
                </w:rPr>
                <w:tab/>
                <w:delText>20</w:delText>
              </w:r>
            </w:del>
          </w:ins>
        </w:p>
        <w:p w14:paraId="176EC9EF" w14:textId="77777777" w:rsidR="00FE2BC5" w:rsidDel="009A4427" w:rsidRDefault="00FE2BC5">
          <w:pPr>
            <w:pStyle w:val="TOC2"/>
            <w:tabs>
              <w:tab w:val="left" w:pos="880"/>
              <w:tab w:val="right" w:leader="dot" w:pos="9062"/>
            </w:tabs>
            <w:rPr>
              <w:ins w:id="123" w:author="Pavnyk, Stanislav" w:date="2015-11-02T19:12:00Z"/>
              <w:del w:id="124" w:author="Gavrilov, Evgeny" w:date="2015-11-03T15:32:00Z"/>
              <w:rFonts w:eastAsiaTheme="minorEastAsia"/>
              <w:noProof/>
              <w:lang w:val="ru-RU" w:eastAsia="ru-RU"/>
            </w:rPr>
          </w:pPr>
          <w:ins w:id="125" w:author="Pavnyk, Stanislav" w:date="2015-11-02T19:12:00Z">
            <w:del w:id="126" w:author="Gavrilov, Evgeny" w:date="2015-11-03T15:32:00Z">
              <w:r w:rsidRPr="00ED52AC" w:rsidDel="009A4427">
                <w:rPr>
                  <w:rStyle w:val="Hyperlink"/>
                  <w:noProof/>
                </w:rPr>
                <w:delText>8.1</w:delText>
              </w:r>
              <w:r w:rsidDel="009A4427">
                <w:rPr>
                  <w:rFonts w:eastAsiaTheme="minorEastAsia"/>
                  <w:noProof/>
                  <w:lang w:val="ru-RU" w:eastAsia="ru-RU"/>
                </w:rPr>
                <w:tab/>
              </w:r>
              <w:r w:rsidRPr="00ED52AC" w:rsidDel="009A4427">
                <w:rPr>
                  <w:rStyle w:val="Hyperlink"/>
                  <w:noProof/>
                </w:rPr>
                <w:delText>MongoDB</w:delText>
              </w:r>
              <w:r w:rsidDel="009A4427">
                <w:rPr>
                  <w:noProof/>
                  <w:webHidden/>
                </w:rPr>
                <w:tab/>
                <w:delText>20</w:delText>
              </w:r>
            </w:del>
          </w:ins>
        </w:p>
        <w:p w14:paraId="1045A194" w14:textId="77777777" w:rsidR="00FE2BC5" w:rsidDel="009A4427" w:rsidRDefault="00FE2BC5">
          <w:pPr>
            <w:pStyle w:val="TOC2"/>
            <w:tabs>
              <w:tab w:val="left" w:pos="880"/>
              <w:tab w:val="right" w:leader="dot" w:pos="9062"/>
            </w:tabs>
            <w:rPr>
              <w:ins w:id="127" w:author="Pavnyk, Stanislav" w:date="2015-11-02T19:12:00Z"/>
              <w:del w:id="128" w:author="Gavrilov, Evgeny" w:date="2015-11-03T15:32:00Z"/>
              <w:rFonts w:eastAsiaTheme="minorEastAsia"/>
              <w:noProof/>
              <w:lang w:val="ru-RU" w:eastAsia="ru-RU"/>
            </w:rPr>
          </w:pPr>
          <w:ins w:id="129" w:author="Pavnyk, Stanislav" w:date="2015-11-02T19:12:00Z">
            <w:del w:id="130" w:author="Gavrilov, Evgeny" w:date="2015-11-03T15:32:00Z">
              <w:r w:rsidRPr="00ED52AC" w:rsidDel="009A4427">
                <w:rPr>
                  <w:rStyle w:val="Hyperlink"/>
                  <w:noProof/>
                </w:rPr>
                <w:delText>8.2</w:delText>
              </w:r>
              <w:r w:rsidDel="009A4427">
                <w:rPr>
                  <w:rFonts w:eastAsiaTheme="minorEastAsia"/>
                  <w:noProof/>
                  <w:lang w:val="ru-RU" w:eastAsia="ru-RU"/>
                </w:rPr>
                <w:tab/>
              </w:r>
              <w:r w:rsidRPr="00ED52AC" w:rsidDel="009A4427">
                <w:rPr>
                  <w:rStyle w:val="Hyperlink"/>
                  <w:noProof/>
                </w:rPr>
                <w:delText>Node.js and npm (node.js package manager)</w:delText>
              </w:r>
              <w:r w:rsidDel="009A4427">
                <w:rPr>
                  <w:noProof/>
                  <w:webHidden/>
                </w:rPr>
                <w:tab/>
                <w:delText>20</w:delText>
              </w:r>
            </w:del>
          </w:ins>
        </w:p>
        <w:p w14:paraId="5A5476BE" w14:textId="77777777" w:rsidR="00FE2BC5" w:rsidDel="009A4427" w:rsidRDefault="00FE2BC5">
          <w:pPr>
            <w:pStyle w:val="TOC2"/>
            <w:tabs>
              <w:tab w:val="left" w:pos="880"/>
              <w:tab w:val="right" w:leader="dot" w:pos="9062"/>
            </w:tabs>
            <w:rPr>
              <w:ins w:id="131" w:author="Pavnyk, Stanislav" w:date="2015-11-02T19:12:00Z"/>
              <w:del w:id="132" w:author="Gavrilov, Evgeny" w:date="2015-11-03T15:32:00Z"/>
              <w:rFonts w:eastAsiaTheme="minorEastAsia"/>
              <w:noProof/>
              <w:lang w:val="ru-RU" w:eastAsia="ru-RU"/>
            </w:rPr>
          </w:pPr>
          <w:ins w:id="133" w:author="Pavnyk, Stanislav" w:date="2015-11-02T19:12:00Z">
            <w:del w:id="134" w:author="Gavrilov, Evgeny" w:date="2015-11-03T15:32:00Z">
              <w:r w:rsidRPr="00ED52AC" w:rsidDel="009A4427">
                <w:rPr>
                  <w:rStyle w:val="Hyperlink"/>
                  <w:noProof/>
                </w:rPr>
                <w:delText>8.3</w:delText>
              </w:r>
              <w:r w:rsidDel="009A4427">
                <w:rPr>
                  <w:rFonts w:eastAsiaTheme="minorEastAsia"/>
                  <w:noProof/>
                  <w:lang w:val="ru-RU" w:eastAsia="ru-RU"/>
                </w:rPr>
                <w:tab/>
              </w:r>
              <w:r w:rsidRPr="00ED52AC" w:rsidDel="009A4427">
                <w:rPr>
                  <w:rStyle w:val="Hyperlink"/>
                  <w:noProof/>
                </w:rPr>
                <w:delText>Nginx</w:delText>
              </w:r>
              <w:r w:rsidDel="009A4427">
                <w:rPr>
                  <w:noProof/>
                  <w:webHidden/>
                </w:rPr>
                <w:tab/>
                <w:delText>20</w:delText>
              </w:r>
            </w:del>
          </w:ins>
        </w:p>
        <w:p w14:paraId="755C37E7" w14:textId="77777777" w:rsidR="00FE2BC5" w:rsidDel="009A4427" w:rsidRDefault="00FE2BC5">
          <w:pPr>
            <w:pStyle w:val="TOC1"/>
            <w:tabs>
              <w:tab w:val="left" w:pos="440"/>
              <w:tab w:val="right" w:leader="dot" w:pos="9062"/>
            </w:tabs>
            <w:rPr>
              <w:ins w:id="135" w:author="Pavnyk, Stanislav" w:date="2015-11-02T19:12:00Z"/>
              <w:del w:id="136" w:author="Gavrilov, Evgeny" w:date="2015-11-03T15:32:00Z"/>
              <w:rFonts w:eastAsiaTheme="minorEastAsia"/>
              <w:noProof/>
              <w:lang w:val="ru-RU" w:eastAsia="ru-RU"/>
            </w:rPr>
          </w:pPr>
          <w:ins w:id="137" w:author="Pavnyk, Stanislav" w:date="2015-11-02T19:12:00Z">
            <w:del w:id="138" w:author="Gavrilov, Evgeny" w:date="2015-11-03T15:32:00Z">
              <w:r w:rsidRPr="00ED52AC" w:rsidDel="009A4427">
                <w:rPr>
                  <w:rStyle w:val="Hyperlink"/>
                  <w:noProof/>
                </w:rPr>
                <w:delText>9</w:delText>
              </w:r>
              <w:r w:rsidDel="009A4427">
                <w:rPr>
                  <w:rFonts w:eastAsiaTheme="minorEastAsia"/>
                  <w:noProof/>
                  <w:lang w:val="ru-RU" w:eastAsia="ru-RU"/>
                </w:rPr>
                <w:tab/>
              </w:r>
              <w:r w:rsidRPr="00ED52AC" w:rsidDel="009A4427">
                <w:rPr>
                  <w:rStyle w:val="Hyperlink"/>
                  <w:noProof/>
                </w:rPr>
                <w:delText>Troubleshooting</w:delText>
              </w:r>
              <w:r w:rsidDel="009A4427">
                <w:rPr>
                  <w:noProof/>
                  <w:webHidden/>
                </w:rPr>
                <w:tab/>
                <w:delText>20</w:delText>
              </w:r>
            </w:del>
          </w:ins>
        </w:p>
        <w:p w14:paraId="6DD993CC" w14:textId="77777777" w:rsidR="00FE2BC5" w:rsidDel="009A4427" w:rsidRDefault="00FE2BC5">
          <w:pPr>
            <w:pStyle w:val="TOC2"/>
            <w:tabs>
              <w:tab w:val="left" w:pos="880"/>
              <w:tab w:val="right" w:leader="dot" w:pos="9062"/>
            </w:tabs>
            <w:rPr>
              <w:ins w:id="139" w:author="Pavnyk, Stanislav" w:date="2015-11-02T19:12:00Z"/>
              <w:del w:id="140" w:author="Gavrilov, Evgeny" w:date="2015-11-03T15:32:00Z"/>
              <w:rFonts w:eastAsiaTheme="minorEastAsia"/>
              <w:noProof/>
              <w:lang w:val="ru-RU" w:eastAsia="ru-RU"/>
            </w:rPr>
          </w:pPr>
          <w:ins w:id="141" w:author="Pavnyk, Stanislav" w:date="2015-11-02T19:12:00Z">
            <w:del w:id="142" w:author="Gavrilov, Evgeny" w:date="2015-11-03T15:32:00Z">
              <w:r w:rsidRPr="00ED52AC" w:rsidDel="009A4427">
                <w:rPr>
                  <w:rStyle w:val="Hyperlink"/>
                  <w:noProof/>
                </w:rPr>
                <w:delText>9.1</w:delText>
              </w:r>
              <w:r w:rsidDel="009A4427">
                <w:rPr>
                  <w:rFonts w:eastAsiaTheme="minorEastAsia"/>
                  <w:noProof/>
                  <w:lang w:val="ru-RU" w:eastAsia="ru-RU"/>
                </w:rPr>
                <w:tab/>
              </w:r>
              <w:r w:rsidRPr="00ED52AC" w:rsidDel="009A4427">
                <w:rPr>
                  <w:rStyle w:val="Hyperlink"/>
                  <w:noProof/>
                </w:rPr>
                <w:delText>Mongo DB logs</w:delText>
              </w:r>
              <w:r w:rsidDel="009A4427">
                <w:rPr>
                  <w:noProof/>
                  <w:webHidden/>
                </w:rPr>
                <w:tab/>
                <w:delText>20</w:delText>
              </w:r>
            </w:del>
          </w:ins>
        </w:p>
        <w:p w14:paraId="4F07F51D" w14:textId="77777777" w:rsidR="00FE2BC5" w:rsidDel="009A4427" w:rsidRDefault="00FE2BC5">
          <w:pPr>
            <w:pStyle w:val="TOC2"/>
            <w:tabs>
              <w:tab w:val="left" w:pos="880"/>
              <w:tab w:val="right" w:leader="dot" w:pos="9062"/>
            </w:tabs>
            <w:rPr>
              <w:ins w:id="143" w:author="Pavnyk, Stanislav" w:date="2015-11-02T19:12:00Z"/>
              <w:del w:id="144" w:author="Gavrilov, Evgeny" w:date="2015-11-03T15:32:00Z"/>
              <w:rFonts w:eastAsiaTheme="minorEastAsia"/>
              <w:noProof/>
              <w:lang w:val="ru-RU" w:eastAsia="ru-RU"/>
            </w:rPr>
          </w:pPr>
          <w:ins w:id="145" w:author="Pavnyk, Stanislav" w:date="2015-11-02T19:12:00Z">
            <w:del w:id="146" w:author="Gavrilov, Evgeny" w:date="2015-11-03T15:32:00Z">
              <w:r w:rsidRPr="00ED52AC" w:rsidDel="009A4427">
                <w:rPr>
                  <w:rStyle w:val="Hyperlink"/>
                  <w:noProof/>
                </w:rPr>
                <w:delText>9.2</w:delText>
              </w:r>
              <w:r w:rsidDel="009A4427">
                <w:rPr>
                  <w:rFonts w:eastAsiaTheme="minorEastAsia"/>
                  <w:noProof/>
                  <w:lang w:val="ru-RU" w:eastAsia="ru-RU"/>
                </w:rPr>
                <w:tab/>
              </w:r>
              <w:r w:rsidRPr="00ED52AC" w:rsidDel="009A4427">
                <w:rPr>
                  <w:rStyle w:val="Hyperlink"/>
                  <w:noProof/>
                </w:rPr>
                <w:delText>How to check mongoDB status</w:delText>
              </w:r>
              <w:r w:rsidDel="009A4427">
                <w:rPr>
                  <w:noProof/>
                  <w:webHidden/>
                </w:rPr>
                <w:tab/>
                <w:delText>20</w:delText>
              </w:r>
            </w:del>
          </w:ins>
        </w:p>
        <w:p w14:paraId="7F534B0C" w14:textId="77777777" w:rsidR="00FE2BC5" w:rsidDel="009A4427" w:rsidRDefault="00FE2BC5">
          <w:pPr>
            <w:pStyle w:val="TOC2"/>
            <w:tabs>
              <w:tab w:val="left" w:pos="880"/>
              <w:tab w:val="right" w:leader="dot" w:pos="9062"/>
            </w:tabs>
            <w:rPr>
              <w:ins w:id="147" w:author="Pavnyk, Stanislav" w:date="2015-11-02T19:12:00Z"/>
              <w:del w:id="148" w:author="Gavrilov, Evgeny" w:date="2015-11-03T15:32:00Z"/>
              <w:rFonts w:eastAsiaTheme="minorEastAsia"/>
              <w:noProof/>
              <w:lang w:val="ru-RU" w:eastAsia="ru-RU"/>
            </w:rPr>
          </w:pPr>
          <w:ins w:id="149" w:author="Pavnyk, Stanislav" w:date="2015-11-02T19:12:00Z">
            <w:del w:id="150" w:author="Gavrilov, Evgeny" w:date="2015-11-03T15:32:00Z">
              <w:r w:rsidRPr="00ED52AC" w:rsidDel="009A4427">
                <w:rPr>
                  <w:rStyle w:val="Hyperlink"/>
                  <w:noProof/>
                </w:rPr>
                <w:delText>9.3</w:delText>
              </w:r>
              <w:r w:rsidDel="009A4427">
                <w:rPr>
                  <w:rFonts w:eastAsiaTheme="minorEastAsia"/>
                  <w:noProof/>
                  <w:lang w:val="ru-RU" w:eastAsia="ru-RU"/>
                </w:rPr>
                <w:tab/>
              </w:r>
              <w:r w:rsidRPr="00ED52AC" w:rsidDel="009A4427">
                <w:rPr>
                  <w:rStyle w:val="Hyperlink"/>
                  <w:noProof/>
                </w:rPr>
                <w:delText>How to check that scripts for monitoring free space and deletion of duplicates work</w:delText>
              </w:r>
              <w:r w:rsidDel="009A4427">
                <w:rPr>
                  <w:noProof/>
                  <w:webHidden/>
                </w:rPr>
                <w:tab/>
                <w:delText>20</w:delText>
              </w:r>
            </w:del>
          </w:ins>
        </w:p>
        <w:p w14:paraId="397312AE" w14:textId="77777777" w:rsidR="00FE2BC5" w:rsidDel="009A4427" w:rsidRDefault="00FE2BC5">
          <w:pPr>
            <w:pStyle w:val="TOC1"/>
            <w:tabs>
              <w:tab w:val="left" w:pos="660"/>
              <w:tab w:val="right" w:leader="dot" w:pos="9062"/>
            </w:tabs>
            <w:rPr>
              <w:ins w:id="151" w:author="Pavnyk, Stanislav" w:date="2015-11-02T19:12:00Z"/>
              <w:del w:id="152" w:author="Gavrilov, Evgeny" w:date="2015-11-03T15:32:00Z"/>
              <w:rFonts w:eastAsiaTheme="minorEastAsia"/>
              <w:noProof/>
              <w:lang w:val="ru-RU" w:eastAsia="ru-RU"/>
            </w:rPr>
          </w:pPr>
          <w:ins w:id="153" w:author="Pavnyk, Stanislav" w:date="2015-11-02T19:12:00Z">
            <w:del w:id="154" w:author="Gavrilov, Evgeny" w:date="2015-11-03T15:32:00Z">
              <w:r w:rsidRPr="00ED52AC" w:rsidDel="009A4427">
                <w:rPr>
                  <w:rStyle w:val="Hyperlink"/>
                  <w:noProof/>
                </w:rPr>
                <w:delText>10</w:delText>
              </w:r>
              <w:r w:rsidDel="009A4427">
                <w:rPr>
                  <w:rFonts w:eastAsiaTheme="minorEastAsia"/>
                  <w:noProof/>
                  <w:lang w:val="ru-RU" w:eastAsia="ru-RU"/>
                </w:rPr>
                <w:tab/>
              </w:r>
              <w:r w:rsidRPr="00ED52AC" w:rsidDel="009A4427">
                <w:rPr>
                  <w:rStyle w:val="Hyperlink"/>
                  <w:noProof/>
                </w:rPr>
                <w:delText>Future plans</w:delText>
              </w:r>
              <w:r w:rsidDel="009A4427">
                <w:rPr>
                  <w:noProof/>
                  <w:webHidden/>
                </w:rPr>
                <w:tab/>
                <w:delText>21</w:delText>
              </w:r>
            </w:del>
          </w:ins>
        </w:p>
        <w:p w14:paraId="0EA078DA" w14:textId="77777777" w:rsidR="00FE2BC5" w:rsidDel="009A4427" w:rsidRDefault="00FE2BC5">
          <w:pPr>
            <w:pStyle w:val="TOC2"/>
            <w:tabs>
              <w:tab w:val="left" w:pos="880"/>
              <w:tab w:val="right" w:leader="dot" w:pos="9062"/>
            </w:tabs>
            <w:rPr>
              <w:ins w:id="155" w:author="Pavnyk, Stanislav" w:date="2015-11-02T19:12:00Z"/>
              <w:del w:id="156" w:author="Gavrilov, Evgeny" w:date="2015-11-03T15:32:00Z"/>
              <w:rFonts w:eastAsiaTheme="minorEastAsia"/>
              <w:noProof/>
              <w:lang w:val="ru-RU" w:eastAsia="ru-RU"/>
            </w:rPr>
          </w:pPr>
          <w:ins w:id="157" w:author="Pavnyk, Stanislav" w:date="2015-11-02T19:12:00Z">
            <w:del w:id="158" w:author="Gavrilov, Evgeny" w:date="2015-11-03T15:32:00Z">
              <w:r w:rsidRPr="00ED52AC" w:rsidDel="009A4427">
                <w:rPr>
                  <w:rStyle w:val="Hyperlink"/>
                  <w:noProof/>
                </w:rPr>
                <w:delText>10.1</w:delText>
              </w:r>
              <w:r w:rsidDel="009A4427">
                <w:rPr>
                  <w:rFonts w:eastAsiaTheme="minorEastAsia"/>
                  <w:noProof/>
                  <w:lang w:val="ru-RU" w:eastAsia="ru-RU"/>
                </w:rPr>
                <w:tab/>
              </w:r>
              <w:r w:rsidRPr="00ED52AC" w:rsidDel="009A4427">
                <w:rPr>
                  <w:rStyle w:val="Hyperlink"/>
                  <w:noProof/>
                </w:rPr>
                <w:delText>UI implementation</w:delText>
              </w:r>
              <w:r w:rsidDel="009A4427">
                <w:rPr>
                  <w:noProof/>
                  <w:webHidden/>
                </w:rPr>
                <w:tab/>
                <w:delText>21</w:delText>
              </w:r>
            </w:del>
          </w:ins>
        </w:p>
        <w:p w14:paraId="3D48FC4B" w14:textId="77777777" w:rsidR="00FE2BC5" w:rsidDel="009A4427" w:rsidRDefault="00FE2BC5">
          <w:pPr>
            <w:pStyle w:val="TOC2"/>
            <w:tabs>
              <w:tab w:val="left" w:pos="880"/>
              <w:tab w:val="right" w:leader="dot" w:pos="9062"/>
            </w:tabs>
            <w:rPr>
              <w:ins w:id="159" w:author="Pavnyk, Stanislav" w:date="2015-11-02T19:12:00Z"/>
              <w:del w:id="160" w:author="Gavrilov, Evgeny" w:date="2015-11-03T15:32:00Z"/>
              <w:rFonts w:eastAsiaTheme="minorEastAsia"/>
              <w:noProof/>
              <w:lang w:val="ru-RU" w:eastAsia="ru-RU"/>
            </w:rPr>
          </w:pPr>
          <w:ins w:id="161" w:author="Pavnyk, Stanislav" w:date="2015-11-02T19:12:00Z">
            <w:del w:id="162" w:author="Gavrilov, Evgeny" w:date="2015-11-03T15:32:00Z">
              <w:r w:rsidRPr="00ED52AC" w:rsidDel="009A4427">
                <w:rPr>
                  <w:rStyle w:val="Hyperlink"/>
                  <w:noProof/>
                </w:rPr>
                <w:delText>10.2</w:delText>
              </w:r>
              <w:r w:rsidDel="009A4427">
                <w:rPr>
                  <w:rFonts w:eastAsiaTheme="minorEastAsia"/>
                  <w:noProof/>
                  <w:lang w:val="ru-RU" w:eastAsia="ru-RU"/>
                </w:rPr>
                <w:tab/>
              </w:r>
              <w:r w:rsidRPr="00ED52AC" w:rsidDel="009A4427">
                <w:rPr>
                  <w:rStyle w:val="Hyperlink"/>
                  <w:noProof/>
                </w:rPr>
                <w:delText>Reports implementation</w:delText>
              </w:r>
              <w:r w:rsidDel="009A4427">
                <w:rPr>
                  <w:noProof/>
                  <w:webHidden/>
                </w:rPr>
                <w:tab/>
                <w:delText>21</w:delText>
              </w:r>
            </w:del>
          </w:ins>
        </w:p>
        <w:p w14:paraId="07303BB9" w14:textId="5114001D" w:rsidR="00FE2BC5" w:rsidDel="009A4427" w:rsidRDefault="00FE2BC5">
          <w:pPr>
            <w:pStyle w:val="TOC1"/>
            <w:tabs>
              <w:tab w:val="right" w:leader="dot" w:pos="9062"/>
            </w:tabs>
            <w:rPr>
              <w:ins w:id="163" w:author="Pavnyk, Stanislav" w:date="2015-11-02T19:12:00Z"/>
              <w:del w:id="164" w:author="Gavrilov, Evgeny" w:date="2015-11-03T15:32:00Z"/>
              <w:rFonts w:eastAsiaTheme="minorEastAsia"/>
              <w:noProof/>
              <w:lang w:val="ru-RU" w:eastAsia="ru-RU"/>
            </w:rPr>
          </w:pPr>
          <w:ins w:id="165" w:author="Pavnyk, Stanislav" w:date="2015-11-02T19:12:00Z">
            <w:del w:id="166" w:author="Gavrilov, Evgeny" w:date="2015-11-03T15:32:00Z">
              <w:r w:rsidRPr="00ED52AC" w:rsidDel="009A4427">
                <w:rPr>
                  <w:rStyle w:val="Hyperlink"/>
                  <w:noProof/>
                </w:rPr>
                <w:delText>11</w:delText>
              </w:r>
            </w:del>
          </w:ins>
          <w:ins w:id="167" w:author="Pavnyk, Stanislav" w:date="2015-11-02T19:13:00Z">
            <w:del w:id="168" w:author="Gavrilov, Evgeny" w:date="2015-11-03T15:32:00Z">
              <w:r w:rsidRPr="00ED52AC" w:rsidDel="009A4427">
                <w:rPr>
                  <w:rStyle w:val="Hyperlink"/>
                  <w:noProof/>
                </w:rPr>
                <w:delText xml:space="preserve">         Testing considerations</w:delText>
              </w:r>
            </w:del>
          </w:ins>
          <w:ins w:id="169" w:author="Pavnyk, Stanislav" w:date="2015-11-02T19:12:00Z">
            <w:del w:id="170" w:author="Gavrilov, Evgeny" w:date="2015-11-03T15:32:00Z">
              <w:r w:rsidDel="009A4427">
                <w:rPr>
                  <w:noProof/>
                  <w:webHidden/>
                </w:rPr>
                <w:tab/>
                <w:delText>21</w:delText>
              </w:r>
            </w:del>
          </w:ins>
        </w:p>
        <w:p w14:paraId="606FEC2A" w14:textId="77777777" w:rsidR="00FE2BC5" w:rsidDel="009A4427" w:rsidRDefault="00FE2BC5">
          <w:pPr>
            <w:pStyle w:val="TOC1"/>
            <w:tabs>
              <w:tab w:val="left" w:pos="660"/>
              <w:tab w:val="right" w:leader="dot" w:pos="9062"/>
            </w:tabs>
            <w:rPr>
              <w:ins w:id="171" w:author="Pavnyk, Stanislav" w:date="2015-11-02T19:12:00Z"/>
              <w:del w:id="172" w:author="Gavrilov, Evgeny" w:date="2015-11-03T15:32:00Z"/>
              <w:rFonts w:eastAsiaTheme="minorEastAsia"/>
              <w:noProof/>
              <w:lang w:val="ru-RU" w:eastAsia="ru-RU"/>
            </w:rPr>
          </w:pPr>
          <w:ins w:id="173" w:author="Pavnyk, Stanislav" w:date="2015-11-02T19:12:00Z">
            <w:del w:id="174" w:author="Gavrilov, Evgeny" w:date="2015-11-03T15:32:00Z">
              <w:r w:rsidRPr="00ED52AC" w:rsidDel="009A4427">
                <w:rPr>
                  <w:rStyle w:val="Hyperlink"/>
                  <w:noProof/>
                </w:rPr>
                <w:delText>12</w:delText>
              </w:r>
              <w:r w:rsidDel="009A4427">
                <w:rPr>
                  <w:rFonts w:eastAsiaTheme="minorEastAsia"/>
                  <w:noProof/>
                  <w:lang w:val="ru-RU" w:eastAsia="ru-RU"/>
                </w:rPr>
                <w:tab/>
              </w:r>
              <w:r w:rsidRPr="00ED52AC" w:rsidDel="009A4427">
                <w:rPr>
                  <w:rStyle w:val="Hyperlink"/>
                  <w:noProof/>
                </w:rPr>
                <w:delText>Additional info</w:delText>
              </w:r>
              <w:r w:rsidDel="009A4427">
                <w:rPr>
                  <w:noProof/>
                  <w:webHidden/>
                </w:rPr>
                <w:tab/>
                <w:delText>21</w:delText>
              </w:r>
            </w:del>
          </w:ins>
        </w:p>
        <w:p w14:paraId="40C3FDCB" w14:textId="77777777" w:rsidR="00FE2BC5" w:rsidDel="009A4427" w:rsidRDefault="00FE2BC5">
          <w:pPr>
            <w:pStyle w:val="TOC2"/>
            <w:tabs>
              <w:tab w:val="left" w:pos="880"/>
              <w:tab w:val="right" w:leader="dot" w:pos="9062"/>
            </w:tabs>
            <w:rPr>
              <w:ins w:id="175" w:author="Pavnyk, Stanislav" w:date="2015-11-02T19:12:00Z"/>
              <w:del w:id="176" w:author="Gavrilov, Evgeny" w:date="2015-11-03T15:32:00Z"/>
              <w:rFonts w:eastAsiaTheme="minorEastAsia"/>
              <w:noProof/>
              <w:lang w:val="ru-RU" w:eastAsia="ru-RU"/>
            </w:rPr>
          </w:pPr>
          <w:ins w:id="177" w:author="Pavnyk, Stanislav" w:date="2015-11-02T19:12:00Z">
            <w:del w:id="178" w:author="Gavrilov, Evgeny" w:date="2015-11-03T15:32:00Z">
              <w:r w:rsidRPr="00ED52AC" w:rsidDel="009A4427">
                <w:rPr>
                  <w:rStyle w:val="Hyperlink"/>
                  <w:noProof/>
                </w:rPr>
                <w:delText>12.1</w:delText>
              </w:r>
              <w:r w:rsidDel="009A4427">
                <w:rPr>
                  <w:rFonts w:eastAsiaTheme="minorEastAsia"/>
                  <w:noProof/>
                  <w:lang w:val="ru-RU" w:eastAsia="ru-RU"/>
                </w:rPr>
                <w:tab/>
              </w:r>
              <w:r w:rsidRPr="00ED52AC" w:rsidDel="009A4427">
                <w:rPr>
                  <w:rStyle w:val="Hyperlink"/>
                  <w:noProof/>
                </w:rPr>
                <w:delText>Perforce</w:delText>
              </w:r>
              <w:r w:rsidDel="009A4427">
                <w:rPr>
                  <w:noProof/>
                  <w:webHidden/>
                </w:rPr>
                <w:tab/>
                <w:delText>21</w:delText>
              </w:r>
            </w:del>
          </w:ins>
        </w:p>
        <w:p w14:paraId="39EC3C39" w14:textId="77777777" w:rsidR="00FE2BC5" w:rsidDel="009A4427" w:rsidRDefault="00FE2BC5">
          <w:pPr>
            <w:pStyle w:val="TOC1"/>
            <w:tabs>
              <w:tab w:val="left" w:pos="660"/>
              <w:tab w:val="right" w:leader="dot" w:pos="9062"/>
            </w:tabs>
            <w:rPr>
              <w:ins w:id="179" w:author="Pavnyk, Stanislav" w:date="2015-11-02T19:12:00Z"/>
              <w:del w:id="180" w:author="Gavrilov, Evgeny" w:date="2015-11-03T15:32:00Z"/>
              <w:rFonts w:eastAsiaTheme="minorEastAsia"/>
              <w:noProof/>
              <w:lang w:val="ru-RU" w:eastAsia="ru-RU"/>
            </w:rPr>
          </w:pPr>
          <w:ins w:id="181" w:author="Pavnyk, Stanislav" w:date="2015-11-02T19:12:00Z">
            <w:del w:id="182" w:author="Gavrilov, Evgeny" w:date="2015-11-03T15:32:00Z">
              <w:r w:rsidRPr="00ED52AC" w:rsidDel="009A4427">
                <w:rPr>
                  <w:rStyle w:val="Hyperlink"/>
                  <w:noProof/>
                </w:rPr>
                <w:delText>13</w:delText>
              </w:r>
              <w:r w:rsidDel="009A4427">
                <w:rPr>
                  <w:rFonts w:eastAsiaTheme="minorEastAsia"/>
                  <w:noProof/>
                  <w:lang w:val="ru-RU" w:eastAsia="ru-RU"/>
                </w:rPr>
                <w:tab/>
              </w:r>
              <w:r w:rsidRPr="00ED52AC" w:rsidDel="009A4427">
                <w:rPr>
                  <w:rStyle w:val="Hyperlink"/>
                  <w:noProof/>
                </w:rPr>
                <w:delText>Open questions</w:delText>
              </w:r>
              <w:r w:rsidDel="009A4427">
                <w:rPr>
                  <w:noProof/>
                  <w:webHidden/>
                </w:rPr>
                <w:tab/>
                <w:delText>21</w:delText>
              </w:r>
            </w:del>
          </w:ins>
        </w:p>
        <w:p w14:paraId="042460D2" w14:textId="77777777" w:rsidR="00B0556D" w:rsidDel="009A4427" w:rsidRDefault="00B0556D">
          <w:pPr>
            <w:pStyle w:val="TOC1"/>
            <w:tabs>
              <w:tab w:val="left" w:pos="440"/>
              <w:tab w:val="right" w:leader="dot" w:pos="9062"/>
            </w:tabs>
            <w:rPr>
              <w:ins w:id="183" w:author="Arkhipov, Alexander" w:date="2015-10-28T19:29:00Z"/>
              <w:del w:id="184" w:author="Gavrilov, Evgeny" w:date="2015-11-03T15:32:00Z"/>
              <w:rFonts w:eastAsiaTheme="minorEastAsia"/>
              <w:noProof/>
            </w:rPr>
          </w:pPr>
          <w:ins w:id="185" w:author="Arkhipov, Alexander" w:date="2015-10-28T19:29:00Z">
            <w:del w:id="186" w:author="Gavrilov, Evgeny" w:date="2015-11-03T15:32:00Z">
              <w:r w:rsidRPr="00015B86" w:rsidDel="009A4427">
                <w:rPr>
                  <w:rStyle w:val="Hyperlink"/>
                  <w:noProof/>
                </w:rPr>
                <w:delText>1</w:delText>
              </w:r>
              <w:r w:rsidDel="009A4427">
                <w:rPr>
                  <w:rFonts w:eastAsiaTheme="minorEastAsia"/>
                  <w:noProof/>
                </w:rPr>
                <w:tab/>
              </w:r>
              <w:r w:rsidRPr="00015B86" w:rsidDel="009A4427">
                <w:rPr>
                  <w:rStyle w:val="Hyperlink"/>
                  <w:noProof/>
                </w:rPr>
                <w:delText>Contents</w:delText>
              </w:r>
              <w:r w:rsidDel="009A4427">
                <w:rPr>
                  <w:noProof/>
                  <w:webHidden/>
                </w:rPr>
                <w:tab/>
              </w:r>
            </w:del>
          </w:ins>
        </w:p>
        <w:p w14:paraId="02A31A28" w14:textId="77777777" w:rsidR="00B0556D" w:rsidDel="009A4427" w:rsidRDefault="00B0556D">
          <w:pPr>
            <w:pStyle w:val="TOC1"/>
            <w:tabs>
              <w:tab w:val="left" w:pos="440"/>
              <w:tab w:val="right" w:leader="dot" w:pos="9062"/>
            </w:tabs>
            <w:rPr>
              <w:ins w:id="187" w:author="Arkhipov, Alexander" w:date="2015-10-28T19:29:00Z"/>
              <w:del w:id="188" w:author="Gavrilov, Evgeny" w:date="2015-11-03T15:32:00Z"/>
              <w:rFonts w:eastAsiaTheme="minorEastAsia"/>
              <w:noProof/>
            </w:rPr>
          </w:pPr>
          <w:ins w:id="189" w:author="Arkhipov, Alexander" w:date="2015-10-28T19:29:00Z">
            <w:del w:id="190" w:author="Gavrilov, Evgeny" w:date="2015-11-03T15:32:00Z">
              <w:r w:rsidRPr="00015B86" w:rsidDel="009A4427">
                <w:rPr>
                  <w:rStyle w:val="Hyperlink"/>
                  <w:noProof/>
                </w:rPr>
                <w:delText>2</w:delText>
              </w:r>
              <w:r w:rsidDel="009A4427">
                <w:rPr>
                  <w:rFonts w:eastAsiaTheme="minorEastAsia"/>
                  <w:noProof/>
                </w:rPr>
                <w:tab/>
              </w:r>
              <w:r w:rsidRPr="00015B86" w:rsidDel="009A4427">
                <w:rPr>
                  <w:rStyle w:val="Hyperlink"/>
                  <w:noProof/>
                </w:rPr>
                <w:delText>Revision history</w:delText>
              </w:r>
              <w:r w:rsidDel="009A4427">
                <w:rPr>
                  <w:noProof/>
                  <w:webHidden/>
                </w:rPr>
                <w:tab/>
              </w:r>
            </w:del>
          </w:ins>
        </w:p>
        <w:p w14:paraId="462F170B" w14:textId="77777777" w:rsidR="00B0556D" w:rsidDel="009A4427" w:rsidRDefault="00B0556D">
          <w:pPr>
            <w:pStyle w:val="TOC1"/>
            <w:tabs>
              <w:tab w:val="left" w:pos="440"/>
              <w:tab w:val="right" w:leader="dot" w:pos="9062"/>
            </w:tabs>
            <w:rPr>
              <w:ins w:id="191" w:author="Arkhipov, Alexander" w:date="2015-10-28T19:29:00Z"/>
              <w:del w:id="192" w:author="Gavrilov, Evgeny" w:date="2015-11-03T15:32:00Z"/>
              <w:rFonts w:eastAsiaTheme="minorEastAsia"/>
              <w:noProof/>
            </w:rPr>
          </w:pPr>
          <w:ins w:id="193" w:author="Arkhipov, Alexander" w:date="2015-10-28T19:29:00Z">
            <w:del w:id="194" w:author="Gavrilov, Evgeny" w:date="2015-11-03T15:32:00Z">
              <w:r w:rsidRPr="00015B86" w:rsidDel="009A4427">
                <w:rPr>
                  <w:rStyle w:val="Hyperlink"/>
                  <w:noProof/>
                </w:rPr>
                <w:delText>3</w:delText>
              </w:r>
              <w:r w:rsidDel="009A4427">
                <w:rPr>
                  <w:rFonts w:eastAsiaTheme="minorEastAsia"/>
                  <w:noProof/>
                </w:rPr>
                <w:tab/>
              </w:r>
              <w:r w:rsidRPr="00015B86" w:rsidDel="009A4427">
                <w:rPr>
                  <w:rStyle w:val="Hyperlink"/>
                  <w:noProof/>
                </w:rPr>
                <w:delText>Architecture</w:delText>
              </w:r>
              <w:r w:rsidDel="009A4427">
                <w:rPr>
                  <w:noProof/>
                  <w:webHidden/>
                </w:rPr>
                <w:tab/>
              </w:r>
            </w:del>
          </w:ins>
        </w:p>
        <w:p w14:paraId="1793E8C7" w14:textId="77777777" w:rsidR="00B0556D" w:rsidDel="009A4427" w:rsidRDefault="00B0556D">
          <w:pPr>
            <w:pStyle w:val="TOC2"/>
            <w:tabs>
              <w:tab w:val="left" w:pos="880"/>
              <w:tab w:val="right" w:leader="dot" w:pos="9062"/>
            </w:tabs>
            <w:rPr>
              <w:ins w:id="195" w:author="Arkhipov, Alexander" w:date="2015-10-28T19:29:00Z"/>
              <w:del w:id="196" w:author="Gavrilov, Evgeny" w:date="2015-11-03T15:32:00Z"/>
              <w:rFonts w:eastAsiaTheme="minorEastAsia"/>
              <w:noProof/>
            </w:rPr>
          </w:pPr>
          <w:ins w:id="197" w:author="Arkhipov, Alexander" w:date="2015-10-28T19:29:00Z">
            <w:del w:id="198" w:author="Gavrilov, Evgeny" w:date="2015-11-03T15:32:00Z">
              <w:r w:rsidRPr="00015B86" w:rsidDel="009A4427">
                <w:rPr>
                  <w:rStyle w:val="Hyperlink"/>
                  <w:noProof/>
                </w:rPr>
                <w:delText>3.1</w:delText>
              </w:r>
              <w:r w:rsidDel="009A4427">
                <w:rPr>
                  <w:rFonts w:eastAsiaTheme="minorEastAsia"/>
                  <w:noProof/>
                </w:rPr>
                <w:tab/>
              </w:r>
              <w:r w:rsidRPr="00015B86" w:rsidDel="009A4427">
                <w:rPr>
                  <w:rStyle w:val="Hyperlink"/>
                  <w:noProof/>
                </w:rPr>
                <w:delText>Application basic architecture</w:delText>
              </w:r>
              <w:r w:rsidDel="009A4427">
                <w:rPr>
                  <w:noProof/>
                  <w:webHidden/>
                </w:rPr>
                <w:tab/>
              </w:r>
            </w:del>
          </w:ins>
        </w:p>
        <w:p w14:paraId="2055D45D" w14:textId="77777777" w:rsidR="00B0556D" w:rsidDel="009A4427" w:rsidRDefault="00B0556D">
          <w:pPr>
            <w:pStyle w:val="TOC2"/>
            <w:tabs>
              <w:tab w:val="left" w:pos="880"/>
              <w:tab w:val="right" w:leader="dot" w:pos="9062"/>
            </w:tabs>
            <w:rPr>
              <w:ins w:id="199" w:author="Arkhipov, Alexander" w:date="2015-10-28T19:29:00Z"/>
              <w:del w:id="200" w:author="Gavrilov, Evgeny" w:date="2015-11-03T15:32:00Z"/>
              <w:rFonts w:eastAsiaTheme="minorEastAsia"/>
              <w:noProof/>
            </w:rPr>
          </w:pPr>
          <w:ins w:id="201" w:author="Arkhipov, Alexander" w:date="2015-10-28T19:29:00Z">
            <w:del w:id="202" w:author="Gavrilov, Evgeny" w:date="2015-11-03T15:32:00Z">
              <w:r w:rsidRPr="00015B86" w:rsidDel="009A4427">
                <w:rPr>
                  <w:rStyle w:val="Hyperlink"/>
                  <w:noProof/>
                </w:rPr>
                <w:delText>3.2</w:delText>
              </w:r>
              <w:r w:rsidDel="009A4427">
                <w:rPr>
                  <w:rFonts w:eastAsiaTheme="minorEastAsia"/>
                  <w:noProof/>
                </w:rPr>
                <w:tab/>
              </w:r>
              <w:r w:rsidRPr="00015B86" w:rsidDel="009A4427">
                <w:rPr>
                  <w:rStyle w:val="Hyperlink"/>
                  <w:noProof/>
                </w:rPr>
                <w:delText>Application diagram</w:delText>
              </w:r>
              <w:r w:rsidDel="009A4427">
                <w:rPr>
                  <w:noProof/>
                  <w:webHidden/>
                </w:rPr>
                <w:tab/>
              </w:r>
            </w:del>
          </w:ins>
        </w:p>
        <w:p w14:paraId="17C0C4DC" w14:textId="77777777" w:rsidR="00B0556D" w:rsidDel="009A4427" w:rsidRDefault="00B0556D">
          <w:pPr>
            <w:pStyle w:val="TOC1"/>
            <w:tabs>
              <w:tab w:val="left" w:pos="440"/>
              <w:tab w:val="right" w:leader="dot" w:pos="9062"/>
            </w:tabs>
            <w:rPr>
              <w:ins w:id="203" w:author="Arkhipov, Alexander" w:date="2015-10-28T19:29:00Z"/>
              <w:del w:id="204" w:author="Gavrilov, Evgeny" w:date="2015-11-03T15:32:00Z"/>
              <w:rFonts w:eastAsiaTheme="minorEastAsia"/>
              <w:noProof/>
            </w:rPr>
          </w:pPr>
          <w:ins w:id="205" w:author="Arkhipov, Alexander" w:date="2015-10-28T19:29:00Z">
            <w:del w:id="206" w:author="Gavrilov, Evgeny" w:date="2015-11-03T15:32:00Z">
              <w:r w:rsidRPr="00015B86" w:rsidDel="009A4427">
                <w:rPr>
                  <w:rStyle w:val="Hyperlink"/>
                  <w:noProof/>
                </w:rPr>
                <w:delText>4</w:delText>
              </w:r>
              <w:r w:rsidDel="009A4427">
                <w:rPr>
                  <w:rFonts w:eastAsiaTheme="minorEastAsia"/>
                  <w:noProof/>
                </w:rPr>
                <w:tab/>
              </w:r>
              <w:r w:rsidRPr="00015B86" w:rsidDel="009A4427">
                <w:rPr>
                  <w:rStyle w:val="Hyperlink"/>
                  <w:noProof/>
                </w:rPr>
                <w:delText>Hardware Requirements</w:delText>
              </w:r>
              <w:r w:rsidDel="009A4427">
                <w:rPr>
                  <w:noProof/>
                  <w:webHidden/>
                </w:rPr>
                <w:tab/>
              </w:r>
            </w:del>
          </w:ins>
        </w:p>
        <w:p w14:paraId="594CF3ED" w14:textId="77777777" w:rsidR="00B0556D" w:rsidDel="009A4427" w:rsidRDefault="00B0556D">
          <w:pPr>
            <w:pStyle w:val="TOC2"/>
            <w:tabs>
              <w:tab w:val="left" w:pos="880"/>
              <w:tab w:val="right" w:leader="dot" w:pos="9062"/>
            </w:tabs>
            <w:rPr>
              <w:ins w:id="207" w:author="Arkhipov, Alexander" w:date="2015-10-28T19:29:00Z"/>
              <w:del w:id="208" w:author="Gavrilov, Evgeny" w:date="2015-11-03T15:32:00Z"/>
              <w:rFonts w:eastAsiaTheme="minorEastAsia"/>
              <w:noProof/>
            </w:rPr>
          </w:pPr>
          <w:ins w:id="209" w:author="Arkhipov, Alexander" w:date="2015-10-28T19:29:00Z">
            <w:del w:id="210" w:author="Gavrilov, Evgeny" w:date="2015-11-03T15:32:00Z">
              <w:r w:rsidRPr="00015B86" w:rsidDel="009A4427">
                <w:rPr>
                  <w:rStyle w:val="Hyperlink"/>
                  <w:noProof/>
                </w:rPr>
                <w:delText>4.1</w:delText>
              </w:r>
              <w:r w:rsidDel="009A4427">
                <w:rPr>
                  <w:rFonts w:eastAsiaTheme="minorEastAsia"/>
                  <w:noProof/>
                </w:rPr>
                <w:tab/>
              </w:r>
              <w:r w:rsidRPr="00015B86" w:rsidDel="009A4427">
                <w:rPr>
                  <w:rStyle w:val="Hyperlink"/>
                  <w:noProof/>
                </w:rPr>
                <w:delText>Disk</w:delText>
              </w:r>
              <w:r w:rsidDel="009A4427">
                <w:rPr>
                  <w:noProof/>
                  <w:webHidden/>
                </w:rPr>
                <w:tab/>
              </w:r>
            </w:del>
          </w:ins>
        </w:p>
        <w:p w14:paraId="7836BA4A" w14:textId="77777777" w:rsidR="00B0556D" w:rsidDel="009A4427" w:rsidRDefault="00B0556D">
          <w:pPr>
            <w:pStyle w:val="TOC2"/>
            <w:tabs>
              <w:tab w:val="left" w:pos="880"/>
              <w:tab w:val="right" w:leader="dot" w:pos="9062"/>
            </w:tabs>
            <w:rPr>
              <w:ins w:id="211" w:author="Arkhipov, Alexander" w:date="2015-10-28T19:29:00Z"/>
              <w:del w:id="212" w:author="Gavrilov, Evgeny" w:date="2015-11-03T15:32:00Z"/>
              <w:rFonts w:eastAsiaTheme="minorEastAsia"/>
              <w:noProof/>
            </w:rPr>
          </w:pPr>
          <w:ins w:id="213" w:author="Arkhipov, Alexander" w:date="2015-10-28T19:29:00Z">
            <w:del w:id="214" w:author="Gavrilov, Evgeny" w:date="2015-11-03T15:32:00Z">
              <w:r w:rsidRPr="00015B86" w:rsidDel="009A4427">
                <w:rPr>
                  <w:rStyle w:val="Hyperlink"/>
                  <w:noProof/>
                </w:rPr>
                <w:delText>4.2</w:delText>
              </w:r>
              <w:r w:rsidDel="009A4427">
                <w:rPr>
                  <w:rFonts w:eastAsiaTheme="minorEastAsia"/>
                  <w:noProof/>
                </w:rPr>
                <w:tab/>
              </w:r>
              <w:r w:rsidRPr="00015B86" w:rsidDel="009A4427">
                <w:rPr>
                  <w:rStyle w:val="Hyperlink"/>
                  <w:noProof/>
                </w:rPr>
                <w:delText>Memory</w:delText>
              </w:r>
              <w:r w:rsidDel="009A4427">
                <w:rPr>
                  <w:noProof/>
                  <w:webHidden/>
                </w:rPr>
                <w:tab/>
              </w:r>
            </w:del>
          </w:ins>
        </w:p>
        <w:p w14:paraId="66959800" w14:textId="77777777" w:rsidR="00B0556D" w:rsidDel="009A4427" w:rsidRDefault="00B0556D">
          <w:pPr>
            <w:pStyle w:val="TOC1"/>
            <w:tabs>
              <w:tab w:val="left" w:pos="440"/>
              <w:tab w:val="right" w:leader="dot" w:pos="9062"/>
            </w:tabs>
            <w:rPr>
              <w:ins w:id="215" w:author="Arkhipov, Alexander" w:date="2015-10-28T19:29:00Z"/>
              <w:del w:id="216" w:author="Gavrilov, Evgeny" w:date="2015-11-03T15:32:00Z"/>
              <w:rFonts w:eastAsiaTheme="minorEastAsia"/>
              <w:noProof/>
            </w:rPr>
          </w:pPr>
          <w:ins w:id="217" w:author="Arkhipov, Alexander" w:date="2015-10-28T19:29:00Z">
            <w:del w:id="218" w:author="Gavrilov, Evgeny" w:date="2015-11-03T15:32:00Z">
              <w:r w:rsidRPr="00015B86" w:rsidDel="009A4427">
                <w:rPr>
                  <w:rStyle w:val="Hyperlink"/>
                  <w:noProof/>
                </w:rPr>
                <w:delText>5</w:delText>
              </w:r>
              <w:r w:rsidDel="009A4427">
                <w:rPr>
                  <w:rFonts w:eastAsiaTheme="minorEastAsia"/>
                  <w:noProof/>
                </w:rPr>
                <w:tab/>
              </w:r>
              <w:r w:rsidRPr="00015B86" w:rsidDel="009A4427">
                <w:rPr>
                  <w:rStyle w:val="Hyperlink"/>
                  <w:noProof/>
                </w:rPr>
                <w:delText>Software Requirements</w:delText>
              </w:r>
              <w:r w:rsidDel="009A4427">
                <w:rPr>
                  <w:noProof/>
                  <w:webHidden/>
                </w:rPr>
                <w:tab/>
              </w:r>
            </w:del>
          </w:ins>
        </w:p>
        <w:p w14:paraId="13F5203A" w14:textId="77777777" w:rsidR="00B0556D" w:rsidDel="009A4427" w:rsidRDefault="00B0556D">
          <w:pPr>
            <w:pStyle w:val="TOC2"/>
            <w:tabs>
              <w:tab w:val="left" w:pos="880"/>
              <w:tab w:val="right" w:leader="dot" w:pos="9062"/>
            </w:tabs>
            <w:rPr>
              <w:ins w:id="219" w:author="Arkhipov, Alexander" w:date="2015-10-28T19:29:00Z"/>
              <w:del w:id="220" w:author="Gavrilov, Evgeny" w:date="2015-11-03T15:32:00Z"/>
              <w:rFonts w:eastAsiaTheme="minorEastAsia"/>
              <w:noProof/>
            </w:rPr>
          </w:pPr>
          <w:ins w:id="221" w:author="Arkhipov, Alexander" w:date="2015-10-28T19:29:00Z">
            <w:del w:id="222" w:author="Gavrilov, Evgeny" w:date="2015-11-03T15:32:00Z">
              <w:r w:rsidRPr="00015B86" w:rsidDel="009A4427">
                <w:rPr>
                  <w:rStyle w:val="Hyperlink"/>
                  <w:noProof/>
                </w:rPr>
                <w:delText>5.1</w:delText>
              </w:r>
              <w:r w:rsidDel="009A4427">
                <w:rPr>
                  <w:rFonts w:eastAsiaTheme="minorEastAsia"/>
                  <w:noProof/>
                </w:rPr>
                <w:tab/>
              </w:r>
              <w:r w:rsidRPr="00015B86" w:rsidDel="009A4427">
                <w:rPr>
                  <w:rStyle w:val="Hyperlink"/>
                  <w:noProof/>
                </w:rPr>
                <w:delText>Software versions</w:delText>
              </w:r>
              <w:r w:rsidDel="009A4427">
                <w:rPr>
                  <w:noProof/>
                  <w:webHidden/>
                </w:rPr>
                <w:tab/>
              </w:r>
            </w:del>
          </w:ins>
        </w:p>
        <w:p w14:paraId="3DE21DF2" w14:textId="77777777" w:rsidR="00B0556D" w:rsidDel="009A4427" w:rsidRDefault="00B0556D">
          <w:pPr>
            <w:pStyle w:val="TOC2"/>
            <w:tabs>
              <w:tab w:val="left" w:pos="880"/>
              <w:tab w:val="right" w:leader="dot" w:pos="9062"/>
            </w:tabs>
            <w:rPr>
              <w:ins w:id="223" w:author="Arkhipov, Alexander" w:date="2015-10-28T19:29:00Z"/>
              <w:del w:id="224" w:author="Gavrilov, Evgeny" w:date="2015-11-03T15:32:00Z"/>
              <w:rFonts w:eastAsiaTheme="minorEastAsia"/>
              <w:noProof/>
            </w:rPr>
          </w:pPr>
          <w:ins w:id="225" w:author="Arkhipov, Alexander" w:date="2015-10-28T19:29:00Z">
            <w:del w:id="226" w:author="Gavrilov, Evgeny" w:date="2015-11-03T15:32:00Z">
              <w:r w:rsidRPr="00015B86" w:rsidDel="009A4427">
                <w:rPr>
                  <w:rStyle w:val="Hyperlink"/>
                  <w:noProof/>
                </w:rPr>
                <w:delText>5.2</w:delText>
              </w:r>
              <w:r w:rsidDel="009A4427">
                <w:rPr>
                  <w:rFonts w:eastAsiaTheme="minorEastAsia"/>
                  <w:noProof/>
                </w:rPr>
                <w:tab/>
              </w:r>
              <w:r w:rsidRPr="00015B86" w:rsidDel="009A4427">
                <w:rPr>
                  <w:rStyle w:val="Hyperlink"/>
                  <w:noProof/>
                </w:rPr>
                <w:delText>Ports</w:delText>
              </w:r>
              <w:r w:rsidDel="009A4427">
                <w:rPr>
                  <w:noProof/>
                  <w:webHidden/>
                </w:rPr>
                <w:tab/>
              </w:r>
            </w:del>
          </w:ins>
        </w:p>
        <w:p w14:paraId="26A3B4B1" w14:textId="77777777" w:rsidR="00B0556D" w:rsidDel="009A4427" w:rsidRDefault="00B0556D">
          <w:pPr>
            <w:pStyle w:val="TOC1"/>
            <w:tabs>
              <w:tab w:val="left" w:pos="440"/>
              <w:tab w:val="right" w:leader="dot" w:pos="9062"/>
            </w:tabs>
            <w:rPr>
              <w:ins w:id="227" w:author="Arkhipov, Alexander" w:date="2015-10-28T19:29:00Z"/>
              <w:del w:id="228" w:author="Gavrilov, Evgeny" w:date="2015-11-03T15:32:00Z"/>
              <w:rFonts w:eastAsiaTheme="minorEastAsia"/>
              <w:noProof/>
            </w:rPr>
          </w:pPr>
          <w:ins w:id="229" w:author="Arkhipov, Alexander" w:date="2015-10-28T19:29:00Z">
            <w:del w:id="230" w:author="Gavrilov, Evgeny" w:date="2015-11-03T15:32:00Z">
              <w:r w:rsidRPr="00015B86" w:rsidDel="009A4427">
                <w:rPr>
                  <w:rStyle w:val="Hyperlink"/>
                  <w:noProof/>
                </w:rPr>
                <w:delText>6</w:delText>
              </w:r>
              <w:r w:rsidDel="009A4427">
                <w:rPr>
                  <w:rFonts w:eastAsiaTheme="minorEastAsia"/>
                  <w:noProof/>
                </w:rPr>
                <w:tab/>
              </w:r>
              <w:r w:rsidRPr="00015B86" w:rsidDel="009A4427">
                <w:rPr>
                  <w:rStyle w:val="Hyperlink"/>
                  <w:noProof/>
                </w:rPr>
                <w:delText>MongoDB Implementation</w:delText>
              </w:r>
              <w:r w:rsidDel="009A4427">
                <w:rPr>
                  <w:noProof/>
                  <w:webHidden/>
                </w:rPr>
                <w:tab/>
              </w:r>
            </w:del>
          </w:ins>
        </w:p>
        <w:p w14:paraId="7157B3BA" w14:textId="77777777" w:rsidR="00B0556D" w:rsidDel="009A4427" w:rsidRDefault="00B0556D">
          <w:pPr>
            <w:pStyle w:val="TOC2"/>
            <w:tabs>
              <w:tab w:val="left" w:pos="880"/>
              <w:tab w:val="right" w:leader="dot" w:pos="9062"/>
            </w:tabs>
            <w:rPr>
              <w:ins w:id="231" w:author="Arkhipov, Alexander" w:date="2015-10-28T19:29:00Z"/>
              <w:del w:id="232" w:author="Gavrilov, Evgeny" w:date="2015-11-03T15:32:00Z"/>
              <w:rFonts w:eastAsiaTheme="minorEastAsia"/>
              <w:noProof/>
            </w:rPr>
          </w:pPr>
          <w:ins w:id="233" w:author="Arkhipov, Alexander" w:date="2015-10-28T19:29:00Z">
            <w:del w:id="234" w:author="Gavrilov, Evgeny" w:date="2015-11-03T15:32:00Z">
              <w:r w:rsidRPr="00015B86" w:rsidDel="009A4427">
                <w:rPr>
                  <w:rStyle w:val="Hyperlink"/>
                  <w:noProof/>
                </w:rPr>
                <w:delText>6.1</w:delText>
              </w:r>
              <w:r w:rsidDel="009A4427">
                <w:rPr>
                  <w:rFonts w:eastAsiaTheme="minorEastAsia"/>
                  <w:noProof/>
                </w:rPr>
                <w:tab/>
              </w:r>
              <w:r w:rsidRPr="00015B86" w:rsidDel="009A4427">
                <w:rPr>
                  <w:rStyle w:val="Hyperlink"/>
                  <w:noProof/>
                </w:rPr>
                <w:delText>Data format</w:delText>
              </w:r>
              <w:r w:rsidDel="009A4427">
                <w:rPr>
                  <w:noProof/>
                  <w:webHidden/>
                </w:rPr>
                <w:tab/>
              </w:r>
            </w:del>
          </w:ins>
        </w:p>
        <w:p w14:paraId="4C96E712" w14:textId="77777777" w:rsidR="00B0556D" w:rsidDel="009A4427" w:rsidRDefault="00B0556D">
          <w:pPr>
            <w:pStyle w:val="TOC3"/>
            <w:tabs>
              <w:tab w:val="left" w:pos="1320"/>
              <w:tab w:val="right" w:leader="dot" w:pos="9062"/>
            </w:tabs>
            <w:rPr>
              <w:ins w:id="235" w:author="Arkhipov, Alexander" w:date="2015-10-28T19:29:00Z"/>
              <w:del w:id="236" w:author="Gavrilov, Evgeny" w:date="2015-11-03T15:32:00Z"/>
              <w:rFonts w:asciiTheme="minorHAnsi" w:eastAsiaTheme="minorEastAsia" w:hAnsiTheme="minorHAnsi" w:cstheme="minorBidi"/>
              <w:noProof/>
            </w:rPr>
          </w:pPr>
          <w:ins w:id="237" w:author="Arkhipov, Alexander" w:date="2015-10-28T19:29:00Z">
            <w:del w:id="238" w:author="Gavrilov, Evgeny" w:date="2015-11-03T15:32:00Z">
              <w:r w:rsidRPr="00015B86" w:rsidDel="009A4427">
                <w:rPr>
                  <w:rStyle w:val="Hyperlink"/>
                  <w:noProof/>
                </w:rPr>
                <w:delText>6.1.1</w:delText>
              </w:r>
              <w:r w:rsidDel="009A4427">
                <w:rPr>
                  <w:rFonts w:asciiTheme="minorHAnsi" w:eastAsiaTheme="minorEastAsia" w:hAnsiTheme="minorHAnsi" w:cstheme="minorBidi"/>
                  <w:noProof/>
                </w:rPr>
                <w:tab/>
              </w:r>
              <w:r w:rsidRPr="00015B86" w:rsidDel="009A4427">
                <w:rPr>
                  <w:rStyle w:val="Hyperlink"/>
                  <w:noProof/>
                </w:rPr>
                <w:delText>Events</w:delText>
              </w:r>
              <w:r w:rsidDel="009A4427">
                <w:rPr>
                  <w:noProof/>
                  <w:webHidden/>
                </w:rPr>
                <w:tab/>
              </w:r>
            </w:del>
          </w:ins>
        </w:p>
        <w:p w14:paraId="542B8B29" w14:textId="77777777" w:rsidR="00B0556D" w:rsidDel="009A4427" w:rsidRDefault="00B0556D">
          <w:pPr>
            <w:pStyle w:val="TOC3"/>
            <w:tabs>
              <w:tab w:val="left" w:pos="1320"/>
              <w:tab w:val="right" w:leader="dot" w:pos="9062"/>
            </w:tabs>
            <w:rPr>
              <w:ins w:id="239" w:author="Arkhipov, Alexander" w:date="2015-10-28T19:29:00Z"/>
              <w:del w:id="240" w:author="Gavrilov, Evgeny" w:date="2015-11-03T15:32:00Z"/>
              <w:rFonts w:asciiTheme="minorHAnsi" w:eastAsiaTheme="minorEastAsia" w:hAnsiTheme="minorHAnsi" w:cstheme="minorBidi"/>
              <w:noProof/>
            </w:rPr>
          </w:pPr>
          <w:ins w:id="241" w:author="Arkhipov, Alexander" w:date="2015-10-28T19:29:00Z">
            <w:del w:id="242" w:author="Gavrilov, Evgeny" w:date="2015-11-03T15:32:00Z">
              <w:r w:rsidRPr="00015B86" w:rsidDel="009A4427">
                <w:rPr>
                  <w:rStyle w:val="Hyperlink"/>
                  <w:noProof/>
                </w:rPr>
                <w:delText>6.1.2</w:delText>
              </w:r>
              <w:r w:rsidDel="009A4427">
                <w:rPr>
                  <w:rFonts w:asciiTheme="minorHAnsi" w:eastAsiaTheme="minorEastAsia" w:hAnsiTheme="minorHAnsi" w:cstheme="minorBidi"/>
                  <w:noProof/>
                </w:rPr>
                <w:tab/>
              </w:r>
              <w:r w:rsidRPr="00015B86" w:rsidDel="009A4427">
                <w:rPr>
                  <w:rStyle w:val="Hyperlink"/>
                  <w:noProof/>
                </w:rPr>
                <w:delText>Logs</w:delText>
              </w:r>
              <w:r w:rsidDel="009A4427">
                <w:rPr>
                  <w:noProof/>
                  <w:webHidden/>
                </w:rPr>
                <w:tab/>
              </w:r>
            </w:del>
          </w:ins>
        </w:p>
        <w:p w14:paraId="258673C5" w14:textId="77777777" w:rsidR="00B0556D" w:rsidDel="009A4427" w:rsidRDefault="00B0556D">
          <w:pPr>
            <w:pStyle w:val="TOC3"/>
            <w:tabs>
              <w:tab w:val="left" w:pos="1320"/>
              <w:tab w:val="right" w:leader="dot" w:pos="9062"/>
            </w:tabs>
            <w:rPr>
              <w:ins w:id="243" w:author="Arkhipov, Alexander" w:date="2015-10-28T19:29:00Z"/>
              <w:del w:id="244" w:author="Gavrilov, Evgeny" w:date="2015-11-03T15:32:00Z"/>
              <w:rFonts w:asciiTheme="minorHAnsi" w:eastAsiaTheme="minorEastAsia" w:hAnsiTheme="minorHAnsi" w:cstheme="minorBidi"/>
              <w:noProof/>
            </w:rPr>
          </w:pPr>
          <w:ins w:id="245" w:author="Arkhipov, Alexander" w:date="2015-10-28T19:29:00Z">
            <w:del w:id="246" w:author="Gavrilov, Evgeny" w:date="2015-11-03T15:32:00Z">
              <w:r w:rsidRPr="00015B86" w:rsidDel="009A4427">
                <w:rPr>
                  <w:rStyle w:val="Hyperlink"/>
                  <w:noProof/>
                </w:rPr>
                <w:delText>6.1.3</w:delText>
              </w:r>
              <w:r w:rsidDel="009A4427">
                <w:rPr>
                  <w:rFonts w:asciiTheme="minorHAnsi" w:eastAsiaTheme="minorEastAsia" w:hAnsiTheme="minorHAnsi" w:cstheme="minorBidi"/>
                  <w:noProof/>
                </w:rPr>
                <w:tab/>
              </w:r>
              <w:r w:rsidRPr="00015B86" w:rsidDel="009A4427">
                <w:rPr>
                  <w:rStyle w:val="Hyperlink"/>
                  <w:noProof/>
                </w:rPr>
                <w:delText>Sessions</w:delText>
              </w:r>
              <w:r w:rsidDel="009A4427">
                <w:rPr>
                  <w:noProof/>
                  <w:webHidden/>
                </w:rPr>
                <w:tab/>
              </w:r>
            </w:del>
          </w:ins>
        </w:p>
        <w:p w14:paraId="3214182C" w14:textId="03F9BD1E" w:rsidR="00B0556D" w:rsidRPr="00100C1E" w:rsidDel="009A4427" w:rsidRDefault="00B0556D">
          <w:pPr>
            <w:pStyle w:val="TOC2"/>
            <w:tabs>
              <w:tab w:val="left" w:pos="660"/>
              <w:tab w:val="right" w:leader="dot" w:pos="9062"/>
            </w:tabs>
            <w:rPr>
              <w:ins w:id="247" w:author="Arkhipov, Alexander" w:date="2015-10-28T19:29:00Z"/>
              <w:del w:id="248" w:author="Gavrilov, Evgeny" w:date="2015-11-03T15:32:00Z"/>
              <w:rFonts w:eastAsiaTheme="minorEastAsia"/>
              <w:noProof/>
            </w:rPr>
          </w:pPr>
          <w:ins w:id="249" w:author="Arkhipov, Alexander" w:date="2015-10-28T19:29:00Z">
            <w:del w:id="250" w:author="Gavrilov, Evgeny" w:date="2015-11-03T15:32:00Z">
              <w:r w:rsidRPr="00100C1E" w:rsidDel="009A4427">
                <w:rPr>
                  <w:rFonts w:eastAsiaTheme="minorEastAsia"/>
                  <w:noProof/>
                </w:rPr>
                <w:tab/>
              </w:r>
              <w:r w:rsidRPr="00015B86" w:rsidDel="009A4427">
                <w:rPr>
                  <w:rStyle w:val="Hyperlink"/>
                  <w:noProof/>
                  <w:color w:val="auto"/>
                  <w:u w:val="none"/>
                  <w:rPrChange w:id="251" w:author="Gavrilov, Evgeny" w:date="2015-11-02T18:51:00Z">
                    <w:rPr>
                      <w:rStyle w:val="Hyperlink"/>
                      <w:noProof/>
                    </w:rPr>
                  </w:rPrChange>
                </w:rPr>
                <w:delText>Data lifecycle</w:delText>
              </w:r>
              <w:r w:rsidRPr="00100C1E" w:rsidDel="009A4427">
                <w:rPr>
                  <w:noProof/>
                  <w:webHidden/>
                </w:rPr>
                <w:tab/>
                <w:delText>10</w:delText>
              </w:r>
            </w:del>
          </w:ins>
        </w:p>
        <w:p w14:paraId="47F00E06" w14:textId="129ECBF5" w:rsidR="00B0556D" w:rsidRPr="00100C1E" w:rsidDel="009A4427" w:rsidRDefault="00B0556D">
          <w:pPr>
            <w:pStyle w:val="TOC2"/>
            <w:tabs>
              <w:tab w:val="right" w:leader="dot" w:pos="9062"/>
            </w:tabs>
            <w:rPr>
              <w:ins w:id="252" w:author="Arkhipov, Alexander" w:date="2015-10-28T19:29:00Z"/>
              <w:del w:id="253" w:author="Gavrilov, Evgeny" w:date="2015-11-03T15:32:00Z"/>
              <w:rFonts w:eastAsiaTheme="minorEastAsia"/>
              <w:noProof/>
            </w:rPr>
          </w:pPr>
          <w:ins w:id="254" w:author="Arkhipov, Alexander" w:date="2015-10-28T19:29:00Z">
            <w:del w:id="255" w:author="Gavrilov, Evgeny" w:date="2015-11-03T15:32:00Z">
              <w:r w:rsidRPr="00015B86" w:rsidDel="009A4427">
                <w:rPr>
                  <w:rStyle w:val="Hyperlink"/>
                  <w:noProof/>
                  <w:color w:val="auto"/>
                  <w:u w:val="none"/>
                  <w:rPrChange w:id="256" w:author="Gavrilov, Evgeny" w:date="2015-11-02T18:51:00Z">
                    <w:rPr>
                      <w:rStyle w:val="Hyperlink"/>
                      <w:noProof/>
                    </w:rPr>
                  </w:rPrChange>
                </w:rPr>
                <w:delText>6.2</w:delText>
              </w:r>
              <w:r w:rsidRPr="00100C1E" w:rsidDel="009A4427">
                <w:rPr>
                  <w:noProof/>
                  <w:webHidden/>
                </w:rPr>
                <w:tab/>
                <w:delText>10</w:delText>
              </w:r>
            </w:del>
          </w:ins>
        </w:p>
        <w:p w14:paraId="5F56E54D" w14:textId="1ED8C99E" w:rsidR="00B0556D" w:rsidRPr="00100C1E" w:rsidDel="009A4427" w:rsidRDefault="00B0556D">
          <w:pPr>
            <w:pStyle w:val="TOC2"/>
            <w:tabs>
              <w:tab w:val="left" w:pos="660"/>
              <w:tab w:val="right" w:leader="dot" w:pos="9062"/>
            </w:tabs>
            <w:rPr>
              <w:ins w:id="257" w:author="Arkhipov, Alexander" w:date="2015-10-28T19:29:00Z"/>
              <w:del w:id="258" w:author="Gavrilov, Evgeny" w:date="2015-11-03T15:32:00Z"/>
              <w:rFonts w:eastAsiaTheme="minorEastAsia"/>
              <w:noProof/>
            </w:rPr>
          </w:pPr>
          <w:ins w:id="259" w:author="Arkhipov, Alexander" w:date="2015-10-28T19:29:00Z">
            <w:del w:id="260" w:author="Gavrilov, Evgeny" w:date="2015-11-03T15:32:00Z">
              <w:r w:rsidRPr="00100C1E" w:rsidDel="009A4427">
                <w:rPr>
                  <w:rFonts w:eastAsiaTheme="minorEastAsia"/>
                  <w:noProof/>
                </w:rPr>
                <w:tab/>
              </w:r>
              <w:r w:rsidRPr="00015B86" w:rsidDel="009A4427">
                <w:rPr>
                  <w:rStyle w:val="Hyperlink"/>
                  <w:noProof/>
                  <w:color w:val="auto"/>
                  <w:u w:val="none"/>
                  <w:rPrChange w:id="261" w:author="Gavrilov, Evgeny" w:date="2015-11-02T18:51:00Z">
                    <w:rPr>
                      <w:rStyle w:val="Hyperlink"/>
                      <w:noProof/>
                    </w:rPr>
                  </w:rPrChange>
                </w:rPr>
                <w:delText>Additional info</w:delText>
              </w:r>
              <w:r w:rsidRPr="00100C1E" w:rsidDel="009A4427">
                <w:rPr>
                  <w:noProof/>
                  <w:webHidden/>
                </w:rPr>
                <w:tab/>
              </w:r>
            </w:del>
          </w:ins>
        </w:p>
        <w:p w14:paraId="23A7B51C" w14:textId="1DFFF271" w:rsidR="00B0556D" w:rsidRPr="00100C1E" w:rsidDel="009A4427" w:rsidRDefault="00B0556D">
          <w:pPr>
            <w:pStyle w:val="TOC2"/>
            <w:tabs>
              <w:tab w:val="right" w:leader="dot" w:pos="9062"/>
            </w:tabs>
            <w:rPr>
              <w:ins w:id="262" w:author="Arkhipov, Alexander" w:date="2015-10-28T19:29:00Z"/>
              <w:del w:id="263" w:author="Gavrilov, Evgeny" w:date="2015-11-03T15:32:00Z"/>
              <w:rFonts w:eastAsiaTheme="minorEastAsia"/>
              <w:noProof/>
            </w:rPr>
          </w:pPr>
          <w:ins w:id="264" w:author="Arkhipov, Alexander" w:date="2015-10-28T19:29:00Z">
            <w:del w:id="265" w:author="Gavrilov, Evgeny" w:date="2015-11-03T15:32:00Z">
              <w:r w:rsidRPr="00015B86" w:rsidDel="009A4427">
                <w:rPr>
                  <w:rStyle w:val="Hyperlink"/>
                  <w:noProof/>
                  <w:color w:val="auto"/>
                  <w:u w:val="none"/>
                  <w:rPrChange w:id="266" w:author="Gavrilov, Evgeny" w:date="2015-11-02T18:51:00Z">
                    <w:rPr>
                      <w:rStyle w:val="Hyperlink"/>
                      <w:noProof/>
                    </w:rPr>
                  </w:rPrChange>
                </w:rPr>
                <w:delText>6.3</w:delText>
              </w:r>
              <w:r w:rsidRPr="00100C1E" w:rsidDel="009A4427">
                <w:rPr>
                  <w:noProof/>
                  <w:webHidden/>
                </w:rPr>
                <w:tab/>
              </w:r>
            </w:del>
          </w:ins>
        </w:p>
        <w:p w14:paraId="73DBA97E" w14:textId="7DBB8232" w:rsidR="00B0556D" w:rsidRPr="00100C1E" w:rsidDel="009A4427" w:rsidRDefault="00B0556D">
          <w:pPr>
            <w:pStyle w:val="TOC2"/>
            <w:tabs>
              <w:tab w:val="right" w:leader="dot" w:pos="9062"/>
            </w:tabs>
            <w:rPr>
              <w:ins w:id="267" w:author="Arkhipov, Alexander" w:date="2015-10-28T19:29:00Z"/>
              <w:del w:id="268" w:author="Gavrilov, Evgeny" w:date="2015-11-03T15:32:00Z"/>
              <w:rFonts w:eastAsiaTheme="minorEastAsia"/>
              <w:noProof/>
            </w:rPr>
            <w:pPrChange w:id="269" w:author="Pavnyk, Stanislav" w:date="2015-10-29T18:17:00Z">
              <w:pPr>
                <w:pStyle w:val="TOC2"/>
                <w:tabs>
                  <w:tab w:val="left" w:pos="660"/>
                  <w:tab w:val="right" w:leader="dot" w:pos="9062"/>
                </w:tabs>
              </w:pPr>
            </w:pPrChange>
          </w:pPr>
          <w:ins w:id="270" w:author="Arkhipov, Alexander" w:date="2015-10-28T19:29:00Z">
            <w:del w:id="271" w:author="Gavrilov, Evgeny" w:date="2015-11-03T15:32:00Z">
              <w:r w:rsidRPr="00100C1E" w:rsidDel="009A4427">
                <w:rPr>
                  <w:rFonts w:eastAsiaTheme="minorEastAsia"/>
                  <w:noProof/>
                </w:rPr>
                <w:tab/>
              </w:r>
              <w:r w:rsidRPr="00015B86" w:rsidDel="009A4427">
                <w:rPr>
                  <w:rStyle w:val="Hyperlink"/>
                  <w:noProof/>
                  <w:color w:val="auto"/>
                  <w:u w:val="none"/>
                  <w:rPrChange w:id="272" w:author="Gavrilov, Evgeny" w:date="2015-11-02T18:51:00Z">
                    <w:rPr>
                      <w:rStyle w:val="Hyperlink"/>
                      <w:noProof/>
                    </w:rPr>
                  </w:rPrChange>
                </w:rPr>
                <w:delText>Working with duplicates / Handling connection problems</w:delText>
              </w:r>
              <w:r w:rsidRPr="00100C1E" w:rsidDel="009A4427">
                <w:rPr>
                  <w:noProof/>
                  <w:webHidden/>
                </w:rPr>
                <w:tab/>
              </w:r>
            </w:del>
          </w:ins>
        </w:p>
        <w:p w14:paraId="4D023B10" w14:textId="3E372928" w:rsidR="00B0556D" w:rsidRPr="00100C1E" w:rsidDel="009A4427" w:rsidRDefault="00B0556D">
          <w:pPr>
            <w:pStyle w:val="TOC2"/>
            <w:tabs>
              <w:tab w:val="right" w:leader="dot" w:pos="9062"/>
            </w:tabs>
            <w:rPr>
              <w:ins w:id="273" w:author="Arkhipov, Alexander" w:date="2015-10-28T19:29:00Z"/>
              <w:del w:id="274" w:author="Gavrilov, Evgeny" w:date="2015-11-03T15:32:00Z"/>
              <w:rFonts w:eastAsiaTheme="minorEastAsia"/>
              <w:noProof/>
            </w:rPr>
          </w:pPr>
          <w:ins w:id="275" w:author="Arkhipov, Alexander" w:date="2015-10-28T19:29:00Z">
            <w:del w:id="276" w:author="Gavrilov, Evgeny" w:date="2015-11-03T15:32:00Z">
              <w:r w:rsidRPr="00015B86" w:rsidDel="009A4427">
                <w:rPr>
                  <w:rStyle w:val="Hyperlink"/>
                  <w:noProof/>
                  <w:color w:val="auto"/>
                  <w:u w:val="none"/>
                  <w:rPrChange w:id="277" w:author="Gavrilov, Evgeny" w:date="2015-11-02T18:51:00Z">
                    <w:rPr>
                      <w:rStyle w:val="Hyperlink"/>
                      <w:noProof/>
                    </w:rPr>
                  </w:rPrChange>
                </w:rPr>
                <w:delText>6.4</w:delText>
              </w:r>
              <w:r w:rsidRPr="00100C1E" w:rsidDel="009A4427">
                <w:rPr>
                  <w:noProof/>
                  <w:webHidden/>
                </w:rPr>
                <w:tab/>
              </w:r>
            </w:del>
          </w:ins>
        </w:p>
        <w:p w14:paraId="69A0AB0E" w14:textId="77777777" w:rsidR="00B0556D" w:rsidRPr="00100C1E" w:rsidDel="009A4427" w:rsidRDefault="00B0556D">
          <w:pPr>
            <w:pStyle w:val="TOC1"/>
            <w:tabs>
              <w:tab w:val="left" w:pos="440"/>
              <w:tab w:val="right" w:leader="dot" w:pos="9062"/>
            </w:tabs>
            <w:rPr>
              <w:ins w:id="278" w:author="Arkhipov, Alexander" w:date="2015-10-28T19:29:00Z"/>
              <w:del w:id="279" w:author="Gavrilov, Evgeny" w:date="2015-11-03T15:32:00Z"/>
              <w:rFonts w:eastAsiaTheme="minorEastAsia"/>
              <w:noProof/>
            </w:rPr>
          </w:pPr>
          <w:ins w:id="280" w:author="Arkhipov, Alexander" w:date="2015-10-28T19:29:00Z">
            <w:del w:id="281" w:author="Gavrilov, Evgeny" w:date="2015-11-03T15:32:00Z">
              <w:r w:rsidRPr="00220FB9" w:rsidDel="009A4427">
                <w:rPr>
                  <w:rStyle w:val="Hyperlink"/>
                  <w:noProof/>
                  <w:color w:val="auto"/>
                  <w:u w:val="none"/>
                </w:rPr>
                <w:delText>7</w:delText>
              </w:r>
              <w:r w:rsidRPr="00100C1E" w:rsidDel="009A4427">
                <w:rPr>
                  <w:rFonts w:eastAsiaTheme="minorEastAsia"/>
                  <w:noProof/>
                </w:rPr>
                <w:tab/>
              </w:r>
              <w:r w:rsidRPr="00015B86" w:rsidDel="009A4427">
                <w:rPr>
                  <w:rStyle w:val="Hyperlink"/>
                  <w:noProof/>
                  <w:color w:val="auto"/>
                  <w:u w:val="none"/>
                </w:rPr>
                <w:delText>API Implementation</w:delText>
              </w:r>
              <w:r w:rsidRPr="00100C1E" w:rsidDel="009A4427">
                <w:rPr>
                  <w:noProof/>
                  <w:webHidden/>
                </w:rPr>
                <w:tab/>
              </w:r>
            </w:del>
          </w:ins>
        </w:p>
        <w:p w14:paraId="53CF148C" w14:textId="1D7EA32A" w:rsidR="00B0556D" w:rsidRPr="00100C1E" w:rsidDel="009A4427" w:rsidRDefault="00B0556D">
          <w:pPr>
            <w:pStyle w:val="TOC2"/>
            <w:tabs>
              <w:tab w:val="left" w:pos="660"/>
              <w:tab w:val="right" w:leader="dot" w:pos="9062"/>
            </w:tabs>
            <w:rPr>
              <w:ins w:id="282" w:author="Arkhipov, Alexander" w:date="2015-10-28T19:29:00Z"/>
              <w:del w:id="283" w:author="Gavrilov, Evgeny" w:date="2015-11-03T15:32:00Z"/>
              <w:rFonts w:eastAsiaTheme="minorEastAsia"/>
              <w:noProof/>
            </w:rPr>
          </w:pPr>
          <w:ins w:id="284" w:author="Arkhipov, Alexander" w:date="2015-10-28T19:29:00Z">
            <w:del w:id="285" w:author="Gavrilov, Evgeny" w:date="2015-11-03T15:32:00Z">
              <w:r w:rsidRPr="00100C1E" w:rsidDel="009A4427">
                <w:rPr>
                  <w:rFonts w:eastAsiaTheme="minorEastAsia"/>
                  <w:noProof/>
                </w:rPr>
                <w:tab/>
              </w:r>
              <w:r w:rsidRPr="00015B86" w:rsidDel="009A4427">
                <w:rPr>
                  <w:rStyle w:val="Hyperlink"/>
                  <w:noProof/>
                  <w:color w:val="auto"/>
                  <w:u w:val="none"/>
                  <w:rPrChange w:id="286" w:author="Gavrilov, Evgeny" w:date="2015-11-02T18:51:00Z">
                    <w:rPr>
                      <w:rStyle w:val="Hyperlink"/>
                      <w:noProof/>
                    </w:rPr>
                  </w:rPrChange>
                </w:rPr>
                <w:delText>Authorization</w:delText>
              </w:r>
              <w:r w:rsidRPr="00100C1E" w:rsidDel="009A4427">
                <w:rPr>
                  <w:noProof/>
                  <w:webHidden/>
                </w:rPr>
                <w:tab/>
              </w:r>
            </w:del>
          </w:ins>
        </w:p>
        <w:p w14:paraId="4A541E3E" w14:textId="6E483C4D" w:rsidR="00B0556D" w:rsidRPr="00100C1E" w:rsidDel="009A4427" w:rsidRDefault="00B0556D">
          <w:pPr>
            <w:pStyle w:val="TOC2"/>
            <w:tabs>
              <w:tab w:val="left" w:pos="660"/>
              <w:tab w:val="right" w:leader="dot" w:pos="9062"/>
            </w:tabs>
            <w:rPr>
              <w:ins w:id="287" w:author="Arkhipov, Alexander" w:date="2015-10-28T19:29:00Z"/>
              <w:del w:id="288" w:author="Gavrilov, Evgeny" w:date="2015-11-03T15:32:00Z"/>
              <w:rFonts w:eastAsiaTheme="minorEastAsia"/>
              <w:noProof/>
            </w:rPr>
            <w:pPrChange w:id="289" w:author="Pavnyk, Stanislav" w:date="2015-10-29T18:17:00Z">
              <w:pPr>
                <w:pStyle w:val="TOC2"/>
                <w:tabs>
                  <w:tab w:val="right" w:leader="dot" w:pos="9062"/>
                </w:tabs>
              </w:pPr>
            </w:pPrChange>
          </w:pPr>
          <w:ins w:id="290" w:author="Arkhipov, Alexander" w:date="2015-10-28T19:29:00Z">
            <w:del w:id="291" w:author="Gavrilov, Evgeny" w:date="2015-11-03T15:32:00Z">
              <w:r w:rsidRPr="00015B86" w:rsidDel="009A4427">
                <w:rPr>
                  <w:rStyle w:val="Hyperlink"/>
                  <w:noProof/>
                  <w:color w:val="auto"/>
                  <w:u w:val="none"/>
                  <w:rPrChange w:id="292" w:author="Gavrilov, Evgeny" w:date="2015-11-02T18:51:00Z">
                    <w:rPr>
                      <w:rStyle w:val="Hyperlink"/>
                      <w:noProof/>
                    </w:rPr>
                  </w:rPrChange>
                </w:rPr>
                <w:delText>7.1</w:delText>
              </w:r>
              <w:r w:rsidRPr="00100C1E" w:rsidDel="009A4427">
                <w:rPr>
                  <w:noProof/>
                  <w:webHidden/>
                </w:rPr>
                <w:tab/>
              </w:r>
            </w:del>
          </w:ins>
        </w:p>
        <w:p w14:paraId="18191322" w14:textId="1E46446C" w:rsidR="00B0556D" w:rsidDel="009A4427" w:rsidRDefault="00B0556D">
          <w:pPr>
            <w:pStyle w:val="TOC2"/>
            <w:tabs>
              <w:tab w:val="left" w:pos="880"/>
              <w:tab w:val="right" w:leader="dot" w:pos="9062"/>
            </w:tabs>
            <w:rPr>
              <w:ins w:id="293" w:author="Arkhipov, Alexander" w:date="2015-10-28T19:29:00Z"/>
              <w:del w:id="294" w:author="Gavrilov, Evgeny" w:date="2015-11-03T15:32:00Z"/>
              <w:rFonts w:eastAsiaTheme="minorEastAsia"/>
              <w:noProof/>
            </w:rPr>
          </w:pPr>
          <w:ins w:id="295" w:author="Arkhipov, Alexander" w:date="2015-10-28T19:29:00Z">
            <w:del w:id="296" w:author="Gavrilov, Evgeny" w:date="2015-11-03T15:32:00Z">
              <w:r w:rsidRPr="00015B86" w:rsidDel="009A4427">
                <w:rPr>
                  <w:rStyle w:val="Hyperlink"/>
                  <w:noProof/>
                </w:rPr>
                <w:delText>7.2</w:delText>
              </w:r>
              <w:r w:rsidDel="009A4427">
                <w:rPr>
                  <w:rFonts w:eastAsiaTheme="minorEastAsia"/>
                  <w:noProof/>
                </w:rPr>
                <w:tab/>
              </w:r>
              <w:r w:rsidRPr="00015B86" w:rsidDel="009A4427">
                <w:rPr>
                  <w:rStyle w:val="Hyperlink"/>
                  <w:noProof/>
                </w:rPr>
                <w:delText>Protocol and data compressing</w:delText>
              </w:r>
              <w:r w:rsidDel="009A4427">
                <w:rPr>
                  <w:noProof/>
                  <w:webHidden/>
                </w:rPr>
                <w:tab/>
              </w:r>
            </w:del>
          </w:ins>
        </w:p>
        <w:p w14:paraId="14FFB454" w14:textId="08BBA5A0" w:rsidR="00B0556D" w:rsidDel="009A4427" w:rsidRDefault="00B0556D">
          <w:pPr>
            <w:pStyle w:val="TOC2"/>
            <w:tabs>
              <w:tab w:val="left" w:pos="880"/>
              <w:tab w:val="right" w:leader="dot" w:pos="9062"/>
            </w:tabs>
            <w:rPr>
              <w:ins w:id="297" w:author="Arkhipov, Alexander" w:date="2015-10-28T19:29:00Z"/>
              <w:del w:id="298" w:author="Gavrilov, Evgeny" w:date="2015-11-03T15:32:00Z"/>
              <w:rFonts w:eastAsiaTheme="minorEastAsia"/>
              <w:noProof/>
            </w:rPr>
          </w:pPr>
          <w:ins w:id="299" w:author="Arkhipov, Alexander" w:date="2015-10-28T19:29:00Z">
            <w:del w:id="300" w:author="Gavrilov, Evgeny" w:date="2015-11-03T15:32:00Z">
              <w:r w:rsidRPr="00015B86" w:rsidDel="009A4427">
                <w:rPr>
                  <w:rStyle w:val="Hyperlink"/>
                  <w:noProof/>
                </w:rPr>
                <w:delText>7.3</w:delText>
              </w:r>
              <w:r w:rsidDel="009A4427">
                <w:rPr>
                  <w:rFonts w:eastAsiaTheme="minorEastAsia"/>
                  <w:noProof/>
                </w:rPr>
                <w:tab/>
              </w:r>
              <w:r w:rsidRPr="00015B86" w:rsidDel="009A4427">
                <w:rPr>
                  <w:rStyle w:val="Hyperlink"/>
                  <w:noProof/>
                </w:rPr>
                <w:delText>API methods</w:delText>
              </w:r>
              <w:r w:rsidDel="009A4427">
                <w:rPr>
                  <w:noProof/>
                  <w:webHidden/>
                </w:rPr>
                <w:tab/>
              </w:r>
            </w:del>
          </w:ins>
        </w:p>
        <w:p w14:paraId="30B5BE1A" w14:textId="77777777" w:rsidR="00B0556D" w:rsidDel="009A4427" w:rsidRDefault="00B0556D">
          <w:pPr>
            <w:pStyle w:val="TOC3"/>
            <w:tabs>
              <w:tab w:val="left" w:pos="1320"/>
              <w:tab w:val="right" w:leader="dot" w:pos="9062"/>
            </w:tabs>
            <w:rPr>
              <w:ins w:id="301" w:author="Arkhipov, Alexander" w:date="2015-10-28T19:29:00Z"/>
              <w:del w:id="302" w:author="Gavrilov, Evgeny" w:date="2015-11-03T15:32:00Z"/>
              <w:rFonts w:asciiTheme="minorHAnsi" w:eastAsiaTheme="minorEastAsia" w:hAnsiTheme="minorHAnsi" w:cstheme="minorBidi"/>
              <w:noProof/>
            </w:rPr>
          </w:pPr>
          <w:ins w:id="303" w:author="Arkhipov, Alexander" w:date="2015-10-28T19:29:00Z">
            <w:del w:id="304" w:author="Gavrilov, Evgeny" w:date="2015-11-03T15:32:00Z">
              <w:r w:rsidRPr="00015B86" w:rsidDel="009A4427">
                <w:rPr>
                  <w:rStyle w:val="Hyperlink"/>
                  <w:noProof/>
                </w:rPr>
                <w:delText>7.3.1</w:delText>
              </w:r>
              <w:r w:rsidDel="009A4427">
                <w:rPr>
                  <w:rFonts w:asciiTheme="minorHAnsi" w:eastAsiaTheme="minorEastAsia" w:hAnsiTheme="minorHAnsi" w:cstheme="minorBidi"/>
                  <w:noProof/>
                </w:rPr>
                <w:tab/>
              </w:r>
              <w:r w:rsidRPr="00015B86" w:rsidDel="009A4427">
                <w:rPr>
                  <w:rStyle w:val="Hyperlink"/>
                  <w:noProof/>
                </w:rPr>
                <w:delText>Session</w:delText>
              </w:r>
              <w:r w:rsidDel="009A4427">
                <w:rPr>
                  <w:noProof/>
                  <w:webHidden/>
                </w:rPr>
                <w:tab/>
                <w:delText>11</w:delText>
              </w:r>
            </w:del>
          </w:ins>
        </w:p>
        <w:p w14:paraId="474ABF24" w14:textId="77777777" w:rsidR="00B0556D" w:rsidDel="009A4427" w:rsidRDefault="00B0556D">
          <w:pPr>
            <w:pStyle w:val="TOC3"/>
            <w:tabs>
              <w:tab w:val="left" w:pos="1320"/>
              <w:tab w:val="right" w:leader="dot" w:pos="9062"/>
            </w:tabs>
            <w:rPr>
              <w:ins w:id="305" w:author="Arkhipov, Alexander" w:date="2015-10-28T19:29:00Z"/>
              <w:del w:id="306" w:author="Gavrilov, Evgeny" w:date="2015-11-03T15:32:00Z"/>
              <w:rFonts w:asciiTheme="minorHAnsi" w:eastAsiaTheme="minorEastAsia" w:hAnsiTheme="minorHAnsi" w:cstheme="minorBidi"/>
              <w:noProof/>
            </w:rPr>
          </w:pPr>
          <w:ins w:id="307" w:author="Arkhipov, Alexander" w:date="2015-10-28T19:29:00Z">
            <w:del w:id="308" w:author="Gavrilov, Evgeny" w:date="2015-11-03T15:32:00Z">
              <w:r w:rsidRPr="00015B86" w:rsidDel="009A4427">
                <w:rPr>
                  <w:rStyle w:val="Hyperlink"/>
                  <w:noProof/>
                </w:rPr>
                <w:delText>7.3.2</w:delText>
              </w:r>
              <w:r w:rsidDel="009A4427">
                <w:rPr>
                  <w:rFonts w:asciiTheme="minorHAnsi" w:eastAsiaTheme="minorEastAsia" w:hAnsiTheme="minorHAnsi" w:cstheme="minorBidi"/>
                  <w:noProof/>
                </w:rPr>
                <w:tab/>
              </w:r>
              <w:r w:rsidRPr="00015B86" w:rsidDel="009A4427">
                <w:rPr>
                  <w:rStyle w:val="Hyperlink"/>
                  <w:noProof/>
                </w:rPr>
                <w:delText>Log</w:delText>
              </w:r>
              <w:r w:rsidDel="009A4427">
                <w:rPr>
                  <w:noProof/>
                  <w:webHidden/>
                </w:rPr>
                <w:tab/>
              </w:r>
            </w:del>
          </w:ins>
        </w:p>
        <w:p w14:paraId="19939DCC" w14:textId="77777777" w:rsidR="00B0556D" w:rsidDel="009A4427" w:rsidRDefault="00B0556D">
          <w:pPr>
            <w:pStyle w:val="TOC3"/>
            <w:tabs>
              <w:tab w:val="left" w:pos="1320"/>
              <w:tab w:val="right" w:leader="dot" w:pos="9062"/>
            </w:tabs>
            <w:rPr>
              <w:ins w:id="309" w:author="Arkhipov, Alexander" w:date="2015-10-28T19:29:00Z"/>
              <w:del w:id="310" w:author="Gavrilov, Evgeny" w:date="2015-11-03T15:32:00Z"/>
              <w:rFonts w:asciiTheme="minorHAnsi" w:eastAsiaTheme="minorEastAsia" w:hAnsiTheme="minorHAnsi" w:cstheme="minorBidi"/>
              <w:noProof/>
            </w:rPr>
          </w:pPr>
          <w:ins w:id="311" w:author="Arkhipov, Alexander" w:date="2015-10-28T19:29:00Z">
            <w:del w:id="312" w:author="Gavrilov, Evgeny" w:date="2015-11-03T15:32:00Z">
              <w:r w:rsidRPr="00015B86" w:rsidDel="009A4427">
                <w:rPr>
                  <w:rStyle w:val="Hyperlink"/>
                  <w:noProof/>
                </w:rPr>
                <w:delText>7.3.3</w:delText>
              </w:r>
              <w:r w:rsidDel="009A4427">
                <w:rPr>
                  <w:rFonts w:asciiTheme="minorHAnsi" w:eastAsiaTheme="minorEastAsia" w:hAnsiTheme="minorHAnsi" w:cstheme="minorBidi"/>
                  <w:noProof/>
                </w:rPr>
                <w:tab/>
              </w:r>
              <w:r w:rsidRPr="00015B86" w:rsidDel="009A4427">
                <w:rPr>
                  <w:rStyle w:val="Hyperlink"/>
                  <w:noProof/>
                </w:rPr>
                <w:delText>Event</w:delText>
              </w:r>
              <w:r w:rsidDel="009A4427">
                <w:rPr>
                  <w:noProof/>
                  <w:webHidden/>
                </w:rPr>
                <w:tab/>
              </w:r>
            </w:del>
          </w:ins>
        </w:p>
        <w:p w14:paraId="4F196D28" w14:textId="77777777" w:rsidR="00B0556D" w:rsidDel="009A4427" w:rsidRDefault="00B0556D">
          <w:pPr>
            <w:pStyle w:val="TOC1"/>
            <w:tabs>
              <w:tab w:val="left" w:pos="440"/>
              <w:tab w:val="right" w:leader="dot" w:pos="9062"/>
            </w:tabs>
            <w:rPr>
              <w:ins w:id="313" w:author="Arkhipov, Alexander" w:date="2015-10-28T19:29:00Z"/>
              <w:del w:id="314" w:author="Gavrilov, Evgeny" w:date="2015-11-03T15:32:00Z"/>
              <w:rFonts w:eastAsiaTheme="minorEastAsia"/>
              <w:noProof/>
            </w:rPr>
          </w:pPr>
          <w:ins w:id="315" w:author="Arkhipov, Alexander" w:date="2015-10-28T19:29:00Z">
            <w:del w:id="316" w:author="Gavrilov, Evgeny" w:date="2015-11-03T15:32:00Z">
              <w:r w:rsidRPr="00015B86" w:rsidDel="009A4427">
                <w:rPr>
                  <w:rStyle w:val="Hyperlink"/>
                  <w:noProof/>
                </w:rPr>
                <w:delText>8</w:delText>
              </w:r>
              <w:r w:rsidDel="009A4427">
                <w:rPr>
                  <w:rFonts w:eastAsiaTheme="minorEastAsia"/>
                  <w:noProof/>
                </w:rPr>
                <w:tab/>
              </w:r>
              <w:r w:rsidRPr="00015B86" w:rsidDel="009A4427">
                <w:rPr>
                  <w:rStyle w:val="Hyperlink"/>
                  <w:noProof/>
                </w:rPr>
                <w:delText>Deployment and upgrade</w:delText>
              </w:r>
              <w:r w:rsidDel="009A4427">
                <w:rPr>
                  <w:noProof/>
                  <w:webHidden/>
                </w:rPr>
                <w:tab/>
              </w:r>
            </w:del>
          </w:ins>
        </w:p>
        <w:p w14:paraId="1D7D6D67" w14:textId="77777777" w:rsidR="00B0556D" w:rsidDel="009A4427" w:rsidRDefault="00B0556D">
          <w:pPr>
            <w:pStyle w:val="TOC2"/>
            <w:tabs>
              <w:tab w:val="left" w:pos="880"/>
              <w:tab w:val="right" w:leader="dot" w:pos="9062"/>
            </w:tabs>
            <w:rPr>
              <w:ins w:id="317" w:author="Arkhipov, Alexander" w:date="2015-10-28T19:29:00Z"/>
              <w:del w:id="318" w:author="Gavrilov, Evgeny" w:date="2015-11-03T15:32:00Z"/>
              <w:rFonts w:eastAsiaTheme="minorEastAsia"/>
              <w:noProof/>
            </w:rPr>
          </w:pPr>
          <w:ins w:id="319" w:author="Arkhipov, Alexander" w:date="2015-10-28T19:29:00Z">
            <w:del w:id="320" w:author="Gavrilov, Evgeny" w:date="2015-11-03T15:32:00Z">
              <w:r w:rsidRPr="00015B86" w:rsidDel="009A4427">
                <w:rPr>
                  <w:rStyle w:val="Hyperlink"/>
                  <w:noProof/>
                </w:rPr>
                <w:delText>8.1</w:delText>
              </w:r>
              <w:r w:rsidDel="009A4427">
                <w:rPr>
                  <w:rFonts w:eastAsiaTheme="minorEastAsia"/>
                  <w:noProof/>
                </w:rPr>
                <w:tab/>
              </w:r>
              <w:r w:rsidRPr="00015B86" w:rsidDel="009A4427">
                <w:rPr>
                  <w:rStyle w:val="Hyperlink"/>
                  <w:noProof/>
                </w:rPr>
                <w:delText>MongoDB</w:delText>
              </w:r>
              <w:r w:rsidDel="009A4427">
                <w:rPr>
                  <w:noProof/>
                  <w:webHidden/>
                </w:rPr>
                <w:tab/>
              </w:r>
            </w:del>
          </w:ins>
        </w:p>
        <w:p w14:paraId="6FDAC209" w14:textId="77777777" w:rsidR="00B0556D" w:rsidDel="009A4427" w:rsidRDefault="00B0556D">
          <w:pPr>
            <w:pStyle w:val="TOC2"/>
            <w:tabs>
              <w:tab w:val="left" w:pos="880"/>
              <w:tab w:val="right" w:leader="dot" w:pos="9062"/>
            </w:tabs>
            <w:rPr>
              <w:ins w:id="321" w:author="Arkhipov, Alexander" w:date="2015-10-28T19:29:00Z"/>
              <w:del w:id="322" w:author="Gavrilov, Evgeny" w:date="2015-11-03T15:32:00Z"/>
              <w:rFonts w:eastAsiaTheme="minorEastAsia"/>
              <w:noProof/>
            </w:rPr>
          </w:pPr>
          <w:ins w:id="323" w:author="Arkhipov, Alexander" w:date="2015-10-28T19:29:00Z">
            <w:del w:id="324" w:author="Gavrilov, Evgeny" w:date="2015-11-03T15:32:00Z">
              <w:r w:rsidRPr="00015B86" w:rsidDel="009A4427">
                <w:rPr>
                  <w:rStyle w:val="Hyperlink"/>
                  <w:noProof/>
                </w:rPr>
                <w:delText>8.2</w:delText>
              </w:r>
              <w:r w:rsidDel="009A4427">
                <w:rPr>
                  <w:rFonts w:eastAsiaTheme="minorEastAsia"/>
                  <w:noProof/>
                </w:rPr>
                <w:tab/>
              </w:r>
              <w:r w:rsidRPr="00015B86" w:rsidDel="009A4427">
                <w:rPr>
                  <w:rStyle w:val="Hyperlink"/>
                  <w:noProof/>
                </w:rPr>
                <w:delText>Node.js and npm (node.js package manager)</w:delText>
              </w:r>
              <w:r w:rsidDel="009A4427">
                <w:rPr>
                  <w:noProof/>
                  <w:webHidden/>
                </w:rPr>
                <w:tab/>
              </w:r>
            </w:del>
          </w:ins>
        </w:p>
        <w:p w14:paraId="3652C742" w14:textId="77777777" w:rsidR="00B0556D" w:rsidDel="009A4427" w:rsidRDefault="00B0556D">
          <w:pPr>
            <w:pStyle w:val="TOC2"/>
            <w:tabs>
              <w:tab w:val="left" w:pos="880"/>
              <w:tab w:val="right" w:leader="dot" w:pos="9062"/>
            </w:tabs>
            <w:rPr>
              <w:ins w:id="325" w:author="Arkhipov, Alexander" w:date="2015-10-28T19:29:00Z"/>
              <w:del w:id="326" w:author="Gavrilov, Evgeny" w:date="2015-11-03T15:32:00Z"/>
              <w:rFonts w:eastAsiaTheme="minorEastAsia"/>
              <w:noProof/>
            </w:rPr>
          </w:pPr>
          <w:ins w:id="327" w:author="Arkhipov, Alexander" w:date="2015-10-28T19:29:00Z">
            <w:del w:id="328" w:author="Gavrilov, Evgeny" w:date="2015-11-03T15:32:00Z">
              <w:r w:rsidRPr="00015B86" w:rsidDel="009A4427">
                <w:rPr>
                  <w:rStyle w:val="Hyperlink"/>
                  <w:noProof/>
                </w:rPr>
                <w:delText>8.3</w:delText>
              </w:r>
              <w:r w:rsidDel="009A4427">
                <w:rPr>
                  <w:rFonts w:eastAsiaTheme="minorEastAsia"/>
                  <w:noProof/>
                </w:rPr>
                <w:tab/>
              </w:r>
              <w:r w:rsidRPr="00015B86" w:rsidDel="009A4427">
                <w:rPr>
                  <w:rStyle w:val="Hyperlink"/>
                  <w:noProof/>
                </w:rPr>
                <w:delText>Nginx</w:delText>
              </w:r>
              <w:r w:rsidDel="009A4427">
                <w:rPr>
                  <w:noProof/>
                  <w:webHidden/>
                </w:rPr>
                <w:tab/>
              </w:r>
            </w:del>
          </w:ins>
        </w:p>
        <w:p w14:paraId="20B30FB6" w14:textId="77777777" w:rsidR="00B0556D" w:rsidDel="009A4427" w:rsidRDefault="00B0556D">
          <w:pPr>
            <w:pStyle w:val="TOC1"/>
            <w:tabs>
              <w:tab w:val="left" w:pos="440"/>
              <w:tab w:val="right" w:leader="dot" w:pos="9062"/>
            </w:tabs>
            <w:rPr>
              <w:ins w:id="329" w:author="Arkhipov, Alexander" w:date="2015-10-28T19:29:00Z"/>
              <w:del w:id="330" w:author="Gavrilov, Evgeny" w:date="2015-11-03T15:32:00Z"/>
              <w:rFonts w:eastAsiaTheme="minorEastAsia"/>
              <w:noProof/>
            </w:rPr>
          </w:pPr>
          <w:ins w:id="331" w:author="Arkhipov, Alexander" w:date="2015-10-28T19:29:00Z">
            <w:del w:id="332" w:author="Gavrilov, Evgeny" w:date="2015-11-03T15:32:00Z">
              <w:r w:rsidRPr="00015B86" w:rsidDel="009A4427">
                <w:rPr>
                  <w:rStyle w:val="Hyperlink"/>
                  <w:noProof/>
                </w:rPr>
                <w:delText>9</w:delText>
              </w:r>
              <w:r w:rsidDel="009A4427">
                <w:rPr>
                  <w:rFonts w:eastAsiaTheme="minorEastAsia"/>
                  <w:noProof/>
                </w:rPr>
                <w:tab/>
              </w:r>
              <w:r w:rsidRPr="00015B86" w:rsidDel="009A4427">
                <w:rPr>
                  <w:rStyle w:val="Hyperlink"/>
                  <w:noProof/>
                </w:rPr>
                <w:delText>Troubleshooting</w:delText>
              </w:r>
              <w:r w:rsidDel="009A4427">
                <w:rPr>
                  <w:noProof/>
                  <w:webHidden/>
                </w:rPr>
                <w:tab/>
              </w:r>
            </w:del>
          </w:ins>
        </w:p>
        <w:p w14:paraId="106E7FB4" w14:textId="77777777" w:rsidR="00B0556D" w:rsidDel="009A4427" w:rsidRDefault="00B0556D">
          <w:pPr>
            <w:pStyle w:val="TOC2"/>
            <w:tabs>
              <w:tab w:val="left" w:pos="880"/>
              <w:tab w:val="right" w:leader="dot" w:pos="9062"/>
            </w:tabs>
            <w:rPr>
              <w:ins w:id="333" w:author="Arkhipov, Alexander" w:date="2015-10-28T19:29:00Z"/>
              <w:del w:id="334" w:author="Gavrilov, Evgeny" w:date="2015-11-03T15:32:00Z"/>
              <w:rFonts w:eastAsiaTheme="minorEastAsia"/>
              <w:noProof/>
            </w:rPr>
          </w:pPr>
          <w:ins w:id="335" w:author="Arkhipov, Alexander" w:date="2015-10-28T19:29:00Z">
            <w:del w:id="336" w:author="Gavrilov, Evgeny" w:date="2015-11-03T15:32:00Z">
              <w:r w:rsidRPr="00015B86" w:rsidDel="009A4427">
                <w:rPr>
                  <w:rStyle w:val="Hyperlink"/>
                  <w:noProof/>
                </w:rPr>
                <w:delText>9.1</w:delText>
              </w:r>
              <w:r w:rsidDel="009A4427">
                <w:rPr>
                  <w:rFonts w:eastAsiaTheme="minorEastAsia"/>
                  <w:noProof/>
                </w:rPr>
                <w:tab/>
              </w:r>
              <w:r w:rsidRPr="00015B86" w:rsidDel="009A4427">
                <w:rPr>
                  <w:rStyle w:val="Hyperlink"/>
                  <w:noProof/>
                </w:rPr>
                <w:delText>Mongo DB logs</w:delText>
              </w:r>
              <w:r w:rsidDel="009A4427">
                <w:rPr>
                  <w:noProof/>
                  <w:webHidden/>
                </w:rPr>
                <w:tab/>
              </w:r>
            </w:del>
          </w:ins>
        </w:p>
        <w:p w14:paraId="7A25D3E9" w14:textId="77777777" w:rsidR="00B0556D" w:rsidDel="009A4427" w:rsidRDefault="00B0556D">
          <w:pPr>
            <w:pStyle w:val="TOC2"/>
            <w:tabs>
              <w:tab w:val="left" w:pos="880"/>
              <w:tab w:val="right" w:leader="dot" w:pos="9062"/>
            </w:tabs>
            <w:rPr>
              <w:ins w:id="337" w:author="Arkhipov, Alexander" w:date="2015-10-28T19:29:00Z"/>
              <w:del w:id="338" w:author="Gavrilov, Evgeny" w:date="2015-11-03T15:32:00Z"/>
              <w:rFonts w:eastAsiaTheme="minorEastAsia"/>
              <w:noProof/>
            </w:rPr>
          </w:pPr>
          <w:ins w:id="339" w:author="Arkhipov, Alexander" w:date="2015-10-28T19:29:00Z">
            <w:del w:id="340" w:author="Gavrilov, Evgeny" w:date="2015-11-03T15:32:00Z">
              <w:r w:rsidRPr="00015B86" w:rsidDel="009A4427">
                <w:rPr>
                  <w:rStyle w:val="Hyperlink"/>
                  <w:noProof/>
                </w:rPr>
                <w:delText>9.2</w:delText>
              </w:r>
              <w:r w:rsidDel="009A4427">
                <w:rPr>
                  <w:rFonts w:eastAsiaTheme="minorEastAsia"/>
                  <w:noProof/>
                </w:rPr>
                <w:tab/>
              </w:r>
              <w:r w:rsidRPr="00015B86" w:rsidDel="009A4427">
                <w:rPr>
                  <w:rStyle w:val="Hyperlink"/>
                  <w:noProof/>
                </w:rPr>
                <w:delText>How to check mongoDB status</w:delText>
              </w:r>
              <w:r w:rsidDel="009A4427">
                <w:rPr>
                  <w:noProof/>
                  <w:webHidden/>
                </w:rPr>
                <w:tab/>
              </w:r>
            </w:del>
          </w:ins>
        </w:p>
        <w:p w14:paraId="183F8257" w14:textId="77777777" w:rsidR="00B0556D" w:rsidDel="009A4427" w:rsidRDefault="00B0556D">
          <w:pPr>
            <w:pStyle w:val="TOC2"/>
            <w:tabs>
              <w:tab w:val="left" w:pos="880"/>
              <w:tab w:val="right" w:leader="dot" w:pos="9062"/>
            </w:tabs>
            <w:rPr>
              <w:ins w:id="341" w:author="Arkhipov, Alexander" w:date="2015-10-28T19:29:00Z"/>
              <w:del w:id="342" w:author="Gavrilov, Evgeny" w:date="2015-11-03T15:32:00Z"/>
              <w:rFonts w:eastAsiaTheme="minorEastAsia"/>
              <w:noProof/>
            </w:rPr>
          </w:pPr>
          <w:ins w:id="343" w:author="Arkhipov, Alexander" w:date="2015-10-28T19:29:00Z">
            <w:del w:id="344" w:author="Gavrilov, Evgeny" w:date="2015-11-03T15:32:00Z">
              <w:r w:rsidRPr="00015B86" w:rsidDel="009A4427">
                <w:rPr>
                  <w:rStyle w:val="Hyperlink"/>
                  <w:noProof/>
                </w:rPr>
                <w:delText>9.3</w:delText>
              </w:r>
              <w:r w:rsidDel="009A4427">
                <w:rPr>
                  <w:rFonts w:eastAsiaTheme="minorEastAsia"/>
                  <w:noProof/>
                </w:rPr>
                <w:tab/>
              </w:r>
              <w:r w:rsidRPr="00015B86" w:rsidDel="009A4427">
                <w:rPr>
                  <w:rStyle w:val="Hyperlink"/>
                  <w:noProof/>
                </w:rPr>
                <w:delText>How to check that scripts for monitoring free space and deletion of duplicates work</w:delText>
              </w:r>
              <w:r w:rsidDel="009A4427">
                <w:rPr>
                  <w:noProof/>
                  <w:webHidden/>
                </w:rPr>
                <w:tab/>
              </w:r>
            </w:del>
          </w:ins>
        </w:p>
        <w:p w14:paraId="5777FE46" w14:textId="77777777" w:rsidR="00B0556D" w:rsidDel="009A4427" w:rsidRDefault="00B0556D">
          <w:pPr>
            <w:pStyle w:val="TOC1"/>
            <w:tabs>
              <w:tab w:val="left" w:pos="660"/>
              <w:tab w:val="right" w:leader="dot" w:pos="9062"/>
            </w:tabs>
            <w:rPr>
              <w:ins w:id="345" w:author="Arkhipov, Alexander" w:date="2015-10-28T19:29:00Z"/>
              <w:del w:id="346" w:author="Gavrilov, Evgeny" w:date="2015-11-03T15:32:00Z"/>
              <w:rFonts w:eastAsiaTheme="minorEastAsia"/>
              <w:noProof/>
            </w:rPr>
          </w:pPr>
          <w:ins w:id="347" w:author="Arkhipov, Alexander" w:date="2015-10-28T19:29:00Z">
            <w:del w:id="348" w:author="Gavrilov, Evgeny" w:date="2015-11-03T15:32:00Z">
              <w:r w:rsidRPr="00015B86" w:rsidDel="009A4427">
                <w:rPr>
                  <w:rStyle w:val="Hyperlink"/>
                  <w:noProof/>
                </w:rPr>
                <w:delText>10</w:delText>
              </w:r>
              <w:r w:rsidDel="009A4427">
                <w:rPr>
                  <w:rFonts w:eastAsiaTheme="minorEastAsia"/>
                  <w:noProof/>
                </w:rPr>
                <w:tab/>
              </w:r>
              <w:r w:rsidRPr="00015B86" w:rsidDel="009A4427">
                <w:rPr>
                  <w:rStyle w:val="Hyperlink"/>
                  <w:noProof/>
                </w:rPr>
                <w:delText>Future plans</w:delText>
              </w:r>
              <w:r w:rsidDel="009A4427">
                <w:rPr>
                  <w:noProof/>
                  <w:webHidden/>
                </w:rPr>
                <w:tab/>
              </w:r>
            </w:del>
          </w:ins>
        </w:p>
        <w:p w14:paraId="3162A5E3" w14:textId="77777777" w:rsidR="00B0556D" w:rsidDel="009A4427" w:rsidRDefault="00B0556D">
          <w:pPr>
            <w:pStyle w:val="TOC2"/>
            <w:tabs>
              <w:tab w:val="left" w:pos="880"/>
              <w:tab w:val="right" w:leader="dot" w:pos="9062"/>
            </w:tabs>
            <w:rPr>
              <w:ins w:id="349" w:author="Arkhipov, Alexander" w:date="2015-10-28T19:29:00Z"/>
              <w:del w:id="350" w:author="Gavrilov, Evgeny" w:date="2015-11-03T15:32:00Z"/>
              <w:rFonts w:eastAsiaTheme="minorEastAsia"/>
              <w:noProof/>
            </w:rPr>
          </w:pPr>
          <w:ins w:id="351" w:author="Arkhipov, Alexander" w:date="2015-10-28T19:29:00Z">
            <w:del w:id="352" w:author="Gavrilov, Evgeny" w:date="2015-11-03T15:32:00Z">
              <w:r w:rsidRPr="00015B86" w:rsidDel="009A4427">
                <w:rPr>
                  <w:rStyle w:val="Hyperlink"/>
                  <w:noProof/>
                </w:rPr>
                <w:delText>10.1</w:delText>
              </w:r>
              <w:r w:rsidDel="009A4427">
                <w:rPr>
                  <w:rFonts w:eastAsiaTheme="minorEastAsia"/>
                  <w:noProof/>
                </w:rPr>
                <w:tab/>
              </w:r>
              <w:r w:rsidRPr="00015B86" w:rsidDel="009A4427">
                <w:rPr>
                  <w:rStyle w:val="Hyperlink"/>
                  <w:noProof/>
                </w:rPr>
                <w:delText>UI implementation</w:delText>
              </w:r>
              <w:r w:rsidDel="009A4427">
                <w:rPr>
                  <w:noProof/>
                  <w:webHidden/>
                </w:rPr>
                <w:tab/>
              </w:r>
            </w:del>
          </w:ins>
        </w:p>
        <w:p w14:paraId="3082C2DE" w14:textId="77777777" w:rsidR="00B0556D" w:rsidDel="009A4427" w:rsidRDefault="00B0556D">
          <w:pPr>
            <w:pStyle w:val="TOC2"/>
            <w:tabs>
              <w:tab w:val="left" w:pos="880"/>
              <w:tab w:val="right" w:leader="dot" w:pos="9062"/>
            </w:tabs>
            <w:rPr>
              <w:ins w:id="353" w:author="Arkhipov, Alexander" w:date="2015-10-28T19:29:00Z"/>
              <w:del w:id="354" w:author="Gavrilov, Evgeny" w:date="2015-11-03T15:32:00Z"/>
              <w:rFonts w:eastAsiaTheme="minorEastAsia"/>
              <w:noProof/>
            </w:rPr>
          </w:pPr>
          <w:ins w:id="355" w:author="Arkhipov, Alexander" w:date="2015-10-28T19:29:00Z">
            <w:del w:id="356" w:author="Gavrilov, Evgeny" w:date="2015-11-03T15:32:00Z">
              <w:r w:rsidRPr="00015B86" w:rsidDel="009A4427">
                <w:rPr>
                  <w:rStyle w:val="Hyperlink"/>
                  <w:noProof/>
                </w:rPr>
                <w:delText>10.2</w:delText>
              </w:r>
              <w:r w:rsidDel="009A4427">
                <w:rPr>
                  <w:rFonts w:eastAsiaTheme="minorEastAsia"/>
                  <w:noProof/>
                </w:rPr>
                <w:tab/>
              </w:r>
              <w:r w:rsidRPr="00015B86" w:rsidDel="009A4427">
                <w:rPr>
                  <w:rStyle w:val="Hyperlink"/>
                  <w:noProof/>
                </w:rPr>
                <w:delText>Reports implementation</w:delText>
              </w:r>
              <w:r w:rsidDel="009A4427">
                <w:rPr>
                  <w:noProof/>
                  <w:webHidden/>
                </w:rPr>
                <w:tab/>
              </w:r>
            </w:del>
          </w:ins>
        </w:p>
        <w:p w14:paraId="237A8A7A" w14:textId="3278A53A" w:rsidR="00B0556D" w:rsidDel="009A4427" w:rsidRDefault="00B0556D">
          <w:pPr>
            <w:pStyle w:val="TOC1"/>
            <w:tabs>
              <w:tab w:val="right" w:leader="dot" w:pos="9062"/>
            </w:tabs>
            <w:rPr>
              <w:ins w:id="357" w:author="Arkhipov, Alexander" w:date="2015-10-28T19:29:00Z"/>
              <w:del w:id="358" w:author="Gavrilov, Evgeny" w:date="2015-11-03T15:32:00Z"/>
              <w:rFonts w:eastAsiaTheme="minorEastAsia"/>
              <w:noProof/>
            </w:rPr>
          </w:pPr>
          <w:ins w:id="359" w:author="Arkhipov, Alexander" w:date="2015-10-28T19:29:00Z">
            <w:del w:id="360" w:author="Gavrilov, Evgeny" w:date="2015-11-03T15:32:00Z">
              <w:r w:rsidDel="009A4427">
                <w:rPr>
                  <w:rFonts w:eastAsiaTheme="minorEastAsia"/>
                  <w:noProof/>
                </w:rPr>
                <w:tab/>
              </w:r>
              <w:r w:rsidRPr="00015B86" w:rsidDel="009A4427">
                <w:rPr>
                  <w:rStyle w:val="Hyperlink"/>
                  <w:noProof/>
                </w:rPr>
                <w:delText>Testing considerations</w:delText>
              </w:r>
              <w:r w:rsidDel="009A4427">
                <w:rPr>
                  <w:noProof/>
                  <w:webHidden/>
                </w:rPr>
                <w:tab/>
              </w:r>
            </w:del>
          </w:ins>
        </w:p>
        <w:p w14:paraId="2F1F3D44" w14:textId="32D4DF06" w:rsidR="00B0556D" w:rsidDel="009A4427" w:rsidRDefault="00B0556D">
          <w:pPr>
            <w:pStyle w:val="TOC1"/>
            <w:tabs>
              <w:tab w:val="right" w:leader="dot" w:pos="9062"/>
            </w:tabs>
            <w:rPr>
              <w:ins w:id="361" w:author="Arkhipov, Alexander" w:date="2015-10-28T19:29:00Z"/>
              <w:del w:id="362" w:author="Gavrilov, Evgeny" w:date="2015-11-03T15:32:00Z"/>
              <w:rFonts w:eastAsiaTheme="minorEastAsia"/>
              <w:noProof/>
            </w:rPr>
          </w:pPr>
          <w:ins w:id="363" w:author="Arkhipov, Alexander" w:date="2015-10-28T19:29:00Z">
            <w:del w:id="364" w:author="Gavrilov, Evgeny" w:date="2015-11-03T15:32:00Z">
              <w:r w:rsidRPr="00015B86" w:rsidDel="009A4427">
                <w:rPr>
                  <w:rStyle w:val="Hyperlink"/>
                  <w:noProof/>
                </w:rPr>
                <w:delText>11</w:delText>
              </w:r>
              <w:r w:rsidDel="009A4427">
                <w:rPr>
                  <w:noProof/>
                  <w:webHidden/>
                </w:rPr>
                <w:tab/>
              </w:r>
            </w:del>
          </w:ins>
        </w:p>
        <w:p w14:paraId="5C7E3677" w14:textId="77777777" w:rsidR="00B0556D" w:rsidDel="009A4427" w:rsidRDefault="00B0556D">
          <w:pPr>
            <w:pStyle w:val="TOC1"/>
            <w:tabs>
              <w:tab w:val="left" w:pos="660"/>
              <w:tab w:val="right" w:leader="dot" w:pos="9062"/>
            </w:tabs>
            <w:rPr>
              <w:ins w:id="365" w:author="Arkhipov, Alexander" w:date="2015-10-28T19:29:00Z"/>
              <w:del w:id="366" w:author="Gavrilov, Evgeny" w:date="2015-11-03T15:32:00Z"/>
              <w:rFonts w:eastAsiaTheme="minorEastAsia"/>
              <w:noProof/>
            </w:rPr>
          </w:pPr>
          <w:ins w:id="367" w:author="Arkhipov, Alexander" w:date="2015-10-28T19:29:00Z">
            <w:del w:id="368" w:author="Gavrilov, Evgeny" w:date="2015-11-03T15:32:00Z">
              <w:r w:rsidRPr="00015B86" w:rsidDel="009A4427">
                <w:rPr>
                  <w:rStyle w:val="Hyperlink"/>
                  <w:noProof/>
                </w:rPr>
                <w:delText>12</w:delText>
              </w:r>
              <w:r w:rsidDel="009A4427">
                <w:rPr>
                  <w:rFonts w:eastAsiaTheme="minorEastAsia"/>
                  <w:noProof/>
                </w:rPr>
                <w:tab/>
              </w:r>
              <w:r w:rsidRPr="00015B86" w:rsidDel="009A4427">
                <w:rPr>
                  <w:rStyle w:val="Hyperlink"/>
                  <w:noProof/>
                </w:rPr>
                <w:delText>Additional info</w:delText>
              </w:r>
              <w:r w:rsidDel="009A4427">
                <w:rPr>
                  <w:noProof/>
                  <w:webHidden/>
                </w:rPr>
                <w:tab/>
              </w:r>
            </w:del>
          </w:ins>
        </w:p>
        <w:p w14:paraId="70FC481F" w14:textId="77777777" w:rsidR="00B0556D" w:rsidDel="009A4427" w:rsidRDefault="00B0556D">
          <w:pPr>
            <w:pStyle w:val="TOC2"/>
            <w:tabs>
              <w:tab w:val="left" w:pos="880"/>
              <w:tab w:val="right" w:leader="dot" w:pos="9062"/>
            </w:tabs>
            <w:rPr>
              <w:ins w:id="369" w:author="Arkhipov, Alexander" w:date="2015-10-28T19:29:00Z"/>
              <w:del w:id="370" w:author="Gavrilov, Evgeny" w:date="2015-11-03T15:32:00Z"/>
              <w:rFonts w:eastAsiaTheme="minorEastAsia"/>
              <w:noProof/>
            </w:rPr>
          </w:pPr>
          <w:ins w:id="371" w:author="Arkhipov, Alexander" w:date="2015-10-28T19:29:00Z">
            <w:del w:id="372" w:author="Gavrilov, Evgeny" w:date="2015-11-03T15:32:00Z">
              <w:r w:rsidRPr="00015B86" w:rsidDel="009A4427">
                <w:rPr>
                  <w:rStyle w:val="Hyperlink"/>
                  <w:noProof/>
                </w:rPr>
                <w:delText>12.1</w:delText>
              </w:r>
              <w:r w:rsidDel="009A4427">
                <w:rPr>
                  <w:rFonts w:eastAsiaTheme="minorEastAsia"/>
                  <w:noProof/>
                </w:rPr>
                <w:tab/>
              </w:r>
              <w:r w:rsidRPr="00015B86" w:rsidDel="009A4427">
                <w:rPr>
                  <w:rStyle w:val="Hyperlink"/>
                  <w:noProof/>
                </w:rPr>
                <w:delText>Perforce</w:delText>
              </w:r>
              <w:r w:rsidDel="009A4427">
                <w:rPr>
                  <w:noProof/>
                  <w:webHidden/>
                </w:rPr>
                <w:tab/>
              </w:r>
            </w:del>
          </w:ins>
        </w:p>
        <w:p w14:paraId="1967C5C0" w14:textId="77777777" w:rsidR="00B0556D" w:rsidDel="009A4427" w:rsidRDefault="00B0556D">
          <w:pPr>
            <w:pStyle w:val="TOC1"/>
            <w:tabs>
              <w:tab w:val="left" w:pos="660"/>
              <w:tab w:val="right" w:leader="dot" w:pos="9062"/>
            </w:tabs>
            <w:rPr>
              <w:ins w:id="373" w:author="Arkhipov, Alexander" w:date="2015-10-28T19:29:00Z"/>
              <w:del w:id="374" w:author="Gavrilov, Evgeny" w:date="2015-11-03T15:32:00Z"/>
              <w:rFonts w:eastAsiaTheme="minorEastAsia"/>
              <w:noProof/>
            </w:rPr>
          </w:pPr>
          <w:ins w:id="375" w:author="Arkhipov, Alexander" w:date="2015-10-28T19:29:00Z">
            <w:del w:id="376" w:author="Gavrilov, Evgeny" w:date="2015-11-03T15:32:00Z">
              <w:r w:rsidRPr="00015B86" w:rsidDel="009A4427">
                <w:rPr>
                  <w:rStyle w:val="Hyperlink"/>
                  <w:noProof/>
                </w:rPr>
                <w:delText>13</w:delText>
              </w:r>
              <w:r w:rsidDel="009A4427">
                <w:rPr>
                  <w:rFonts w:eastAsiaTheme="minorEastAsia"/>
                  <w:noProof/>
                </w:rPr>
                <w:tab/>
              </w:r>
              <w:r w:rsidRPr="00015B86" w:rsidDel="009A4427">
                <w:rPr>
                  <w:rStyle w:val="Hyperlink"/>
                  <w:noProof/>
                </w:rPr>
                <w:delText>Open questions</w:delText>
              </w:r>
              <w:r w:rsidDel="009A4427">
                <w:rPr>
                  <w:noProof/>
                  <w:webHidden/>
                </w:rPr>
                <w:tab/>
              </w:r>
            </w:del>
          </w:ins>
        </w:p>
        <w:p w14:paraId="0A0A2A4C" w14:textId="77777777" w:rsidR="00AA1C39" w:rsidRDefault="00176E2E">
          <w:pPr>
            <w:pStyle w:val="TOC1"/>
            <w:tabs>
              <w:tab w:val="right" w:leader="dot" w:pos="9204"/>
            </w:tabs>
            <w:rPr>
              <w:ins w:id="377" w:author="Gavrilov, Evgeny" w:date="2016-04-11T14:59:00Z"/>
              <w:rFonts w:eastAsiaTheme="minorEastAsia"/>
              <w:noProof/>
              <w:sz w:val="22"/>
              <w:lang w:val="ru-RU" w:eastAsia="ru-RU"/>
            </w:rPr>
          </w:pPr>
          <w:del w:id="378" w:author="Gavrilov, Evgeny" w:date="2015-11-26T13:46:00Z">
            <w:r w:rsidDel="00A1045C">
              <w:rPr>
                <w:b/>
                <w:bCs/>
                <w:noProof/>
              </w:rPr>
              <w:fldChar w:fldCharType="end"/>
            </w:r>
          </w:del>
          <w:ins w:id="379" w:author="Gavrilov, Evgeny" w:date="2015-11-26T13:46:00Z">
            <w:r w:rsidR="00A1045C">
              <w:rPr>
                <w:b/>
                <w:bCs/>
                <w:noProof/>
              </w:rPr>
              <w:fldChar w:fldCharType="begin"/>
            </w:r>
            <w:r w:rsidR="00A1045C">
              <w:rPr>
                <w:b/>
                <w:bCs/>
                <w:noProof/>
              </w:rPr>
              <w:instrText xml:space="preserve"> TOC \o "1-3" \h \z \u </w:instrText>
            </w:r>
          </w:ins>
          <w:r w:rsidR="00A1045C">
            <w:rPr>
              <w:b/>
              <w:bCs/>
              <w:noProof/>
            </w:rPr>
            <w:fldChar w:fldCharType="separate"/>
          </w:r>
          <w:ins w:id="380" w:author="Gavrilov, Evgeny" w:date="2016-04-11T14:59:00Z">
            <w:r w:rsidR="00AA1C39" w:rsidRPr="00C914F2">
              <w:rPr>
                <w:rStyle w:val="Hyperlink"/>
                <w:noProof/>
              </w:rPr>
              <w:fldChar w:fldCharType="begin"/>
            </w:r>
            <w:r w:rsidR="00AA1C39" w:rsidRPr="00C914F2">
              <w:rPr>
                <w:rStyle w:val="Hyperlink"/>
                <w:noProof/>
              </w:rPr>
              <w:instrText xml:space="preserve"> </w:instrText>
            </w:r>
            <w:r w:rsidR="00AA1C39">
              <w:rPr>
                <w:noProof/>
              </w:rPr>
              <w:instrText>HYPERLINK \l "_Toc448150075"</w:instrText>
            </w:r>
            <w:r w:rsidR="00AA1C39" w:rsidRPr="00C914F2">
              <w:rPr>
                <w:rStyle w:val="Hyperlink"/>
                <w:noProof/>
              </w:rPr>
              <w:instrText xml:space="preserve"> </w:instrText>
            </w:r>
            <w:r w:rsidR="00AA1C39" w:rsidRPr="00C914F2">
              <w:rPr>
                <w:rStyle w:val="Hyperlink"/>
                <w:noProof/>
              </w:rPr>
            </w:r>
            <w:r w:rsidR="00AA1C39" w:rsidRPr="00C914F2">
              <w:rPr>
                <w:rStyle w:val="Hyperlink"/>
                <w:noProof/>
              </w:rPr>
              <w:fldChar w:fldCharType="separate"/>
            </w:r>
            <w:r w:rsidR="00AA1C39" w:rsidRPr="00C914F2">
              <w:rPr>
                <w:rStyle w:val="Hyperlink"/>
                <w:noProof/>
              </w:rPr>
              <w:t>1. Contents</w:t>
            </w:r>
            <w:r w:rsidR="00AA1C39">
              <w:rPr>
                <w:noProof/>
                <w:webHidden/>
              </w:rPr>
              <w:tab/>
            </w:r>
            <w:r w:rsidR="00AA1C39">
              <w:rPr>
                <w:noProof/>
                <w:webHidden/>
              </w:rPr>
              <w:fldChar w:fldCharType="begin"/>
            </w:r>
            <w:r w:rsidR="00AA1C39">
              <w:rPr>
                <w:noProof/>
                <w:webHidden/>
              </w:rPr>
              <w:instrText xml:space="preserve"> PAGEREF _Toc448150075 \h </w:instrText>
            </w:r>
            <w:r w:rsidR="00AA1C39">
              <w:rPr>
                <w:noProof/>
                <w:webHidden/>
              </w:rPr>
            </w:r>
          </w:ins>
          <w:r w:rsidR="00AA1C39">
            <w:rPr>
              <w:noProof/>
              <w:webHidden/>
            </w:rPr>
            <w:fldChar w:fldCharType="separate"/>
          </w:r>
          <w:ins w:id="381" w:author="Gavrilov, Evgeny" w:date="2016-04-11T14:59:00Z">
            <w:r w:rsidR="00AA1C39">
              <w:rPr>
                <w:noProof/>
                <w:webHidden/>
              </w:rPr>
              <w:t>2</w:t>
            </w:r>
            <w:r w:rsidR="00AA1C39">
              <w:rPr>
                <w:noProof/>
                <w:webHidden/>
              </w:rPr>
              <w:fldChar w:fldCharType="end"/>
            </w:r>
            <w:r w:rsidR="00AA1C39" w:rsidRPr="00C914F2">
              <w:rPr>
                <w:rStyle w:val="Hyperlink"/>
                <w:noProof/>
              </w:rPr>
              <w:fldChar w:fldCharType="end"/>
            </w:r>
          </w:ins>
        </w:p>
        <w:p w14:paraId="43056227" w14:textId="77777777" w:rsidR="00AA1C39" w:rsidRDefault="00AA1C39">
          <w:pPr>
            <w:pStyle w:val="TOC1"/>
            <w:tabs>
              <w:tab w:val="right" w:leader="dot" w:pos="9204"/>
            </w:tabs>
            <w:rPr>
              <w:ins w:id="382" w:author="Gavrilov, Evgeny" w:date="2016-04-11T14:59:00Z"/>
              <w:rFonts w:eastAsiaTheme="minorEastAsia"/>
              <w:noProof/>
              <w:sz w:val="22"/>
              <w:lang w:val="ru-RU" w:eastAsia="ru-RU"/>
            </w:rPr>
          </w:pPr>
          <w:ins w:id="38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"_Toc448150076"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2. Revision history</w:t>
            </w:r>
            <w:r>
              <w:rPr>
                <w:noProof/>
                <w:webHidden/>
              </w:rPr>
              <w:tab/>
            </w:r>
            <w:r>
              <w:rPr>
                <w:noProof/>
                <w:webHidden/>
              </w:rPr>
              <w:fldChar w:fldCharType="begin"/>
            </w:r>
            <w:r>
              <w:rPr>
                <w:noProof/>
                <w:webHidden/>
              </w:rPr>
              <w:instrText xml:space="preserve"> PAGEREF _Toc448150076 \h </w:instrText>
            </w:r>
            <w:r>
              <w:rPr>
                <w:noProof/>
                <w:webHidden/>
              </w:rPr>
            </w:r>
          </w:ins>
          <w:r>
            <w:rPr>
              <w:noProof/>
              <w:webHidden/>
            </w:rPr>
            <w:fldChar w:fldCharType="separate"/>
          </w:r>
          <w:ins w:id="384" w:author="Gavrilov, Evgeny" w:date="2016-04-11T14:59:00Z">
            <w:r>
              <w:rPr>
                <w:noProof/>
                <w:webHidden/>
              </w:rPr>
              <w:t>4</w:t>
            </w:r>
            <w:r>
              <w:rPr>
                <w:noProof/>
                <w:webHidden/>
              </w:rPr>
              <w:fldChar w:fldCharType="end"/>
            </w:r>
            <w:r w:rsidRPr="00C914F2">
              <w:rPr>
                <w:rStyle w:val="Hyperlink"/>
                <w:noProof/>
              </w:rPr>
              <w:fldChar w:fldCharType="end"/>
            </w:r>
          </w:ins>
        </w:p>
        <w:p w14:paraId="40934304" w14:textId="77777777" w:rsidR="00AA1C39" w:rsidRDefault="00AA1C39">
          <w:pPr>
            <w:pStyle w:val="TOC1"/>
            <w:tabs>
              <w:tab w:val="right" w:leader="dot" w:pos="9204"/>
            </w:tabs>
            <w:rPr>
              <w:ins w:id="385" w:author="Gavrilov, Evgeny" w:date="2016-04-11T14:59:00Z"/>
              <w:rFonts w:eastAsiaTheme="minorEastAsia"/>
              <w:noProof/>
              <w:sz w:val="22"/>
              <w:lang w:val="ru-RU" w:eastAsia="ru-RU"/>
            </w:rPr>
          </w:pPr>
          <w:ins w:id="38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"_Toc448150077"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3. Architecture</w:t>
            </w:r>
            <w:r>
              <w:rPr>
                <w:noProof/>
                <w:webHidden/>
              </w:rPr>
              <w:tab/>
            </w:r>
            <w:r>
              <w:rPr>
                <w:noProof/>
                <w:webHidden/>
              </w:rPr>
              <w:fldChar w:fldCharType="begin"/>
            </w:r>
            <w:r>
              <w:rPr>
                <w:noProof/>
                <w:webHidden/>
              </w:rPr>
              <w:instrText xml:space="preserve"> PAGEREF _Toc448150077 \h </w:instrText>
            </w:r>
            <w:r>
              <w:rPr>
                <w:noProof/>
                <w:webHidden/>
              </w:rPr>
            </w:r>
          </w:ins>
          <w:r>
            <w:rPr>
              <w:noProof/>
              <w:webHidden/>
            </w:rPr>
            <w:fldChar w:fldCharType="separate"/>
          </w:r>
          <w:ins w:id="387" w:author="Gavrilov, Evgeny" w:date="2016-04-11T14:59:00Z">
            <w:r>
              <w:rPr>
                <w:noProof/>
                <w:webHidden/>
              </w:rPr>
              <w:t>5</w:t>
            </w:r>
            <w:r>
              <w:rPr>
                <w:noProof/>
                <w:webHidden/>
              </w:rPr>
              <w:fldChar w:fldCharType="end"/>
            </w:r>
            <w:r w:rsidRPr="00C914F2">
              <w:rPr>
                <w:rStyle w:val="Hyperlink"/>
                <w:noProof/>
              </w:rPr>
              <w:fldChar w:fldCharType="end"/>
            </w:r>
          </w:ins>
        </w:p>
        <w:p w14:paraId="6C7EC9EA" w14:textId="77777777" w:rsidR="00AA1C39" w:rsidRDefault="00AA1C39">
          <w:pPr>
            <w:pStyle w:val="TOC2"/>
            <w:tabs>
              <w:tab w:val="right" w:leader="dot" w:pos="9204"/>
            </w:tabs>
            <w:rPr>
              <w:ins w:id="388" w:author="Gavrilov, Evgeny" w:date="2016-04-11T14:59:00Z"/>
              <w:rFonts w:eastAsiaTheme="minorEastAsia"/>
              <w:noProof/>
              <w:sz w:val="22"/>
              <w:lang w:val="ru-RU" w:eastAsia="ru-RU"/>
            </w:rPr>
          </w:pPr>
          <w:ins w:id="38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"_Toc448150078"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3.1 Application basic architecture</w:t>
            </w:r>
            <w:r>
              <w:rPr>
                <w:noProof/>
                <w:webHidden/>
              </w:rPr>
              <w:tab/>
            </w:r>
            <w:r>
              <w:rPr>
                <w:noProof/>
                <w:webHidden/>
              </w:rPr>
              <w:fldChar w:fldCharType="begin"/>
            </w:r>
            <w:r>
              <w:rPr>
                <w:noProof/>
                <w:webHidden/>
              </w:rPr>
              <w:instrText xml:space="preserve"> PAGEREF _Toc448150078 \h </w:instrText>
            </w:r>
            <w:r>
              <w:rPr>
                <w:noProof/>
                <w:webHidden/>
              </w:rPr>
            </w:r>
          </w:ins>
          <w:r>
            <w:rPr>
              <w:noProof/>
              <w:webHidden/>
            </w:rPr>
            <w:fldChar w:fldCharType="separate"/>
          </w:r>
          <w:ins w:id="390" w:author="Gavrilov, Evgeny" w:date="2016-04-11T14:59:00Z">
            <w:r>
              <w:rPr>
                <w:noProof/>
                <w:webHidden/>
              </w:rPr>
              <w:t>5</w:t>
            </w:r>
            <w:r>
              <w:rPr>
                <w:noProof/>
                <w:webHidden/>
              </w:rPr>
              <w:fldChar w:fldCharType="end"/>
            </w:r>
            <w:r w:rsidRPr="00C914F2">
              <w:rPr>
                <w:rStyle w:val="Hyperlink"/>
                <w:noProof/>
              </w:rPr>
              <w:fldChar w:fldCharType="end"/>
            </w:r>
          </w:ins>
        </w:p>
        <w:p w14:paraId="57151190" w14:textId="77777777" w:rsidR="00AA1C39" w:rsidRDefault="00AA1C39">
          <w:pPr>
            <w:pStyle w:val="TOC2"/>
            <w:tabs>
              <w:tab w:val="right" w:leader="dot" w:pos="9204"/>
            </w:tabs>
            <w:rPr>
              <w:ins w:id="391" w:author="Gavrilov, Evgeny" w:date="2016-04-11T14:59:00Z"/>
              <w:rFonts w:eastAsiaTheme="minorEastAsia"/>
              <w:noProof/>
              <w:sz w:val="22"/>
              <w:lang w:val="ru-RU" w:eastAsia="ru-RU"/>
            </w:rPr>
          </w:pPr>
          <w:ins w:id="39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"_Toc448150079"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3.2 Application diagram</w:t>
            </w:r>
            <w:r>
              <w:rPr>
                <w:noProof/>
                <w:webHidden/>
              </w:rPr>
              <w:tab/>
            </w:r>
            <w:r>
              <w:rPr>
                <w:noProof/>
                <w:webHidden/>
              </w:rPr>
              <w:fldChar w:fldCharType="begin"/>
            </w:r>
            <w:r>
              <w:rPr>
                <w:noProof/>
                <w:webHidden/>
              </w:rPr>
              <w:instrText xml:space="preserve"> PAGEREF _Toc448150079 \h </w:instrText>
            </w:r>
            <w:r>
              <w:rPr>
                <w:noProof/>
                <w:webHidden/>
              </w:rPr>
            </w:r>
          </w:ins>
          <w:r>
            <w:rPr>
              <w:noProof/>
              <w:webHidden/>
            </w:rPr>
            <w:fldChar w:fldCharType="separate"/>
          </w:r>
          <w:ins w:id="393" w:author="Gavrilov, Evgeny" w:date="2016-04-11T14:59:00Z">
            <w:r>
              <w:rPr>
                <w:noProof/>
                <w:webHidden/>
              </w:rPr>
              <w:t>6</w:t>
            </w:r>
            <w:r>
              <w:rPr>
                <w:noProof/>
                <w:webHidden/>
              </w:rPr>
              <w:fldChar w:fldCharType="end"/>
            </w:r>
            <w:r w:rsidRPr="00C914F2">
              <w:rPr>
                <w:rStyle w:val="Hyperlink"/>
                <w:noProof/>
              </w:rPr>
              <w:fldChar w:fldCharType="end"/>
            </w:r>
          </w:ins>
        </w:p>
        <w:p w14:paraId="5E4FAF61" w14:textId="77777777" w:rsidR="00AA1C39" w:rsidRDefault="00AA1C39">
          <w:pPr>
            <w:pStyle w:val="TOC1"/>
            <w:tabs>
              <w:tab w:val="right" w:leader="dot" w:pos="9204"/>
            </w:tabs>
            <w:rPr>
              <w:ins w:id="394" w:author="Gavrilov, Evgeny" w:date="2016-04-11T14:59:00Z"/>
              <w:rFonts w:eastAsiaTheme="minorEastAsia"/>
              <w:noProof/>
              <w:sz w:val="22"/>
              <w:lang w:val="ru-RU" w:eastAsia="ru-RU"/>
            </w:rPr>
          </w:pPr>
          <w:ins w:id="39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4. Hardware Requirements</w:t>
            </w:r>
            <w:r>
              <w:rPr>
                <w:noProof/>
                <w:webHidden/>
              </w:rPr>
              <w:tab/>
            </w:r>
            <w:r>
              <w:rPr>
                <w:noProof/>
                <w:webHidden/>
              </w:rPr>
              <w:fldChar w:fldCharType="begin"/>
            </w:r>
            <w:r>
              <w:rPr>
                <w:noProof/>
                <w:webHidden/>
              </w:rPr>
              <w:instrText xml:space="preserve"> PAGEREF _Toc448150080 \h </w:instrText>
            </w:r>
            <w:r>
              <w:rPr>
                <w:noProof/>
                <w:webHidden/>
              </w:rPr>
            </w:r>
          </w:ins>
          <w:r>
            <w:rPr>
              <w:noProof/>
              <w:webHidden/>
            </w:rPr>
            <w:fldChar w:fldCharType="separate"/>
          </w:r>
          <w:ins w:id="396" w:author="Gavrilov, Evgeny" w:date="2016-04-11T14:59:00Z">
            <w:r>
              <w:rPr>
                <w:noProof/>
                <w:webHidden/>
              </w:rPr>
              <w:t>6</w:t>
            </w:r>
            <w:r>
              <w:rPr>
                <w:noProof/>
                <w:webHidden/>
              </w:rPr>
              <w:fldChar w:fldCharType="end"/>
            </w:r>
            <w:r w:rsidRPr="00C914F2">
              <w:rPr>
                <w:rStyle w:val="Hyperlink"/>
                <w:noProof/>
              </w:rPr>
              <w:fldChar w:fldCharType="end"/>
            </w:r>
          </w:ins>
        </w:p>
        <w:p w14:paraId="320815EC" w14:textId="77777777" w:rsidR="00AA1C39" w:rsidRDefault="00AA1C39">
          <w:pPr>
            <w:pStyle w:val="TOC2"/>
            <w:tabs>
              <w:tab w:val="right" w:leader="dot" w:pos="9204"/>
            </w:tabs>
            <w:rPr>
              <w:ins w:id="397" w:author="Gavrilov, Evgeny" w:date="2016-04-11T14:59:00Z"/>
              <w:rFonts w:eastAsiaTheme="minorEastAsia"/>
              <w:noProof/>
              <w:sz w:val="22"/>
              <w:lang w:val="ru-RU" w:eastAsia="ru-RU"/>
            </w:rPr>
          </w:pPr>
          <w:ins w:id="39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4.1 Disk</w:t>
            </w:r>
            <w:r>
              <w:rPr>
                <w:noProof/>
                <w:webHidden/>
              </w:rPr>
              <w:tab/>
            </w:r>
            <w:r>
              <w:rPr>
                <w:noProof/>
                <w:webHidden/>
              </w:rPr>
              <w:fldChar w:fldCharType="begin"/>
            </w:r>
            <w:r>
              <w:rPr>
                <w:noProof/>
                <w:webHidden/>
              </w:rPr>
              <w:instrText xml:space="preserve"> PAGEREF _Toc448150081 \h </w:instrText>
            </w:r>
            <w:r>
              <w:rPr>
                <w:noProof/>
                <w:webHidden/>
              </w:rPr>
            </w:r>
          </w:ins>
          <w:r>
            <w:rPr>
              <w:noProof/>
              <w:webHidden/>
            </w:rPr>
            <w:fldChar w:fldCharType="separate"/>
          </w:r>
          <w:ins w:id="399" w:author="Gavrilov, Evgeny" w:date="2016-04-11T14:59:00Z">
            <w:r>
              <w:rPr>
                <w:noProof/>
                <w:webHidden/>
              </w:rPr>
              <w:t>6</w:t>
            </w:r>
            <w:r>
              <w:rPr>
                <w:noProof/>
                <w:webHidden/>
              </w:rPr>
              <w:fldChar w:fldCharType="end"/>
            </w:r>
            <w:r w:rsidRPr="00C914F2">
              <w:rPr>
                <w:rStyle w:val="Hyperlink"/>
                <w:noProof/>
              </w:rPr>
              <w:fldChar w:fldCharType="end"/>
            </w:r>
          </w:ins>
        </w:p>
        <w:p w14:paraId="7B3DD7F8" w14:textId="77777777" w:rsidR="00AA1C39" w:rsidRDefault="00AA1C39">
          <w:pPr>
            <w:pStyle w:val="TOC2"/>
            <w:tabs>
              <w:tab w:val="right" w:leader="dot" w:pos="9204"/>
            </w:tabs>
            <w:rPr>
              <w:ins w:id="400" w:author="Gavrilov, Evgeny" w:date="2016-04-11T14:59:00Z"/>
              <w:rFonts w:eastAsiaTheme="minorEastAsia"/>
              <w:noProof/>
              <w:sz w:val="22"/>
              <w:lang w:val="ru-RU" w:eastAsia="ru-RU"/>
            </w:rPr>
          </w:pPr>
          <w:ins w:id="40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4.2 Memory</w:t>
            </w:r>
            <w:r>
              <w:rPr>
                <w:noProof/>
                <w:webHidden/>
              </w:rPr>
              <w:tab/>
            </w:r>
            <w:r>
              <w:rPr>
                <w:noProof/>
                <w:webHidden/>
              </w:rPr>
              <w:fldChar w:fldCharType="begin"/>
            </w:r>
            <w:r>
              <w:rPr>
                <w:noProof/>
                <w:webHidden/>
              </w:rPr>
              <w:instrText xml:space="preserve"> PAGEREF _Toc448150082 \h </w:instrText>
            </w:r>
            <w:r>
              <w:rPr>
                <w:noProof/>
                <w:webHidden/>
              </w:rPr>
            </w:r>
          </w:ins>
          <w:r>
            <w:rPr>
              <w:noProof/>
              <w:webHidden/>
            </w:rPr>
            <w:fldChar w:fldCharType="separate"/>
          </w:r>
          <w:ins w:id="402" w:author="Gavrilov, Evgeny" w:date="2016-04-11T14:59:00Z">
            <w:r>
              <w:rPr>
                <w:noProof/>
                <w:webHidden/>
              </w:rPr>
              <w:t>7</w:t>
            </w:r>
            <w:r>
              <w:rPr>
                <w:noProof/>
                <w:webHidden/>
              </w:rPr>
              <w:fldChar w:fldCharType="end"/>
            </w:r>
            <w:r w:rsidRPr="00C914F2">
              <w:rPr>
                <w:rStyle w:val="Hyperlink"/>
                <w:noProof/>
              </w:rPr>
              <w:fldChar w:fldCharType="end"/>
            </w:r>
          </w:ins>
        </w:p>
        <w:p w14:paraId="0E93521D" w14:textId="77777777" w:rsidR="00AA1C39" w:rsidRDefault="00AA1C39">
          <w:pPr>
            <w:pStyle w:val="TOC1"/>
            <w:tabs>
              <w:tab w:val="right" w:leader="dot" w:pos="9204"/>
            </w:tabs>
            <w:rPr>
              <w:ins w:id="403" w:author="Gavrilov, Evgeny" w:date="2016-04-11T14:59:00Z"/>
              <w:rFonts w:eastAsiaTheme="minorEastAsia"/>
              <w:noProof/>
              <w:sz w:val="22"/>
              <w:lang w:val="ru-RU" w:eastAsia="ru-RU"/>
            </w:rPr>
          </w:pPr>
          <w:ins w:id="40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5. Software Requirements</w:t>
            </w:r>
            <w:r>
              <w:rPr>
                <w:noProof/>
                <w:webHidden/>
              </w:rPr>
              <w:tab/>
            </w:r>
            <w:r>
              <w:rPr>
                <w:noProof/>
                <w:webHidden/>
              </w:rPr>
              <w:fldChar w:fldCharType="begin"/>
            </w:r>
            <w:r>
              <w:rPr>
                <w:noProof/>
                <w:webHidden/>
              </w:rPr>
              <w:instrText xml:space="preserve"> PAGEREF _Toc448150083 \h </w:instrText>
            </w:r>
            <w:r>
              <w:rPr>
                <w:noProof/>
                <w:webHidden/>
              </w:rPr>
            </w:r>
          </w:ins>
          <w:r>
            <w:rPr>
              <w:noProof/>
              <w:webHidden/>
            </w:rPr>
            <w:fldChar w:fldCharType="separate"/>
          </w:r>
          <w:ins w:id="405" w:author="Gavrilov, Evgeny" w:date="2016-04-11T14:59:00Z">
            <w:r>
              <w:rPr>
                <w:noProof/>
                <w:webHidden/>
              </w:rPr>
              <w:t>7</w:t>
            </w:r>
            <w:r>
              <w:rPr>
                <w:noProof/>
                <w:webHidden/>
              </w:rPr>
              <w:fldChar w:fldCharType="end"/>
            </w:r>
            <w:r w:rsidRPr="00C914F2">
              <w:rPr>
                <w:rStyle w:val="Hyperlink"/>
                <w:noProof/>
              </w:rPr>
              <w:fldChar w:fldCharType="end"/>
            </w:r>
          </w:ins>
        </w:p>
        <w:p w14:paraId="44C1D051" w14:textId="77777777" w:rsidR="00AA1C39" w:rsidRDefault="00AA1C39">
          <w:pPr>
            <w:pStyle w:val="TOC2"/>
            <w:tabs>
              <w:tab w:val="right" w:leader="dot" w:pos="9204"/>
            </w:tabs>
            <w:rPr>
              <w:ins w:id="406" w:author="Gavrilov, Evgeny" w:date="2016-04-11T14:59:00Z"/>
              <w:rFonts w:eastAsiaTheme="minorEastAsia"/>
              <w:noProof/>
              <w:sz w:val="22"/>
              <w:lang w:val="ru-RU" w:eastAsia="ru-RU"/>
            </w:rPr>
          </w:pPr>
          <w:ins w:id="407"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5.1 Software versions</w:t>
            </w:r>
            <w:r>
              <w:rPr>
                <w:noProof/>
                <w:webHidden/>
              </w:rPr>
              <w:tab/>
            </w:r>
            <w:r>
              <w:rPr>
                <w:noProof/>
                <w:webHidden/>
              </w:rPr>
              <w:fldChar w:fldCharType="begin"/>
            </w:r>
            <w:r>
              <w:rPr>
                <w:noProof/>
                <w:webHidden/>
              </w:rPr>
              <w:instrText xml:space="preserve"> PAGEREF _Toc448150084 \h </w:instrText>
            </w:r>
            <w:r>
              <w:rPr>
                <w:noProof/>
                <w:webHidden/>
              </w:rPr>
            </w:r>
          </w:ins>
          <w:r>
            <w:rPr>
              <w:noProof/>
              <w:webHidden/>
            </w:rPr>
            <w:fldChar w:fldCharType="separate"/>
          </w:r>
          <w:ins w:id="408" w:author="Gavrilov, Evgeny" w:date="2016-04-11T14:59:00Z">
            <w:r>
              <w:rPr>
                <w:noProof/>
                <w:webHidden/>
              </w:rPr>
              <w:t>7</w:t>
            </w:r>
            <w:r>
              <w:rPr>
                <w:noProof/>
                <w:webHidden/>
              </w:rPr>
              <w:fldChar w:fldCharType="end"/>
            </w:r>
            <w:r w:rsidRPr="00C914F2">
              <w:rPr>
                <w:rStyle w:val="Hyperlink"/>
                <w:noProof/>
              </w:rPr>
              <w:fldChar w:fldCharType="end"/>
            </w:r>
          </w:ins>
        </w:p>
        <w:p w14:paraId="5A618C97" w14:textId="77777777" w:rsidR="00AA1C39" w:rsidRDefault="00AA1C39">
          <w:pPr>
            <w:pStyle w:val="TOC2"/>
            <w:tabs>
              <w:tab w:val="right" w:leader="dot" w:pos="9204"/>
            </w:tabs>
            <w:rPr>
              <w:ins w:id="409" w:author="Gavrilov, Evgeny" w:date="2016-04-11T14:59:00Z"/>
              <w:rFonts w:eastAsiaTheme="minorEastAsia"/>
              <w:noProof/>
              <w:sz w:val="22"/>
              <w:lang w:val="ru-RU" w:eastAsia="ru-RU"/>
            </w:rPr>
          </w:pPr>
          <w:ins w:id="41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5.2 Ports</w:t>
            </w:r>
            <w:r>
              <w:rPr>
                <w:noProof/>
                <w:webHidden/>
              </w:rPr>
              <w:tab/>
            </w:r>
            <w:r>
              <w:rPr>
                <w:noProof/>
                <w:webHidden/>
              </w:rPr>
              <w:fldChar w:fldCharType="begin"/>
            </w:r>
            <w:r>
              <w:rPr>
                <w:noProof/>
                <w:webHidden/>
              </w:rPr>
              <w:instrText xml:space="preserve"> PAGEREF _Toc448150085 \h </w:instrText>
            </w:r>
            <w:r>
              <w:rPr>
                <w:noProof/>
                <w:webHidden/>
              </w:rPr>
            </w:r>
          </w:ins>
          <w:r>
            <w:rPr>
              <w:noProof/>
              <w:webHidden/>
            </w:rPr>
            <w:fldChar w:fldCharType="separate"/>
          </w:r>
          <w:ins w:id="411" w:author="Gavrilov, Evgeny" w:date="2016-04-11T14:59:00Z">
            <w:r>
              <w:rPr>
                <w:noProof/>
                <w:webHidden/>
              </w:rPr>
              <w:t>7</w:t>
            </w:r>
            <w:r>
              <w:rPr>
                <w:noProof/>
                <w:webHidden/>
              </w:rPr>
              <w:fldChar w:fldCharType="end"/>
            </w:r>
            <w:r w:rsidRPr="00C914F2">
              <w:rPr>
                <w:rStyle w:val="Hyperlink"/>
                <w:noProof/>
              </w:rPr>
              <w:fldChar w:fldCharType="end"/>
            </w:r>
          </w:ins>
        </w:p>
        <w:p w14:paraId="6B5B5C89" w14:textId="77777777" w:rsidR="00AA1C39" w:rsidRDefault="00AA1C39">
          <w:pPr>
            <w:pStyle w:val="TOC1"/>
            <w:tabs>
              <w:tab w:val="right" w:leader="dot" w:pos="9204"/>
            </w:tabs>
            <w:rPr>
              <w:ins w:id="412" w:author="Gavrilov, Evgeny" w:date="2016-04-11T14:59:00Z"/>
              <w:rFonts w:eastAsiaTheme="minorEastAsia"/>
              <w:noProof/>
              <w:sz w:val="22"/>
              <w:lang w:val="ru-RU" w:eastAsia="ru-RU"/>
            </w:rPr>
          </w:pPr>
          <w:ins w:id="41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 MongoDB Implementation</w:t>
            </w:r>
            <w:r>
              <w:rPr>
                <w:noProof/>
                <w:webHidden/>
              </w:rPr>
              <w:tab/>
            </w:r>
            <w:r>
              <w:rPr>
                <w:noProof/>
                <w:webHidden/>
              </w:rPr>
              <w:fldChar w:fldCharType="begin"/>
            </w:r>
            <w:r>
              <w:rPr>
                <w:noProof/>
                <w:webHidden/>
              </w:rPr>
              <w:instrText xml:space="preserve"> PAGEREF _Toc448150086 \h </w:instrText>
            </w:r>
            <w:r>
              <w:rPr>
                <w:noProof/>
                <w:webHidden/>
              </w:rPr>
            </w:r>
          </w:ins>
          <w:r>
            <w:rPr>
              <w:noProof/>
              <w:webHidden/>
            </w:rPr>
            <w:fldChar w:fldCharType="separate"/>
          </w:r>
          <w:ins w:id="414" w:author="Gavrilov, Evgeny" w:date="2016-04-11T14:59:00Z">
            <w:r>
              <w:rPr>
                <w:noProof/>
                <w:webHidden/>
              </w:rPr>
              <w:t>7</w:t>
            </w:r>
            <w:r>
              <w:rPr>
                <w:noProof/>
                <w:webHidden/>
              </w:rPr>
              <w:fldChar w:fldCharType="end"/>
            </w:r>
            <w:r w:rsidRPr="00C914F2">
              <w:rPr>
                <w:rStyle w:val="Hyperlink"/>
                <w:noProof/>
              </w:rPr>
              <w:fldChar w:fldCharType="end"/>
            </w:r>
          </w:ins>
        </w:p>
        <w:p w14:paraId="2AF9F240" w14:textId="77777777" w:rsidR="00AA1C39" w:rsidRDefault="00AA1C39">
          <w:pPr>
            <w:pStyle w:val="TOC2"/>
            <w:tabs>
              <w:tab w:val="right" w:leader="dot" w:pos="9204"/>
            </w:tabs>
            <w:rPr>
              <w:ins w:id="415" w:author="Gavrilov, Evgeny" w:date="2016-04-11T14:59:00Z"/>
              <w:rFonts w:eastAsiaTheme="minorEastAsia"/>
              <w:noProof/>
              <w:sz w:val="22"/>
              <w:lang w:val="ru-RU" w:eastAsia="ru-RU"/>
            </w:rPr>
          </w:pPr>
          <w:ins w:id="41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6.1 Data format</w:t>
            </w:r>
            <w:r>
              <w:rPr>
                <w:noProof/>
                <w:webHidden/>
              </w:rPr>
              <w:tab/>
            </w:r>
            <w:r>
              <w:rPr>
                <w:noProof/>
                <w:webHidden/>
              </w:rPr>
              <w:fldChar w:fldCharType="begin"/>
            </w:r>
            <w:r>
              <w:rPr>
                <w:noProof/>
                <w:webHidden/>
              </w:rPr>
              <w:instrText xml:space="preserve"> PAGEREF _Toc448150087 \h </w:instrText>
            </w:r>
            <w:r>
              <w:rPr>
                <w:noProof/>
                <w:webHidden/>
              </w:rPr>
            </w:r>
          </w:ins>
          <w:r>
            <w:rPr>
              <w:noProof/>
              <w:webHidden/>
            </w:rPr>
            <w:fldChar w:fldCharType="separate"/>
          </w:r>
          <w:ins w:id="417" w:author="Gavrilov, Evgeny" w:date="2016-04-11T14:59:00Z">
            <w:r>
              <w:rPr>
                <w:noProof/>
                <w:webHidden/>
              </w:rPr>
              <w:t>7</w:t>
            </w:r>
            <w:r>
              <w:rPr>
                <w:noProof/>
                <w:webHidden/>
              </w:rPr>
              <w:fldChar w:fldCharType="end"/>
            </w:r>
            <w:r w:rsidRPr="00C914F2">
              <w:rPr>
                <w:rStyle w:val="Hyperlink"/>
                <w:noProof/>
              </w:rPr>
              <w:fldChar w:fldCharType="end"/>
            </w:r>
          </w:ins>
        </w:p>
        <w:p w14:paraId="51CF4C1A" w14:textId="77777777" w:rsidR="00AA1C39" w:rsidRDefault="00AA1C39">
          <w:pPr>
            <w:pStyle w:val="TOC3"/>
            <w:tabs>
              <w:tab w:val="right" w:leader="dot" w:pos="9204"/>
            </w:tabs>
            <w:rPr>
              <w:ins w:id="418" w:author="Gavrilov, Evgeny" w:date="2016-04-11T14:59:00Z"/>
              <w:rFonts w:asciiTheme="minorHAnsi" w:eastAsiaTheme="minorEastAsia" w:hAnsiTheme="minorHAnsi" w:cstheme="minorBidi"/>
              <w:noProof/>
              <w:sz w:val="22"/>
              <w:lang w:val="ru-RU" w:eastAsia="ru-RU"/>
            </w:rPr>
          </w:pPr>
          <w:ins w:id="41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6.1.1 Events</w:t>
            </w:r>
            <w:r>
              <w:rPr>
                <w:noProof/>
                <w:webHidden/>
              </w:rPr>
              <w:tab/>
            </w:r>
            <w:r>
              <w:rPr>
                <w:noProof/>
                <w:webHidden/>
              </w:rPr>
              <w:fldChar w:fldCharType="begin"/>
            </w:r>
            <w:r>
              <w:rPr>
                <w:noProof/>
                <w:webHidden/>
              </w:rPr>
              <w:instrText xml:space="preserve"> PAGEREF _Toc448150088 \h </w:instrText>
            </w:r>
            <w:r>
              <w:rPr>
                <w:noProof/>
                <w:webHidden/>
              </w:rPr>
            </w:r>
          </w:ins>
          <w:r>
            <w:rPr>
              <w:noProof/>
              <w:webHidden/>
            </w:rPr>
            <w:fldChar w:fldCharType="separate"/>
          </w:r>
          <w:ins w:id="420" w:author="Gavrilov, Evgeny" w:date="2016-04-11T14:59:00Z">
            <w:r>
              <w:rPr>
                <w:noProof/>
                <w:webHidden/>
              </w:rPr>
              <w:t>7</w:t>
            </w:r>
            <w:r>
              <w:rPr>
                <w:noProof/>
                <w:webHidden/>
              </w:rPr>
              <w:fldChar w:fldCharType="end"/>
            </w:r>
            <w:r w:rsidRPr="00C914F2">
              <w:rPr>
                <w:rStyle w:val="Hyperlink"/>
                <w:noProof/>
              </w:rPr>
              <w:fldChar w:fldCharType="end"/>
            </w:r>
          </w:ins>
        </w:p>
        <w:p w14:paraId="18A76CE5" w14:textId="77777777" w:rsidR="00AA1C39" w:rsidRDefault="00AA1C39">
          <w:pPr>
            <w:pStyle w:val="TOC3"/>
            <w:tabs>
              <w:tab w:val="right" w:leader="dot" w:pos="9204"/>
            </w:tabs>
            <w:rPr>
              <w:ins w:id="421" w:author="Gavrilov, Evgeny" w:date="2016-04-11T14:59:00Z"/>
              <w:rFonts w:asciiTheme="minorHAnsi" w:eastAsiaTheme="minorEastAsia" w:hAnsiTheme="minorHAnsi" w:cstheme="minorBidi"/>
              <w:noProof/>
              <w:sz w:val="22"/>
              <w:lang w:val="ru-RU" w:eastAsia="ru-RU"/>
            </w:rPr>
          </w:pPr>
          <w:ins w:id="42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"_Toc448150089"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6.1.2 Logs.</w:t>
            </w:r>
            <w:r>
              <w:rPr>
                <w:noProof/>
                <w:webHidden/>
              </w:rPr>
              <w:tab/>
            </w:r>
            <w:r>
              <w:rPr>
                <w:noProof/>
                <w:webHidden/>
              </w:rPr>
              <w:fldChar w:fldCharType="begin"/>
            </w:r>
            <w:r>
              <w:rPr>
                <w:noProof/>
                <w:webHidden/>
              </w:rPr>
              <w:instrText xml:space="preserve"> PAGEREF _Toc448150089 \h </w:instrText>
            </w:r>
            <w:r>
              <w:rPr>
                <w:noProof/>
                <w:webHidden/>
              </w:rPr>
            </w:r>
          </w:ins>
          <w:r>
            <w:rPr>
              <w:noProof/>
              <w:webHidden/>
            </w:rPr>
            <w:fldChar w:fldCharType="separate"/>
          </w:r>
          <w:ins w:id="423" w:author="Gavrilov, Evgeny" w:date="2016-04-11T14:59:00Z">
            <w:r>
              <w:rPr>
                <w:noProof/>
                <w:webHidden/>
              </w:rPr>
              <w:t>16</w:t>
            </w:r>
            <w:r>
              <w:rPr>
                <w:noProof/>
                <w:webHidden/>
              </w:rPr>
              <w:fldChar w:fldCharType="end"/>
            </w:r>
            <w:r w:rsidRPr="00C914F2">
              <w:rPr>
                <w:rStyle w:val="Hyperlink"/>
                <w:noProof/>
              </w:rPr>
              <w:fldChar w:fldCharType="end"/>
            </w:r>
          </w:ins>
        </w:p>
        <w:p w14:paraId="6A0952CC" w14:textId="77777777" w:rsidR="00AA1C39" w:rsidRDefault="00AA1C39">
          <w:pPr>
            <w:pStyle w:val="TOC3"/>
            <w:tabs>
              <w:tab w:val="right" w:leader="dot" w:pos="9204"/>
            </w:tabs>
            <w:rPr>
              <w:ins w:id="424" w:author="Gavrilov, Evgeny" w:date="2016-04-11T14:59:00Z"/>
              <w:rFonts w:asciiTheme="minorHAnsi" w:eastAsiaTheme="minorEastAsia" w:hAnsiTheme="minorHAnsi" w:cstheme="minorBidi"/>
              <w:noProof/>
              <w:sz w:val="22"/>
              <w:lang w:val="ru-RU" w:eastAsia="ru-RU"/>
            </w:rPr>
          </w:pPr>
          <w:ins w:id="42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6.1.3 Sessions</w:t>
            </w:r>
            <w:r>
              <w:rPr>
                <w:noProof/>
                <w:webHidden/>
              </w:rPr>
              <w:tab/>
            </w:r>
            <w:r>
              <w:rPr>
                <w:noProof/>
                <w:webHidden/>
              </w:rPr>
              <w:fldChar w:fldCharType="begin"/>
            </w:r>
            <w:r>
              <w:rPr>
                <w:noProof/>
                <w:webHidden/>
              </w:rPr>
              <w:instrText xml:space="preserve"> PAGEREF _Toc448150090 \h </w:instrText>
            </w:r>
            <w:r>
              <w:rPr>
                <w:noProof/>
                <w:webHidden/>
              </w:rPr>
            </w:r>
          </w:ins>
          <w:r>
            <w:rPr>
              <w:noProof/>
              <w:webHidden/>
            </w:rPr>
            <w:fldChar w:fldCharType="separate"/>
          </w:r>
          <w:ins w:id="426" w:author="Gavrilov, Evgeny" w:date="2016-04-11T14:59:00Z">
            <w:r>
              <w:rPr>
                <w:noProof/>
                <w:webHidden/>
              </w:rPr>
              <w:t>18</w:t>
            </w:r>
            <w:r>
              <w:rPr>
                <w:noProof/>
                <w:webHidden/>
              </w:rPr>
              <w:fldChar w:fldCharType="end"/>
            </w:r>
            <w:r w:rsidRPr="00C914F2">
              <w:rPr>
                <w:rStyle w:val="Hyperlink"/>
                <w:noProof/>
              </w:rPr>
              <w:fldChar w:fldCharType="end"/>
            </w:r>
          </w:ins>
        </w:p>
        <w:p w14:paraId="02BA5280" w14:textId="77777777" w:rsidR="00AA1C39" w:rsidRDefault="00AA1C39">
          <w:pPr>
            <w:pStyle w:val="TOC2"/>
            <w:tabs>
              <w:tab w:val="right" w:leader="dot" w:pos="9204"/>
            </w:tabs>
            <w:rPr>
              <w:ins w:id="427" w:author="Gavrilov, Evgeny" w:date="2016-04-11T14:59:00Z"/>
              <w:rFonts w:eastAsiaTheme="minorEastAsia"/>
              <w:noProof/>
              <w:sz w:val="22"/>
              <w:lang w:val="ru-RU" w:eastAsia="ru-RU"/>
            </w:rPr>
          </w:pPr>
          <w:ins w:id="42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6.2 Capacity</w:t>
            </w:r>
            <w:r>
              <w:rPr>
                <w:noProof/>
                <w:webHidden/>
              </w:rPr>
              <w:tab/>
            </w:r>
            <w:r>
              <w:rPr>
                <w:noProof/>
                <w:webHidden/>
              </w:rPr>
              <w:fldChar w:fldCharType="begin"/>
            </w:r>
            <w:r>
              <w:rPr>
                <w:noProof/>
                <w:webHidden/>
              </w:rPr>
              <w:instrText xml:space="preserve"> PAGEREF _Toc448150091 \h </w:instrText>
            </w:r>
            <w:r>
              <w:rPr>
                <w:noProof/>
                <w:webHidden/>
              </w:rPr>
            </w:r>
          </w:ins>
          <w:r>
            <w:rPr>
              <w:noProof/>
              <w:webHidden/>
            </w:rPr>
            <w:fldChar w:fldCharType="separate"/>
          </w:r>
          <w:ins w:id="429" w:author="Gavrilov, Evgeny" w:date="2016-04-11T14:59:00Z">
            <w:r>
              <w:rPr>
                <w:noProof/>
                <w:webHidden/>
              </w:rPr>
              <w:t>18</w:t>
            </w:r>
            <w:r>
              <w:rPr>
                <w:noProof/>
                <w:webHidden/>
              </w:rPr>
              <w:fldChar w:fldCharType="end"/>
            </w:r>
            <w:r w:rsidRPr="00C914F2">
              <w:rPr>
                <w:rStyle w:val="Hyperlink"/>
                <w:noProof/>
              </w:rPr>
              <w:fldChar w:fldCharType="end"/>
            </w:r>
          </w:ins>
        </w:p>
        <w:p w14:paraId="40FBABAD" w14:textId="77777777" w:rsidR="00AA1C39" w:rsidRDefault="00AA1C39">
          <w:pPr>
            <w:pStyle w:val="TOC2"/>
            <w:tabs>
              <w:tab w:val="right" w:leader="dot" w:pos="9204"/>
            </w:tabs>
            <w:rPr>
              <w:ins w:id="430" w:author="Gavrilov, Evgeny" w:date="2016-04-11T14:59:00Z"/>
              <w:rFonts w:eastAsiaTheme="minorEastAsia"/>
              <w:noProof/>
              <w:sz w:val="22"/>
              <w:lang w:val="ru-RU" w:eastAsia="ru-RU"/>
            </w:rPr>
          </w:pPr>
          <w:ins w:id="43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6.3 Data lifecycle</w:t>
            </w:r>
            <w:r>
              <w:rPr>
                <w:noProof/>
                <w:webHidden/>
              </w:rPr>
              <w:tab/>
            </w:r>
            <w:r>
              <w:rPr>
                <w:noProof/>
                <w:webHidden/>
              </w:rPr>
              <w:fldChar w:fldCharType="begin"/>
            </w:r>
            <w:r>
              <w:rPr>
                <w:noProof/>
                <w:webHidden/>
              </w:rPr>
              <w:instrText xml:space="preserve"> PAGEREF _Toc448150092 \h </w:instrText>
            </w:r>
            <w:r>
              <w:rPr>
                <w:noProof/>
                <w:webHidden/>
              </w:rPr>
            </w:r>
          </w:ins>
          <w:r>
            <w:rPr>
              <w:noProof/>
              <w:webHidden/>
            </w:rPr>
            <w:fldChar w:fldCharType="separate"/>
          </w:r>
          <w:ins w:id="432" w:author="Gavrilov, Evgeny" w:date="2016-04-11T14:59:00Z">
            <w:r>
              <w:rPr>
                <w:noProof/>
                <w:webHidden/>
              </w:rPr>
              <w:t>19</w:t>
            </w:r>
            <w:r>
              <w:rPr>
                <w:noProof/>
                <w:webHidden/>
              </w:rPr>
              <w:fldChar w:fldCharType="end"/>
            </w:r>
            <w:r w:rsidRPr="00C914F2">
              <w:rPr>
                <w:rStyle w:val="Hyperlink"/>
                <w:noProof/>
              </w:rPr>
              <w:fldChar w:fldCharType="end"/>
            </w:r>
          </w:ins>
        </w:p>
        <w:p w14:paraId="11F5E804" w14:textId="77777777" w:rsidR="00AA1C39" w:rsidRDefault="00AA1C39">
          <w:pPr>
            <w:pStyle w:val="TOC2"/>
            <w:tabs>
              <w:tab w:val="right" w:leader="dot" w:pos="9204"/>
            </w:tabs>
            <w:rPr>
              <w:ins w:id="433" w:author="Gavrilov, Evgeny" w:date="2016-04-11T14:59:00Z"/>
              <w:rFonts w:eastAsiaTheme="minorEastAsia"/>
              <w:noProof/>
              <w:sz w:val="22"/>
              <w:lang w:val="ru-RU" w:eastAsia="ru-RU"/>
            </w:rPr>
          </w:pPr>
          <w:ins w:id="43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6.4 Security</w:t>
            </w:r>
            <w:r>
              <w:rPr>
                <w:noProof/>
                <w:webHidden/>
              </w:rPr>
              <w:tab/>
            </w:r>
            <w:r>
              <w:rPr>
                <w:noProof/>
                <w:webHidden/>
              </w:rPr>
              <w:fldChar w:fldCharType="begin"/>
            </w:r>
            <w:r>
              <w:rPr>
                <w:noProof/>
                <w:webHidden/>
              </w:rPr>
              <w:instrText xml:space="preserve"> PAGEREF _Toc448150093 \h </w:instrText>
            </w:r>
            <w:r>
              <w:rPr>
                <w:noProof/>
                <w:webHidden/>
              </w:rPr>
            </w:r>
          </w:ins>
          <w:r>
            <w:rPr>
              <w:noProof/>
              <w:webHidden/>
            </w:rPr>
            <w:fldChar w:fldCharType="separate"/>
          </w:r>
          <w:ins w:id="435" w:author="Gavrilov, Evgeny" w:date="2016-04-11T14:59:00Z">
            <w:r>
              <w:rPr>
                <w:noProof/>
                <w:webHidden/>
              </w:rPr>
              <w:t>19</w:t>
            </w:r>
            <w:r>
              <w:rPr>
                <w:noProof/>
                <w:webHidden/>
              </w:rPr>
              <w:fldChar w:fldCharType="end"/>
            </w:r>
            <w:r w:rsidRPr="00C914F2">
              <w:rPr>
                <w:rStyle w:val="Hyperlink"/>
                <w:noProof/>
              </w:rPr>
              <w:fldChar w:fldCharType="end"/>
            </w:r>
          </w:ins>
        </w:p>
        <w:p w14:paraId="21D2959B" w14:textId="77777777" w:rsidR="00AA1C39" w:rsidRDefault="00AA1C39">
          <w:pPr>
            <w:pStyle w:val="TOC2"/>
            <w:tabs>
              <w:tab w:val="right" w:leader="dot" w:pos="9204"/>
            </w:tabs>
            <w:rPr>
              <w:ins w:id="436" w:author="Gavrilov, Evgeny" w:date="2016-04-11T14:59:00Z"/>
              <w:rFonts w:eastAsiaTheme="minorEastAsia"/>
              <w:noProof/>
              <w:sz w:val="22"/>
              <w:lang w:val="ru-RU" w:eastAsia="ru-RU"/>
            </w:rPr>
          </w:pPr>
          <w:ins w:id="437"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6.5 Additional info</w:t>
            </w:r>
            <w:r>
              <w:rPr>
                <w:noProof/>
                <w:webHidden/>
              </w:rPr>
              <w:tab/>
            </w:r>
            <w:r>
              <w:rPr>
                <w:noProof/>
                <w:webHidden/>
              </w:rPr>
              <w:fldChar w:fldCharType="begin"/>
            </w:r>
            <w:r>
              <w:rPr>
                <w:noProof/>
                <w:webHidden/>
              </w:rPr>
              <w:instrText xml:space="preserve"> PAGEREF _Toc448150094 \h </w:instrText>
            </w:r>
            <w:r>
              <w:rPr>
                <w:noProof/>
                <w:webHidden/>
              </w:rPr>
            </w:r>
          </w:ins>
          <w:r>
            <w:rPr>
              <w:noProof/>
              <w:webHidden/>
            </w:rPr>
            <w:fldChar w:fldCharType="separate"/>
          </w:r>
          <w:ins w:id="438" w:author="Gavrilov, Evgeny" w:date="2016-04-11T14:59:00Z">
            <w:r>
              <w:rPr>
                <w:noProof/>
                <w:webHidden/>
              </w:rPr>
              <w:t>19</w:t>
            </w:r>
            <w:r>
              <w:rPr>
                <w:noProof/>
                <w:webHidden/>
              </w:rPr>
              <w:fldChar w:fldCharType="end"/>
            </w:r>
            <w:r w:rsidRPr="00C914F2">
              <w:rPr>
                <w:rStyle w:val="Hyperlink"/>
                <w:noProof/>
              </w:rPr>
              <w:fldChar w:fldCharType="end"/>
            </w:r>
          </w:ins>
        </w:p>
        <w:p w14:paraId="26C21EF9" w14:textId="77777777" w:rsidR="00AA1C39" w:rsidRDefault="00AA1C39">
          <w:pPr>
            <w:pStyle w:val="TOC2"/>
            <w:tabs>
              <w:tab w:val="right" w:leader="dot" w:pos="9204"/>
            </w:tabs>
            <w:rPr>
              <w:ins w:id="439" w:author="Gavrilov, Evgeny" w:date="2016-04-11T14:59:00Z"/>
              <w:rFonts w:eastAsiaTheme="minorEastAsia"/>
              <w:noProof/>
              <w:sz w:val="22"/>
              <w:lang w:val="ru-RU" w:eastAsia="ru-RU"/>
            </w:rPr>
          </w:pPr>
          <w:ins w:id="44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6.6 Working with duplicates / Handling connection problems</w:t>
            </w:r>
            <w:r>
              <w:rPr>
                <w:noProof/>
                <w:webHidden/>
              </w:rPr>
              <w:tab/>
            </w:r>
            <w:r>
              <w:rPr>
                <w:noProof/>
                <w:webHidden/>
              </w:rPr>
              <w:fldChar w:fldCharType="begin"/>
            </w:r>
            <w:r>
              <w:rPr>
                <w:noProof/>
                <w:webHidden/>
              </w:rPr>
              <w:instrText xml:space="preserve"> PAGEREF _Toc448150095 \h </w:instrText>
            </w:r>
            <w:r>
              <w:rPr>
                <w:noProof/>
                <w:webHidden/>
              </w:rPr>
            </w:r>
          </w:ins>
          <w:r>
            <w:rPr>
              <w:noProof/>
              <w:webHidden/>
            </w:rPr>
            <w:fldChar w:fldCharType="separate"/>
          </w:r>
          <w:ins w:id="441" w:author="Gavrilov, Evgeny" w:date="2016-04-11T14:59:00Z">
            <w:r>
              <w:rPr>
                <w:noProof/>
                <w:webHidden/>
              </w:rPr>
              <w:t>19</w:t>
            </w:r>
            <w:r>
              <w:rPr>
                <w:noProof/>
                <w:webHidden/>
              </w:rPr>
              <w:fldChar w:fldCharType="end"/>
            </w:r>
            <w:r w:rsidRPr="00C914F2">
              <w:rPr>
                <w:rStyle w:val="Hyperlink"/>
                <w:noProof/>
              </w:rPr>
              <w:fldChar w:fldCharType="end"/>
            </w:r>
          </w:ins>
        </w:p>
        <w:p w14:paraId="002AEAC3" w14:textId="77777777" w:rsidR="00AA1C39" w:rsidRDefault="00AA1C39">
          <w:pPr>
            <w:pStyle w:val="TOC1"/>
            <w:tabs>
              <w:tab w:val="right" w:leader="dot" w:pos="9204"/>
            </w:tabs>
            <w:rPr>
              <w:ins w:id="442" w:author="Gavrilov, Evgeny" w:date="2016-04-11T14:59:00Z"/>
              <w:rFonts w:eastAsiaTheme="minorEastAsia"/>
              <w:noProof/>
              <w:sz w:val="22"/>
              <w:lang w:val="ru-RU" w:eastAsia="ru-RU"/>
            </w:rPr>
          </w:pPr>
          <w:ins w:id="44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 API Implementation</w:t>
            </w:r>
            <w:r>
              <w:rPr>
                <w:noProof/>
                <w:webHidden/>
              </w:rPr>
              <w:tab/>
            </w:r>
            <w:r>
              <w:rPr>
                <w:noProof/>
                <w:webHidden/>
              </w:rPr>
              <w:fldChar w:fldCharType="begin"/>
            </w:r>
            <w:r>
              <w:rPr>
                <w:noProof/>
                <w:webHidden/>
              </w:rPr>
              <w:instrText xml:space="preserve"> PAGEREF _Toc448150096 \h </w:instrText>
            </w:r>
            <w:r>
              <w:rPr>
                <w:noProof/>
                <w:webHidden/>
              </w:rPr>
            </w:r>
          </w:ins>
          <w:r>
            <w:rPr>
              <w:noProof/>
              <w:webHidden/>
            </w:rPr>
            <w:fldChar w:fldCharType="separate"/>
          </w:r>
          <w:ins w:id="444" w:author="Gavrilov, Evgeny" w:date="2016-04-11T14:59:00Z">
            <w:r>
              <w:rPr>
                <w:noProof/>
                <w:webHidden/>
              </w:rPr>
              <w:t>20</w:t>
            </w:r>
            <w:r>
              <w:rPr>
                <w:noProof/>
                <w:webHidden/>
              </w:rPr>
              <w:fldChar w:fldCharType="end"/>
            </w:r>
            <w:r w:rsidRPr="00C914F2">
              <w:rPr>
                <w:rStyle w:val="Hyperlink"/>
                <w:noProof/>
              </w:rPr>
              <w:fldChar w:fldCharType="end"/>
            </w:r>
          </w:ins>
        </w:p>
        <w:p w14:paraId="097CE614" w14:textId="77777777" w:rsidR="00AA1C39" w:rsidRDefault="00AA1C39">
          <w:pPr>
            <w:pStyle w:val="TOC2"/>
            <w:tabs>
              <w:tab w:val="right" w:leader="dot" w:pos="9204"/>
            </w:tabs>
            <w:rPr>
              <w:ins w:id="445" w:author="Gavrilov, Evgeny" w:date="2016-04-11T14:59:00Z"/>
              <w:rFonts w:eastAsiaTheme="minorEastAsia"/>
              <w:noProof/>
              <w:sz w:val="22"/>
              <w:lang w:val="ru-RU" w:eastAsia="ru-RU"/>
            </w:rPr>
          </w:pPr>
          <w:ins w:id="44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rFonts w:eastAsia="Times New Roman"/>
                <w:noProof/>
              </w:rPr>
              <w:t>7.1 Authorization</w:t>
            </w:r>
            <w:r>
              <w:rPr>
                <w:noProof/>
                <w:webHidden/>
              </w:rPr>
              <w:tab/>
            </w:r>
            <w:r>
              <w:rPr>
                <w:noProof/>
                <w:webHidden/>
              </w:rPr>
              <w:fldChar w:fldCharType="begin"/>
            </w:r>
            <w:r>
              <w:rPr>
                <w:noProof/>
                <w:webHidden/>
              </w:rPr>
              <w:instrText xml:space="preserve"> PAGEREF _Toc448150097 \h </w:instrText>
            </w:r>
            <w:r>
              <w:rPr>
                <w:noProof/>
                <w:webHidden/>
              </w:rPr>
            </w:r>
          </w:ins>
          <w:r>
            <w:rPr>
              <w:noProof/>
              <w:webHidden/>
            </w:rPr>
            <w:fldChar w:fldCharType="separate"/>
          </w:r>
          <w:ins w:id="447" w:author="Gavrilov, Evgeny" w:date="2016-04-11T14:59:00Z">
            <w:r>
              <w:rPr>
                <w:noProof/>
                <w:webHidden/>
              </w:rPr>
              <w:t>20</w:t>
            </w:r>
            <w:r>
              <w:rPr>
                <w:noProof/>
                <w:webHidden/>
              </w:rPr>
              <w:fldChar w:fldCharType="end"/>
            </w:r>
            <w:r w:rsidRPr="00C914F2">
              <w:rPr>
                <w:rStyle w:val="Hyperlink"/>
                <w:noProof/>
              </w:rPr>
              <w:fldChar w:fldCharType="end"/>
            </w:r>
          </w:ins>
        </w:p>
        <w:p w14:paraId="17933954" w14:textId="77777777" w:rsidR="00AA1C39" w:rsidRDefault="00AA1C39">
          <w:pPr>
            <w:pStyle w:val="TOC2"/>
            <w:tabs>
              <w:tab w:val="right" w:leader="dot" w:pos="9204"/>
            </w:tabs>
            <w:rPr>
              <w:ins w:id="448" w:author="Gavrilov, Evgeny" w:date="2016-04-11T14:59:00Z"/>
              <w:rFonts w:eastAsiaTheme="minorEastAsia"/>
              <w:noProof/>
              <w:sz w:val="22"/>
              <w:lang w:val="ru-RU" w:eastAsia="ru-RU"/>
            </w:rPr>
          </w:pPr>
          <w:ins w:id="44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7.2 Protocol and data compressing</w:t>
            </w:r>
            <w:r>
              <w:rPr>
                <w:noProof/>
                <w:webHidden/>
              </w:rPr>
              <w:tab/>
            </w:r>
            <w:r>
              <w:rPr>
                <w:noProof/>
                <w:webHidden/>
              </w:rPr>
              <w:fldChar w:fldCharType="begin"/>
            </w:r>
            <w:r>
              <w:rPr>
                <w:noProof/>
                <w:webHidden/>
              </w:rPr>
              <w:instrText xml:space="preserve"> PAGEREF _Toc448150098 \h </w:instrText>
            </w:r>
            <w:r>
              <w:rPr>
                <w:noProof/>
                <w:webHidden/>
              </w:rPr>
            </w:r>
          </w:ins>
          <w:r>
            <w:rPr>
              <w:noProof/>
              <w:webHidden/>
            </w:rPr>
            <w:fldChar w:fldCharType="separate"/>
          </w:r>
          <w:ins w:id="450" w:author="Gavrilov, Evgeny" w:date="2016-04-11T14:59:00Z">
            <w:r>
              <w:rPr>
                <w:noProof/>
                <w:webHidden/>
              </w:rPr>
              <w:t>22</w:t>
            </w:r>
            <w:r>
              <w:rPr>
                <w:noProof/>
                <w:webHidden/>
              </w:rPr>
              <w:fldChar w:fldCharType="end"/>
            </w:r>
            <w:r w:rsidRPr="00C914F2">
              <w:rPr>
                <w:rStyle w:val="Hyperlink"/>
                <w:noProof/>
              </w:rPr>
              <w:fldChar w:fldCharType="end"/>
            </w:r>
          </w:ins>
        </w:p>
        <w:p w14:paraId="060B05E1" w14:textId="77777777" w:rsidR="00AA1C39" w:rsidRDefault="00AA1C39">
          <w:pPr>
            <w:pStyle w:val="TOC2"/>
            <w:tabs>
              <w:tab w:val="right" w:leader="dot" w:pos="9204"/>
            </w:tabs>
            <w:rPr>
              <w:ins w:id="451" w:author="Gavrilov, Evgeny" w:date="2016-04-11T14:59:00Z"/>
              <w:rFonts w:eastAsiaTheme="minorEastAsia"/>
              <w:noProof/>
              <w:sz w:val="22"/>
              <w:lang w:val="ru-RU" w:eastAsia="ru-RU"/>
            </w:rPr>
          </w:pPr>
          <w:ins w:id="45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"_Toc448150099"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7.3 API methods</w:t>
            </w:r>
            <w:r>
              <w:rPr>
                <w:noProof/>
                <w:webHidden/>
              </w:rPr>
              <w:tab/>
            </w:r>
            <w:r>
              <w:rPr>
                <w:noProof/>
                <w:webHidden/>
              </w:rPr>
              <w:fldChar w:fldCharType="begin"/>
            </w:r>
            <w:r>
              <w:rPr>
                <w:noProof/>
                <w:webHidden/>
              </w:rPr>
              <w:instrText xml:space="preserve"> PAGEREF _Toc448150099 \h </w:instrText>
            </w:r>
            <w:r>
              <w:rPr>
                <w:noProof/>
                <w:webHidden/>
              </w:rPr>
            </w:r>
          </w:ins>
          <w:r>
            <w:rPr>
              <w:noProof/>
              <w:webHidden/>
            </w:rPr>
            <w:fldChar w:fldCharType="separate"/>
          </w:r>
          <w:ins w:id="453" w:author="Gavrilov, Evgeny" w:date="2016-04-11T14:59:00Z">
            <w:r>
              <w:rPr>
                <w:noProof/>
                <w:webHidden/>
              </w:rPr>
              <w:t>22</w:t>
            </w:r>
            <w:r>
              <w:rPr>
                <w:noProof/>
                <w:webHidden/>
              </w:rPr>
              <w:fldChar w:fldCharType="end"/>
            </w:r>
            <w:r w:rsidRPr="00C914F2">
              <w:rPr>
                <w:rStyle w:val="Hyperlink"/>
                <w:noProof/>
              </w:rPr>
              <w:fldChar w:fldCharType="end"/>
            </w:r>
          </w:ins>
        </w:p>
        <w:p w14:paraId="6FED4012" w14:textId="77777777" w:rsidR="00AA1C39" w:rsidRDefault="00AA1C39">
          <w:pPr>
            <w:pStyle w:val="TOC3"/>
            <w:tabs>
              <w:tab w:val="right" w:leader="dot" w:pos="9204"/>
            </w:tabs>
            <w:rPr>
              <w:ins w:id="454" w:author="Gavrilov, Evgeny" w:date="2016-04-11T14:59:00Z"/>
              <w:rFonts w:asciiTheme="minorHAnsi" w:eastAsiaTheme="minorEastAsia" w:hAnsiTheme="minorHAnsi" w:cstheme="minorBidi"/>
              <w:noProof/>
              <w:sz w:val="22"/>
              <w:lang w:val="ru-RU" w:eastAsia="ru-RU"/>
            </w:rPr>
          </w:pPr>
          <w:ins w:id="45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7.3.1 Session</w:t>
            </w:r>
            <w:r>
              <w:rPr>
                <w:noProof/>
                <w:webHidden/>
              </w:rPr>
              <w:tab/>
            </w:r>
            <w:r>
              <w:rPr>
                <w:noProof/>
                <w:webHidden/>
              </w:rPr>
              <w:fldChar w:fldCharType="begin"/>
            </w:r>
            <w:r>
              <w:rPr>
                <w:noProof/>
                <w:webHidden/>
              </w:rPr>
              <w:instrText xml:space="preserve"> PAGEREF _Toc448150100 \h </w:instrText>
            </w:r>
            <w:r>
              <w:rPr>
                <w:noProof/>
                <w:webHidden/>
              </w:rPr>
            </w:r>
          </w:ins>
          <w:r>
            <w:rPr>
              <w:noProof/>
              <w:webHidden/>
            </w:rPr>
            <w:fldChar w:fldCharType="separate"/>
          </w:r>
          <w:ins w:id="456" w:author="Gavrilov, Evgeny" w:date="2016-04-11T14:59:00Z">
            <w:r>
              <w:rPr>
                <w:noProof/>
                <w:webHidden/>
              </w:rPr>
              <w:t>23</w:t>
            </w:r>
            <w:r>
              <w:rPr>
                <w:noProof/>
                <w:webHidden/>
              </w:rPr>
              <w:fldChar w:fldCharType="end"/>
            </w:r>
            <w:r w:rsidRPr="00C914F2">
              <w:rPr>
                <w:rStyle w:val="Hyperlink"/>
                <w:noProof/>
              </w:rPr>
              <w:fldChar w:fldCharType="end"/>
            </w:r>
          </w:ins>
        </w:p>
        <w:p w14:paraId="7BBFE4FD" w14:textId="77777777" w:rsidR="00AA1C39" w:rsidRDefault="00AA1C39">
          <w:pPr>
            <w:pStyle w:val="TOC3"/>
            <w:tabs>
              <w:tab w:val="right" w:leader="dot" w:pos="9204"/>
            </w:tabs>
            <w:rPr>
              <w:ins w:id="457" w:author="Gavrilov, Evgeny" w:date="2016-04-11T14:59:00Z"/>
              <w:rFonts w:asciiTheme="minorHAnsi" w:eastAsiaTheme="minorEastAsia" w:hAnsiTheme="minorHAnsi" w:cstheme="minorBidi"/>
              <w:noProof/>
              <w:sz w:val="22"/>
              <w:lang w:val="ru-RU" w:eastAsia="ru-RU"/>
            </w:rPr>
          </w:pPr>
          <w:ins w:id="45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7.3.2 Log</w:t>
            </w:r>
            <w:r>
              <w:rPr>
                <w:noProof/>
                <w:webHidden/>
              </w:rPr>
              <w:tab/>
            </w:r>
            <w:r>
              <w:rPr>
                <w:noProof/>
                <w:webHidden/>
              </w:rPr>
              <w:fldChar w:fldCharType="begin"/>
            </w:r>
            <w:r>
              <w:rPr>
                <w:noProof/>
                <w:webHidden/>
              </w:rPr>
              <w:instrText xml:space="preserve"> PAGEREF _Toc448150101 \h </w:instrText>
            </w:r>
            <w:r>
              <w:rPr>
                <w:noProof/>
                <w:webHidden/>
              </w:rPr>
            </w:r>
          </w:ins>
          <w:r>
            <w:rPr>
              <w:noProof/>
              <w:webHidden/>
            </w:rPr>
            <w:fldChar w:fldCharType="separate"/>
          </w:r>
          <w:ins w:id="459" w:author="Gavrilov, Evgeny" w:date="2016-04-11T14:59:00Z">
            <w:r>
              <w:rPr>
                <w:noProof/>
                <w:webHidden/>
              </w:rPr>
              <w:t>23</w:t>
            </w:r>
            <w:r>
              <w:rPr>
                <w:noProof/>
                <w:webHidden/>
              </w:rPr>
              <w:fldChar w:fldCharType="end"/>
            </w:r>
            <w:r w:rsidRPr="00C914F2">
              <w:rPr>
                <w:rStyle w:val="Hyperlink"/>
                <w:noProof/>
              </w:rPr>
              <w:fldChar w:fldCharType="end"/>
            </w:r>
          </w:ins>
        </w:p>
        <w:p w14:paraId="0BC0BC78" w14:textId="77777777" w:rsidR="00AA1C39" w:rsidRDefault="00AA1C39">
          <w:pPr>
            <w:pStyle w:val="TOC3"/>
            <w:tabs>
              <w:tab w:val="right" w:leader="dot" w:pos="9204"/>
            </w:tabs>
            <w:rPr>
              <w:ins w:id="460" w:author="Gavrilov, Evgeny" w:date="2016-04-11T14:59:00Z"/>
              <w:rFonts w:asciiTheme="minorHAnsi" w:eastAsiaTheme="minorEastAsia" w:hAnsiTheme="minorHAnsi" w:cstheme="minorBidi"/>
              <w:noProof/>
              <w:sz w:val="22"/>
              <w:lang w:val="ru-RU" w:eastAsia="ru-RU"/>
            </w:rPr>
          </w:pPr>
          <w:ins w:id="46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7.3.3 Event</w:t>
            </w:r>
            <w:r>
              <w:rPr>
                <w:noProof/>
                <w:webHidden/>
              </w:rPr>
              <w:tab/>
            </w:r>
            <w:r>
              <w:rPr>
                <w:noProof/>
                <w:webHidden/>
              </w:rPr>
              <w:fldChar w:fldCharType="begin"/>
            </w:r>
            <w:r>
              <w:rPr>
                <w:noProof/>
                <w:webHidden/>
              </w:rPr>
              <w:instrText xml:space="preserve"> PAGEREF _Toc448150102 \h </w:instrText>
            </w:r>
            <w:r>
              <w:rPr>
                <w:noProof/>
                <w:webHidden/>
              </w:rPr>
            </w:r>
          </w:ins>
          <w:r>
            <w:rPr>
              <w:noProof/>
              <w:webHidden/>
            </w:rPr>
            <w:fldChar w:fldCharType="separate"/>
          </w:r>
          <w:ins w:id="462" w:author="Gavrilov, Evgeny" w:date="2016-04-11T14:59:00Z">
            <w:r>
              <w:rPr>
                <w:noProof/>
                <w:webHidden/>
              </w:rPr>
              <w:t>25</w:t>
            </w:r>
            <w:r>
              <w:rPr>
                <w:noProof/>
                <w:webHidden/>
              </w:rPr>
              <w:fldChar w:fldCharType="end"/>
            </w:r>
            <w:r w:rsidRPr="00C914F2">
              <w:rPr>
                <w:rStyle w:val="Hyperlink"/>
                <w:noProof/>
              </w:rPr>
              <w:fldChar w:fldCharType="end"/>
            </w:r>
          </w:ins>
        </w:p>
        <w:p w14:paraId="7C0AF320" w14:textId="77777777" w:rsidR="00AA1C39" w:rsidRDefault="00AA1C39">
          <w:pPr>
            <w:pStyle w:val="TOC1"/>
            <w:tabs>
              <w:tab w:val="right" w:leader="dot" w:pos="9204"/>
            </w:tabs>
            <w:rPr>
              <w:ins w:id="463" w:author="Gavrilov, Evgeny" w:date="2016-04-11T14:59:00Z"/>
              <w:rFonts w:eastAsiaTheme="minorEastAsia"/>
              <w:noProof/>
              <w:sz w:val="22"/>
              <w:lang w:val="ru-RU" w:eastAsia="ru-RU"/>
            </w:rPr>
          </w:pPr>
          <w:ins w:id="46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 Deployment and upgrade</w:t>
            </w:r>
            <w:r>
              <w:rPr>
                <w:noProof/>
                <w:webHidden/>
              </w:rPr>
              <w:tab/>
            </w:r>
            <w:r>
              <w:rPr>
                <w:noProof/>
                <w:webHidden/>
              </w:rPr>
              <w:fldChar w:fldCharType="begin"/>
            </w:r>
            <w:r>
              <w:rPr>
                <w:noProof/>
                <w:webHidden/>
              </w:rPr>
              <w:instrText xml:space="preserve"> PAGEREF _Toc448150103 \h </w:instrText>
            </w:r>
            <w:r>
              <w:rPr>
                <w:noProof/>
                <w:webHidden/>
              </w:rPr>
            </w:r>
          </w:ins>
          <w:r>
            <w:rPr>
              <w:noProof/>
              <w:webHidden/>
            </w:rPr>
            <w:fldChar w:fldCharType="separate"/>
          </w:r>
          <w:ins w:id="465" w:author="Gavrilov, Evgeny" w:date="2016-04-11T14:59:00Z">
            <w:r>
              <w:rPr>
                <w:noProof/>
                <w:webHidden/>
              </w:rPr>
              <w:t>26</w:t>
            </w:r>
            <w:r>
              <w:rPr>
                <w:noProof/>
                <w:webHidden/>
              </w:rPr>
              <w:fldChar w:fldCharType="end"/>
            </w:r>
            <w:r w:rsidRPr="00C914F2">
              <w:rPr>
                <w:rStyle w:val="Hyperlink"/>
                <w:noProof/>
              </w:rPr>
              <w:fldChar w:fldCharType="end"/>
            </w:r>
          </w:ins>
        </w:p>
        <w:p w14:paraId="4B1E00EB" w14:textId="77777777" w:rsidR="00AA1C39" w:rsidRDefault="00AA1C39">
          <w:pPr>
            <w:pStyle w:val="TOC2"/>
            <w:tabs>
              <w:tab w:val="right" w:leader="dot" w:pos="9204"/>
            </w:tabs>
            <w:rPr>
              <w:ins w:id="466" w:author="Gavrilov, Evgeny" w:date="2016-04-11T14:59:00Z"/>
              <w:rFonts w:eastAsiaTheme="minorEastAsia"/>
              <w:noProof/>
              <w:sz w:val="22"/>
              <w:lang w:val="ru-RU" w:eastAsia="ru-RU"/>
            </w:rPr>
          </w:pPr>
          <w:ins w:id="467"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8.1 MongoDB</w:t>
            </w:r>
            <w:r>
              <w:rPr>
                <w:noProof/>
                <w:webHidden/>
              </w:rPr>
              <w:tab/>
            </w:r>
            <w:r>
              <w:rPr>
                <w:noProof/>
                <w:webHidden/>
              </w:rPr>
              <w:fldChar w:fldCharType="begin"/>
            </w:r>
            <w:r>
              <w:rPr>
                <w:noProof/>
                <w:webHidden/>
              </w:rPr>
              <w:instrText xml:space="preserve"> PAGEREF _Toc448150104 \h </w:instrText>
            </w:r>
            <w:r>
              <w:rPr>
                <w:noProof/>
                <w:webHidden/>
              </w:rPr>
            </w:r>
          </w:ins>
          <w:r>
            <w:rPr>
              <w:noProof/>
              <w:webHidden/>
            </w:rPr>
            <w:fldChar w:fldCharType="separate"/>
          </w:r>
          <w:ins w:id="468" w:author="Gavrilov, Evgeny" w:date="2016-04-11T14:59:00Z">
            <w:r>
              <w:rPr>
                <w:noProof/>
                <w:webHidden/>
              </w:rPr>
              <w:t>26</w:t>
            </w:r>
            <w:r>
              <w:rPr>
                <w:noProof/>
                <w:webHidden/>
              </w:rPr>
              <w:fldChar w:fldCharType="end"/>
            </w:r>
            <w:r w:rsidRPr="00C914F2">
              <w:rPr>
                <w:rStyle w:val="Hyperlink"/>
                <w:noProof/>
              </w:rPr>
              <w:fldChar w:fldCharType="end"/>
            </w:r>
          </w:ins>
        </w:p>
        <w:p w14:paraId="59161F98" w14:textId="77777777" w:rsidR="00AA1C39" w:rsidRDefault="00AA1C39">
          <w:pPr>
            <w:pStyle w:val="TOC2"/>
            <w:tabs>
              <w:tab w:val="right" w:leader="dot" w:pos="9204"/>
            </w:tabs>
            <w:rPr>
              <w:ins w:id="469" w:author="Gavrilov, Evgeny" w:date="2016-04-11T14:59:00Z"/>
              <w:rFonts w:eastAsiaTheme="minorEastAsia"/>
              <w:noProof/>
              <w:sz w:val="22"/>
              <w:lang w:val="ru-RU" w:eastAsia="ru-RU"/>
            </w:rPr>
          </w:pPr>
          <w:ins w:id="47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8.2 Node.js and npm (node.js package manager)</w:t>
            </w:r>
            <w:r>
              <w:rPr>
                <w:noProof/>
                <w:webHidden/>
              </w:rPr>
              <w:tab/>
            </w:r>
            <w:r>
              <w:rPr>
                <w:noProof/>
                <w:webHidden/>
              </w:rPr>
              <w:fldChar w:fldCharType="begin"/>
            </w:r>
            <w:r>
              <w:rPr>
                <w:noProof/>
                <w:webHidden/>
              </w:rPr>
              <w:instrText xml:space="preserve"> PAGEREF _Toc448150105 \h </w:instrText>
            </w:r>
            <w:r>
              <w:rPr>
                <w:noProof/>
                <w:webHidden/>
              </w:rPr>
            </w:r>
          </w:ins>
          <w:r>
            <w:rPr>
              <w:noProof/>
              <w:webHidden/>
            </w:rPr>
            <w:fldChar w:fldCharType="separate"/>
          </w:r>
          <w:ins w:id="471" w:author="Gavrilov, Evgeny" w:date="2016-04-11T14:59:00Z">
            <w:r>
              <w:rPr>
                <w:noProof/>
                <w:webHidden/>
              </w:rPr>
              <w:t>27</w:t>
            </w:r>
            <w:r>
              <w:rPr>
                <w:noProof/>
                <w:webHidden/>
              </w:rPr>
              <w:fldChar w:fldCharType="end"/>
            </w:r>
            <w:r w:rsidRPr="00C914F2">
              <w:rPr>
                <w:rStyle w:val="Hyperlink"/>
                <w:noProof/>
              </w:rPr>
              <w:fldChar w:fldCharType="end"/>
            </w:r>
          </w:ins>
        </w:p>
        <w:p w14:paraId="40C6FD75" w14:textId="77777777" w:rsidR="00AA1C39" w:rsidRDefault="00AA1C39">
          <w:pPr>
            <w:pStyle w:val="TOC2"/>
            <w:tabs>
              <w:tab w:val="right" w:leader="dot" w:pos="9204"/>
            </w:tabs>
            <w:rPr>
              <w:ins w:id="472" w:author="Gavrilov, Evgeny" w:date="2016-04-11T14:59:00Z"/>
              <w:rFonts w:eastAsiaTheme="minorEastAsia"/>
              <w:noProof/>
              <w:sz w:val="22"/>
              <w:lang w:val="ru-RU" w:eastAsia="ru-RU"/>
            </w:rPr>
          </w:pPr>
          <w:ins w:id="47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8.3 Nginx</w:t>
            </w:r>
            <w:r>
              <w:rPr>
                <w:noProof/>
                <w:webHidden/>
              </w:rPr>
              <w:tab/>
            </w:r>
            <w:r>
              <w:rPr>
                <w:noProof/>
                <w:webHidden/>
              </w:rPr>
              <w:fldChar w:fldCharType="begin"/>
            </w:r>
            <w:r>
              <w:rPr>
                <w:noProof/>
                <w:webHidden/>
              </w:rPr>
              <w:instrText xml:space="preserve"> PAGEREF _Toc448150106 \h </w:instrText>
            </w:r>
            <w:r>
              <w:rPr>
                <w:noProof/>
                <w:webHidden/>
              </w:rPr>
            </w:r>
          </w:ins>
          <w:r>
            <w:rPr>
              <w:noProof/>
              <w:webHidden/>
            </w:rPr>
            <w:fldChar w:fldCharType="separate"/>
          </w:r>
          <w:ins w:id="474" w:author="Gavrilov, Evgeny" w:date="2016-04-11T14:59:00Z">
            <w:r>
              <w:rPr>
                <w:noProof/>
                <w:webHidden/>
              </w:rPr>
              <w:t>27</w:t>
            </w:r>
            <w:r>
              <w:rPr>
                <w:noProof/>
                <w:webHidden/>
              </w:rPr>
              <w:fldChar w:fldCharType="end"/>
            </w:r>
            <w:r w:rsidRPr="00C914F2">
              <w:rPr>
                <w:rStyle w:val="Hyperlink"/>
                <w:noProof/>
              </w:rPr>
              <w:fldChar w:fldCharType="end"/>
            </w:r>
          </w:ins>
        </w:p>
        <w:p w14:paraId="2CF65948" w14:textId="77777777" w:rsidR="00AA1C39" w:rsidRDefault="00AA1C39">
          <w:pPr>
            <w:pStyle w:val="TOC2"/>
            <w:tabs>
              <w:tab w:val="right" w:leader="dot" w:pos="9204"/>
            </w:tabs>
            <w:rPr>
              <w:ins w:id="475" w:author="Gavrilov, Evgeny" w:date="2016-04-11T14:59:00Z"/>
              <w:rFonts w:eastAsiaTheme="minorEastAsia"/>
              <w:noProof/>
              <w:sz w:val="22"/>
              <w:lang w:val="ru-RU" w:eastAsia="ru-RU"/>
            </w:rPr>
          </w:pPr>
          <w:ins w:id="47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8.4 Perforce</w:t>
            </w:r>
            <w:r>
              <w:rPr>
                <w:noProof/>
                <w:webHidden/>
              </w:rPr>
              <w:tab/>
            </w:r>
            <w:r>
              <w:rPr>
                <w:noProof/>
                <w:webHidden/>
              </w:rPr>
              <w:fldChar w:fldCharType="begin"/>
            </w:r>
            <w:r>
              <w:rPr>
                <w:noProof/>
                <w:webHidden/>
              </w:rPr>
              <w:instrText xml:space="preserve"> PAGEREF _Toc448150107 \h </w:instrText>
            </w:r>
            <w:r>
              <w:rPr>
                <w:noProof/>
                <w:webHidden/>
              </w:rPr>
            </w:r>
          </w:ins>
          <w:r>
            <w:rPr>
              <w:noProof/>
              <w:webHidden/>
            </w:rPr>
            <w:fldChar w:fldCharType="separate"/>
          </w:r>
          <w:ins w:id="477" w:author="Gavrilov, Evgeny" w:date="2016-04-11T14:59:00Z">
            <w:r>
              <w:rPr>
                <w:noProof/>
                <w:webHidden/>
              </w:rPr>
              <w:t>28</w:t>
            </w:r>
            <w:r>
              <w:rPr>
                <w:noProof/>
                <w:webHidden/>
              </w:rPr>
              <w:fldChar w:fldCharType="end"/>
            </w:r>
            <w:r w:rsidRPr="00C914F2">
              <w:rPr>
                <w:rStyle w:val="Hyperlink"/>
                <w:noProof/>
              </w:rPr>
              <w:fldChar w:fldCharType="end"/>
            </w:r>
          </w:ins>
        </w:p>
        <w:p w14:paraId="01CBE897" w14:textId="77777777" w:rsidR="00AA1C39" w:rsidRDefault="00AA1C39">
          <w:pPr>
            <w:pStyle w:val="TOC2"/>
            <w:tabs>
              <w:tab w:val="right" w:leader="dot" w:pos="9204"/>
            </w:tabs>
            <w:rPr>
              <w:ins w:id="478" w:author="Gavrilov, Evgeny" w:date="2016-04-11T14:59:00Z"/>
              <w:rFonts w:eastAsiaTheme="minorEastAsia"/>
              <w:noProof/>
              <w:sz w:val="22"/>
              <w:lang w:val="ru-RU" w:eastAsia="ru-RU"/>
            </w:rPr>
          </w:pPr>
          <w:ins w:id="47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8.5 CSL Application</w:t>
            </w:r>
            <w:r>
              <w:rPr>
                <w:noProof/>
                <w:webHidden/>
              </w:rPr>
              <w:tab/>
            </w:r>
            <w:r>
              <w:rPr>
                <w:noProof/>
                <w:webHidden/>
              </w:rPr>
              <w:fldChar w:fldCharType="begin"/>
            </w:r>
            <w:r>
              <w:rPr>
                <w:noProof/>
                <w:webHidden/>
              </w:rPr>
              <w:instrText xml:space="preserve"> PAGEREF _Toc448150108 \h </w:instrText>
            </w:r>
            <w:r>
              <w:rPr>
                <w:noProof/>
                <w:webHidden/>
              </w:rPr>
            </w:r>
          </w:ins>
          <w:r>
            <w:rPr>
              <w:noProof/>
              <w:webHidden/>
            </w:rPr>
            <w:fldChar w:fldCharType="separate"/>
          </w:r>
          <w:ins w:id="480" w:author="Gavrilov, Evgeny" w:date="2016-04-11T14:59:00Z">
            <w:r>
              <w:rPr>
                <w:noProof/>
                <w:webHidden/>
              </w:rPr>
              <w:t>28</w:t>
            </w:r>
            <w:r>
              <w:rPr>
                <w:noProof/>
                <w:webHidden/>
              </w:rPr>
              <w:fldChar w:fldCharType="end"/>
            </w:r>
            <w:r w:rsidRPr="00C914F2">
              <w:rPr>
                <w:rStyle w:val="Hyperlink"/>
                <w:noProof/>
              </w:rPr>
              <w:fldChar w:fldCharType="end"/>
            </w:r>
          </w:ins>
        </w:p>
        <w:p w14:paraId="06A69CA2" w14:textId="77777777" w:rsidR="00AA1C39" w:rsidRDefault="00AA1C39">
          <w:pPr>
            <w:pStyle w:val="TOC1"/>
            <w:tabs>
              <w:tab w:val="right" w:leader="dot" w:pos="9204"/>
            </w:tabs>
            <w:rPr>
              <w:ins w:id="481" w:author="Gavrilov, Evgeny" w:date="2016-04-11T14:59:00Z"/>
              <w:rFonts w:eastAsiaTheme="minorEastAsia"/>
              <w:noProof/>
              <w:sz w:val="22"/>
              <w:lang w:val="ru-RU" w:eastAsia="ru-RU"/>
            </w:rPr>
          </w:pPr>
          <w:ins w:id="48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"_Toc448150109"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 Troubleshooting</w:t>
            </w:r>
            <w:r>
              <w:rPr>
                <w:noProof/>
                <w:webHidden/>
              </w:rPr>
              <w:tab/>
            </w:r>
            <w:r>
              <w:rPr>
                <w:noProof/>
                <w:webHidden/>
              </w:rPr>
              <w:fldChar w:fldCharType="begin"/>
            </w:r>
            <w:r>
              <w:rPr>
                <w:noProof/>
                <w:webHidden/>
              </w:rPr>
              <w:instrText xml:space="preserve"> PAGEREF _Toc448150109 \h </w:instrText>
            </w:r>
            <w:r>
              <w:rPr>
                <w:noProof/>
                <w:webHidden/>
              </w:rPr>
            </w:r>
          </w:ins>
          <w:r>
            <w:rPr>
              <w:noProof/>
              <w:webHidden/>
            </w:rPr>
            <w:fldChar w:fldCharType="separate"/>
          </w:r>
          <w:ins w:id="483" w:author="Gavrilov, Evgeny" w:date="2016-04-11T14:59:00Z">
            <w:r>
              <w:rPr>
                <w:noProof/>
                <w:webHidden/>
              </w:rPr>
              <w:t>28</w:t>
            </w:r>
            <w:r>
              <w:rPr>
                <w:noProof/>
                <w:webHidden/>
              </w:rPr>
              <w:fldChar w:fldCharType="end"/>
            </w:r>
            <w:r w:rsidRPr="00C914F2">
              <w:rPr>
                <w:rStyle w:val="Hyperlink"/>
                <w:noProof/>
              </w:rPr>
              <w:fldChar w:fldCharType="end"/>
            </w:r>
          </w:ins>
        </w:p>
        <w:p w14:paraId="40D3BA09" w14:textId="77777777" w:rsidR="00AA1C39" w:rsidRDefault="00AA1C39">
          <w:pPr>
            <w:pStyle w:val="TOC2"/>
            <w:tabs>
              <w:tab w:val="right" w:leader="dot" w:pos="9204"/>
            </w:tabs>
            <w:rPr>
              <w:ins w:id="484" w:author="Gavrilov, Evgeny" w:date="2016-04-11T14:59:00Z"/>
              <w:rFonts w:eastAsiaTheme="minorEastAsia"/>
              <w:noProof/>
              <w:sz w:val="22"/>
              <w:lang w:val="ru-RU" w:eastAsia="ru-RU"/>
            </w:rPr>
          </w:pPr>
          <w:ins w:id="48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9.1 Logs</w:t>
            </w:r>
            <w:r>
              <w:rPr>
                <w:noProof/>
                <w:webHidden/>
              </w:rPr>
              <w:tab/>
            </w:r>
            <w:r>
              <w:rPr>
                <w:noProof/>
                <w:webHidden/>
              </w:rPr>
              <w:fldChar w:fldCharType="begin"/>
            </w:r>
            <w:r>
              <w:rPr>
                <w:noProof/>
                <w:webHidden/>
              </w:rPr>
              <w:instrText xml:space="preserve"> PAGEREF _Toc448150110 \h </w:instrText>
            </w:r>
            <w:r>
              <w:rPr>
                <w:noProof/>
                <w:webHidden/>
              </w:rPr>
            </w:r>
          </w:ins>
          <w:r>
            <w:rPr>
              <w:noProof/>
              <w:webHidden/>
            </w:rPr>
            <w:fldChar w:fldCharType="separate"/>
          </w:r>
          <w:ins w:id="486" w:author="Gavrilov, Evgeny" w:date="2016-04-11T14:59:00Z">
            <w:r>
              <w:rPr>
                <w:noProof/>
                <w:webHidden/>
              </w:rPr>
              <w:t>28</w:t>
            </w:r>
            <w:r>
              <w:rPr>
                <w:noProof/>
                <w:webHidden/>
              </w:rPr>
              <w:fldChar w:fldCharType="end"/>
            </w:r>
            <w:r w:rsidRPr="00C914F2">
              <w:rPr>
                <w:rStyle w:val="Hyperlink"/>
                <w:noProof/>
              </w:rPr>
              <w:fldChar w:fldCharType="end"/>
            </w:r>
          </w:ins>
        </w:p>
        <w:p w14:paraId="1594CB2C" w14:textId="77777777" w:rsidR="00AA1C39" w:rsidRDefault="00AA1C39">
          <w:pPr>
            <w:pStyle w:val="TOC3"/>
            <w:tabs>
              <w:tab w:val="right" w:leader="dot" w:pos="9204"/>
            </w:tabs>
            <w:rPr>
              <w:ins w:id="487" w:author="Gavrilov, Evgeny" w:date="2016-04-11T14:59:00Z"/>
              <w:rFonts w:asciiTheme="minorHAnsi" w:eastAsiaTheme="minorEastAsia" w:hAnsiTheme="minorHAnsi" w:cstheme="minorBidi"/>
              <w:noProof/>
              <w:sz w:val="22"/>
              <w:lang w:val="ru-RU" w:eastAsia="ru-RU"/>
            </w:rPr>
          </w:pPr>
          <w:ins w:id="48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9.1.1 Mongo DB logs</w:t>
            </w:r>
            <w:r>
              <w:rPr>
                <w:noProof/>
                <w:webHidden/>
              </w:rPr>
              <w:tab/>
            </w:r>
            <w:r>
              <w:rPr>
                <w:noProof/>
                <w:webHidden/>
              </w:rPr>
              <w:fldChar w:fldCharType="begin"/>
            </w:r>
            <w:r>
              <w:rPr>
                <w:noProof/>
                <w:webHidden/>
              </w:rPr>
              <w:instrText xml:space="preserve"> PAGEREF _Toc448150111 \h </w:instrText>
            </w:r>
            <w:r>
              <w:rPr>
                <w:noProof/>
                <w:webHidden/>
              </w:rPr>
            </w:r>
          </w:ins>
          <w:r>
            <w:rPr>
              <w:noProof/>
              <w:webHidden/>
            </w:rPr>
            <w:fldChar w:fldCharType="separate"/>
          </w:r>
          <w:ins w:id="489" w:author="Gavrilov, Evgeny" w:date="2016-04-11T14:59:00Z">
            <w:r>
              <w:rPr>
                <w:noProof/>
                <w:webHidden/>
              </w:rPr>
              <w:t>28</w:t>
            </w:r>
            <w:r>
              <w:rPr>
                <w:noProof/>
                <w:webHidden/>
              </w:rPr>
              <w:fldChar w:fldCharType="end"/>
            </w:r>
            <w:r w:rsidRPr="00C914F2">
              <w:rPr>
                <w:rStyle w:val="Hyperlink"/>
                <w:noProof/>
              </w:rPr>
              <w:fldChar w:fldCharType="end"/>
            </w:r>
          </w:ins>
        </w:p>
        <w:p w14:paraId="08430E5C" w14:textId="77777777" w:rsidR="00AA1C39" w:rsidRDefault="00AA1C39">
          <w:pPr>
            <w:pStyle w:val="TOC3"/>
            <w:tabs>
              <w:tab w:val="right" w:leader="dot" w:pos="9204"/>
            </w:tabs>
            <w:rPr>
              <w:ins w:id="490" w:author="Gavrilov, Evgeny" w:date="2016-04-11T14:59:00Z"/>
              <w:rFonts w:asciiTheme="minorHAnsi" w:eastAsiaTheme="minorEastAsia" w:hAnsiTheme="minorHAnsi" w:cstheme="minorBidi"/>
              <w:noProof/>
              <w:sz w:val="22"/>
              <w:lang w:val="ru-RU" w:eastAsia="ru-RU"/>
            </w:rPr>
          </w:pPr>
          <w:ins w:id="49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9.1.2 UI logs</w:t>
            </w:r>
            <w:r>
              <w:rPr>
                <w:noProof/>
                <w:webHidden/>
              </w:rPr>
              <w:tab/>
            </w:r>
            <w:r>
              <w:rPr>
                <w:noProof/>
                <w:webHidden/>
              </w:rPr>
              <w:fldChar w:fldCharType="begin"/>
            </w:r>
            <w:r>
              <w:rPr>
                <w:noProof/>
                <w:webHidden/>
              </w:rPr>
              <w:instrText xml:space="preserve"> PAGEREF _Toc448150112 \h </w:instrText>
            </w:r>
            <w:r>
              <w:rPr>
                <w:noProof/>
                <w:webHidden/>
              </w:rPr>
            </w:r>
          </w:ins>
          <w:r>
            <w:rPr>
              <w:noProof/>
              <w:webHidden/>
            </w:rPr>
            <w:fldChar w:fldCharType="separate"/>
          </w:r>
          <w:ins w:id="492" w:author="Gavrilov, Evgeny" w:date="2016-04-11T14:59:00Z">
            <w:r>
              <w:rPr>
                <w:noProof/>
                <w:webHidden/>
              </w:rPr>
              <w:t>28</w:t>
            </w:r>
            <w:r>
              <w:rPr>
                <w:noProof/>
                <w:webHidden/>
              </w:rPr>
              <w:fldChar w:fldCharType="end"/>
            </w:r>
            <w:r w:rsidRPr="00C914F2">
              <w:rPr>
                <w:rStyle w:val="Hyperlink"/>
                <w:noProof/>
              </w:rPr>
              <w:fldChar w:fldCharType="end"/>
            </w:r>
          </w:ins>
        </w:p>
        <w:p w14:paraId="0F8A9BD1" w14:textId="77777777" w:rsidR="00AA1C39" w:rsidRDefault="00AA1C39">
          <w:pPr>
            <w:pStyle w:val="TOC3"/>
            <w:tabs>
              <w:tab w:val="right" w:leader="dot" w:pos="9204"/>
            </w:tabs>
            <w:rPr>
              <w:ins w:id="493" w:author="Gavrilov, Evgeny" w:date="2016-04-11T14:59:00Z"/>
              <w:rFonts w:asciiTheme="minorHAnsi" w:eastAsiaTheme="minorEastAsia" w:hAnsiTheme="minorHAnsi" w:cstheme="minorBidi"/>
              <w:noProof/>
              <w:sz w:val="22"/>
              <w:lang w:val="ru-RU" w:eastAsia="ru-RU"/>
            </w:rPr>
          </w:pPr>
          <w:ins w:id="49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9.1.3 Nginx logs</w:t>
            </w:r>
            <w:r>
              <w:rPr>
                <w:noProof/>
                <w:webHidden/>
              </w:rPr>
              <w:tab/>
            </w:r>
            <w:r>
              <w:rPr>
                <w:noProof/>
                <w:webHidden/>
              </w:rPr>
              <w:fldChar w:fldCharType="begin"/>
            </w:r>
            <w:r>
              <w:rPr>
                <w:noProof/>
                <w:webHidden/>
              </w:rPr>
              <w:instrText xml:space="preserve"> PAGEREF _Toc448150113 \h </w:instrText>
            </w:r>
            <w:r>
              <w:rPr>
                <w:noProof/>
                <w:webHidden/>
              </w:rPr>
            </w:r>
          </w:ins>
          <w:r>
            <w:rPr>
              <w:noProof/>
              <w:webHidden/>
            </w:rPr>
            <w:fldChar w:fldCharType="separate"/>
          </w:r>
          <w:ins w:id="495" w:author="Gavrilov, Evgeny" w:date="2016-04-11T14:59:00Z">
            <w:r>
              <w:rPr>
                <w:noProof/>
                <w:webHidden/>
              </w:rPr>
              <w:t>29</w:t>
            </w:r>
            <w:r>
              <w:rPr>
                <w:noProof/>
                <w:webHidden/>
              </w:rPr>
              <w:fldChar w:fldCharType="end"/>
            </w:r>
            <w:r w:rsidRPr="00C914F2">
              <w:rPr>
                <w:rStyle w:val="Hyperlink"/>
                <w:noProof/>
              </w:rPr>
              <w:fldChar w:fldCharType="end"/>
            </w:r>
          </w:ins>
        </w:p>
        <w:p w14:paraId="538863D6" w14:textId="77777777" w:rsidR="00AA1C39" w:rsidRDefault="00AA1C39">
          <w:pPr>
            <w:pStyle w:val="TOC2"/>
            <w:tabs>
              <w:tab w:val="right" w:leader="dot" w:pos="9204"/>
            </w:tabs>
            <w:rPr>
              <w:ins w:id="496" w:author="Gavrilov, Evgeny" w:date="2016-04-11T14:59:00Z"/>
              <w:rFonts w:eastAsiaTheme="minorEastAsia"/>
              <w:noProof/>
              <w:sz w:val="22"/>
              <w:lang w:val="ru-RU" w:eastAsia="ru-RU"/>
            </w:rPr>
          </w:pPr>
          <w:ins w:id="497"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9.2 How to check mongoDB status</w:t>
            </w:r>
            <w:r>
              <w:rPr>
                <w:noProof/>
                <w:webHidden/>
              </w:rPr>
              <w:tab/>
            </w:r>
            <w:r>
              <w:rPr>
                <w:noProof/>
                <w:webHidden/>
              </w:rPr>
              <w:fldChar w:fldCharType="begin"/>
            </w:r>
            <w:r>
              <w:rPr>
                <w:noProof/>
                <w:webHidden/>
              </w:rPr>
              <w:instrText xml:space="preserve"> PAGEREF _Toc448150114 \h </w:instrText>
            </w:r>
            <w:r>
              <w:rPr>
                <w:noProof/>
                <w:webHidden/>
              </w:rPr>
            </w:r>
          </w:ins>
          <w:r>
            <w:rPr>
              <w:noProof/>
              <w:webHidden/>
            </w:rPr>
            <w:fldChar w:fldCharType="separate"/>
          </w:r>
          <w:ins w:id="498" w:author="Gavrilov, Evgeny" w:date="2016-04-11T14:59:00Z">
            <w:r>
              <w:rPr>
                <w:noProof/>
                <w:webHidden/>
              </w:rPr>
              <w:t>29</w:t>
            </w:r>
            <w:r>
              <w:rPr>
                <w:noProof/>
                <w:webHidden/>
              </w:rPr>
              <w:fldChar w:fldCharType="end"/>
            </w:r>
            <w:r w:rsidRPr="00C914F2">
              <w:rPr>
                <w:rStyle w:val="Hyperlink"/>
                <w:noProof/>
              </w:rPr>
              <w:fldChar w:fldCharType="end"/>
            </w:r>
          </w:ins>
        </w:p>
        <w:p w14:paraId="326AEA73" w14:textId="77777777" w:rsidR="00AA1C39" w:rsidRDefault="00AA1C39">
          <w:pPr>
            <w:pStyle w:val="TOC2"/>
            <w:tabs>
              <w:tab w:val="right" w:leader="dot" w:pos="9204"/>
            </w:tabs>
            <w:rPr>
              <w:ins w:id="499" w:author="Gavrilov, Evgeny" w:date="2016-04-11T14:59:00Z"/>
              <w:rFonts w:eastAsiaTheme="minorEastAsia"/>
              <w:noProof/>
              <w:sz w:val="22"/>
              <w:lang w:val="ru-RU" w:eastAsia="ru-RU"/>
            </w:rPr>
          </w:pPr>
          <w:ins w:id="50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9.3 How to restart UI</w:t>
            </w:r>
            <w:r>
              <w:rPr>
                <w:noProof/>
                <w:webHidden/>
              </w:rPr>
              <w:tab/>
            </w:r>
            <w:r>
              <w:rPr>
                <w:noProof/>
                <w:webHidden/>
              </w:rPr>
              <w:fldChar w:fldCharType="begin"/>
            </w:r>
            <w:r>
              <w:rPr>
                <w:noProof/>
                <w:webHidden/>
              </w:rPr>
              <w:instrText xml:space="preserve"> PAGEREF _Toc448150115 \h </w:instrText>
            </w:r>
            <w:r>
              <w:rPr>
                <w:noProof/>
                <w:webHidden/>
              </w:rPr>
            </w:r>
          </w:ins>
          <w:r>
            <w:rPr>
              <w:noProof/>
              <w:webHidden/>
            </w:rPr>
            <w:fldChar w:fldCharType="separate"/>
          </w:r>
          <w:ins w:id="501" w:author="Gavrilov, Evgeny" w:date="2016-04-11T14:59:00Z">
            <w:r>
              <w:rPr>
                <w:noProof/>
                <w:webHidden/>
              </w:rPr>
              <w:t>29</w:t>
            </w:r>
            <w:r>
              <w:rPr>
                <w:noProof/>
                <w:webHidden/>
              </w:rPr>
              <w:fldChar w:fldCharType="end"/>
            </w:r>
            <w:r w:rsidRPr="00C914F2">
              <w:rPr>
                <w:rStyle w:val="Hyperlink"/>
                <w:noProof/>
              </w:rPr>
              <w:fldChar w:fldCharType="end"/>
            </w:r>
          </w:ins>
        </w:p>
        <w:p w14:paraId="4AB11239" w14:textId="77777777" w:rsidR="00AA1C39" w:rsidRDefault="00AA1C39">
          <w:pPr>
            <w:pStyle w:val="TOC2"/>
            <w:tabs>
              <w:tab w:val="right" w:leader="dot" w:pos="9204"/>
            </w:tabs>
            <w:rPr>
              <w:ins w:id="502" w:author="Gavrilov, Evgeny" w:date="2016-04-11T14:59:00Z"/>
              <w:rFonts w:eastAsiaTheme="minorEastAsia"/>
              <w:noProof/>
              <w:sz w:val="22"/>
              <w:lang w:val="ru-RU" w:eastAsia="ru-RU"/>
            </w:rPr>
          </w:pPr>
          <w:ins w:id="50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9.4 How to restart MongoDB</w:t>
            </w:r>
            <w:r>
              <w:rPr>
                <w:noProof/>
                <w:webHidden/>
              </w:rPr>
              <w:tab/>
            </w:r>
            <w:r>
              <w:rPr>
                <w:noProof/>
                <w:webHidden/>
              </w:rPr>
              <w:fldChar w:fldCharType="begin"/>
            </w:r>
            <w:r>
              <w:rPr>
                <w:noProof/>
                <w:webHidden/>
              </w:rPr>
              <w:instrText xml:space="preserve"> PAGEREF _Toc448150116 \h </w:instrText>
            </w:r>
            <w:r>
              <w:rPr>
                <w:noProof/>
                <w:webHidden/>
              </w:rPr>
            </w:r>
          </w:ins>
          <w:r>
            <w:rPr>
              <w:noProof/>
              <w:webHidden/>
            </w:rPr>
            <w:fldChar w:fldCharType="separate"/>
          </w:r>
          <w:ins w:id="504" w:author="Gavrilov, Evgeny" w:date="2016-04-11T14:59:00Z">
            <w:r>
              <w:rPr>
                <w:noProof/>
                <w:webHidden/>
              </w:rPr>
              <w:t>29</w:t>
            </w:r>
            <w:r>
              <w:rPr>
                <w:noProof/>
                <w:webHidden/>
              </w:rPr>
              <w:fldChar w:fldCharType="end"/>
            </w:r>
            <w:r w:rsidRPr="00C914F2">
              <w:rPr>
                <w:rStyle w:val="Hyperlink"/>
                <w:noProof/>
              </w:rPr>
              <w:fldChar w:fldCharType="end"/>
            </w:r>
          </w:ins>
        </w:p>
        <w:p w14:paraId="0614E363" w14:textId="77777777" w:rsidR="00AA1C39" w:rsidRDefault="00AA1C39">
          <w:pPr>
            <w:pStyle w:val="TOC2"/>
            <w:tabs>
              <w:tab w:val="right" w:leader="dot" w:pos="9204"/>
            </w:tabs>
            <w:rPr>
              <w:ins w:id="505" w:author="Gavrilov, Evgeny" w:date="2016-04-11T14:59:00Z"/>
              <w:rFonts w:eastAsiaTheme="minorEastAsia"/>
              <w:noProof/>
              <w:sz w:val="22"/>
              <w:lang w:val="ru-RU" w:eastAsia="ru-RU"/>
            </w:rPr>
          </w:pPr>
          <w:ins w:id="50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9.5 How to check that scripts for monitoring free space and deletion of duplicates work</w:t>
            </w:r>
            <w:r>
              <w:rPr>
                <w:noProof/>
                <w:webHidden/>
              </w:rPr>
              <w:tab/>
            </w:r>
            <w:r>
              <w:rPr>
                <w:noProof/>
                <w:webHidden/>
              </w:rPr>
              <w:fldChar w:fldCharType="begin"/>
            </w:r>
            <w:r>
              <w:rPr>
                <w:noProof/>
                <w:webHidden/>
              </w:rPr>
              <w:instrText xml:space="preserve"> PAGEREF _Toc448150117 \h </w:instrText>
            </w:r>
            <w:r>
              <w:rPr>
                <w:noProof/>
                <w:webHidden/>
              </w:rPr>
            </w:r>
          </w:ins>
          <w:r>
            <w:rPr>
              <w:noProof/>
              <w:webHidden/>
            </w:rPr>
            <w:fldChar w:fldCharType="separate"/>
          </w:r>
          <w:ins w:id="507" w:author="Gavrilov, Evgeny" w:date="2016-04-11T14:59:00Z">
            <w:r>
              <w:rPr>
                <w:noProof/>
                <w:webHidden/>
              </w:rPr>
              <w:t>29</w:t>
            </w:r>
            <w:r>
              <w:rPr>
                <w:noProof/>
                <w:webHidden/>
              </w:rPr>
              <w:fldChar w:fldCharType="end"/>
            </w:r>
            <w:r w:rsidRPr="00C914F2">
              <w:rPr>
                <w:rStyle w:val="Hyperlink"/>
                <w:noProof/>
              </w:rPr>
              <w:fldChar w:fldCharType="end"/>
            </w:r>
          </w:ins>
        </w:p>
        <w:p w14:paraId="6A63F5CC" w14:textId="77777777" w:rsidR="00AA1C39" w:rsidRDefault="00AA1C39">
          <w:pPr>
            <w:pStyle w:val="TOC2"/>
            <w:tabs>
              <w:tab w:val="right" w:leader="dot" w:pos="9204"/>
            </w:tabs>
            <w:rPr>
              <w:ins w:id="508" w:author="Gavrilov, Evgeny" w:date="2016-04-11T14:59:00Z"/>
              <w:rFonts w:eastAsiaTheme="minorEastAsia"/>
              <w:noProof/>
              <w:sz w:val="22"/>
              <w:lang w:val="ru-RU" w:eastAsia="ru-RU"/>
            </w:rPr>
          </w:pPr>
          <w:ins w:id="50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9.6 How to add a new event (server side)</w:t>
            </w:r>
            <w:r>
              <w:rPr>
                <w:noProof/>
                <w:webHidden/>
              </w:rPr>
              <w:tab/>
            </w:r>
            <w:r>
              <w:rPr>
                <w:noProof/>
                <w:webHidden/>
              </w:rPr>
              <w:fldChar w:fldCharType="begin"/>
            </w:r>
            <w:r>
              <w:rPr>
                <w:noProof/>
                <w:webHidden/>
              </w:rPr>
              <w:instrText xml:space="preserve"> PAGEREF _Toc448150118 \h </w:instrText>
            </w:r>
            <w:r>
              <w:rPr>
                <w:noProof/>
                <w:webHidden/>
              </w:rPr>
            </w:r>
          </w:ins>
          <w:r>
            <w:rPr>
              <w:noProof/>
              <w:webHidden/>
            </w:rPr>
            <w:fldChar w:fldCharType="separate"/>
          </w:r>
          <w:ins w:id="510" w:author="Gavrilov, Evgeny" w:date="2016-04-11T14:59:00Z">
            <w:r>
              <w:rPr>
                <w:noProof/>
                <w:webHidden/>
              </w:rPr>
              <w:t>29</w:t>
            </w:r>
            <w:r>
              <w:rPr>
                <w:noProof/>
                <w:webHidden/>
              </w:rPr>
              <w:fldChar w:fldCharType="end"/>
            </w:r>
            <w:r w:rsidRPr="00C914F2">
              <w:rPr>
                <w:rStyle w:val="Hyperlink"/>
                <w:noProof/>
              </w:rPr>
              <w:fldChar w:fldCharType="end"/>
            </w:r>
          </w:ins>
        </w:p>
        <w:p w14:paraId="17D99317" w14:textId="77777777" w:rsidR="00AA1C39" w:rsidRDefault="00AA1C39">
          <w:pPr>
            <w:pStyle w:val="TOC1"/>
            <w:tabs>
              <w:tab w:val="right" w:leader="dot" w:pos="9204"/>
            </w:tabs>
            <w:rPr>
              <w:ins w:id="511" w:author="Gavrilov, Evgeny" w:date="2016-04-11T14:59:00Z"/>
              <w:rFonts w:eastAsiaTheme="minorEastAsia"/>
              <w:noProof/>
              <w:sz w:val="22"/>
              <w:lang w:val="ru-RU" w:eastAsia="ru-RU"/>
            </w:rPr>
          </w:pPr>
          <w:ins w:id="51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"_Toc448150119"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 Mobile Application CSL Implementation</w:t>
            </w:r>
            <w:r>
              <w:rPr>
                <w:noProof/>
                <w:webHidden/>
              </w:rPr>
              <w:tab/>
            </w:r>
            <w:r>
              <w:rPr>
                <w:noProof/>
                <w:webHidden/>
              </w:rPr>
              <w:fldChar w:fldCharType="begin"/>
            </w:r>
            <w:r>
              <w:rPr>
                <w:noProof/>
                <w:webHidden/>
              </w:rPr>
              <w:instrText xml:space="preserve"> PAGEREF _Toc448150119 \h </w:instrText>
            </w:r>
            <w:r>
              <w:rPr>
                <w:noProof/>
                <w:webHidden/>
              </w:rPr>
            </w:r>
          </w:ins>
          <w:r>
            <w:rPr>
              <w:noProof/>
              <w:webHidden/>
            </w:rPr>
            <w:fldChar w:fldCharType="separate"/>
          </w:r>
          <w:ins w:id="513" w:author="Gavrilov, Evgeny" w:date="2016-04-11T14:59:00Z">
            <w:r>
              <w:rPr>
                <w:noProof/>
                <w:webHidden/>
              </w:rPr>
              <w:t>30</w:t>
            </w:r>
            <w:r>
              <w:rPr>
                <w:noProof/>
                <w:webHidden/>
              </w:rPr>
              <w:fldChar w:fldCharType="end"/>
            </w:r>
            <w:r w:rsidRPr="00C914F2">
              <w:rPr>
                <w:rStyle w:val="Hyperlink"/>
                <w:noProof/>
              </w:rPr>
              <w:fldChar w:fldCharType="end"/>
            </w:r>
          </w:ins>
        </w:p>
        <w:p w14:paraId="10EC9620" w14:textId="77777777" w:rsidR="00AA1C39" w:rsidRDefault="00AA1C39">
          <w:pPr>
            <w:pStyle w:val="TOC2"/>
            <w:tabs>
              <w:tab w:val="right" w:leader="dot" w:pos="9204"/>
            </w:tabs>
            <w:rPr>
              <w:ins w:id="514" w:author="Gavrilov, Evgeny" w:date="2016-04-11T14:59:00Z"/>
              <w:rFonts w:eastAsiaTheme="minorEastAsia"/>
              <w:noProof/>
              <w:sz w:val="22"/>
              <w:lang w:val="ru-RU" w:eastAsia="ru-RU"/>
            </w:rPr>
          </w:pPr>
          <w:ins w:id="51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10.1 Requirements</w:t>
            </w:r>
            <w:r>
              <w:rPr>
                <w:noProof/>
                <w:webHidden/>
              </w:rPr>
              <w:tab/>
            </w:r>
            <w:r>
              <w:rPr>
                <w:noProof/>
                <w:webHidden/>
              </w:rPr>
              <w:fldChar w:fldCharType="begin"/>
            </w:r>
            <w:r>
              <w:rPr>
                <w:noProof/>
                <w:webHidden/>
              </w:rPr>
              <w:instrText xml:space="preserve"> PAGEREF _Toc448150120 \h </w:instrText>
            </w:r>
            <w:r>
              <w:rPr>
                <w:noProof/>
                <w:webHidden/>
              </w:rPr>
            </w:r>
          </w:ins>
          <w:r>
            <w:rPr>
              <w:noProof/>
              <w:webHidden/>
            </w:rPr>
            <w:fldChar w:fldCharType="separate"/>
          </w:r>
          <w:ins w:id="516" w:author="Gavrilov, Evgeny" w:date="2016-04-11T14:59:00Z">
            <w:r>
              <w:rPr>
                <w:noProof/>
                <w:webHidden/>
              </w:rPr>
              <w:t>30</w:t>
            </w:r>
            <w:r>
              <w:rPr>
                <w:noProof/>
                <w:webHidden/>
              </w:rPr>
              <w:fldChar w:fldCharType="end"/>
            </w:r>
            <w:r w:rsidRPr="00C914F2">
              <w:rPr>
                <w:rStyle w:val="Hyperlink"/>
                <w:noProof/>
              </w:rPr>
              <w:fldChar w:fldCharType="end"/>
            </w:r>
          </w:ins>
        </w:p>
        <w:p w14:paraId="5F480903" w14:textId="77777777" w:rsidR="00AA1C39" w:rsidRDefault="00AA1C39">
          <w:pPr>
            <w:pStyle w:val="TOC2"/>
            <w:tabs>
              <w:tab w:val="right" w:leader="dot" w:pos="9204"/>
            </w:tabs>
            <w:rPr>
              <w:ins w:id="517" w:author="Gavrilov, Evgeny" w:date="2016-04-11T14:59:00Z"/>
              <w:rFonts w:eastAsiaTheme="minorEastAsia"/>
              <w:noProof/>
              <w:sz w:val="22"/>
              <w:lang w:val="ru-RU" w:eastAsia="ru-RU"/>
            </w:rPr>
          </w:pPr>
          <w:ins w:id="51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10.2 Messages and Events</w:t>
            </w:r>
            <w:r>
              <w:rPr>
                <w:noProof/>
                <w:webHidden/>
              </w:rPr>
              <w:tab/>
            </w:r>
            <w:r>
              <w:rPr>
                <w:noProof/>
                <w:webHidden/>
              </w:rPr>
              <w:fldChar w:fldCharType="begin"/>
            </w:r>
            <w:r>
              <w:rPr>
                <w:noProof/>
                <w:webHidden/>
              </w:rPr>
              <w:instrText xml:space="preserve"> PAGEREF _Toc448150121 \h </w:instrText>
            </w:r>
            <w:r>
              <w:rPr>
                <w:noProof/>
                <w:webHidden/>
              </w:rPr>
            </w:r>
          </w:ins>
          <w:r>
            <w:rPr>
              <w:noProof/>
              <w:webHidden/>
            </w:rPr>
            <w:fldChar w:fldCharType="separate"/>
          </w:r>
          <w:ins w:id="519" w:author="Gavrilov, Evgeny" w:date="2016-04-11T14:59:00Z">
            <w:r>
              <w:rPr>
                <w:noProof/>
                <w:webHidden/>
              </w:rPr>
              <w:t>30</w:t>
            </w:r>
            <w:r>
              <w:rPr>
                <w:noProof/>
                <w:webHidden/>
              </w:rPr>
              <w:fldChar w:fldCharType="end"/>
            </w:r>
            <w:r w:rsidRPr="00C914F2">
              <w:rPr>
                <w:rStyle w:val="Hyperlink"/>
                <w:noProof/>
              </w:rPr>
              <w:fldChar w:fldCharType="end"/>
            </w:r>
          </w:ins>
        </w:p>
        <w:p w14:paraId="698EAB8D" w14:textId="77777777" w:rsidR="00AA1C39" w:rsidRDefault="00AA1C39">
          <w:pPr>
            <w:pStyle w:val="TOC2"/>
            <w:tabs>
              <w:tab w:val="right" w:leader="dot" w:pos="9204"/>
            </w:tabs>
            <w:rPr>
              <w:ins w:id="520" w:author="Gavrilov, Evgeny" w:date="2016-04-11T14:59:00Z"/>
              <w:rFonts w:eastAsiaTheme="minorEastAsia"/>
              <w:noProof/>
              <w:sz w:val="22"/>
              <w:lang w:val="ru-RU" w:eastAsia="ru-RU"/>
            </w:rPr>
          </w:pPr>
          <w:ins w:id="52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10.3 API</w:t>
            </w:r>
            <w:r>
              <w:rPr>
                <w:noProof/>
                <w:webHidden/>
              </w:rPr>
              <w:tab/>
            </w:r>
            <w:r>
              <w:rPr>
                <w:noProof/>
                <w:webHidden/>
              </w:rPr>
              <w:fldChar w:fldCharType="begin"/>
            </w:r>
            <w:r>
              <w:rPr>
                <w:noProof/>
                <w:webHidden/>
              </w:rPr>
              <w:instrText xml:space="preserve"> PAGEREF _Toc448150122 \h </w:instrText>
            </w:r>
            <w:r>
              <w:rPr>
                <w:noProof/>
                <w:webHidden/>
              </w:rPr>
            </w:r>
          </w:ins>
          <w:r>
            <w:rPr>
              <w:noProof/>
              <w:webHidden/>
            </w:rPr>
            <w:fldChar w:fldCharType="separate"/>
          </w:r>
          <w:ins w:id="522" w:author="Gavrilov, Evgeny" w:date="2016-04-11T14:59:00Z">
            <w:r>
              <w:rPr>
                <w:noProof/>
                <w:webHidden/>
              </w:rPr>
              <w:t>31</w:t>
            </w:r>
            <w:r>
              <w:rPr>
                <w:noProof/>
                <w:webHidden/>
              </w:rPr>
              <w:fldChar w:fldCharType="end"/>
            </w:r>
            <w:r w:rsidRPr="00C914F2">
              <w:rPr>
                <w:rStyle w:val="Hyperlink"/>
                <w:noProof/>
              </w:rPr>
              <w:fldChar w:fldCharType="end"/>
            </w:r>
          </w:ins>
        </w:p>
        <w:p w14:paraId="21583CE8" w14:textId="77777777" w:rsidR="00AA1C39" w:rsidRDefault="00AA1C39">
          <w:pPr>
            <w:pStyle w:val="TOC2"/>
            <w:tabs>
              <w:tab w:val="right" w:leader="dot" w:pos="9204"/>
            </w:tabs>
            <w:rPr>
              <w:ins w:id="523" w:author="Gavrilov, Evgeny" w:date="2016-04-11T14:59:00Z"/>
              <w:rFonts w:eastAsiaTheme="minorEastAsia"/>
              <w:noProof/>
              <w:sz w:val="22"/>
              <w:lang w:val="ru-RU" w:eastAsia="ru-RU"/>
            </w:rPr>
          </w:pPr>
          <w:ins w:id="52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10.4 Local Storage</w:t>
            </w:r>
            <w:r>
              <w:rPr>
                <w:noProof/>
                <w:webHidden/>
              </w:rPr>
              <w:tab/>
            </w:r>
            <w:r>
              <w:rPr>
                <w:noProof/>
                <w:webHidden/>
              </w:rPr>
              <w:fldChar w:fldCharType="begin"/>
            </w:r>
            <w:r>
              <w:rPr>
                <w:noProof/>
                <w:webHidden/>
              </w:rPr>
              <w:instrText xml:space="preserve"> PAGEREF _Toc448150123 \h </w:instrText>
            </w:r>
            <w:r>
              <w:rPr>
                <w:noProof/>
                <w:webHidden/>
              </w:rPr>
            </w:r>
          </w:ins>
          <w:r>
            <w:rPr>
              <w:noProof/>
              <w:webHidden/>
            </w:rPr>
            <w:fldChar w:fldCharType="separate"/>
          </w:r>
          <w:ins w:id="525" w:author="Gavrilov, Evgeny" w:date="2016-04-11T14:59:00Z">
            <w:r>
              <w:rPr>
                <w:noProof/>
                <w:webHidden/>
              </w:rPr>
              <w:t>31</w:t>
            </w:r>
            <w:r>
              <w:rPr>
                <w:noProof/>
                <w:webHidden/>
              </w:rPr>
              <w:fldChar w:fldCharType="end"/>
            </w:r>
            <w:r w:rsidRPr="00C914F2">
              <w:rPr>
                <w:rStyle w:val="Hyperlink"/>
                <w:noProof/>
              </w:rPr>
              <w:fldChar w:fldCharType="end"/>
            </w:r>
          </w:ins>
        </w:p>
        <w:p w14:paraId="51254D59" w14:textId="77777777" w:rsidR="00AA1C39" w:rsidRDefault="00AA1C39">
          <w:pPr>
            <w:pStyle w:val="TOC2"/>
            <w:tabs>
              <w:tab w:val="right" w:leader="dot" w:pos="9204"/>
            </w:tabs>
            <w:rPr>
              <w:ins w:id="526" w:author="Gavrilov, Evgeny" w:date="2016-04-11T14:59:00Z"/>
              <w:rFonts w:eastAsiaTheme="minorEastAsia"/>
              <w:noProof/>
              <w:sz w:val="22"/>
              <w:lang w:val="ru-RU" w:eastAsia="ru-RU"/>
            </w:rPr>
          </w:pPr>
          <w:ins w:id="527" w:author="Gavrilov, Evgeny" w:date="2016-04-11T14:59:00Z">
            <w:r w:rsidRPr="00C914F2">
              <w:rPr>
                <w:rStyle w:val="Hyperlink"/>
                <w:noProof/>
              </w:rPr>
              <w:lastRenderedPageBreak/>
              <w:fldChar w:fldCharType="begin"/>
            </w:r>
            <w:r w:rsidRPr="00C914F2">
              <w:rPr>
                <w:rStyle w:val="Hyperlink"/>
                <w:noProof/>
              </w:rPr>
              <w:instrText xml:space="preserve"> </w:instrText>
            </w:r>
            <w:r>
              <w:rPr>
                <w:noProof/>
              </w:rPr>
              <w:instrText>HYPERLINK \l "_Toc448150124"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10.5 CSLManager (Client side logging)</w:t>
            </w:r>
            <w:r>
              <w:rPr>
                <w:noProof/>
                <w:webHidden/>
              </w:rPr>
              <w:tab/>
            </w:r>
            <w:r>
              <w:rPr>
                <w:noProof/>
                <w:webHidden/>
              </w:rPr>
              <w:fldChar w:fldCharType="begin"/>
            </w:r>
            <w:r>
              <w:rPr>
                <w:noProof/>
                <w:webHidden/>
              </w:rPr>
              <w:instrText xml:space="preserve"> PAGEREF _Toc448150124 \h </w:instrText>
            </w:r>
            <w:r>
              <w:rPr>
                <w:noProof/>
                <w:webHidden/>
              </w:rPr>
            </w:r>
          </w:ins>
          <w:r>
            <w:rPr>
              <w:noProof/>
              <w:webHidden/>
            </w:rPr>
            <w:fldChar w:fldCharType="separate"/>
          </w:r>
          <w:ins w:id="528" w:author="Gavrilov, Evgeny" w:date="2016-04-11T14:59:00Z">
            <w:r>
              <w:rPr>
                <w:noProof/>
                <w:webHidden/>
              </w:rPr>
              <w:t>35</w:t>
            </w:r>
            <w:r>
              <w:rPr>
                <w:noProof/>
                <w:webHidden/>
              </w:rPr>
              <w:fldChar w:fldCharType="end"/>
            </w:r>
            <w:r w:rsidRPr="00C914F2">
              <w:rPr>
                <w:rStyle w:val="Hyperlink"/>
                <w:noProof/>
              </w:rPr>
              <w:fldChar w:fldCharType="end"/>
            </w:r>
          </w:ins>
        </w:p>
        <w:p w14:paraId="1F152A99" w14:textId="77777777" w:rsidR="00AA1C39" w:rsidRDefault="00AA1C39">
          <w:pPr>
            <w:pStyle w:val="TOC2"/>
            <w:tabs>
              <w:tab w:val="right" w:leader="dot" w:pos="9204"/>
            </w:tabs>
            <w:rPr>
              <w:ins w:id="529" w:author="Gavrilov, Evgeny" w:date="2016-04-11T14:59:00Z"/>
              <w:rFonts w:eastAsiaTheme="minorEastAsia"/>
              <w:noProof/>
              <w:sz w:val="22"/>
              <w:lang w:val="ru-RU" w:eastAsia="ru-RU"/>
            </w:rPr>
          </w:pPr>
          <w:ins w:id="53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10.6 CSLEvent description</w:t>
            </w:r>
            <w:r>
              <w:rPr>
                <w:noProof/>
                <w:webHidden/>
              </w:rPr>
              <w:tab/>
            </w:r>
            <w:r>
              <w:rPr>
                <w:noProof/>
                <w:webHidden/>
              </w:rPr>
              <w:fldChar w:fldCharType="begin"/>
            </w:r>
            <w:r>
              <w:rPr>
                <w:noProof/>
                <w:webHidden/>
              </w:rPr>
              <w:instrText xml:space="preserve"> PAGEREF _Toc448150125 \h </w:instrText>
            </w:r>
            <w:r>
              <w:rPr>
                <w:noProof/>
                <w:webHidden/>
              </w:rPr>
            </w:r>
          </w:ins>
          <w:r>
            <w:rPr>
              <w:noProof/>
              <w:webHidden/>
            </w:rPr>
            <w:fldChar w:fldCharType="separate"/>
          </w:r>
          <w:ins w:id="531" w:author="Gavrilov, Evgeny" w:date="2016-04-11T14:59:00Z">
            <w:r>
              <w:rPr>
                <w:noProof/>
                <w:webHidden/>
              </w:rPr>
              <w:t>35</w:t>
            </w:r>
            <w:r>
              <w:rPr>
                <w:noProof/>
                <w:webHidden/>
              </w:rPr>
              <w:fldChar w:fldCharType="end"/>
            </w:r>
            <w:r w:rsidRPr="00C914F2">
              <w:rPr>
                <w:rStyle w:val="Hyperlink"/>
                <w:noProof/>
              </w:rPr>
              <w:fldChar w:fldCharType="end"/>
            </w:r>
          </w:ins>
        </w:p>
        <w:p w14:paraId="0A0FEC34" w14:textId="77777777" w:rsidR="00AA1C39" w:rsidRDefault="00AA1C39">
          <w:pPr>
            <w:pStyle w:val="TOC2"/>
            <w:tabs>
              <w:tab w:val="right" w:leader="dot" w:pos="9204"/>
            </w:tabs>
            <w:rPr>
              <w:ins w:id="532" w:author="Gavrilov, Evgeny" w:date="2016-04-11T14:59:00Z"/>
              <w:rFonts w:eastAsiaTheme="minorEastAsia"/>
              <w:noProof/>
              <w:sz w:val="22"/>
              <w:lang w:val="ru-RU" w:eastAsia="ru-RU"/>
            </w:rPr>
          </w:pPr>
          <w:ins w:id="53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10.7 CSLMessage description</w:t>
            </w:r>
            <w:r>
              <w:rPr>
                <w:noProof/>
                <w:webHidden/>
              </w:rPr>
              <w:tab/>
            </w:r>
            <w:r>
              <w:rPr>
                <w:noProof/>
                <w:webHidden/>
              </w:rPr>
              <w:fldChar w:fldCharType="begin"/>
            </w:r>
            <w:r>
              <w:rPr>
                <w:noProof/>
                <w:webHidden/>
              </w:rPr>
              <w:instrText xml:space="preserve"> PAGEREF _Toc448150126 \h </w:instrText>
            </w:r>
            <w:r>
              <w:rPr>
                <w:noProof/>
                <w:webHidden/>
              </w:rPr>
            </w:r>
          </w:ins>
          <w:r>
            <w:rPr>
              <w:noProof/>
              <w:webHidden/>
            </w:rPr>
            <w:fldChar w:fldCharType="separate"/>
          </w:r>
          <w:ins w:id="534" w:author="Gavrilov, Evgeny" w:date="2016-04-11T14:59:00Z">
            <w:r>
              <w:rPr>
                <w:noProof/>
                <w:webHidden/>
              </w:rPr>
              <w:t>37</w:t>
            </w:r>
            <w:r>
              <w:rPr>
                <w:noProof/>
                <w:webHidden/>
              </w:rPr>
              <w:fldChar w:fldCharType="end"/>
            </w:r>
            <w:r w:rsidRPr="00C914F2">
              <w:rPr>
                <w:rStyle w:val="Hyperlink"/>
                <w:noProof/>
              </w:rPr>
              <w:fldChar w:fldCharType="end"/>
            </w:r>
          </w:ins>
        </w:p>
        <w:p w14:paraId="1FE53858" w14:textId="77777777" w:rsidR="00AA1C39" w:rsidRDefault="00AA1C39">
          <w:pPr>
            <w:pStyle w:val="TOC1"/>
            <w:tabs>
              <w:tab w:val="right" w:leader="dot" w:pos="9204"/>
            </w:tabs>
            <w:rPr>
              <w:ins w:id="535" w:author="Gavrilov, Evgeny" w:date="2016-04-11T14:59:00Z"/>
              <w:rFonts w:eastAsiaTheme="minorEastAsia"/>
              <w:noProof/>
              <w:sz w:val="22"/>
              <w:lang w:val="ru-RU" w:eastAsia="ru-RU"/>
            </w:rPr>
          </w:pPr>
          <w:ins w:id="53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11. Future plans</w:t>
            </w:r>
            <w:r>
              <w:rPr>
                <w:noProof/>
                <w:webHidden/>
              </w:rPr>
              <w:tab/>
            </w:r>
            <w:r>
              <w:rPr>
                <w:noProof/>
                <w:webHidden/>
              </w:rPr>
              <w:fldChar w:fldCharType="begin"/>
            </w:r>
            <w:r>
              <w:rPr>
                <w:noProof/>
                <w:webHidden/>
              </w:rPr>
              <w:instrText xml:space="preserve"> PAGEREF _Toc448150127 \h </w:instrText>
            </w:r>
            <w:r>
              <w:rPr>
                <w:noProof/>
                <w:webHidden/>
              </w:rPr>
            </w:r>
          </w:ins>
          <w:r>
            <w:rPr>
              <w:noProof/>
              <w:webHidden/>
            </w:rPr>
            <w:fldChar w:fldCharType="separate"/>
          </w:r>
          <w:ins w:id="537" w:author="Gavrilov, Evgeny" w:date="2016-04-11T14:59:00Z">
            <w:r>
              <w:rPr>
                <w:noProof/>
                <w:webHidden/>
              </w:rPr>
              <w:t>38</w:t>
            </w:r>
            <w:r>
              <w:rPr>
                <w:noProof/>
                <w:webHidden/>
              </w:rPr>
              <w:fldChar w:fldCharType="end"/>
            </w:r>
            <w:r w:rsidRPr="00C914F2">
              <w:rPr>
                <w:rStyle w:val="Hyperlink"/>
                <w:noProof/>
              </w:rPr>
              <w:fldChar w:fldCharType="end"/>
            </w:r>
          </w:ins>
        </w:p>
        <w:p w14:paraId="37AF5D50" w14:textId="77777777" w:rsidR="00AA1C39" w:rsidRDefault="00AA1C39">
          <w:pPr>
            <w:pStyle w:val="TOC2"/>
            <w:tabs>
              <w:tab w:val="right" w:leader="dot" w:pos="9204"/>
            </w:tabs>
            <w:rPr>
              <w:ins w:id="538" w:author="Gavrilov, Evgeny" w:date="2016-04-11T14:59:00Z"/>
              <w:rFonts w:eastAsiaTheme="minorEastAsia"/>
              <w:noProof/>
              <w:sz w:val="22"/>
              <w:lang w:val="ru-RU" w:eastAsia="ru-RU"/>
            </w:rPr>
          </w:pPr>
          <w:ins w:id="53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11.1 UI implementation</w:t>
            </w:r>
            <w:r>
              <w:rPr>
                <w:noProof/>
                <w:webHidden/>
              </w:rPr>
              <w:tab/>
            </w:r>
            <w:r>
              <w:rPr>
                <w:noProof/>
                <w:webHidden/>
              </w:rPr>
              <w:fldChar w:fldCharType="begin"/>
            </w:r>
            <w:r>
              <w:rPr>
                <w:noProof/>
                <w:webHidden/>
              </w:rPr>
              <w:instrText xml:space="preserve"> PAGEREF _Toc448150128 \h </w:instrText>
            </w:r>
            <w:r>
              <w:rPr>
                <w:noProof/>
                <w:webHidden/>
              </w:rPr>
            </w:r>
          </w:ins>
          <w:r>
            <w:rPr>
              <w:noProof/>
              <w:webHidden/>
            </w:rPr>
            <w:fldChar w:fldCharType="separate"/>
          </w:r>
          <w:ins w:id="540" w:author="Gavrilov, Evgeny" w:date="2016-04-11T14:59:00Z">
            <w:r>
              <w:rPr>
                <w:noProof/>
                <w:webHidden/>
              </w:rPr>
              <w:t>38</w:t>
            </w:r>
            <w:r>
              <w:rPr>
                <w:noProof/>
                <w:webHidden/>
              </w:rPr>
              <w:fldChar w:fldCharType="end"/>
            </w:r>
            <w:r w:rsidRPr="00C914F2">
              <w:rPr>
                <w:rStyle w:val="Hyperlink"/>
                <w:noProof/>
              </w:rPr>
              <w:fldChar w:fldCharType="end"/>
            </w:r>
          </w:ins>
        </w:p>
        <w:p w14:paraId="5D9B9BA1" w14:textId="77777777" w:rsidR="00AA1C39" w:rsidRDefault="00AA1C39">
          <w:pPr>
            <w:pStyle w:val="TOC2"/>
            <w:tabs>
              <w:tab w:val="right" w:leader="dot" w:pos="9204"/>
            </w:tabs>
            <w:rPr>
              <w:ins w:id="541" w:author="Gavrilov, Evgeny" w:date="2016-04-11T14:59:00Z"/>
              <w:rFonts w:eastAsiaTheme="minorEastAsia"/>
              <w:noProof/>
              <w:sz w:val="22"/>
              <w:lang w:val="ru-RU" w:eastAsia="ru-RU"/>
            </w:rPr>
          </w:pPr>
          <w:ins w:id="54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"_Toc448150129"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11.2 Reports implementation</w:t>
            </w:r>
            <w:r>
              <w:rPr>
                <w:noProof/>
                <w:webHidden/>
              </w:rPr>
              <w:tab/>
            </w:r>
            <w:r>
              <w:rPr>
                <w:noProof/>
                <w:webHidden/>
              </w:rPr>
              <w:fldChar w:fldCharType="begin"/>
            </w:r>
            <w:r>
              <w:rPr>
                <w:noProof/>
                <w:webHidden/>
              </w:rPr>
              <w:instrText xml:space="preserve"> PAGEREF _Toc448150129 \h </w:instrText>
            </w:r>
            <w:r>
              <w:rPr>
                <w:noProof/>
                <w:webHidden/>
              </w:rPr>
            </w:r>
          </w:ins>
          <w:r>
            <w:rPr>
              <w:noProof/>
              <w:webHidden/>
            </w:rPr>
            <w:fldChar w:fldCharType="separate"/>
          </w:r>
          <w:ins w:id="543" w:author="Gavrilov, Evgeny" w:date="2016-04-11T14:59:00Z">
            <w:r>
              <w:rPr>
                <w:noProof/>
                <w:webHidden/>
              </w:rPr>
              <w:t>38</w:t>
            </w:r>
            <w:r>
              <w:rPr>
                <w:noProof/>
                <w:webHidden/>
              </w:rPr>
              <w:fldChar w:fldCharType="end"/>
            </w:r>
            <w:r w:rsidRPr="00C914F2">
              <w:rPr>
                <w:rStyle w:val="Hyperlink"/>
                <w:noProof/>
              </w:rPr>
              <w:fldChar w:fldCharType="end"/>
            </w:r>
          </w:ins>
        </w:p>
        <w:p w14:paraId="35AE59F6" w14:textId="77777777" w:rsidR="00AA1C39" w:rsidRDefault="00AA1C39">
          <w:pPr>
            <w:pStyle w:val="TOC1"/>
            <w:tabs>
              <w:tab w:val="right" w:leader="dot" w:pos="9204"/>
            </w:tabs>
            <w:rPr>
              <w:ins w:id="544" w:author="Gavrilov, Evgeny" w:date="2016-04-11T14:59:00Z"/>
              <w:rFonts w:eastAsiaTheme="minorEastAsia"/>
              <w:noProof/>
              <w:sz w:val="22"/>
              <w:lang w:val="ru-RU" w:eastAsia="ru-RU"/>
            </w:rPr>
          </w:pPr>
          <w:ins w:id="54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12. Testing considerations</w:t>
            </w:r>
            <w:r>
              <w:rPr>
                <w:noProof/>
                <w:webHidden/>
              </w:rPr>
              <w:tab/>
            </w:r>
            <w:r>
              <w:rPr>
                <w:noProof/>
                <w:webHidden/>
              </w:rPr>
              <w:fldChar w:fldCharType="begin"/>
            </w:r>
            <w:r>
              <w:rPr>
                <w:noProof/>
                <w:webHidden/>
              </w:rPr>
              <w:instrText xml:space="preserve"> PAGEREF _Toc448150130 \h </w:instrText>
            </w:r>
            <w:r>
              <w:rPr>
                <w:noProof/>
                <w:webHidden/>
              </w:rPr>
            </w:r>
          </w:ins>
          <w:r>
            <w:rPr>
              <w:noProof/>
              <w:webHidden/>
            </w:rPr>
            <w:fldChar w:fldCharType="separate"/>
          </w:r>
          <w:ins w:id="546" w:author="Gavrilov, Evgeny" w:date="2016-04-11T14:59:00Z">
            <w:r>
              <w:rPr>
                <w:noProof/>
                <w:webHidden/>
              </w:rPr>
              <w:t>38</w:t>
            </w:r>
            <w:r>
              <w:rPr>
                <w:noProof/>
                <w:webHidden/>
              </w:rPr>
              <w:fldChar w:fldCharType="end"/>
            </w:r>
            <w:r w:rsidRPr="00C914F2">
              <w:rPr>
                <w:rStyle w:val="Hyperlink"/>
                <w:noProof/>
              </w:rPr>
              <w:fldChar w:fldCharType="end"/>
            </w:r>
          </w:ins>
        </w:p>
        <w:p w14:paraId="7CBE1079" w14:textId="77777777" w:rsidR="00AA1C39" w:rsidRDefault="00AA1C39">
          <w:pPr>
            <w:pStyle w:val="TOC1"/>
            <w:tabs>
              <w:tab w:val="right" w:leader="dot" w:pos="9204"/>
            </w:tabs>
            <w:rPr>
              <w:ins w:id="547" w:author="Gavrilov, Evgeny" w:date="2016-04-11T14:59:00Z"/>
              <w:rFonts w:eastAsiaTheme="minorEastAsia"/>
              <w:noProof/>
              <w:sz w:val="22"/>
              <w:lang w:val="ru-RU" w:eastAsia="ru-RU"/>
            </w:rPr>
          </w:pPr>
          <w:ins w:id="54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13. Additional info</w:t>
            </w:r>
            <w:r>
              <w:rPr>
                <w:noProof/>
                <w:webHidden/>
              </w:rPr>
              <w:tab/>
            </w:r>
            <w:r>
              <w:rPr>
                <w:noProof/>
                <w:webHidden/>
              </w:rPr>
              <w:fldChar w:fldCharType="begin"/>
            </w:r>
            <w:r>
              <w:rPr>
                <w:noProof/>
                <w:webHidden/>
              </w:rPr>
              <w:instrText xml:space="preserve"> PAGEREF _Toc448150131 \h </w:instrText>
            </w:r>
            <w:r>
              <w:rPr>
                <w:noProof/>
                <w:webHidden/>
              </w:rPr>
            </w:r>
          </w:ins>
          <w:r>
            <w:rPr>
              <w:noProof/>
              <w:webHidden/>
            </w:rPr>
            <w:fldChar w:fldCharType="separate"/>
          </w:r>
          <w:ins w:id="549" w:author="Gavrilov, Evgeny" w:date="2016-04-11T14:59:00Z">
            <w:r>
              <w:rPr>
                <w:noProof/>
                <w:webHidden/>
              </w:rPr>
              <w:t>38</w:t>
            </w:r>
            <w:r>
              <w:rPr>
                <w:noProof/>
                <w:webHidden/>
              </w:rPr>
              <w:fldChar w:fldCharType="end"/>
            </w:r>
            <w:r w:rsidRPr="00C914F2">
              <w:rPr>
                <w:rStyle w:val="Hyperlink"/>
                <w:noProof/>
              </w:rPr>
              <w:fldChar w:fldCharType="end"/>
            </w:r>
          </w:ins>
        </w:p>
        <w:p w14:paraId="228AF78E" w14:textId="77777777" w:rsidR="00AA1C39" w:rsidRDefault="00AA1C39">
          <w:pPr>
            <w:pStyle w:val="TOC2"/>
            <w:tabs>
              <w:tab w:val="right" w:leader="dot" w:pos="9204"/>
            </w:tabs>
            <w:rPr>
              <w:ins w:id="550" w:author="Gavrilov, Evgeny" w:date="2016-04-11T14:59:00Z"/>
              <w:rFonts w:eastAsiaTheme="minorEastAsia"/>
              <w:noProof/>
              <w:sz w:val="22"/>
              <w:lang w:val="ru-RU" w:eastAsia="ru-RU"/>
            </w:rPr>
          </w:pPr>
          <w:ins w:id="551"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"_Toc448150132"</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13.1 Perforce</w:t>
            </w:r>
            <w:r>
              <w:rPr>
                <w:noProof/>
                <w:webHidden/>
              </w:rPr>
              <w:tab/>
            </w:r>
            <w:r>
              <w:rPr>
                <w:noProof/>
                <w:webHidden/>
              </w:rPr>
              <w:fldChar w:fldCharType="begin"/>
            </w:r>
            <w:r>
              <w:rPr>
                <w:noProof/>
                <w:webHidden/>
              </w:rPr>
              <w:instrText xml:space="preserve"> PAGEREF _Toc448150132 \h </w:instrText>
            </w:r>
            <w:r>
              <w:rPr>
                <w:noProof/>
                <w:webHidden/>
              </w:rPr>
            </w:r>
          </w:ins>
          <w:r>
            <w:rPr>
              <w:noProof/>
              <w:webHidden/>
            </w:rPr>
            <w:fldChar w:fldCharType="separate"/>
          </w:r>
          <w:ins w:id="552" w:author="Gavrilov, Evgeny" w:date="2016-04-11T14:59:00Z">
            <w:r>
              <w:rPr>
                <w:noProof/>
                <w:webHidden/>
              </w:rPr>
              <w:t>38</w:t>
            </w:r>
            <w:r>
              <w:rPr>
                <w:noProof/>
                <w:webHidden/>
              </w:rPr>
              <w:fldChar w:fldCharType="end"/>
            </w:r>
            <w:r w:rsidRPr="00C914F2">
              <w:rPr>
                <w:rStyle w:val="Hyperlink"/>
                <w:noProof/>
              </w:rPr>
              <w:fldChar w:fldCharType="end"/>
            </w:r>
          </w:ins>
        </w:p>
        <w:p w14:paraId="4847D754" w14:textId="77777777" w:rsidR="00AA1C39" w:rsidRDefault="00AA1C39">
          <w:pPr>
            <w:pStyle w:val="TOC1"/>
            <w:tabs>
              <w:tab w:val="right" w:leader="dot" w:pos="9204"/>
            </w:tabs>
            <w:rPr>
              <w:ins w:id="553" w:author="Gavrilov, Evgeny" w:date="2016-04-11T14:59:00Z"/>
              <w:rFonts w:eastAsiaTheme="minorEastAsia"/>
              <w:noProof/>
              <w:sz w:val="22"/>
              <w:lang w:val="ru-RU" w:eastAsia="ru-RU"/>
            </w:rPr>
          </w:pPr>
          <w:ins w:id="554"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"_Toc448150133"</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 Server Information</w:t>
            </w:r>
            <w:r>
              <w:rPr>
                <w:noProof/>
                <w:webHidden/>
              </w:rPr>
              <w:tab/>
            </w:r>
            <w:r>
              <w:rPr>
                <w:noProof/>
                <w:webHidden/>
              </w:rPr>
              <w:fldChar w:fldCharType="begin"/>
            </w:r>
            <w:r>
              <w:rPr>
                <w:noProof/>
                <w:webHidden/>
              </w:rPr>
              <w:instrText xml:space="preserve"> PAGEREF _Toc448150133 \h </w:instrText>
            </w:r>
            <w:r>
              <w:rPr>
                <w:noProof/>
                <w:webHidden/>
              </w:rPr>
            </w:r>
          </w:ins>
          <w:r>
            <w:rPr>
              <w:noProof/>
              <w:webHidden/>
            </w:rPr>
            <w:fldChar w:fldCharType="separate"/>
          </w:r>
          <w:ins w:id="555" w:author="Gavrilov, Evgeny" w:date="2016-04-11T14:59:00Z">
            <w:r>
              <w:rPr>
                <w:noProof/>
                <w:webHidden/>
              </w:rPr>
              <w:t>38</w:t>
            </w:r>
            <w:r>
              <w:rPr>
                <w:noProof/>
                <w:webHidden/>
              </w:rPr>
              <w:fldChar w:fldCharType="end"/>
            </w:r>
            <w:r w:rsidRPr="00C914F2">
              <w:rPr>
                <w:rStyle w:val="Hyperlink"/>
                <w:noProof/>
              </w:rPr>
              <w:fldChar w:fldCharType="end"/>
            </w:r>
          </w:ins>
        </w:p>
        <w:p w14:paraId="071C9C11" w14:textId="77777777" w:rsidR="00AA1C39" w:rsidRDefault="00AA1C39">
          <w:pPr>
            <w:pStyle w:val="TOC2"/>
            <w:tabs>
              <w:tab w:val="right" w:leader="dot" w:pos="9204"/>
            </w:tabs>
            <w:rPr>
              <w:ins w:id="556" w:author="Gavrilov, Evgeny" w:date="2016-04-11T14:59:00Z"/>
              <w:rFonts w:eastAsiaTheme="minorEastAsia"/>
              <w:noProof/>
              <w:sz w:val="22"/>
              <w:lang w:val="ru-RU" w:eastAsia="ru-RU"/>
            </w:rPr>
          </w:pPr>
          <w:ins w:id="557"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"_Toc448150134"</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14.1 Disk</w:t>
            </w:r>
            <w:r>
              <w:rPr>
                <w:noProof/>
                <w:webHidden/>
              </w:rPr>
              <w:tab/>
            </w:r>
            <w:r>
              <w:rPr>
                <w:noProof/>
                <w:webHidden/>
              </w:rPr>
              <w:fldChar w:fldCharType="begin"/>
            </w:r>
            <w:r>
              <w:rPr>
                <w:noProof/>
                <w:webHidden/>
              </w:rPr>
              <w:instrText xml:space="preserve"> PAGEREF _Toc448150134 \h </w:instrText>
            </w:r>
            <w:r>
              <w:rPr>
                <w:noProof/>
                <w:webHidden/>
              </w:rPr>
            </w:r>
          </w:ins>
          <w:r>
            <w:rPr>
              <w:noProof/>
              <w:webHidden/>
            </w:rPr>
            <w:fldChar w:fldCharType="separate"/>
          </w:r>
          <w:ins w:id="558" w:author="Gavrilov, Evgeny" w:date="2016-04-11T14:59:00Z">
            <w:r>
              <w:rPr>
                <w:noProof/>
                <w:webHidden/>
              </w:rPr>
              <w:t>38</w:t>
            </w:r>
            <w:r>
              <w:rPr>
                <w:noProof/>
                <w:webHidden/>
              </w:rPr>
              <w:fldChar w:fldCharType="end"/>
            </w:r>
            <w:r w:rsidRPr="00C914F2">
              <w:rPr>
                <w:rStyle w:val="Hyperlink"/>
                <w:noProof/>
              </w:rPr>
              <w:fldChar w:fldCharType="end"/>
            </w:r>
          </w:ins>
        </w:p>
        <w:p w14:paraId="6F9BF6E3" w14:textId="77777777" w:rsidR="00AA1C39" w:rsidRDefault="00AA1C39">
          <w:pPr>
            <w:pStyle w:val="TOC2"/>
            <w:tabs>
              <w:tab w:val="right" w:leader="dot" w:pos="9204"/>
            </w:tabs>
            <w:rPr>
              <w:ins w:id="559" w:author="Gavrilov, Evgeny" w:date="2016-04-11T14:59:00Z"/>
              <w:rFonts w:eastAsiaTheme="minorEastAsia"/>
              <w:noProof/>
              <w:sz w:val="22"/>
              <w:lang w:val="ru-RU" w:eastAsia="ru-RU"/>
            </w:rPr>
          </w:pPr>
          <w:ins w:id="560"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"_Toc448150135"</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14.2 Memory</w:t>
            </w:r>
            <w:r>
              <w:rPr>
                <w:noProof/>
                <w:webHidden/>
              </w:rPr>
              <w:tab/>
            </w:r>
            <w:r>
              <w:rPr>
                <w:noProof/>
                <w:webHidden/>
              </w:rPr>
              <w:fldChar w:fldCharType="begin"/>
            </w:r>
            <w:r>
              <w:rPr>
                <w:noProof/>
                <w:webHidden/>
              </w:rPr>
              <w:instrText xml:space="preserve"> PAGEREF _Toc448150135 \h </w:instrText>
            </w:r>
            <w:r>
              <w:rPr>
                <w:noProof/>
                <w:webHidden/>
              </w:rPr>
            </w:r>
          </w:ins>
          <w:r>
            <w:rPr>
              <w:noProof/>
              <w:webHidden/>
            </w:rPr>
            <w:fldChar w:fldCharType="separate"/>
          </w:r>
          <w:ins w:id="561" w:author="Gavrilov, Evgeny" w:date="2016-04-11T14:59:00Z">
            <w:r>
              <w:rPr>
                <w:noProof/>
                <w:webHidden/>
              </w:rPr>
              <w:t>38</w:t>
            </w:r>
            <w:r>
              <w:rPr>
                <w:noProof/>
                <w:webHidden/>
              </w:rPr>
              <w:fldChar w:fldCharType="end"/>
            </w:r>
            <w:r w:rsidRPr="00C914F2">
              <w:rPr>
                <w:rStyle w:val="Hyperlink"/>
                <w:noProof/>
              </w:rPr>
              <w:fldChar w:fldCharType="end"/>
            </w:r>
          </w:ins>
        </w:p>
        <w:p w14:paraId="4D5B63F1" w14:textId="77777777" w:rsidR="00AA1C39" w:rsidRDefault="00AA1C39">
          <w:pPr>
            <w:pStyle w:val="TOC2"/>
            <w:tabs>
              <w:tab w:val="right" w:leader="dot" w:pos="9204"/>
            </w:tabs>
            <w:rPr>
              <w:ins w:id="562" w:author="Gavrilov, Evgeny" w:date="2016-04-11T14:59:00Z"/>
              <w:rFonts w:eastAsiaTheme="minorEastAsia"/>
              <w:noProof/>
              <w:sz w:val="22"/>
              <w:lang w:val="ru-RU" w:eastAsia="ru-RU"/>
            </w:rPr>
          </w:pPr>
          <w:ins w:id="563"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"_Toc448150136"</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14.3 CPU</w:t>
            </w:r>
            <w:r>
              <w:rPr>
                <w:noProof/>
                <w:webHidden/>
              </w:rPr>
              <w:tab/>
            </w:r>
            <w:r>
              <w:rPr>
                <w:noProof/>
                <w:webHidden/>
              </w:rPr>
              <w:fldChar w:fldCharType="begin"/>
            </w:r>
            <w:r>
              <w:rPr>
                <w:noProof/>
                <w:webHidden/>
              </w:rPr>
              <w:instrText xml:space="preserve"> PAGEREF _Toc448150136 \h </w:instrText>
            </w:r>
            <w:r>
              <w:rPr>
                <w:noProof/>
                <w:webHidden/>
              </w:rPr>
            </w:r>
          </w:ins>
          <w:r>
            <w:rPr>
              <w:noProof/>
              <w:webHidden/>
            </w:rPr>
            <w:fldChar w:fldCharType="separate"/>
          </w:r>
          <w:ins w:id="564" w:author="Gavrilov, Evgeny" w:date="2016-04-11T14:59:00Z">
            <w:r>
              <w:rPr>
                <w:noProof/>
                <w:webHidden/>
              </w:rPr>
              <w:t>38</w:t>
            </w:r>
            <w:r>
              <w:rPr>
                <w:noProof/>
                <w:webHidden/>
              </w:rPr>
              <w:fldChar w:fldCharType="end"/>
            </w:r>
            <w:r w:rsidRPr="00C914F2">
              <w:rPr>
                <w:rStyle w:val="Hyperlink"/>
                <w:noProof/>
              </w:rPr>
              <w:fldChar w:fldCharType="end"/>
            </w:r>
          </w:ins>
        </w:p>
        <w:p w14:paraId="4615E998" w14:textId="77777777" w:rsidR="00AA1C39" w:rsidRDefault="00AA1C39">
          <w:pPr>
            <w:pStyle w:val="TOC2"/>
            <w:tabs>
              <w:tab w:val="right" w:leader="dot" w:pos="9204"/>
            </w:tabs>
            <w:rPr>
              <w:ins w:id="565" w:author="Gavrilov, Evgeny" w:date="2016-04-11T14:59:00Z"/>
              <w:rFonts w:eastAsiaTheme="minorEastAsia"/>
              <w:noProof/>
              <w:sz w:val="22"/>
              <w:lang w:val="ru-RU" w:eastAsia="ru-RU"/>
            </w:rPr>
          </w:pPr>
          <w:ins w:id="566"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"_Toc448150137"</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14.4 Software versions</w:t>
            </w:r>
            <w:r>
              <w:rPr>
                <w:noProof/>
                <w:webHidden/>
              </w:rPr>
              <w:tab/>
            </w:r>
            <w:r>
              <w:rPr>
                <w:noProof/>
                <w:webHidden/>
              </w:rPr>
              <w:fldChar w:fldCharType="begin"/>
            </w:r>
            <w:r>
              <w:rPr>
                <w:noProof/>
                <w:webHidden/>
              </w:rPr>
              <w:instrText xml:space="preserve"> PAGEREF _Toc448150137 \h </w:instrText>
            </w:r>
            <w:r>
              <w:rPr>
                <w:noProof/>
                <w:webHidden/>
              </w:rPr>
            </w:r>
          </w:ins>
          <w:r>
            <w:rPr>
              <w:noProof/>
              <w:webHidden/>
            </w:rPr>
            <w:fldChar w:fldCharType="separate"/>
          </w:r>
          <w:ins w:id="567" w:author="Gavrilov, Evgeny" w:date="2016-04-11T14:59:00Z">
            <w:r>
              <w:rPr>
                <w:noProof/>
                <w:webHidden/>
              </w:rPr>
              <w:t>38</w:t>
            </w:r>
            <w:r>
              <w:rPr>
                <w:noProof/>
                <w:webHidden/>
              </w:rPr>
              <w:fldChar w:fldCharType="end"/>
            </w:r>
            <w:r w:rsidRPr="00C914F2">
              <w:rPr>
                <w:rStyle w:val="Hyperlink"/>
                <w:noProof/>
              </w:rPr>
              <w:fldChar w:fldCharType="end"/>
            </w:r>
          </w:ins>
        </w:p>
        <w:p w14:paraId="51AF4C47" w14:textId="77777777" w:rsidR="00AA1C39" w:rsidRDefault="00AA1C39">
          <w:pPr>
            <w:pStyle w:val="TOC2"/>
            <w:tabs>
              <w:tab w:val="right" w:leader="dot" w:pos="9204"/>
            </w:tabs>
            <w:rPr>
              <w:ins w:id="568" w:author="Gavrilov, Evgeny" w:date="2016-04-11T14:59:00Z"/>
              <w:rFonts w:eastAsiaTheme="minorEastAsia"/>
              <w:noProof/>
              <w:sz w:val="22"/>
              <w:lang w:val="ru-RU" w:eastAsia="ru-RU"/>
            </w:rPr>
          </w:pPr>
          <w:ins w:id="569"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"_Toc448150138"</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14.5 Server addresses and ports</w:t>
            </w:r>
            <w:r>
              <w:rPr>
                <w:noProof/>
                <w:webHidden/>
              </w:rPr>
              <w:tab/>
            </w:r>
            <w:r>
              <w:rPr>
                <w:noProof/>
                <w:webHidden/>
              </w:rPr>
              <w:fldChar w:fldCharType="begin"/>
            </w:r>
            <w:r>
              <w:rPr>
                <w:noProof/>
                <w:webHidden/>
              </w:rPr>
              <w:instrText xml:space="preserve"> PAGEREF _Toc448150138 \h </w:instrText>
            </w:r>
            <w:r>
              <w:rPr>
                <w:noProof/>
                <w:webHidden/>
              </w:rPr>
            </w:r>
          </w:ins>
          <w:r>
            <w:rPr>
              <w:noProof/>
              <w:webHidden/>
            </w:rPr>
            <w:fldChar w:fldCharType="separate"/>
          </w:r>
          <w:ins w:id="570" w:author="Gavrilov, Evgeny" w:date="2016-04-11T14:59:00Z">
            <w:r>
              <w:rPr>
                <w:noProof/>
                <w:webHidden/>
              </w:rPr>
              <w:t>39</w:t>
            </w:r>
            <w:r>
              <w:rPr>
                <w:noProof/>
                <w:webHidden/>
              </w:rPr>
              <w:fldChar w:fldCharType="end"/>
            </w:r>
            <w:r w:rsidRPr="00C914F2">
              <w:rPr>
                <w:rStyle w:val="Hyperlink"/>
                <w:noProof/>
              </w:rPr>
              <w:fldChar w:fldCharType="end"/>
            </w:r>
          </w:ins>
        </w:p>
        <w:p w14:paraId="4D0E1463" w14:textId="77777777" w:rsidR="00AA1C39" w:rsidRDefault="00AA1C39">
          <w:pPr>
            <w:pStyle w:val="TOC1"/>
            <w:tabs>
              <w:tab w:val="right" w:leader="dot" w:pos="9204"/>
            </w:tabs>
            <w:rPr>
              <w:ins w:id="571" w:author="Gavrilov, Evgeny" w:date="2016-04-11T14:59:00Z"/>
              <w:rFonts w:eastAsiaTheme="minorEastAsia"/>
              <w:noProof/>
              <w:sz w:val="22"/>
              <w:lang w:val="ru-RU" w:eastAsia="ru-RU"/>
            </w:rPr>
          </w:pPr>
          <w:ins w:id="572"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"_Toc448150139"</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15. Appendix</w:t>
            </w:r>
            <w:r>
              <w:rPr>
                <w:noProof/>
                <w:webHidden/>
              </w:rPr>
              <w:tab/>
            </w:r>
            <w:r>
              <w:rPr>
                <w:noProof/>
                <w:webHidden/>
              </w:rPr>
              <w:fldChar w:fldCharType="begin"/>
            </w:r>
            <w:r>
              <w:rPr>
                <w:noProof/>
                <w:webHidden/>
              </w:rPr>
              <w:instrText xml:space="preserve"> PAGEREF _Toc448150139 \h </w:instrText>
            </w:r>
            <w:r>
              <w:rPr>
                <w:noProof/>
                <w:webHidden/>
              </w:rPr>
            </w:r>
          </w:ins>
          <w:r>
            <w:rPr>
              <w:noProof/>
              <w:webHidden/>
            </w:rPr>
            <w:fldChar w:fldCharType="separate"/>
          </w:r>
          <w:ins w:id="573" w:author="Gavrilov, Evgeny" w:date="2016-04-11T14:59:00Z">
            <w:r>
              <w:rPr>
                <w:noProof/>
                <w:webHidden/>
              </w:rPr>
              <w:t>39</w:t>
            </w:r>
            <w:r>
              <w:rPr>
                <w:noProof/>
                <w:webHidden/>
              </w:rPr>
              <w:fldChar w:fldCharType="end"/>
            </w:r>
            <w:r w:rsidRPr="00C914F2">
              <w:rPr>
                <w:rStyle w:val="Hyperlink"/>
                <w:noProof/>
              </w:rPr>
              <w:fldChar w:fldCharType="end"/>
            </w:r>
          </w:ins>
        </w:p>
        <w:p w14:paraId="3030F694" w14:textId="77777777" w:rsidR="00AA1C39" w:rsidRDefault="00AA1C39">
          <w:pPr>
            <w:pStyle w:val="TOC2"/>
            <w:tabs>
              <w:tab w:val="right" w:leader="dot" w:pos="9204"/>
            </w:tabs>
            <w:rPr>
              <w:ins w:id="574" w:author="Gavrilov, Evgeny" w:date="2016-04-11T14:59:00Z"/>
              <w:rFonts w:eastAsiaTheme="minorEastAsia"/>
              <w:noProof/>
              <w:sz w:val="22"/>
              <w:lang w:val="ru-RU" w:eastAsia="ru-RU"/>
            </w:rPr>
          </w:pPr>
          <w:ins w:id="575"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"_Toc448150140"</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15.1 Mapping Dictionary</w:t>
            </w:r>
            <w:r>
              <w:rPr>
                <w:noProof/>
                <w:webHidden/>
              </w:rPr>
              <w:tab/>
            </w:r>
            <w:r>
              <w:rPr>
                <w:noProof/>
                <w:webHidden/>
              </w:rPr>
              <w:fldChar w:fldCharType="begin"/>
            </w:r>
            <w:r>
              <w:rPr>
                <w:noProof/>
                <w:webHidden/>
              </w:rPr>
              <w:instrText xml:space="preserve"> PAGEREF _Toc448150140 \h </w:instrText>
            </w:r>
            <w:r>
              <w:rPr>
                <w:noProof/>
                <w:webHidden/>
              </w:rPr>
            </w:r>
          </w:ins>
          <w:r>
            <w:rPr>
              <w:noProof/>
              <w:webHidden/>
            </w:rPr>
            <w:fldChar w:fldCharType="separate"/>
          </w:r>
          <w:ins w:id="576" w:author="Gavrilov, Evgeny" w:date="2016-04-11T14:59:00Z">
            <w:r>
              <w:rPr>
                <w:noProof/>
                <w:webHidden/>
              </w:rPr>
              <w:t>39</w:t>
            </w:r>
            <w:r>
              <w:rPr>
                <w:noProof/>
                <w:webHidden/>
              </w:rPr>
              <w:fldChar w:fldCharType="end"/>
            </w:r>
            <w:r w:rsidRPr="00C914F2">
              <w:rPr>
                <w:rStyle w:val="Hyperlink"/>
                <w:noProof/>
              </w:rPr>
              <w:fldChar w:fldCharType="end"/>
            </w:r>
          </w:ins>
        </w:p>
        <w:p w14:paraId="617052B9" w14:textId="77777777" w:rsidR="00AA1C39" w:rsidRDefault="00AA1C39">
          <w:pPr>
            <w:pStyle w:val="TOC2"/>
            <w:tabs>
              <w:tab w:val="right" w:leader="dot" w:pos="9204"/>
            </w:tabs>
            <w:rPr>
              <w:ins w:id="577" w:author="Gavrilov, Evgeny" w:date="2016-04-11T14:59:00Z"/>
              <w:rFonts w:eastAsiaTheme="minorEastAsia"/>
              <w:noProof/>
              <w:sz w:val="22"/>
              <w:lang w:val="ru-RU" w:eastAsia="ru-RU"/>
            </w:rPr>
          </w:pPr>
          <w:ins w:id="578" w:author="Gavrilov, Evgeny" w:date="2016-04-11T14:59:00Z">
            <w:r w:rsidRPr="00C914F2">
              <w:rPr>
                <w:rStyle w:val="Hyperlink"/>
                <w:noProof/>
              </w:rPr>
              <w:fldChar w:fldCharType="begin"/>
            </w:r>
            <w:r w:rsidRPr="00C914F2">
              <w:rPr>
                <w:rStyle w:val="Hyperlink"/>
                <w:noProof/>
              </w:rPr>
              <w:instrText xml:space="preserve"> </w:instrText>
            </w:r>
            <w:r>
              <w:rPr>
                <w:noProof/>
              </w:rPr>
              <w:instrText>HYPERLINK \l "_Toc448150141"</w:instrText>
            </w:r>
            <w:r w:rsidRPr="00C914F2">
              <w:rPr>
                <w:rStyle w:val="Hyperlink"/>
                <w:noProof/>
              </w:rPr>
              <w:instrText xml:space="preserve"> </w:instrText>
            </w:r>
            <w:r w:rsidRPr="00C914F2">
              <w:rPr>
                <w:rStyle w:val="Hyperlink"/>
                <w:noProof/>
              </w:rPr>
            </w:r>
            <w:r w:rsidRPr="00C914F2">
              <w:rPr>
                <w:rStyle w:val="Hyperlink"/>
                <w:noProof/>
              </w:rPr>
              <w:fldChar w:fldCharType="separate"/>
            </w:r>
            <w:r w:rsidRPr="00C914F2">
              <w:rPr>
                <w:rStyle w:val="Hyperlink"/>
                <w:noProof/>
              </w:rPr>
              <w:t>15.2 Event Name and Event Type Mapping</w:t>
            </w:r>
            <w:r>
              <w:rPr>
                <w:noProof/>
                <w:webHidden/>
              </w:rPr>
              <w:tab/>
            </w:r>
            <w:r>
              <w:rPr>
                <w:noProof/>
                <w:webHidden/>
              </w:rPr>
              <w:fldChar w:fldCharType="begin"/>
            </w:r>
            <w:r>
              <w:rPr>
                <w:noProof/>
                <w:webHidden/>
              </w:rPr>
              <w:instrText xml:space="preserve"> PAGEREF _Toc448150141 \h </w:instrText>
            </w:r>
            <w:r>
              <w:rPr>
                <w:noProof/>
                <w:webHidden/>
              </w:rPr>
            </w:r>
          </w:ins>
          <w:r>
            <w:rPr>
              <w:noProof/>
              <w:webHidden/>
            </w:rPr>
            <w:fldChar w:fldCharType="separate"/>
          </w:r>
          <w:ins w:id="579" w:author="Gavrilov, Evgeny" w:date="2016-04-11T14:59:00Z">
            <w:r>
              <w:rPr>
                <w:noProof/>
                <w:webHidden/>
              </w:rPr>
              <w:t>40</w:t>
            </w:r>
            <w:r>
              <w:rPr>
                <w:noProof/>
                <w:webHidden/>
              </w:rPr>
              <w:fldChar w:fldCharType="end"/>
            </w:r>
            <w:r w:rsidRPr="00C914F2">
              <w:rPr>
                <w:rStyle w:val="Hyperlink"/>
                <w:noProof/>
              </w:rPr>
              <w:fldChar w:fldCharType="end"/>
            </w:r>
          </w:ins>
        </w:p>
        <w:p w14:paraId="508499B9" w14:textId="77777777" w:rsidR="00AA1C39" w:rsidDel="00AA1C39" w:rsidRDefault="00AA1C39">
          <w:pPr>
            <w:pStyle w:val="TOC1"/>
            <w:tabs>
              <w:tab w:val="right" w:leader="dot" w:pos="9204"/>
            </w:tabs>
            <w:rPr>
              <w:del w:id="580" w:author="Gavrilov, Evgeny" w:date="2016-04-11T14:59:00Z"/>
              <w:noProof/>
            </w:rPr>
          </w:pPr>
        </w:p>
        <w:p w14:paraId="558BAC97" w14:textId="77777777" w:rsidR="008C0302" w:rsidDel="008C0302" w:rsidRDefault="008C0302">
          <w:pPr>
            <w:pStyle w:val="TOC1"/>
            <w:tabs>
              <w:tab w:val="right" w:leader="dot" w:pos="9204"/>
            </w:tabs>
            <w:rPr>
              <w:del w:id="581" w:author="Gavrilov, Evgeny" w:date="2016-04-11T14:57:00Z"/>
              <w:noProof/>
            </w:rPr>
          </w:pPr>
        </w:p>
        <w:p w14:paraId="676FCEA5" w14:textId="77777777" w:rsidR="006D3843" w:rsidDel="006D3843" w:rsidRDefault="006D3843">
          <w:pPr>
            <w:pStyle w:val="TOC1"/>
            <w:tabs>
              <w:tab w:val="right" w:leader="dot" w:pos="9204"/>
            </w:tabs>
            <w:rPr>
              <w:del w:id="582" w:author="Gavrilov, Evgeny" w:date="2016-03-09T10:29:00Z"/>
              <w:noProof/>
            </w:rPr>
          </w:pPr>
        </w:p>
        <w:p w14:paraId="75BCB601" w14:textId="77777777" w:rsidR="00743277" w:rsidDel="00743277" w:rsidRDefault="00743277">
          <w:pPr>
            <w:pStyle w:val="TOC1"/>
            <w:tabs>
              <w:tab w:val="right" w:leader="dot" w:pos="9204"/>
            </w:tabs>
            <w:rPr>
              <w:del w:id="583" w:author="Gavrilov, Evgeny" w:date="2016-03-09T10:22:00Z"/>
              <w:noProof/>
            </w:rPr>
          </w:pPr>
        </w:p>
        <w:p w14:paraId="34496F58" w14:textId="77777777" w:rsidR="008F3BB8" w:rsidDel="008F3BB8" w:rsidRDefault="008F3BB8">
          <w:pPr>
            <w:pStyle w:val="TOC1"/>
            <w:tabs>
              <w:tab w:val="right" w:leader="dot" w:pos="9204"/>
            </w:tabs>
            <w:rPr>
              <w:del w:id="584" w:author="Gavrilov, Evgeny" w:date="2016-03-09T10:22:00Z"/>
              <w:noProof/>
            </w:rPr>
          </w:pPr>
        </w:p>
        <w:p w14:paraId="267366B8" w14:textId="77777777" w:rsidR="00AE350D" w:rsidDel="00AE350D" w:rsidRDefault="00AE350D">
          <w:pPr>
            <w:pStyle w:val="TOC1"/>
            <w:tabs>
              <w:tab w:val="right" w:leader="dot" w:pos="9204"/>
            </w:tabs>
            <w:rPr>
              <w:del w:id="585" w:author="Gavrilov, Evgeny" w:date="2016-02-02T12:09:00Z"/>
              <w:noProof/>
            </w:rPr>
          </w:pPr>
        </w:p>
        <w:p w14:paraId="5BDF5A82" w14:textId="77777777" w:rsidR="00220105" w:rsidDel="00220105" w:rsidRDefault="00220105">
          <w:pPr>
            <w:pStyle w:val="TOC1"/>
            <w:tabs>
              <w:tab w:val="right" w:leader="dot" w:pos="9204"/>
            </w:tabs>
            <w:rPr>
              <w:del w:id="586" w:author="Gavrilov, Evgeny" w:date="2016-02-02T12:07:00Z"/>
              <w:noProof/>
            </w:rPr>
          </w:pPr>
        </w:p>
        <w:p w14:paraId="5FFB138E" w14:textId="77777777" w:rsidR="004504D0" w:rsidDel="004504D0" w:rsidRDefault="004504D0">
          <w:pPr>
            <w:pStyle w:val="TOC1"/>
            <w:tabs>
              <w:tab w:val="right" w:leader="dot" w:pos="9204"/>
            </w:tabs>
            <w:rPr>
              <w:del w:id="587" w:author="Gavrilov, Evgeny" w:date="2016-02-02T12:07:00Z"/>
              <w:noProof/>
            </w:rPr>
          </w:pPr>
        </w:p>
        <w:p w14:paraId="037EDB1E" w14:textId="77777777" w:rsidR="00485A77" w:rsidDel="00485A77" w:rsidRDefault="00485A77">
          <w:pPr>
            <w:pStyle w:val="TOC1"/>
            <w:tabs>
              <w:tab w:val="right" w:leader="dot" w:pos="9204"/>
            </w:tabs>
            <w:rPr>
              <w:del w:id="588" w:author="Gavrilov, Evgeny" w:date="2016-01-26T19:28:00Z"/>
              <w:noProof/>
            </w:rPr>
          </w:pPr>
        </w:p>
        <w:p w14:paraId="6BFB24A9" w14:textId="77777777" w:rsidR="000B20F1" w:rsidDel="000B20F1" w:rsidRDefault="000B20F1">
          <w:pPr>
            <w:pStyle w:val="TOC1"/>
            <w:tabs>
              <w:tab w:val="right" w:leader="dot" w:pos="9204"/>
            </w:tabs>
            <w:rPr>
              <w:del w:id="589" w:author="Gavrilov, Evgeny" w:date="2016-01-26T18:53:00Z"/>
              <w:noProof/>
            </w:rPr>
          </w:pPr>
        </w:p>
        <w:p w14:paraId="28633A82" w14:textId="77777777" w:rsidR="005A0D1E" w:rsidDel="005A0D1E" w:rsidRDefault="005A0D1E">
          <w:pPr>
            <w:pStyle w:val="TOC1"/>
            <w:tabs>
              <w:tab w:val="right" w:leader="dot" w:pos="9204"/>
            </w:tabs>
            <w:rPr>
              <w:del w:id="590" w:author="Gavrilov, Evgeny" w:date="2016-01-26T18:37:00Z"/>
              <w:noProof/>
            </w:rPr>
          </w:pPr>
        </w:p>
        <w:p w14:paraId="4A82BB02" w14:textId="77777777" w:rsidR="00060A28" w:rsidDel="00060A28" w:rsidRDefault="00060A28">
          <w:pPr>
            <w:pStyle w:val="TOC1"/>
            <w:tabs>
              <w:tab w:val="right" w:leader="dot" w:pos="9204"/>
            </w:tabs>
            <w:rPr>
              <w:del w:id="591" w:author="Gavrilov, Evgeny" w:date="2016-01-26T18:17:00Z"/>
              <w:noProof/>
            </w:rPr>
          </w:pPr>
        </w:p>
        <w:p w14:paraId="45885D95" w14:textId="77777777" w:rsidR="001D5A4D" w:rsidDel="001D5A4D" w:rsidRDefault="001D5A4D">
          <w:pPr>
            <w:pStyle w:val="TOC1"/>
            <w:tabs>
              <w:tab w:val="right" w:leader="dot" w:pos="9204"/>
            </w:tabs>
            <w:rPr>
              <w:del w:id="592" w:author="Gavrilov, Evgeny" w:date="2016-01-26T18:10:00Z"/>
              <w:noProof/>
            </w:rPr>
          </w:pPr>
        </w:p>
        <w:p w14:paraId="2DD4AA4A" w14:textId="77777777" w:rsidR="00394503" w:rsidDel="00394503" w:rsidRDefault="00394503">
          <w:pPr>
            <w:pStyle w:val="TOC1"/>
            <w:tabs>
              <w:tab w:val="right" w:leader="dot" w:pos="9204"/>
            </w:tabs>
            <w:rPr>
              <w:del w:id="593" w:author="Gavrilov, Evgeny" w:date="2016-01-26T16:40:00Z"/>
              <w:noProof/>
            </w:rPr>
          </w:pPr>
        </w:p>
        <w:p w14:paraId="68568DCD" w14:textId="77777777" w:rsidR="00151F4E" w:rsidDel="00151F4E" w:rsidRDefault="00151F4E">
          <w:pPr>
            <w:pStyle w:val="TOC1"/>
            <w:tabs>
              <w:tab w:val="right" w:leader="dot" w:pos="9204"/>
            </w:tabs>
            <w:rPr>
              <w:del w:id="594" w:author="Gavrilov, Evgeny" w:date="2016-01-26T16:19:00Z"/>
              <w:noProof/>
            </w:rPr>
          </w:pPr>
        </w:p>
        <w:p w14:paraId="28FD2996" w14:textId="77777777" w:rsidR="00814F34" w:rsidDel="00814F34" w:rsidRDefault="00814F34">
          <w:pPr>
            <w:pStyle w:val="TOC1"/>
            <w:tabs>
              <w:tab w:val="right" w:leader="dot" w:pos="9204"/>
            </w:tabs>
            <w:rPr>
              <w:del w:id="595" w:author="Gavrilov, Evgeny" w:date="2016-01-26T15:04:00Z"/>
              <w:noProof/>
            </w:rPr>
          </w:pPr>
        </w:p>
        <w:p w14:paraId="170EC58F" w14:textId="77777777" w:rsidR="008E3ED0" w:rsidDel="008E3ED0" w:rsidRDefault="008E3ED0">
          <w:pPr>
            <w:pStyle w:val="TOC1"/>
            <w:tabs>
              <w:tab w:val="right" w:leader="dot" w:pos="9204"/>
            </w:tabs>
            <w:rPr>
              <w:del w:id="596" w:author="Gavrilov, Evgeny" w:date="2016-01-26T14:55:00Z"/>
              <w:noProof/>
            </w:rPr>
          </w:pPr>
        </w:p>
        <w:p w14:paraId="40F2707C" w14:textId="77777777" w:rsidR="008C6298" w:rsidDel="008C6298" w:rsidRDefault="008C6298">
          <w:pPr>
            <w:pStyle w:val="TOC1"/>
            <w:tabs>
              <w:tab w:val="right" w:leader="dot" w:pos="9062"/>
            </w:tabs>
            <w:rPr>
              <w:del w:id="597" w:author="Gavrilov, Evgeny" w:date="2016-01-26T14:52:00Z"/>
              <w:noProof/>
            </w:rPr>
          </w:pPr>
        </w:p>
        <w:p w14:paraId="54B278B3" w14:textId="77777777" w:rsidR="000D3C05" w:rsidDel="000D3C05" w:rsidRDefault="000D3C05">
          <w:pPr>
            <w:pStyle w:val="TOC1"/>
            <w:tabs>
              <w:tab w:val="right" w:leader="dot" w:pos="9062"/>
            </w:tabs>
            <w:rPr>
              <w:del w:id="598" w:author="Gavrilov, Evgeny" w:date="2016-01-26T14:42:00Z"/>
              <w:noProof/>
            </w:rPr>
          </w:pPr>
        </w:p>
        <w:p w14:paraId="339F3ECD" w14:textId="77777777" w:rsidR="00BE64E7" w:rsidDel="00BE64E7" w:rsidRDefault="00BE64E7">
          <w:pPr>
            <w:pStyle w:val="TOC1"/>
            <w:tabs>
              <w:tab w:val="right" w:leader="dot" w:pos="9062"/>
            </w:tabs>
            <w:rPr>
              <w:del w:id="599" w:author="Gavrilov, Evgeny" w:date="2016-01-26T14:40:00Z"/>
              <w:noProof/>
            </w:rPr>
          </w:pPr>
        </w:p>
        <w:p w14:paraId="5E872981" w14:textId="77777777" w:rsidR="00591D13" w:rsidDel="00591D13" w:rsidRDefault="00591D13">
          <w:pPr>
            <w:pStyle w:val="TOC1"/>
            <w:tabs>
              <w:tab w:val="right" w:leader="dot" w:pos="9062"/>
            </w:tabs>
            <w:rPr>
              <w:del w:id="600" w:author="Gavrilov, Evgeny" w:date="2016-01-26T14:30:00Z"/>
              <w:noProof/>
            </w:rPr>
          </w:pPr>
        </w:p>
        <w:p w14:paraId="6A9A17E1" w14:textId="77777777" w:rsidR="006C5D2E" w:rsidDel="006C5D2E" w:rsidRDefault="006C5D2E">
          <w:pPr>
            <w:pStyle w:val="TOC1"/>
            <w:tabs>
              <w:tab w:val="right" w:leader="dot" w:pos="9062"/>
            </w:tabs>
            <w:rPr>
              <w:del w:id="601" w:author="Gavrilov, Evgeny" w:date="2016-01-26T13:31:00Z"/>
              <w:noProof/>
            </w:rPr>
          </w:pPr>
        </w:p>
        <w:p w14:paraId="6CB68435" w14:textId="77777777" w:rsidR="00F1299D" w:rsidDel="00F1299D" w:rsidRDefault="00F1299D">
          <w:pPr>
            <w:pStyle w:val="TOC1"/>
            <w:tabs>
              <w:tab w:val="right" w:leader="dot" w:pos="9062"/>
            </w:tabs>
            <w:rPr>
              <w:del w:id="602" w:author="Gavrilov, Evgeny" w:date="2016-01-20T20:03:00Z"/>
              <w:noProof/>
            </w:rPr>
          </w:pPr>
        </w:p>
        <w:p w14:paraId="38F35012" w14:textId="77777777" w:rsidR="00CC707B" w:rsidDel="00CC707B" w:rsidRDefault="00CC707B">
          <w:pPr>
            <w:pStyle w:val="TOC1"/>
            <w:tabs>
              <w:tab w:val="right" w:leader="dot" w:pos="9062"/>
            </w:tabs>
            <w:rPr>
              <w:del w:id="603" w:author="Gavrilov, Evgeny" w:date="2016-01-20T19:32:00Z"/>
              <w:noProof/>
            </w:rPr>
          </w:pPr>
        </w:p>
        <w:p w14:paraId="0AFEA502" w14:textId="77777777" w:rsidR="00BF4822" w:rsidDel="00BF4822" w:rsidRDefault="00BF4822">
          <w:pPr>
            <w:pStyle w:val="TOC1"/>
            <w:tabs>
              <w:tab w:val="right" w:leader="dot" w:pos="9062"/>
            </w:tabs>
            <w:rPr>
              <w:del w:id="604" w:author="Gavrilov, Evgeny" w:date="2016-01-20T19:12:00Z"/>
              <w:noProof/>
            </w:rPr>
          </w:pPr>
        </w:p>
        <w:p w14:paraId="57E28639" w14:textId="77777777" w:rsidR="00DD6B94" w:rsidDel="00DD6B94" w:rsidRDefault="00DD6B94">
          <w:pPr>
            <w:pStyle w:val="TOC1"/>
            <w:tabs>
              <w:tab w:val="right" w:leader="dot" w:pos="9062"/>
            </w:tabs>
            <w:rPr>
              <w:del w:id="605" w:author="Gavrilov, Evgeny" w:date="2016-01-13T17:28:00Z"/>
              <w:noProof/>
            </w:rPr>
          </w:pPr>
        </w:p>
        <w:p w14:paraId="12B5F7F5" w14:textId="77777777" w:rsidR="003F63EA" w:rsidDel="003F63EA" w:rsidRDefault="003F63EA">
          <w:pPr>
            <w:pStyle w:val="TOC1"/>
            <w:tabs>
              <w:tab w:val="right" w:leader="dot" w:pos="9062"/>
            </w:tabs>
            <w:rPr>
              <w:del w:id="606" w:author="Gavrilov, Evgeny" w:date="2016-01-13T17:27:00Z"/>
              <w:noProof/>
            </w:rPr>
          </w:pPr>
        </w:p>
        <w:p w14:paraId="6E985A17" w14:textId="77777777" w:rsidR="00DC4D1D" w:rsidDel="00DC4D1D" w:rsidRDefault="00DC4D1D">
          <w:pPr>
            <w:pStyle w:val="TOC1"/>
            <w:tabs>
              <w:tab w:val="right" w:leader="dot" w:pos="9062"/>
            </w:tabs>
            <w:rPr>
              <w:del w:id="607" w:author="Gavrilov, Evgeny" w:date="2016-01-13T17:04:00Z"/>
              <w:noProof/>
            </w:rPr>
          </w:pPr>
        </w:p>
        <w:p w14:paraId="40FE32BE" w14:textId="77777777" w:rsidR="00351384" w:rsidDel="00351384" w:rsidRDefault="00351384">
          <w:pPr>
            <w:pStyle w:val="TOC1"/>
            <w:tabs>
              <w:tab w:val="right" w:leader="dot" w:pos="9062"/>
            </w:tabs>
            <w:rPr>
              <w:del w:id="608" w:author="Gavrilov, Evgeny" w:date="2016-01-13T16:58:00Z"/>
              <w:noProof/>
            </w:rPr>
          </w:pPr>
        </w:p>
        <w:p w14:paraId="7E8EF160" w14:textId="77777777" w:rsidR="00053EFD" w:rsidDel="00053EFD" w:rsidRDefault="00053EFD">
          <w:pPr>
            <w:pStyle w:val="TOC1"/>
            <w:tabs>
              <w:tab w:val="right" w:leader="dot" w:pos="9062"/>
            </w:tabs>
            <w:rPr>
              <w:del w:id="609" w:author="Gavrilov, Evgeny" w:date="2016-01-13T15:51:00Z"/>
              <w:noProof/>
            </w:rPr>
          </w:pPr>
        </w:p>
        <w:p w14:paraId="6E8A4E4E" w14:textId="77777777" w:rsidR="00B973C0" w:rsidDel="00B973C0" w:rsidRDefault="00B973C0">
          <w:pPr>
            <w:pStyle w:val="TOC1"/>
            <w:tabs>
              <w:tab w:val="right" w:leader="dot" w:pos="9062"/>
            </w:tabs>
            <w:rPr>
              <w:del w:id="610" w:author="Gavrilov, Evgeny" w:date="2015-12-04T16:11:00Z"/>
              <w:noProof/>
            </w:rPr>
          </w:pPr>
        </w:p>
        <w:p w14:paraId="3886FA0D" w14:textId="77777777" w:rsidR="00022572" w:rsidDel="00022572" w:rsidRDefault="00022572">
          <w:pPr>
            <w:pStyle w:val="TOC1"/>
            <w:tabs>
              <w:tab w:val="right" w:leader="dot" w:pos="9062"/>
            </w:tabs>
            <w:rPr>
              <w:del w:id="611" w:author="Gavrilov, Evgeny" w:date="2015-12-02T13:58:00Z"/>
              <w:noProof/>
            </w:rPr>
          </w:pPr>
        </w:p>
        <w:p w14:paraId="71BE9107" w14:textId="77777777" w:rsidR="00A1045C" w:rsidDel="00A1045C" w:rsidRDefault="00A1045C">
          <w:pPr>
            <w:pStyle w:val="TOC1"/>
            <w:tabs>
              <w:tab w:val="right" w:leader="dot" w:pos="9062"/>
            </w:tabs>
            <w:rPr>
              <w:del w:id="612" w:author="Gavrilov, Evgeny" w:date="2015-11-26T13:47:00Z"/>
              <w:noProof/>
            </w:rPr>
          </w:pPr>
        </w:p>
        <w:p w14:paraId="28EF5AB8" w14:textId="77777777" w:rsidR="00A1045C" w:rsidDel="00A1045C" w:rsidRDefault="00A1045C" w:rsidP="000B2D29">
          <w:pPr>
            <w:rPr>
              <w:del w:id="613" w:author="Gavrilov, Evgeny" w:date="2015-11-26T13:46:00Z"/>
              <w:noProof/>
            </w:rPr>
          </w:pPr>
        </w:p>
        <w:p w14:paraId="3B622184" w14:textId="77777777" w:rsidR="00E97C12" w:rsidRDefault="00A1045C">
          <w:pPr>
            <w:rPr>
              <w:ins w:id="614" w:author="Gavrilov, Evgeny" w:date="2016-01-26T14:39:00Z"/>
              <w:b/>
              <w:bCs/>
              <w:noProof/>
            </w:rPr>
            <w:pPrChange w:id="615" w:author="Gavrilov, Evgeny" w:date="2016-01-13T17:04:00Z">
              <w:pPr>
                <w:spacing w:after="200" w:line="276" w:lineRule="auto"/>
              </w:pPr>
            </w:pPrChange>
          </w:pPr>
          <w:ins w:id="616" w:author="Gavrilov, Evgeny" w:date="2015-11-26T13:46:00Z">
            <w:r>
              <w:rPr>
                <w:b/>
                <w:bCs/>
                <w:noProof/>
              </w:rPr>
              <w:fldChar w:fldCharType="end"/>
            </w:r>
          </w:ins>
          <w:bookmarkStart w:id="617" w:name="_GoBack"/>
          <w:bookmarkEnd w:id="617"/>
        </w:p>
        <w:p w14:paraId="55CF9116" w14:textId="77777777" w:rsidR="00BE64E7" w:rsidRDefault="00BE64E7">
          <w:pPr>
            <w:rPr>
              <w:ins w:id="618" w:author="Gavrilov, Evgeny" w:date="2016-01-26T14:41:00Z"/>
              <w:noProof/>
            </w:rPr>
          </w:pPr>
        </w:p>
        <w:p w14:paraId="16FDD41C" w14:textId="77777777" w:rsidR="00BE64E7" w:rsidRDefault="00BE64E7">
          <w:pPr>
            <w:rPr>
              <w:ins w:id="619" w:author="Gavrilov, Evgeny" w:date="2016-01-26T14:41:00Z"/>
              <w:noProof/>
            </w:rPr>
          </w:pPr>
        </w:p>
        <w:p w14:paraId="22BEE4DB" w14:textId="77777777" w:rsidR="00BE64E7" w:rsidRDefault="00BE64E7">
          <w:pPr>
            <w:rPr>
              <w:ins w:id="620" w:author="Gavrilov, Evgeny" w:date="2016-01-26T14:41:00Z"/>
              <w:noProof/>
            </w:rPr>
          </w:pPr>
        </w:p>
        <w:p w14:paraId="105E5F42" w14:textId="77777777" w:rsidR="00BE64E7" w:rsidRDefault="00BE64E7">
          <w:pPr>
            <w:rPr>
              <w:ins w:id="621" w:author="Gavrilov, Evgeny" w:date="2016-01-26T14:41:00Z"/>
              <w:noProof/>
            </w:rPr>
          </w:pPr>
        </w:p>
        <w:p w14:paraId="0F791536" w14:textId="77777777" w:rsidR="00BE64E7" w:rsidRDefault="00BE64E7">
          <w:pPr>
            <w:rPr>
              <w:ins w:id="622" w:author="Gavrilov, Evgeny" w:date="2016-01-26T14:41:00Z"/>
              <w:noProof/>
            </w:rPr>
          </w:pPr>
        </w:p>
        <w:p w14:paraId="332F6EDE" w14:textId="77777777" w:rsidR="00BE64E7" w:rsidRDefault="00BE64E7">
          <w:pPr>
            <w:rPr>
              <w:ins w:id="623" w:author="Gavrilov, Evgeny" w:date="2016-01-26T14:41:00Z"/>
              <w:noProof/>
            </w:rPr>
          </w:pPr>
        </w:p>
        <w:p w14:paraId="3DBD019B" w14:textId="77777777" w:rsidR="00BE64E7" w:rsidRDefault="00BE64E7">
          <w:pPr>
            <w:rPr>
              <w:ins w:id="624" w:author="Gavrilov, Evgeny" w:date="2016-01-26T14:41:00Z"/>
              <w:noProof/>
            </w:rPr>
          </w:pPr>
        </w:p>
        <w:p w14:paraId="16F371AD" w14:textId="77777777" w:rsidR="00BE64E7" w:rsidRDefault="00BE64E7">
          <w:pPr>
            <w:rPr>
              <w:ins w:id="625" w:author="Gavrilov, Evgeny" w:date="2016-01-26T14:41:00Z"/>
              <w:noProof/>
            </w:rPr>
          </w:pPr>
        </w:p>
        <w:p w14:paraId="145CAF93" w14:textId="77777777" w:rsidR="00BE64E7" w:rsidRDefault="00BE64E7">
          <w:pPr>
            <w:rPr>
              <w:ins w:id="626" w:author="Gavrilov, Evgeny" w:date="2016-01-26T14:41:00Z"/>
              <w:noProof/>
            </w:rPr>
          </w:pPr>
        </w:p>
        <w:p w14:paraId="42C856F2" w14:textId="77777777" w:rsidR="00BE64E7" w:rsidRDefault="00BE64E7">
          <w:pPr>
            <w:rPr>
              <w:ins w:id="627" w:author="Gavrilov, Evgeny" w:date="2016-01-26T14:41:00Z"/>
              <w:noProof/>
            </w:rPr>
          </w:pPr>
        </w:p>
        <w:p w14:paraId="1ABC52C4" w14:textId="77777777" w:rsidR="00BE64E7" w:rsidRDefault="00BE64E7">
          <w:pPr>
            <w:rPr>
              <w:ins w:id="628" w:author="Gavrilov, Evgeny" w:date="2016-01-26T14:41:00Z"/>
              <w:noProof/>
            </w:rPr>
          </w:pPr>
        </w:p>
        <w:p w14:paraId="45BFDC4E" w14:textId="77777777" w:rsidR="00BE64E7" w:rsidRDefault="00BE64E7">
          <w:pPr>
            <w:rPr>
              <w:ins w:id="629" w:author="Gavrilov, Evgeny" w:date="2016-01-26T14:41:00Z"/>
              <w:noProof/>
            </w:rPr>
          </w:pPr>
        </w:p>
        <w:p w14:paraId="6C737187" w14:textId="77777777" w:rsidR="00BE64E7" w:rsidRDefault="00BE64E7">
          <w:pPr>
            <w:rPr>
              <w:ins w:id="630" w:author="Gavrilov, Evgeny" w:date="2016-01-26T14:41:00Z"/>
              <w:noProof/>
            </w:rPr>
          </w:pPr>
        </w:p>
        <w:p w14:paraId="23D7360A" w14:textId="77777777" w:rsidR="00BE64E7" w:rsidRDefault="00BE64E7">
          <w:pPr>
            <w:rPr>
              <w:ins w:id="631" w:author="Gavrilov, Evgeny" w:date="2016-01-26T14:41:00Z"/>
              <w:noProof/>
            </w:rPr>
          </w:pPr>
        </w:p>
        <w:p w14:paraId="1240E9FD" w14:textId="77777777" w:rsidR="00BE64E7" w:rsidRDefault="00BE64E7">
          <w:pPr>
            <w:rPr>
              <w:ins w:id="632" w:author="Gavrilov, Evgeny" w:date="2016-01-26T14:41:00Z"/>
              <w:noProof/>
            </w:rPr>
          </w:pPr>
        </w:p>
        <w:p w14:paraId="5F5D45E8" w14:textId="77777777" w:rsidR="00BE64E7" w:rsidRDefault="00BE64E7">
          <w:pPr>
            <w:rPr>
              <w:ins w:id="633" w:author="Gavrilov, Evgeny" w:date="2016-01-26T14:41:00Z"/>
              <w:noProof/>
            </w:rPr>
          </w:pPr>
        </w:p>
        <w:p w14:paraId="184FBB90" w14:textId="77777777" w:rsidR="00BE64E7" w:rsidRDefault="00BE64E7">
          <w:pPr>
            <w:rPr>
              <w:ins w:id="634" w:author="Gavrilov, Evgeny" w:date="2016-01-26T14:41:00Z"/>
              <w:noProof/>
            </w:rPr>
          </w:pPr>
        </w:p>
        <w:p w14:paraId="45DB3477" w14:textId="77777777" w:rsidR="00BE64E7" w:rsidRDefault="00BE64E7">
          <w:pPr>
            <w:rPr>
              <w:ins w:id="635" w:author="Gavrilov, Evgeny" w:date="2016-01-26T14:41:00Z"/>
              <w:noProof/>
            </w:rPr>
          </w:pPr>
        </w:p>
        <w:p w14:paraId="05789911" w14:textId="77777777" w:rsidR="00BE64E7" w:rsidRDefault="00BE64E7">
          <w:pPr>
            <w:rPr>
              <w:ins w:id="636" w:author="Gavrilov, Evgeny" w:date="2016-01-26T14:41:00Z"/>
              <w:noProof/>
            </w:rPr>
          </w:pPr>
        </w:p>
        <w:p w14:paraId="7E94E0DD" w14:textId="77777777" w:rsidR="00BE64E7" w:rsidRDefault="00BE64E7">
          <w:pPr>
            <w:rPr>
              <w:ins w:id="637" w:author="Gavrilov, Evgeny" w:date="2016-01-26T14:41:00Z"/>
              <w:noProof/>
            </w:rPr>
          </w:pPr>
        </w:p>
        <w:p w14:paraId="30836743" w14:textId="77777777" w:rsidR="00BE64E7" w:rsidRDefault="00BE64E7">
          <w:pPr>
            <w:rPr>
              <w:ins w:id="638" w:author="Gavrilov, Evgeny" w:date="2016-01-26T14:41:00Z"/>
              <w:noProof/>
            </w:rPr>
          </w:pPr>
        </w:p>
        <w:p w14:paraId="3C1D3B40" w14:textId="77777777" w:rsidR="00BE64E7" w:rsidRDefault="00BE64E7">
          <w:pPr>
            <w:rPr>
              <w:ins w:id="639" w:author="Gavrilov, Evgeny" w:date="2016-01-26T14:41:00Z"/>
              <w:noProof/>
            </w:rPr>
          </w:pPr>
        </w:p>
        <w:p w14:paraId="4876CBC9" w14:textId="77777777" w:rsidR="00BE64E7" w:rsidRDefault="00BE64E7">
          <w:pPr>
            <w:rPr>
              <w:ins w:id="640" w:author="Gavrilov, Evgeny" w:date="2016-01-26T14:41:00Z"/>
              <w:noProof/>
            </w:rPr>
          </w:pPr>
        </w:p>
        <w:p w14:paraId="1074A714" w14:textId="77777777" w:rsidR="00BE64E7" w:rsidRDefault="00BE64E7">
          <w:pPr>
            <w:rPr>
              <w:ins w:id="641" w:author="Gavrilov, Evgeny" w:date="2016-01-26T14:41:00Z"/>
              <w:noProof/>
            </w:rPr>
          </w:pPr>
        </w:p>
        <w:p w14:paraId="663A6190" w14:textId="77777777" w:rsidR="00BE64E7" w:rsidRDefault="00BE64E7">
          <w:pPr>
            <w:rPr>
              <w:ins w:id="642" w:author="Gavrilov, Evgeny" w:date="2016-01-26T14:41:00Z"/>
              <w:noProof/>
            </w:rPr>
          </w:pPr>
        </w:p>
        <w:p w14:paraId="68BDAD19" w14:textId="77777777" w:rsidR="00BE64E7" w:rsidRDefault="00BE64E7">
          <w:pPr>
            <w:rPr>
              <w:ins w:id="643" w:author="Gavrilov, Evgeny" w:date="2016-01-26T14:41:00Z"/>
              <w:noProof/>
            </w:rPr>
          </w:pPr>
        </w:p>
        <w:p w14:paraId="00C6F313" w14:textId="77777777" w:rsidR="00BE64E7" w:rsidRDefault="00BE64E7">
          <w:pPr>
            <w:rPr>
              <w:ins w:id="644" w:author="Gavrilov, Evgeny" w:date="2016-01-26T14:41:00Z"/>
              <w:noProof/>
            </w:rPr>
          </w:pPr>
        </w:p>
        <w:p w14:paraId="62C6ECCE" w14:textId="3EAC97F9" w:rsidR="005259DE" w:rsidDel="005B7202" w:rsidRDefault="00B72774" w:rsidP="000B2D29">
          <w:pPr>
            <w:rPr>
              <w:del w:id="645" w:author="Gavrilov, Evgeny" w:date="2016-01-13T17:04:00Z"/>
              <w:noProof/>
            </w:rPr>
          </w:pPr>
        </w:p>
      </w:sdtContent>
    </w:sdt>
    <w:p w14:paraId="2DD2EADE" w14:textId="2B8932B2" w:rsidR="00E97C12" w:rsidRDefault="001E1263">
      <w:pPr>
        <w:rPr>
          <w:ins w:id="646" w:author="Gavrilov, Evgeny" w:date="2016-01-26T14:40:00Z"/>
        </w:rPr>
      </w:pPr>
      <w:del w:id="647" w:author="Gavrilov, Evgeny" w:date="2016-01-13T17:04:00Z">
        <w:r w:rsidDel="00A86A39">
          <w:br w:type="page"/>
        </w:r>
      </w:del>
    </w:p>
    <w:p w14:paraId="496A90CF" w14:textId="18422D3E" w:rsidR="00E97C12" w:rsidRDefault="00E97C12" w:rsidP="00E97C12">
      <w:pPr>
        <w:rPr>
          <w:ins w:id="648" w:author="Gavrilov, Evgeny" w:date="2016-01-26T14:40:00Z"/>
        </w:rPr>
      </w:pPr>
    </w:p>
    <w:p w14:paraId="3DCE6769" w14:textId="46758B02" w:rsidR="001E1263" w:rsidRPr="008E3ED0" w:rsidRDefault="00E97C12">
      <w:pPr>
        <w:pStyle w:val="Heading1"/>
        <w:pPrChange w:id="649" w:author="Gavrilov, Evgeny" w:date="2016-01-26T14:40:00Z">
          <w:pPr>
            <w:spacing w:after="200" w:line="276" w:lineRule="auto"/>
          </w:pPr>
        </w:pPrChange>
      </w:pPr>
      <w:bookmarkStart w:id="650" w:name="_Toc448150076"/>
      <w:ins w:id="651" w:author="Gavrilov, Evgeny" w:date="2016-01-26T14:40:00Z">
        <w:r>
          <w:t xml:space="preserve">2. </w:t>
        </w:r>
        <w:r w:rsidRPr="001E1263">
          <w:t>Revision</w:t>
        </w:r>
        <w:r>
          <w:t xml:space="preserve"> history</w:t>
        </w:r>
      </w:ins>
      <w:bookmarkEnd w:id="650"/>
    </w:p>
    <w:tbl>
      <w:tblPr>
        <w:tblpPr w:leftFromText="180" w:rightFromText="180" w:vertAnchor="text" w:horzAnchor="margin" w:tblpXSpec="center" w:tblpY="482"/>
        <w:tblW w:w="523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Change w:id="652" w:author="Gavrilov, Evgeny" w:date="2015-12-04T16:10:00Z">
          <w:tblPr>
            <w:tblpPr w:leftFromText="180" w:rightFromText="180" w:vertAnchor="text" w:horzAnchor="margin" w:tblpXSpec="center" w:tblpY="482"/>
            <w:tblW w:w="5232"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PrChange>
      </w:tblPr>
      <w:tblGrid>
        <w:gridCol w:w="1590"/>
        <w:gridCol w:w="1610"/>
        <w:gridCol w:w="3531"/>
        <w:gridCol w:w="3137"/>
        <w:tblGridChange w:id="653">
          <w:tblGrid>
            <w:gridCol w:w="1565"/>
            <w:gridCol w:w="25"/>
            <w:gridCol w:w="1561"/>
            <w:gridCol w:w="49"/>
            <w:gridCol w:w="3531"/>
            <w:gridCol w:w="57"/>
            <w:gridCol w:w="2931"/>
            <w:gridCol w:w="149"/>
          </w:tblGrid>
        </w:tblGridChange>
      </w:tblGrid>
      <w:tr w:rsidR="005C3047" w14:paraId="1F412931" w14:textId="77777777" w:rsidTr="00DE0190">
        <w:trPr>
          <w:ins w:id="654" w:author="Pavnyk, Stanislav" w:date="2015-10-28T18:45:00Z"/>
          <w:trPrChange w:id="655" w:author="Gavrilov, Evgeny" w:date="2015-12-04T16:10:00Z">
            <w:trPr>
              <w:gridAfter w:val="0"/>
            </w:trPr>
          </w:trPrChange>
        </w:trPr>
        <w:tc>
          <w:tcPr>
            <w:tcW w:w="1565" w:type="dxa"/>
            <w:vAlign w:val="center"/>
            <w:tcPrChange w:id="656" w:author="Gavrilov, Evgeny" w:date="2015-12-04T16:10:00Z">
              <w:tcPr>
                <w:tcW w:w="1701" w:type="dxa"/>
                <w:vAlign w:val="center"/>
              </w:tcPr>
            </w:tcPrChange>
          </w:tcPr>
          <w:p w14:paraId="02C7C517" w14:textId="77777777" w:rsidR="005C3047" w:rsidRPr="000E4FD7" w:rsidRDefault="005C3047" w:rsidP="005C3047">
            <w:pPr>
              <w:jc w:val="center"/>
              <w:rPr>
                <w:ins w:id="657" w:author="Pavnyk, Stanislav" w:date="2015-10-28T18:45:00Z"/>
                <w:b/>
              </w:rPr>
            </w:pPr>
            <w:ins w:id="658" w:author="Pavnyk, Stanislav" w:date="2015-10-28T18:45:00Z">
              <w:r w:rsidRPr="000E4FD7">
                <w:rPr>
                  <w:b/>
                </w:rPr>
                <w:t>Version</w:t>
              </w:r>
            </w:ins>
          </w:p>
        </w:tc>
        <w:tc>
          <w:tcPr>
            <w:tcW w:w="1586" w:type="dxa"/>
            <w:vAlign w:val="center"/>
            <w:tcPrChange w:id="659" w:author="Gavrilov, Evgeny" w:date="2015-12-04T16:10:00Z">
              <w:tcPr>
                <w:tcW w:w="1418" w:type="dxa"/>
                <w:gridSpan w:val="2"/>
                <w:vAlign w:val="center"/>
              </w:tcPr>
            </w:tcPrChange>
          </w:tcPr>
          <w:p w14:paraId="44E0B508" w14:textId="77777777" w:rsidR="005C3047" w:rsidRPr="000E4FD7" w:rsidRDefault="005C3047" w:rsidP="005C3047">
            <w:pPr>
              <w:jc w:val="center"/>
              <w:rPr>
                <w:ins w:id="660" w:author="Pavnyk, Stanislav" w:date="2015-10-28T18:45:00Z"/>
                <w:b/>
              </w:rPr>
            </w:pPr>
            <w:ins w:id="661" w:author="Pavnyk, Stanislav" w:date="2015-10-28T18:45:00Z">
              <w:r w:rsidRPr="000E4FD7">
                <w:rPr>
                  <w:b/>
                </w:rPr>
                <w:t>Date</w:t>
              </w:r>
            </w:ins>
          </w:p>
        </w:tc>
        <w:tc>
          <w:tcPr>
            <w:tcW w:w="3478" w:type="dxa"/>
            <w:vAlign w:val="center"/>
            <w:tcPrChange w:id="662" w:author="Gavrilov, Evgeny" w:date="2015-12-04T16:10:00Z">
              <w:tcPr>
                <w:tcW w:w="4111" w:type="dxa"/>
                <w:gridSpan w:val="3"/>
                <w:vAlign w:val="center"/>
              </w:tcPr>
            </w:tcPrChange>
          </w:tcPr>
          <w:p w14:paraId="7B8DDE27" w14:textId="77777777" w:rsidR="005C3047" w:rsidRPr="000E4FD7" w:rsidRDefault="005C3047" w:rsidP="005C3047">
            <w:pPr>
              <w:jc w:val="center"/>
              <w:rPr>
                <w:ins w:id="663" w:author="Pavnyk, Stanislav" w:date="2015-10-28T18:45:00Z"/>
                <w:b/>
              </w:rPr>
            </w:pPr>
            <w:ins w:id="664" w:author="Pavnyk, Stanislav" w:date="2015-10-28T18:45:00Z">
              <w:r w:rsidRPr="000E4FD7">
                <w:rPr>
                  <w:b/>
                </w:rPr>
                <w:t>Author</w:t>
              </w:r>
            </w:ins>
          </w:p>
        </w:tc>
        <w:tc>
          <w:tcPr>
            <w:tcW w:w="3090" w:type="dxa"/>
            <w:vAlign w:val="center"/>
            <w:tcPrChange w:id="665" w:author="Gavrilov, Evgeny" w:date="2015-12-04T16:10:00Z">
              <w:tcPr>
                <w:tcW w:w="3134" w:type="dxa"/>
                <w:vAlign w:val="center"/>
              </w:tcPr>
            </w:tcPrChange>
          </w:tcPr>
          <w:p w14:paraId="0C9084BE" w14:textId="77777777" w:rsidR="005C3047" w:rsidRPr="000E4FD7" w:rsidRDefault="005C3047" w:rsidP="005C3047">
            <w:pPr>
              <w:jc w:val="center"/>
              <w:rPr>
                <w:ins w:id="666" w:author="Pavnyk, Stanislav" w:date="2015-10-28T18:45:00Z"/>
                <w:b/>
              </w:rPr>
            </w:pPr>
            <w:ins w:id="667" w:author="Pavnyk, Stanislav" w:date="2015-10-28T18:45:00Z">
              <w:r w:rsidRPr="000E4FD7">
                <w:rPr>
                  <w:b/>
                </w:rPr>
                <w:t>Summary of changes</w:t>
              </w:r>
            </w:ins>
          </w:p>
        </w:tc>
      </w:tr>
      <w:tr w:rsidR="005C3047" w14:paraId="05DB5CA8" w14:textId="77777777" w:rsidTr="00DE0190">
        <w:trPr>
          <w:ins w:id="668" w:author="Pavnyk, Stanislav" w:date="2015-10-28T18:45:00Z"/>
          <w:trPrChange w:id="669" w:author="Gavrilov, Evgeny" w:date="2015-12-04T16:10:00Z">
            <w:trPr>
              <w:gridAfter w:val="0"/>
            </w:trPr>
          </w:trPrChange>
        </w:trPr>
        <w:tc>
          <w:tcPr>
            <w:tcW w:w="1565" w:type="dxa"/>
            <w:vAlign w:val="center"/>
            <w:tcPrChange w:id="670" w:author="Gavrilov, Evgeny" w:date="2015-12-04T16:10:00Z">
              <w:tcPr>
                <w:tcW w:w="1701" w:type="dxa"/>
                <w:vAlign w:val="center"/>
              </w:tcPr>
            </w:tcPrChange>
          </w:tcPr>
          <w:p w14:paraId="21D6112C" w14:textId="77777777" w:rsidR="005C3047" w:rsidRPr="00077869" w:rsidRDefault="005C3047" w:rsidP="005C3047">
            <w:pPr>
              <w:jc w:val="center"/>
              <w:rPr>
                <w:ins w:id="671" w:author="Pavnyk, Stanislav" w:date="2015-10-28T18:45:00Z"/>
                <w:rFonts w:asciiTheme="minorHAnsi" w:hAnsiTheme="minorHAnsi"/>
                <w:sz w:val="18"/>
                <w:szCs w:val="18"/>
                <w:rPrChange w:id="672" w:author="Gavrilov, Evgeny" w:date="2016-01-13T16:59:00Z">
                  <w:rPr>
                    <w:ins w:id="673" w:author="Pavnyk, Stanislav" w:date="2015-10-28T18:45:00Z"/>
                  </w:rPr>
                </w:rPrChange>
              </w:rPr>
            </w:pPr>
            <w:ins w:id="674" w:author="Pavnyk, Stanislav" w:date="2015-10-28T18:45:00Z">
              <w:r w:rsidRPr="00077869">
                <w:rPr>
                  <w:rFonts w:asciiTheme="minorHAnsi" w:hAnsiTheme="minorHAnsi"/>
                  <w:sz w:val="18"/>
                  <w:szCs w:val="18"/>
                  <w:rPrChange w:id="675" w:author="Gavrilov, Evgeny" w:date="2016-01-13T16:59:00Z">
                    <w:rPr/>
                  </w:rPrChange>
                </w:rPr>
                <w:t>0.1</w:t>
              </w:r>
            </w:ins>
          </w:p>
        </w:tc>
        <w:tc>
          <w:tcPr>
            <w:tcW w:w="1586" w:type="dxa"/>
            <w:vAlign w:val="center"/>
            <w:tcPrChange w:id="676" w:author="Gavrilov, Evgeny" w:date="2015-12-04T16:10:00Z">
              <w:tcPr>
                <w:tcW w:w="1418" w:type="dxa"/>
                <w:gridSpan w:val="2"/>
                <w:vAlign w:val="center"/>
              </w:tcPr>
            </w:tcPrChange>
          </w:tcPr>
          <w:p w14:paraId="2C5D8CB1" w14:textId="5E608CAE" w:rsidR="005C3047" w:rsidRPr="00077869" w:rsidRDefault="004D6F51" w:rsidP="005C3047">
            <w:pPr>
              <w:jc w:val="center"/>
              <w:rPr>
                <w:ins w:id="677" w:author="Pavnyk, Stanislav" w:date="2015-10-28T18:45:00Z"/>
                <w:rFonts w:asciiTheme="minorHAnsi" w:hAnsiTheme="minorHAnsi"/>
                <w:sz w:val="18"/>
                <w:szCs w:val="18"/>
                <w:rPrChange w:id="678" w:author="Gavrilov, Evgeny" w:date="2016-01-13T16:59:00Z">
                  <w:rPr>
                    <w:ins w:id="679" w:author="Pavnyk, Stanislav" w:date="2015-10-28T18:45:00Z"/>
                  </w:rPr>
                </w:rPrChange>
              </w:rPr>
            </w:pPr>
            <w:ins w:id="680" w:author="Gavrilov, Evgeny" w:date="2015-11-02T18:46:00Z">
              <w:r w:rsidRPr="00077869">
                <w:rPr>
                  <w:rFonts w:asciiTheme="minorHAnsi" w:hAnsiTheme="minorHAnsi"/>
                  <w:sz w:val="18"/>
                  <w:szCs w:val="18"/>
                  <w:rPrChange w:id="681" w:author="Gavrilov, Evgeny" w:date="2016-01-13T16:59:00Z">
                    <w:rPr/>
                  </w:rPrChange>
                </w:rPr>
                <w:t>10/</w:t>
              </w:r>
            </w:ins>
            <w:ins w:id="682" w:author="Pavnyk, Stanislav" w:date="2015-10-28T18:45:00Z">
              <w:r w:rsidR="005C3047" w:rsidRPr="00077869">
                <w:rPr>
                  <w:rFonts w:asciiTheme="minorHAnsi" w:hAnsiTheme="minorHAnsi"/>
                  <w:sz w:val="18"/>
                  <w:szCs w:val="18"/>
                  <w:rPrChange w:id="683" w:author="Gavrilov, Evgeny" w:date="2016-01-13T16:59:00Z">
                    <w:rPr/>
                  </w:rPrChange>
                </w:rPr>
                <w:t>19</w:t>
              </w:r>
              <w:del w:id="684" w:author="Gavrilov, Evgeny" w:date="2015-11-02T18:45:00Z">
                <w:r w:rsidR="005C3047" w:rsidRPr="00077869" w:rsidDel="004D6F51">
                  <w:rPr>
                    <w:rFonts w:asciiTheme="minorHAnsi" w:hAnsiTheme="minorHAnsi"/>
                    <w:sz w:val="18"/>
                    <w:szCs w:val="18"/>
                    <w:rPrChange w:id="685" w:author="Gavrilov, Evgeny" w:date="2016-01-13T16:59:00Z">
                      <w:rPr/>
                    </w:rPrChange>
                  </w:rPr>
                  <w:delText>/10</w:delText>
                </w:r>
              </w:del>
              <w:r w:rsidR="005C3047" w:rsidRPr="00077869">
                <w:rPr>
                  <w:rFonts w:asciiTheme="minorHAnsi" w:hAnsiTheme="minorHAnsi"/>
                  <w:sz w:val="18"/>
                  <w:szCs w:val="18"/>
                  <w:rPrChange w:id="686" w:author="Gavrilov, Evgeny" w:date="2016-01-13T16:59:00Z">
                    <w:rPr/>
                  </w:rPrChange>
                </w:rPr>
                <w:t>/2015</w:t>
              </w:r>
            </w:ins>
          </w:p>
        </w:tc>
        <w:tc>
          <w:tcPr>
            <w:tcW w:w="3478" w:type="dxa"/>
            <w:vAlign w:val="center"/>
            <w:tcPrChange w:id="687" w:author="Gavrilov, Evgeny" w:date="2015-12-04T16:10:00Z">
              <w:tcPr>
                <w:tcW w:w="4111" w:type="dxa"/>
                <w:gridSpan w:val="3"/>
                <w:vAlign w:val="center"/>
              </w:tcPr>
            </w:tcPrChange>
          </w:tcPr>
          <w:p w14:paraId="1BEB35A0" w14:textId="77777777" w:rsidR="005C3047" w:rsidRPr="00077869" w:rsidRDefault="005C3047" w:rsidP="005C3047">
            <w:pPr>
              <w:jc w:val="center"/>
              <w:rPr>
                <w:ins w:id="688" w:author="Pavnyk, Stanislav" w:date="2015-10-28T18:45:00Z"/>
                <w:rFonts w:asciiTheme="minorHAnsi" w:hAnsiTheme="minorHAnsi"/>
                <w:sz w:val="18"/>
                <w:szCs w:val="18"/>
                <w:rPrChange w:id="689" w:author="Gavrilov, Evgeny" w:date="2016-01-13T16:59:00Z">
                  <w:rPr>
                    <w:ins w:id="690" w:author="Pavnyk, Stanislav" w:date="2015-10-28T18:45:00Z"/>
                  </w:rPr>
                </w:rPrChange>
              </w:rPr>
            </w:pPr>
            <w:ins w:id="691" w:author="Pavnyk, Stanislav" w:date="2015-10-28T18:45:00Z">
              <w:r w:rsidRPr="00077869">
                <w:rPr>
                  <w:rFonts w:asciiTheme="minorHAnsi" w:hAnsiTheme="minorHAnsi"/>
                  <w:sz w:val="18"/>
                  <w:szCs w:val="18"/>
                  <w:rPrChange w:id="692" w:author="Gavrilov, Evgeny" w:date="2016-01-13T16:59:00Z">
                    <w:rPr/>
                  </w:rPrChange>
                </w:rPr>
                <w:t>Dmitry Kudryavtsev</w:t>
              </w:r>
            </w:ins>
          </w:p>
        </w:tc>
        <w:tc>
          <w:tcPr>
            <w:tcW w:w="3090" w:type="dxa"/>
            <w:vAlign w:val="center"/>
            <w:tcPrChange w:id="693" w:author="Gavrilov, Evgeny" w:date="2015-12-04T16:10:00Z">
              <w:tcPr>
                <w:tcW w:w="3134" w:type="dxa"/>
                <w:vAlign w:val="center"/>
              </w:tcPr>
            </w:tcPrChange>
          </w:tcPr>
          <w:p w14:paraId="2974EE01" w14:textId="77777777" w:rsidR="005C3047" w:rsidRPr="00077869" w:rsidRDefault="005C3047" w:rsidP="009F7BD7">
            <w:pPr>
              <w:jc w:val="center"/>
              <w:rPr>
                <w:ins w:id="694" w:author="Pavnyk, Stanislav" w:date="2015-10-28T18:45:00Z"/>
                <w:rFonts w:asciiTheme="minorHAnsi" w:hAnsiTheme="minorHAnsi"/>
                <w:sz w:val="18"/>
                <w:szCs w:val="18"/>
                <w:rPrChange w:id="695" w:author="Gavrilov, Evgeny" w:date="2016-01-13T16:59:00Z">
                  <w:rPr>
                    <w:ins w:id="696" w:author="Pavnyk, Stanislav" w:date="2015-10-28T18:45:00Z"/>
                  </w:rPr>
                </w:rPrChange>
              </w:rPr>
            </w:pPr>
            <w:ins w:id="697" w:author="Pavnyk, Stanislav" w:date="2015-10-28T18:45:00Z">
              <w:r w:rsidRPr="00077869">
                <w:rPr>
                  <w:rFonts w:asciiTheme="minorHAnsi" w:hAnsiTheme="minorHAnsi"/>
                  <w:sz w:val="18"/>
                  <w:szCs w:val="18"/>
                  <w:rPrChange w:id="698" w:author="Gavrilov, Evgeny" w:date="2016-01-13T16:59:00Z">
                    <w:rPr/>
                  </w:rPrChange>
                </w:rPr>
                <w:t>First draft</w:t>
              </w:r>
            </w:ins>
          </w:p>
        </w:tc>
      </w:tr>
      <w:tr w:rsidR="005C3047" w14:paraId="0F77740D" w14:textId="77777777" w:rsidTr="00DE0190">
        <w:trPr>
          <w:ins w:id="699" w:author="Pavnyk, Stanislav" w:date="2015-10-28T18:45:00Z"/>
          <w:trPrChange w:id="700" w:author="Gavrilov, Evgeny" w:date="2015-12-04T16:10:00Z">
            <w:trPr>
              <w:gridAfter w:val="0"/>
            </w:trPr>
          </w:trPrChange>
        </w:trPr>
        <w:tc>
          <w:tcPr>
            <w:tcW w:w="1565" w:type="dxa"/>
            <w:vAlign w:val="center"/>
            <w:tcPrChange w:id="701" w:author="Gavrilov, Evgeny" w:date="2015-12-04T16:10:00Z">
              <w:tcPr>
                <w:tcW w:w="1701" w:type="dxa"/>
                <w:vAlign w:val="center"/>
              </w:tcPr>
            </w:tcPrChange>
          </w:tcPr>
          <w:p w14:paraId="4B7E46AA" w14:textId="77777777" w:rsidR="005C3047" w:rsidRPr="00077869" w:rsidRDefault="005C3047" w:rsidP="005C3047">
            <w:pPr>
              <w:jc w:val="center"/>
              <w:rPr>
                <w:ins w:id="702" w:author="Pavnyk, Stanislav" w:date="2015-10-28T18:45:00Z"/>
                <w:rFonts w:asciiTheme="minorHAnsi" w:hAnsiTheme="minorHAnsi"/>
                <w:sz w:val="18"/>
                <w:szCs w:val="18"/>
                <w:rPrChange w:id="703" w:author="Gavrilov, Evgeny" w:date="2016-01-13T16:59:00Z">
                  <w:rPr>
                    <w:ins w:id="704" w:author="Pavnyk, Stanislav" w:date="2015-10-28T18:45:00Z"/>
                  </w:rPr>
                </w:rPrChange>
              </w:rPr>
            </w:pPr>
            <w:ins w:id="705" w:author="Pavnyk, Stanislav" w:date="2015-10-28T18:45:00Z">
              <w:r w:rsidRPr="00077869">
                <w:rPr>
                  <w:rFonts w:asciiTheme="minorHAnsi" w:hAnsiTheme="minorHAnsi"/>
                  <w:sz w:val="18"/>
                  <w:szCs w:val="18"/>
                  <w:rPrChange w:id="706" w:author="Gavrilov, Evgeny" w:date="2016-01-13T16:59:00Z">
                    <w:rPr/>
                  </w:rPrChange>
                </w:rPr>
                <w:t>0.2</w:t>
              </w:r>
            </w:ins>
          </w:p>
        </w:tc>
        <w:tc>
          <w:tcPr>
            <w:tcW w:w="1586" w:type="dxa"/>
            <w:vAlign w:val="center"/>
            <w:tcPrChange w:id="707" w:author="Gavrilov, Evgeny" w:date="2015-12-04T16:10:00Z">
              <w:tcPr>
                <w:tcW w:w="1418" w:type="dxa"/>
                <w:gridSpan w:val="2"/>
                <w:vAlign w:val="center"/>
              </w:tcPr>
            </w:tcPrChange>
          </w:tcPr>
          <w:p w14:paraId="4669B2FC" w14:textId="3901E440" w:rsidR="005C3047" w:rsidRPr="00077869" w:rsidRDefault="004D6F51" w:rsidP="005C3047">
            <w:pPr>
              <w:jc w:val="center"/>
              <w:rPr>
                <w:ins w:id="708" w:author="Pavnyk, Stanislav" w:date="2015-10-28T18:45:00Z"/>
                <w:rFonts w:asciiTheme="minorHAnsi" w:hAnsiTheme="minorHAnsi"/>
                <w:sz w:val="18"/>
                <w:szCs w:val="18"/>
                <w:rPrChange w:id="709" w:author="Gavrilov, Evgeny" w:date="2016-01-13T16:59:00Z">
                  <w:rPr>
                    <w:ins w:id="710" w:author="Pavnyk, Stanislav" w:date="2015-10-28T18:45:00Z"/>
                  </w:rPr>
                </w:rPrChange>
              </w:rPr>
            </w:pPr>
            <w:ins w:id="711" w:author="Gavrilov, Evgeny" w:date="2015-11-02T18:46:00Z">
              <w:r w:rsidRPr="00077869">
                <w:rPr>
                  <w:rFonts w:asciiTheme="minorHAnsi" w:hAnsiTheme="minorHAnsi"/>
                  <w:sz w:val="18"/>
                  <w:szCs w:val="18"/>
                  <w:rPrChange w:id="712" w:author="Gavrilov, Evgeny" w:date="2016-01-13T16:59:00Z">
                    <w:rPr/>
                  </w:rPrChange>
                </w:rPr>
                <w:t>10/</w:t>
              </w:r>
            </w:ins>
            <w:ins w:id="713" w:author="Pavnyk, Stanislav" w:date="2015-10-28T18:45:00Z">
              <w:r w:rsidR="005C3047" w:rsidRPr="00077869">
                <w:rPr>
                  <w:rFonts w:asciiTheme="minorHAnsi" w:hAnsiTheme="minorHAnsi"/>
                  <w:sz w:val="18"/>
                  <w:szCs w:val="18"/>
                  <w:rPrChange w:id="714" w:author="Gavrilov, Evgeny" w:date="2016-01-13T16:59:00Z">
                    <w:rPr/>
                  </w:rPrChange>
                </w:rPr>
                <w:t>26</w:t>
              </w:r>
              <w:del w:id="715" w:author="Gavrilov, Evgeny" w:date="2015-11-02T18:45:00Z">
                <w:r w:rsidR="005C3047" w:rsidRPr="00077869" w:rsidDel="004D6F51">
                  <w:rPr>
                    <w:rFonts w:asciiTheme="minorHAnsi" w:hAnsiTheme="minorHAnsi"/>
                    <w:sz w:val="18"/>
                    <w:szCs w:val="18"/>
                    <w:rPrChange w:id="716" w:author="Gavrilov, Evgeny" w:date="2016-01-13T16:59:00Z">
                      <w:rPr/>
                    </w:rPrChange>
                  </w:rPr>
                  <w:delText>/10</w:delText>
                </w:r>
              </w:del>
              <w:r w:rsidR="005C3047" w:rsidRPr="00077869">
                <w:rPr>
                  <w:rFonts w:asciiTheme="minorHAnsi" w:hAnsiTheme="minorHAnsi"/>
                  <w:sz w:val="18"/>
                  <w:szCs w:val="18"/>
                  <w:rPrChange w:id="717" w:author="Gavrilov, Evgeny" w:date="2016-01-13T16:59:00Z">
                    <w:rPr/>
                  </w:rPrChange>
                </w:rPr>
                <w:t>/2015</w:t>
              </w:r>
            </w:ins>
          </w:p>
        </w:tc>
        <w:tc>
          <w:tcPr>
            <w:tcW w:w="3478" w:type="dxa"/>
            <w:vAlign w:val="center"/>
            <w:tcPrChange w:id="718" w:author="Gavrilov, Evgeny" w:date="2015-12-04T16:10:00Z">
              <w:tcPr>
                <w:tcW w:w="4111" w:type="dxa"/>
                <w:gridSpan w:val="3"/>
                <w:vAlign w:val="center"/>
              </w:tcPr>
            </w:tcPrChange>
          </w:tcPr>
          <w:p w14:paraId="60045579" w14:textId="77777777" w:rsidR="005C3047" w:rsidRPr="00077869" w:rsidRDefault="005C3047" w:rsidP="005C3047">
            <w:pPr>
              <w:jc w:val="center"/>
              <w:rPr>
                <w:ins w:id="719" w:author="Pavnyk, Stanislav" w:date="2015-10-28T18:45:00Z"/>
                <w:rFonts w:asciiTheme="minorHAnsi" w:hAnsiTheme="minorHAnsi"/>
                <w:sz w:val="18"/>
                <w:szCs w:val="18"/>
                <w:rPrChange w:id="720" w:author="Gavrilov, Evgeny" w:date="2016-01-13T16:59:00Z">
                  <w:rPr>
                    <w:ins w:id="721" w:author="Pavnyk, Stanislav" w:date="2015-10-28T18:45:00Z"/>
                  </w:rPr>
                </w:rPrChange>
              </w:rPr>
            </w:pPr>
            <w:ins w:id="722" w:author="Pavnyk, Stanislav" w:date="2015-10-28T18:45:00Z">
              <w:r w:rsidRPr="00077869">
                <w:rPr>
                  <w:rFonts w:asciiTheme="minorHAnsi" w:hAnsiTheme="minorHAnsi"/>
                  <w:sz w:val="18"/>
                  <w:szCs w:val="18"/>
                  <w:rPrChange w:id="723" w:author="Gavrilov, Evgeny" w:date="2016-01-13T16:59:00Z">
                    <w:rPr/>
                  </w:rPrChange>
                </w:rPr>
                <w:t>Dmitry Kudryavtsev</w:t>
              </w:r>
            </w:ins>
          </w:p>
        </w:tc>
        <w:tc>
          <w:tcPr>
            <w:tcW w:w="3090" w:type="dxa"/>
            <w:vAlign w:val="center"/>
            <w:tcPrChange w:id="724" w:author="Gavrilov, Evgeny" w:date="2015-12-04T16:10:00Z">
              <w:tcPr>
                <w:tcW w:w="3134" w:type="dxa"/>
                <w:vAlign w:val="center"/>
              </w:tcPr>
            </w:tcPrChange>
          </w:tcPr>
          <w:p w14:paraId="214FDA53" w14:textId="77777777" w:rsidR="005C3047" w:rsidRPr="00077869" w:rsidRDefault="005C3047" w:rsidP="009F7BD7">
            <w:pPr>
              <w:jc w:val="center"/>
              <w:rPr>
                <w:ins w:id="725" w:author="Pavnyk, Stanislav" w:date="2015-10-28T18:45:00Z"/>
                <w:rFonts w:asciiTheme="minorHAnsi" w:hAnsiTheme="minorHAnsi"/>
                <w:sz w:val="18"/>
                <w:szCs w:val="18"/>
                <w:rPrChange w:id="726" w:author="Gavrilov, Evgeny" w:date="2016-01-13T16:59:00Z">
                  <w:rPr>
                    <w:ins w:id="727" w:author="Pavnyk, Stanislav" w:date="2015-10-28T18:45:00Z"/>
                  </w:rPr>
                </w:rPrChange>
              </w:rPr>
            </w:pPr>
            <w:ins w:id="728" w:author="Pavnyk, Stanislav" w:date="2015-10-28T18:45:00Z">
              <w:r w:rsidRPr="00077869">
                <w:rPr>
                  <w:rFonts w:asciiTheme="minorHAnsi" w:hAnsiTheme="minorHAnsi"/>
                  <w:sz w:val="18"/>
                  <w:szCs w:val="18"/>
                  <w:rPrChange w:id="729" w:author="Gavrilov, Evgeny" w:date="2016-01-13T16:59:00Z">
                    <w:rPr/>
                  </w:rPrChange>
                </w:rPr>
                <w:t>Added Database part</w:t>
              </w:r>
            </w:ins>
          </w:p>
        </w:tc>
      </w:tr>
      <w:tr w:rsidR="005C3047" w14:paraId="269B086D" w14:textId="77777777" w:rsidTr="00DE0190">
        <w:trPr>
          <w:ins w:id="730" w:author="Pavnyk, Stanislav" w:date="2015-10-28T18:45:00Z"/>
          <w:trPrChange w:id="731" w:author="Gavrilov, Evgeny" w:date="2015-12-04T16:10:00Z">
            <w:trPr>
              <w:gridAfter w:val="0"/>
            </w:trPr>
          </w:trPrChange>
        </w:trPr>
        <w:tc>
          <w:tcPr>
            <w:tcW w:w="1565" w:type="dxa"/>
            <w:vAlign w:val="center"/>
            <w:tcPrChange w:id="732" w:author="Gavrilov, Evgeny" w:date="2015-12-04T16:10:00Z">
              <w:tcPr>
                <w:tcW w:w="1701" w:type="dxa"/>
                <w:vAlign w:val="center"/>
              </w:tcPr>
            </w:tcPrChange>
          </w:tcPr>
          <w:p w14:paraId="74ABDEA7" w14:textId="77777777" w:rsidR="005C3047" w:rsidRPr="00077869" w:rsidRDefault="005C3047" w:rsidP="005C3047">
            <w:pPr>
              <w:jc w:val="center"/>
              <w:rPr>
                <w:ins w:id="733" w:author="Pavnyk, Stanislav" w:date="2015-10-28T18:45:00Z"/>
                <w:rFonts w:asciiTheme="minorHAnsi" w:hAnsiTheme="minorHAnsi"/>
                <w:sz w:val="18"/>
                <w:szCs w:val="18"/>
                <w:lang w:val="ru-RU"/>
                <w:rPrChange w:id="734" w:author="Gavrilov, Evgeny" w:date="2016-01-13T16:59:00Z">
                  <w:rPr>
                    <w:ins w:id="735" w:author="Pavnyk, Stanislav" w:date="2015-10-28T18:45:00Z"/>
                    <w:lang w:val="ru-RU"/>
                  </w:rPr>
                </w:rPrChange>
              </w:rPr>
            </w:pPr>
            <w:ins w:id="736" w:author="Pavnyk, Stanislav" w:date="2015-10-28T18:45:00Z">
              <w:r w:rsidRPr="00077869">
                <w:rPr>
                  <w:rFonts w:asciiTheme="minorHAnsi" w:hAnsiTheme="minorHAnsi"/>
                  <w:sz w:val="18"/>
                  <w:szCs w:val="18"/>
                  <w:rPrChange w:id="737" w:author="Gavrilov, Evgeny" w:date="2016-01-13T16:59:00Z">
                    <w:rPr/>
                  </w:rPrChange>
                </w:rPr>
                <w:t>0.3</w:t>
              </w:r>
            </w:ins>
          </w:p>
        </w:tc>
        <w:tc>
          <w:tcPr>
            <w:tcW w:w="1586" w:type="dxa"/>
            <w:vAlign w:val="center"/>
            <w:tcPrChange w:id="738" w:author="Gavrilov, Evgeny" w:date="2015-12-04T16:10:00Z">
              <w:tcPr>
                <w:tcW w:w="1418" w:type="dxa"/>
                <w:gridSpan w:val="2"/>
                <w:vAlign w:val="center"/>
              </w:tcPr>
            </w:tcPrChange>
          </w:tcPr>
          <w:p w14:paraId="008994E6" w14:textId="189E3A74" w:rsidR="005C3047" w:rsidRPr="00077869" w:rsidRDefault="004D6F51" w:rsidP="005C3047">
            <w:pPr>
              <w:jc w:val="center"/>
              <w:rPr>
                <w:ins w:id="739" w:author="Pavnyk, Stanislav" w:date="2015-10-28T18:45:00Z"/>
                <w:rFonts w:asciiTheme="minorHAnsi" w:hAnsiTheme="minorHAnsi"/>
                <w:sz w:val="18"/>
                <w:szCs w:val="18"/>
                <w:lang w:val="ru-RU"/>
                <w:rPrChange w:id="740" w:author="Gavrilov, Evgeny" w:date="2016-01-13T16:59:00Z">
                  <w:rPr>
                    <w:ins w:id="741" w:author="Pavnyk, Stanislav" w:date="2015-10-28T18:45:00Z"/>
                    <w:lang w:val="ru-RU"/>
                  </w:rPr>
                </w:rPrChange>
              </w:rPr>
            </w:pPr>
            <w:ins w:id="742" w:author="Gavrilov, Evgeny" w:date="2015-11-02T18:46:00Z">
              <w:r w:rsidRPr="00077869">
                <w:rPr>
                  <w:rFonts w:asciiTheme="minorHAnsi" w:hAnsiTheme="minorHAnsi"/>
                  <w:sz w:val="18"/>
                  <w:szCs w:val="18"/>
                  <w:rPrChange w:id="743" w:author="Gavrilov, Evgeny" w:date="2016-01-13T16:59:00Z">
                    <w:rPr/>
                  </w:rPrChange>
                </w:rPr>
                <w:t>10/</w:t>
              </w:r>
            </w:ins>
            <w:ins w:id="744" w:author="Pavnyk, Stanislav" w:date="2015-10-28T18:45:00Z">
              <w:r w:rsidR="005C3047" w:rsidRPr="00077869">
                <w:rPr>
                  <w:rFonts w:asciiTheme="minorHAnsi" w:hAnsiTheme="minorHAnsi"/>
                  <w:sz w:val="18"/>
                  <w:szCs w:val="18"/>
                  <w:lang w:val="ru-RU"/>
                  <w:rPrChange w:id="745" w:author="Gavrilov, Evgeny" w:date="2016-01-13T16:59:00Z">
                    <w:rPr>
                      <w:lang w:val="ru-RU"/>
                    </w:rPr>
                  </w:rPrChange>
                </w:rPr>
                <w:t>27</w:t>
              </w:r>
              <w:del w:id="746" w:author="Gavrilov, Evgeny" w:date="2015-11-02T18:46:00Z">
                <w:r w:rsidR="005C3047" w:rsidRPr="00077869" w:rsidDel="004D6F51">
                  <w:rPr>
                    <w:rFonts w:asciiTheme="minorHAnsi" w:hAnsiTheme="minorHAnsi"/>
                    <w:sz w:val="18"/>
                    <w:szCs w:val="18"/>
                    <w:rPrChange w:id="747" w:author="Gavrilov, Evgeny" w:date="2016-01-13T16:59:00Z">
                      <w:rPr/>
                    </w:rPrChange>
                  </w:rPr>
                  <w:delText>/10</w:delText>
                </w:r>
              </w:del>
              <w:r w:rsidR="005C3047" w:rsidRPr="00077869">
                <w:rPr>
                  <w:rFonts w:asciiTheme="minorHAnsi" w:hAnsiTheme="minorHAnsi"/>
                  <w:sz w:val="18"/>
                  <w:szCs w:val="18"/>
                  <w:rPrChange w:id="748" w:author="Gavrilov, Evgeny" w:date="2016-01-13T16:59:00Z">
                    <w:rPr/>
                  </w:rPrChange>
                </w:rPr>
                <w:t>/2015</w:t>
              </w:r>
            </w:ins>
          </w:p>
        </w:tc>
        <w:tc>
          <w:tcPr>
            <w:tcW w:w="3478" w:type="dxa"/>
            <w:vAlign w:val="center"/>
            <w:tcPrChange w:id="749" w:author="Gavrilov, Evgeny" w:date="2015-12-04T16:10:00Z">
              <w:tcPr>
                <w:tcW w:w="4111" w:type="dxa"/>
                <w:gridSpan w:val="3"/>
                <w:vAlign w:val="center"/>
              </w:tcPr>
            </w:tcPrChange>
          </w:tcPr>
          <w:p w14:paraId="3921E225" w14:textId="77777777" w:rsidR="005C3047" w:rsidRPr="00077869" w:rsidRDefault="005C3047" w:rsidP="005C3047">
            <w:pPr>
              <w:jc w:val="center"/>
              <w:rPr>
                <w:ins w:id="750" w:author="Pavnyk, Stanislav" w:date="2015-10-28T18:45:00Z"/>
                <w:rFonts w:asciiTheme="minorHAnsi" w:hAnsiTheme="minorHAnsi"/>
                <w:sz w:val="18"/>
                <w:szCs w:val="18"/>
                <w:rPrChange w:id="751" w:author="Gavrilov, Evgeny" w:date="2016-01-13T16:59:00Z">
                  <w:rPr>
                    <w:ins w:id="752" w:author="Pavnyk, Stanislav" w:date="2015-10-28T18:45:00Z"/>
                  </w:rPr>
                </w:rPrChange>
              </w:rPr>
            </w:pPr>
            <w:ins w:id="753" w:author="Pavnyk, Stanislav" w:date="2015-10-28T18:45:00Z">
              <w:r w:rsidRPr="00077869">
                <w:rPr>
                  <w:rFonts w:asciiTheme="minorHAnsi" w:hAnsiTheme="minorHAnsi"/>
                  <w:sz w:val="18"/>
                  <w:szCs w:val="18"/>
                  <w:rPrChange w:id="754" w:author="Gavrilov, Evgeny" w:date="2016-01-13T16:59:00Z">
                    <w:rPr/>
                  </w:rPrChange>
                </w:rPr>
                <w:t>Dmitry Kudryavtsev, Evgeny Gavrilov</w:t>
              </w:r>
            </w:ins>
          </w:p>
        </w:tc>
        <w:tc>
          <w:tcPr>
            <w:tcW w:w="3090" w:type="dxa"/>
            <w:vAlign w:val="center"/>
            <w:tcPrChange w:id="755" w:author="Gavrilov, Evgeny" w:date="2015-12-04T16:10:00Z">
              <w:tcPr>
                <w:tcW w:w="3134" w:type="dxa"/>
                <w:vAlign w:val="center"/>
              </w:tcPr>
            </w:tcPrChange>
          </w:tcPr>
          <w:p w14:paraId="63ED6DD2" w14:textId="77777777" w:rsidR="005C3047" w:rsidRPr="00077869" w:rsidRDefault="005C3047" w:rsidP="009F7BD7">
            <w:pPr>
              <w:jc w:val="center"/>
              <w:rPr>
                <w:ins w:id="756" w:author="Pavnyk, Stanislav" w:date="2015-10-28T18:45:00Z"/>
                <w:rFonts w:asciiTheme="minorHAnsi" w:hAnsiTheme="minorHAnsi"/>
                <w:sz w:val="18"/>
                <w:szCs w:val="18"/>
                <w:rPrChange w:id="757" w:author="Gavrilov, Evgeny" w:date="2016-01-13T16:59:00Z">
                  <w:rPr>
                    <w:ins w:id="758" w:author="Pavnyk, Stanislav" w:date="2015-10-28T18:45:00Z"/>
                  </w:rPr>
                </w:rPrChange>
              </w:rPr>
            </w:pPr>
            <w:ins w:id="759" w:author="Pavnyk, Stanislav" w:date="2015-10-28T18:45:00Z">
              <w:r w:rsidRPr="00077869">
                <w:rPr>
                  <w:rFonts w:asciiTheme="minorHAnsi" w:hAnsiTheme="minorHAnsi"/>
                  <w:sz w:val="18"/>
                  <w:szCs w:val="18"/>
                  <w:rPrChange w:id="760" w:author="Gavrilov, Evgeny" w:date="2016-01-13T16:59:00Z">
                    <w:rPr/>
                  </w:rPrChange>
                </w:rPr>
                <w:t>Modify after internal review.</w:t>
              </w:r>
            </w:ins>
          </w:p>
        </w:tc>
      </w:tr>
      <w:tr w:rsidR="005C3047" w14:paraId="25120EFA" w14:textId="77777777" w:rsidTr="00DE0190">
        <w:trPr>
          <w:ins w:id="761" w:author="Pavnyk, Stanislav" w:date="2015-10-28T18:45:00Z"/>
          <w:trPrChange w:id="762" w:author="Gavrilov, Evgeny" w:date="2015-12-04T16:10:00Z">
            <w:trPr>
              <w:gridAfter w:val="0"/>
            </w:trPr>
          </w:trPrChange>
        </w:trPr>
        <w:tc>
          <w:tcPr>
            <w:tcW w:w="1565" w:type="dxa"/>
            <w:vAlign w:val="center"/>
            <w:tcPrChange w:id="763" w:author="Gavrilov, Evgeny" w:date="2015-12-04T16:10:00Z">
              <w:tcPr>
                <w:tcW w:w="1701" w:type="dxa"/>
                <w:vAlign w:val="center"/>
              </w:tcPr>
            </w:tcPrChange>
          </w:tcPr>
          <w:p w14:paraId="249F1019" w14:textId="77777777" w:rsidR="005C3047" w:rsidRPr="00077869" w:rsidRDefault="005C3047" w:rsidP="005C3047">
            <w:pPr>
              <w:jc w:val="center"/>
              <w:rPr>
                <w:ins w:id="764" w:author="Pavnyk, Stanislav" w:date="2015-10-28T18:45:00Z"/>
                <w:rFonts w:asciiTheme="minorHAnsi" w:hAnsiTheme="minorHAnsi"/>
                <w:sz w:val="18"/>
                <w:szCs w:val="18"/>
                <w:rPrChange w:id="765" w:author="Gavrilov, Evgeny" w:date="2016-01-13T16:59:00Z">
                  <w:rPr>
                    <w:ins w:id="766" w:author="Pavnyk, Stanislav" w:date="2015-10-28T18:45:00Z"/>
                  </w:rPr>
                </w:rPrChange>
              </w:rPr>
            </w:pPr>
            <w:ins w:id="767" w:author="Pavnyk, Stanislav" w:date="2015-10-28T18:45:00Z">
              <w:r w:rsidRPr="00077869">
                <w:rPr>
                  <w:rFonts w:asciiTheme="minorHAnsi" w:hAnsiTheme="minorHAnsi"/>
                  <w:sz w:val="18"/>
                  <w:szCs w:val="18"/>
                  <w:rPrChange w:id="768" w:author="Gavrilov, Evgeny" w:date="2016-01-13T16:59:00Z">
                    <w:rPr/>
                  </w:rPrChange>
                </w:rPr>
                <w:t>0.4</w:t>
              </w:r>
            </w:ins>
          </w:p>
        </w:tc>
        <w:tc>
          <w:tcPr>
            <w:tcW w:w="1586" w:type="dxa"/>
            <w:vAlign w:val="center"/>
            <w:tcPrChange w:id="769" w:author="Gavrilov, Evgeny" w:date="2015-12-04T16:10:00Z">
              <w:tcPr>
                <w:tcW w:w="1418" w:type="dxa"/>
                <w:gridSpan w:val="2"/>
                <w:vAlign w:val="center"/>
              </w:tcPr>
            </w:tcPrChange>
          </w:tcPr>
          <w:p w14:paraId="0539420A" w14:textId="09352765" w:rsidR="005C3047" w:rsidRPr="00077869" w:rsidRDefault="004D6F51" w:rsidP="005C3047">
            <w:pPr>
              <w:jc w:val="center"/>
              <w:rPr>
                <w:ins w:id="770" w:author="Pavnyk, Stanislav" w:date="2015-10-28T18:45:00Z"/>
                <w:rFonts w:asciiTheme="minorHAnsi" w:hAnsiTheme="minorHAnsi"/>
                <w:sz w:val="18"/>
                <w:szCs w:val="18"/>
                <w:rPrChange w:id="771" w:author="Gavrilov, Evgeny" w:date="2016-01-13T16:59:00Z">
                  <w:rPr>
                    <w:ins w:id="772" w:author="Pavnyk, Stanislav" w:date="2015-10-28T18:45:00Z"/>
                  </w:rPr>
                </w:rPrChange>
              </w:rPr>
            </w:pPr>
            <w:ins w:id="773" w:author="Gavrilov, Evgeny" w:date="2015-11-02T18:46:00Z">
              <w:r w:rsidRPr="00077869">
                <w:rPr>
                  <w:rFonts w:asciiTheme="minorHAnsi" w:hAnsiTheme="minorHAnsi"/>
                  <w:sz w:val="18"/>
                  <w:szCs w:val="18"/>
                  <w:rPrChange w:id="774" w:author="Gavrilov, Evgeny" w:date="2016-01-13T16:59:00Z">
                    <w:rPr/>
                  </w:rPrChange>
                </w:rPr>
                <w:t>10/</w:t>
              </w:r>
            </w:ins>
            <w:ins w:id="775" w:author="Pavnyk, Stanislav" w:date="2015-10-28T18:45:00Z">
              <w:r w:rsidR="005C3047" w:rsidRPr="00077869">
                <w:rPr>
                  <w:rFonts w:asciiTheme="minorHAnsi" w:hAnsiTheme="minorHAnsi"/>
                  <w:sz w:val="18"/>
                  <w:szCs w:val="18"/>
                  <w:rPrChange w:id="776" w:author="Gavrilov, Evgeny" w:date="2016-01-13T16:59:00Z">
                    <w:rPr/>
                  </w:rPrChange>
                </w:rPr>
                <w:t>27</w:t>
              </w:r>
              <w:del w:id="777" w:author="Gavrilov, Evgeny" w:date="2015-11-02T18:46:00Z">
                <w:r w:rsidR="005C3047" w:rsidRPr="00077869" w:rsidDel="004D6F51">
                  <w:rPr>
                    <w:rFonts w:asciiTheme="minorHAnsi" w:hAnsiTheme="minorHAnsi"/>
                    <w:sz w:val="18"/>
                    <w:szCs w:val="18"/>
                    <w:rPrChange w:id="778" w:author="Gavrilov, Evgeny" w:date="2016-01-13T16:59:00Z">
                      <w:rPr/>
                    </w:rPrChange>
                  </w:rPr>
                  <w:delText>/10</w:delText>
                </w:r>
              </w:del>
              <w:r w:rsidR="005C3047" w:rsidRPr="00077869">
                <w:rPr>
                  <w:rFonts w:asciiTheme="minorHAnsi" w:hAnsiTheme="minorHAnsi"/>
                  <w:sz w:val="18"/>
                  <w:szCs w:val="18"/>
                  <w:rPrChange w:id="779" w:author="Gavrilov, Evgeny" w:date="2016-01-13T16:59:00Z">
                    <w:rPr/>
                  </w:rPrChange>
                </w:rPr>
                <w:t>/2015</w:t>
              </w:r>
            </w:ins>
          </w:p>
        </w:tc>
        <w:tc>
          <w:tcPr>
            <w:tcW w:w="3478" w:type="dxa"/>
            <w:vAlign w:val="center"/>
            <w:tcPrChange w:id="780" w:author="Gavrilov, Evgeny" w:date="2015-12-04T16:10:00Z">
              <w:tcPr>
                <w:tcW w:w="4111" w:type="dxa"/>
                <w:gridSpan w:val="3"/>
                <w:vAlign w:val="center"/>
              </w:tcPr>
            </w:tcPrChange>
          </w:tcPr>
          <w:p w14:paraId="00A71A88" w14:textId="77777777" w:rsidR="005C3047" w:rsidRPr="00077869" w:rsidRDefault="005C3047" w:rsidP="005C3047">
            <w:pPr>
              <w:jc w:val="center"/>
              <w:rPr>
                <w:ins w:id="781" w:author="Pavnyk, Stanislav" w:date="2015-10-28T18:45:00Z"/>
                <w:rFonts w:asciiTheme="minorHAnsi" w:hAnsiTheme="minorHAnsi"/>
                <w:sz w:val="18"/>
                <w:szCs w:val="18"/>
                <w:rPrChange w:id="782" w:author="Gavrilov, Evgeny" w:date="2016-01-13T16:59:00Z">
                  <w:rPr>
                    <w:ins w:id="783" w:author="Pavnyk, Stanislav" w:date="2015-10-28T18:45:00Z"/>
                  </w:rPr>
                </w:rPrChange>
              </w:rPr>
            </w:pPr>
            <w:ins w:id="784" w:author="Pavnyk, Stanislav" w:date="2015-10-28T18:45:00Z">
              <w:r w:rsidRPr="00077869">
                <w:rPr>
                  <w:rFonts w:asciiTheme="minorHAnsi" w:hAnsiTheme="minorHAnsi"/>
                  <w:sz w:val="18"/>
                  <w:szCs w:val="18"/>
                  <w:rPrChange w:id="785" w:author="Gavrilov, Evgeny" w:date="2016-01-13T16:59:00Z">
                    <w:rPr/>
                  </w:rPrChange>
                </w:rPr>
                <w:t>Alex Arkhipov</w:t>
              </w:r>
            </w:ins>
          </w:p>
        </w:tc>
        <w:tc>
          <w:tcPr>
            <w:tcW w:w="3090" w:type="dxa"/>
            <w:vAlign w:val="center"/>
            <w:tcPrChange w:id="786" w:author="Gavrilov, Evgeny" w:date="2015-12-04T16:10:00Z">
              <w:tcPr>
                <w:tcW w:w="3134" w:type="dxa"/>
                <w:vAlign w:val="center"/>
              </w:tcPr>
            </w:tcPrChange>
          </w:tcPr>
          <w:p w14:paraId="25B17CEB" w14:textId="77777777" w:rsidR="005C3047" w:rsidRPr="00077869" w:rsidRDefault="005C3047" w:rsidP="009F7BD7">
            <w:pPr>
              <w:jc w:val="center"/>
              <w:rPr>
                <w:ins w:id="787" w:author="Pavnyk, Stanislav" w:date="2015-10-28T18:45:00Z"/>
                <w:rFonts w:asciiTheme="minorHAnsi" w:hAnsiTheme="minorHAnsi"/>
                <w:sz w:val="18"/>
                <w:szCs w:val="18"/>
                <w:rPrChange w:id="788" w:author="Gavrilov, Evgeny" w:date="2016-01-13T16:59:00Z">
                  <w:rPr>
                    <w:ins w:id="789" w:author="Pavnyk, Stanislav" w:date="2015-10-28T18:45:00Z"/>
                  </w:rPr>
                </w:rPrChange>
              </w:rPr>
            </w:pPr>
            <w:ins w:id="790" w:author="Pavnyk, Stanislav" w:date="2015-10-28T18:45:00Z">
              <w:r w:rsidRPr="00077869">
                <w:rPr>
                  <w:rFonts w:asciiTheme="minorHAnsi" w:hAnsiTheme="minorHAnsi"/>
                  <w:sz w:val="18"/>
                  <w:szCs w:val="18"/>
                  <w:rPrChange w:id="791" w:author="Gavrilov, Evgeny" w:date="2016-01-13T16:59:00Z">
                    <w:rPr/>
                  </w:rPrChange>
                </w:rPr>
                <w:t>Modify after internal review</w:t>
              </w:r>
            </w:ins>
          </w:p>
        </w:tc>
      </w:tr>
      <w:tr w:rsidR="005C3047" w14:paraId="01F757F0" w14:textId="77777777" w:rsidTr="00DE0190">
        <w:trPr>
          <w:ins w:id="792" w:author="Pavnyk, Stanislav" w:date="2015-10-28T18:45:00Z"/>
          <w:trPrChange w:id="793" w:author="Gavrilov, Evgeny" w:date="2015-12-04T16:10:00Z">
            <w:trPr>
              <w:gridAfter w:val="0"/>
            </w:trPr>
          </w:trPrChange>
        </w:trPr>
        <w:tc>
          <w:tcPr>
            <w:tcW w:w="1565" w:type="dxa"/>
            <w:vAlign w:val="center"/>
            <w:tcPrChange w:id="794" w:author="Gavrilov, Evgeny" w:date="2015-12-04T16:10:00Z">
              <w:tcPr>
                <w:tcW w:w="1701" w:type="dxa"/>
                <w:vAlign w:val="center"/>
              </w:tcPr>
            </w:tcPrChange>
          </w:tcPr>
          <w:p w14:paraId="40D5565D" w14:textId="77777777" w:rsidR="005C3047" w:rsidRPr="00077869" w:rsidRDefault="005C3047" w:rsidP="005C3047">
            <w:pPr>
              <w:jc w:val="center"/>
              <w:rPr>
                <w:ins w:id="795" w:author="Pavnyk, Stanislav" w:date="2015-10-28T18:45:00Z"/>
                <w:rFonts w:asciiTheme="minorHAnsi" w:hAnsiTheme="minorHAnsi"/>
                <w:sz w:val="18"/>
                <w:szCs w:val="18"/>
                <w:lang w:val="ru-RU"/>
                <w:rPrChange w:id="796" w:author="Gavrilov, Evgeny" w:date="2016-01-13T16:59:00Z">
                  <w:rPr>
                    <w:ins w:id="797" w:author="Pavnyk, Stanislav" w:date="2015-10-28T18:45:00Z"/>
                    <w:lang w:val="ru-RU"/>
                  </w:rPr>
                </w:rPrChange>
              </w:rPr>
            </w:pPr>
            <w:ins w:id="798" w:author="Pavnyk, Stanislav" w:date="2015-10-28T18:45:00Z">
              <w:r w:rsidRPr="00077869">
                <w:rPr>
                  <w:rFonts w:asciiTheme="minorHAnsi" w:hAnsiTheme="minorHAnsi"/>
                  <w:sz w:val="18"/>
                  <w:szCs w:val="18"/>
                  <w:lang w:val="ru-RU"/>
                  <w:rPrChange w:id="799" w:author="Gavrilov, Evgeny" w:date="2016-01-13T16:59:00Z">
                    <w:rPr>
                      <w:lang w:val="ru-RU"/>
                    </w:rPr>
                  </w:rPrChange>
                </w:rPr>
                <w:t>0.5</w:t>
              </w:r>
            </w:ins>
          </w:p>
        </w:tc>
        <w:tc>
          <w:tcPr>
            <w:tcW w:w="1586" w:type="dxa"/>
            <w:vAlign w:val="center"/>
            <w:tcPrChange w:id="800" w:author="Gavrilov, Evgeny" w:date="2015-12-04T16:10:00Z">
              <w:tcPr>
                <w:tcW w:w="1418" w:type="dxa"/>
                <w:gridSpan w:val="2"/>
                <w:vAlign w:val="center"/>
              </w:tcPr>
            </w:tcPrChange>
          </w:tcPr>
          <w:p w14:paraId="535EFF32" w14:textId="57350A75" w:rsidR="005C3047" w:rsidRPr="00077869" w:rsidRDefault="004D6F51" w:rsidP="005C3047">
            <w:pPr>
              <w:jc w:val="center"/>
              <w:rPr>
                <w:ins w:id="801" w:author="Pavnyk, Stanislav" w:date="2015-10-28T18:45:00Z"/>
                <w:rFonts w:asciiTheme="minorHAnsi" w:hAnsiTheme="minorHAnsi"/>
                <w:sz w:val="18"/>
                <w:szCs w:val="18"/>
                <w:rPrChange w:id="802" w:author="Gavrilov, Evgeny" w:date="2016-01-13T16:59:00Z">
                  <w:rPr>
                    <w:ins w:id="803" w:author="Pavnyk, Stanislav" w:date="2015-10-28T18:45:00Z"/>
                  </w:rPr>
                </w:rPrChange>
              </w:rPr>
            </w:pPr>
            <w:ins w:id="804" w:author="Gavrilov, Evgeny" w:date="2015-11-02T18:46:00Z">
              <w:r w:rsidRPr="00077869">
                <w:rPr>
                  <w:rFonts w:asciiTheme="minorHAnsi" w:hAnsiTheme="minorHAnsi"/>
                  <w:sz w:val="18"/>
                  <w:szCs w:val="18"/>
                  <w:rPrChange w:id="805" w:author="Gavrilov, Evgeny" w:date="2016-01-13T16:59:00Z">
                    <w:rPr/>
                  </w:rPrChange>
                </w:rPr>
                <w:t>10/</w:t>
              </w:r>
            </w:ins>
            <w:ins w:id="806" w:author="Pavnyk, Stanislav" w:date="2015-10-28T18:45:00Z">
              <w:r w:rsidR="005C3047" w:rsidRPr="00077869">
                <w:rPr>
                  <w:rFonts w:asciiTheme="minorHAnsi" w:hAnsiTheme="minorHAnsi"/>
                  <w:sz w:val="18"/>
                  <w:szCs w:val="18"/>
                  <w:lang w:val="ru-RU"/>
                  <w:rPrChange w:id="807" w:author="Gavrilov, Evgeny" w:date="2016-01-13T16:59:00Z">
                    <w:rPr>
                      <w:lang w:val="ru-RU"/>
                    </w:rPr>
                  </w:rPrChange>
                </w:rPr>
                <w:t>28</w:t>
              </w:r>
              <w:del w:id="808" w:author="Gavrilov, Evgeny" w:date="2015-11-02T18:46:00Z">
                <w:r w:rsidR="005C3047" w:rsidRPr="00077869" w:rsidDel="004D6F51">
                  <w:rPr>
                    <w:rFonts w:asciiTheme="minorHAnsi" w:hAnsiTheme="minorHAnsi"/>
                    <w:sz w:val="18"/>
                    <w:szCs w:val="18"/>
                    <w:rPrChange w:id="809" w:author="Gavrilov, Evgeny" w:date="2016-01-13T16:59:00Z">
                      <w:rPr/>
                    </w:rPrChange>
                  </w:rPr>
                  <w:delText>/10</w:delText>
                </w:r>
              </w:del>
              <w:r w:rsidR="005C3047" w:rsidRPr="00077869">
                <w:rPr>
                  <w:rFonts w:asciiTheme="minorHAnsi" w:hAnsiTheme="minorHAnsi"/>
                  <w:sz w:val="18"/>
                  <w:szCs w:val="18"/>
                  <w:rPrChange w:id="810" w:author="Gavrilov, Evgeny" w:date="2016-01-13T16:59:00Z">
                    <w:rPr/>
                  </w:rPrChange>
                </w:rPr>
                <w:t>/2015</w:t>
              </w:r>
            </w:ins>
          </w:p>
        </w:tc>
        <w:tc>
          <w:tcPr>
            <w:tcW w:w="3478" w:type="dxa"/>
            <w:vAlign w:val="center"/>
            <w:tcPrChange w:id="811" w:author="Gavrilov, Evgeny" w:date="2015-12-04T16:10:00Z">
              <w:tcPr>
                <w:tcW w:w="4111" w:type="dxa"/>
                <w:gridSpan w:val="3"/>
                <w:vAlign w:val="center"/>
              </w:tcPr>
            </w:tcPrChange>
          </w:tcPr>
          <w:p w14:paraId="7E70F561" w14:textId="486324C8" w:rsidR="005C3047" w:rsidRPr="00077869" w:rsidRDefault="005C3047" w:rsidP="005C3047">
            <w:pPr>
              <w:jc w:val="center"/>
              <w:rPr>
                <w:ins w:id="812" w:author="Pavnyk, Stanislav" w:date="2015-10-28T18:45:00Z"/>
                <w:rFonts w:asciiTheme="minorHAnsi" w:hAnsiTheme="minorHAnsi"/>
                <w:sz w:val="18"/>
                <w:szCs w:val="18"/>
                <w:rPrChange w:id="813" w:author="Gavrilov, Evgeny" w:date="2016-01-13T16:59:00Z">
                  <w:rPr>
                    <w:ins w:id="814" w:author="Pavnyk, Stanislav" w:date="2015-10-28T18:45:00Z"/>
                  </w:rPr>
                </w:rPrChange>
              </w:rPr>
            </w:pPr>
            <w:ins w:id="815" w:author="Pavnyk, Stanislav" w:date="2015-10-28T18:45:00Z">
              <w:r w:rsidRPr="00077869">
                <w:rPr>
                  <w:rFonts w:asciiTheme="minorHAnsi" w:hAnsiTheme="minorHAnsi"/>
                  <w:sz w:val="18"/>
                  <w:szCs w:val="18"/>
                  <w:rPrChange w:id="816" w:author="Gavrilov, Evgeny" w:date="2016-01-13T16:59:00Z">
                    <w:rPr/>
                  </w:rPrChange>
                </w:rPr>
                <w:t>Dmitry Kudryavtsev, Evgeny Gavrilov</w:t>
              </w:r>
            </w:ins>
            <w:ins w:id="817" w:author="Arkhipov, Alexander" w:date="2015-10-28T19:26:00Z">
              <w:r w:rsidR="001C5973" w:rsidRPr="00077869">
                <w:rPr>
                  <w:rFonts w:asciiTheme="minorHAnsi" w:hAnsiTheme="minorHAnsi"/>
                  <w:sz w:val="18"/>
                  <w:szCs w:val="18"/>
                  <w:rPrChange w:id="818" w:author="Gavrilov, Evgeny" w:date="2016-01-13T16:59:00Z">
                    <w:rPr/>
                  </w:rPrChange>
                </w:rPr>
                <w:t>, Stanislav Pavnyk</w:t>
              </w:r>
            </w:ins>
          </w:p>
        </w:tc>
        <w:tc>
          <w:tcPr>
            <w:tcW w:w="3090" w:type="dxa"/>
            <w:vAlign w:val="center"/>
            <w:tcPrChange w:id="819" w:author="Gavrilov, Evgeny" w:date="2015-12-04T16:10:00Z">
              <w:tcPr>
                <w:tcW w:w="3134" w:type="dxa"/>
                <w:vAlign w:val="center"/>
              </w:tcPr>
            </w:tcPrChange>
          </w:tcPr>
          <w:p w14:paraId="4E8290BC" w14:textId="77777777" w:rsidR="005C3047" w:rsidRPr="00077869" w:rsidRDefault="005C3047" w:rsidP="009F7BD7">
            <w:pPr>
              <w:jc w:val="center"/>
              <w:rPr>
                <w:ins w:id="820" w:author="Pavnyk, Stanislav" w:date="2015-10-28T18:45:00Z"/>
                <w:rFonts w:asciiTheme="minorHAnsi" w:hAnsiTheme="minorHAnsi"/>
                <w:sz w:val="18"/>
                <w:szCs w:val="18"/>
                <w:rPrChange w:id="821" w:author="Gavrilov, Evgeny" w:date="2016-01-13T16:59:00Z">
                  <w:rPr>
                    <w:ins w:id="822" w:author="Pavnyk, Stanislav" w:date="2015-10-28T18:45:00Z"/>
                  </w:rPr>
                </w:rPrChange>
              </w:rPr>
            </w:pPr>
            <w:ins w:id="823" w:author="Pavnyk, Stanislav" w:date="2015-10-28T18:45:00Z">
              <w:r w:rsidRPr="00077869">
                <w:rPr>
                  <w:rFonts w:asciiTheme="minorHAnsi" w:hAnsiTheme="minorHAnsi"/>
                  <w:sz w:val="18"/>
                  <w:szCs w:val="18"/>
                  <w:rPrChange w:id="824" w:author="Gavrilov, Evgeny" w:date="2016-01-13T16:59:00Z">
                    <w:rPr/>
                  </w:rPrChange>
                </w:rPr>
                <w:t>Modify after internal review</w:t>
              </w:r>
            </w:ins>
          </w:p>
        </w:tc>
      </w:tr>
      <w:tr w:rsidR="00F87D61" w14:paraId="5C456079" w14:textId="77777777" w:rsidTr="00DE0190">
        <w:trPr>
          <w:ins w:id="825" w:author="Pavnyk, Stanislav" w:date="2015-10-29T19:27:00Z"/>
          <w:trPrChange w:id="826" w:author="Gavrilov, Evgeny" w:date="2015-12-04T16:10:00Z">
            <w:trPr>
              <w:gridAfter w:val="0"/>
            </w:trPr>
          </w:trPrChange>
        </w:trPr>
        <w:tc>
          <w:tcPr>
            <w:tcW w:w="1565" w:type="dxa"/>
            <w:vAlign w:val="center"/>
            <w:tcPrChange w:id="827" w:author="Gavrilov, Evgeny" w:date="2015-12-04T16:10:00Z">
              <w:tcPr>
                <w:tcW w:w="1701" w:type="dxa"/>
                <w:vAlign w:val="center"/>
              </w:tcPr>
            </w:tcPrChange>
          </w:tcPr>
          <w:p w14:paraId="331B411B" w14:textId="7A8BA3A3" w:rsidR="00F87D61" w:rsidRPr="00077869" w:rsidRDefault="00F87D61" w:rsidP="005C3047">
            <w:pPr>
              <w:jc w:val="center"/>
              <w:rPr>
                <w:ins w:id="828" w:author="Pavnyk, Stanislav" w:date="2015-10-29T19:27:00Z"/>
                <w:rFonts w:asciiTheme="minorHAnsi" w:hAnsiTheme="minorHAnsi"/>
                <w:sz w:val="18"/>
                <w:szCs w:val="18"/>
                <w:rPrChange w:id="829" w:author="Gavrilov, Evgeny" w:date="2016-01-13T16:59:00Z">
                  <w:rPr>
                    <w:ins w:id="830" w:author="Pavnyk, Stanislav" w:date="2015-10-29T19:27:00Z"/>
                    <w:lang w:val="ru-RU"/>
                  </w:rPr>
                </w:rPrChange>
              </w:rPr>
            </w:pPr>
            <w:ins w:id="831" w:author="Pavnyk, Stanislav" w:date="2015-10-29T19:27:00Z">
              <w:r w:rsidRPr="00077869">
                <w:rPr>
                  <w:rFonts w:asciiTheme="minorHAnsi" w:hAnsiTheme="minorHAnsi"/>
                  <w:sz w:val="18"/>
                  <w:szCs w:val="18"/>
                  <w:rPrChange w:id="832" w:author="Gavrilov, Evgeny" w:date="2016-01-13T16:59:00Z">
                    <w:rPr/>
                  </w:rPrChange>
                </w:rPr>
                <w:t>0.6</w:t>
              </w:r>
            </w:ins>
          </w:p>
        </w:tc>
        <w:tc>
          <w:tcPr>
            <w:tcW w:w="1586" w:type="dxa"/>
            <w:vAlign w:val="center"/>
            <w:tcPrChange w:id="833" w:author="Gavrilov, Evgeny" w:date="2015-12-04T16:10:00Z">
              <w:tcPr>
                <w:tcW w:w="1418" w:type="dxa"/>
                <w:gridSpan w:val="2"/>
                <w:vAlign w:val="center"/>
              </w:tcPr>
            </w:tcPrChange>
          </w:tcPr>
          <w:p w14:paraId="379D6DD2" w14:textId="28DF1042" w:rsidR="00F87D61" w:rsidRPr="00077869" w:rsidRDefault="004D6F51" w:rsidP="005C3047">
            <w:pPr>
              <w:jc w:val="center"/>
              <w:rPr>
                <w:ins w:id="834" w:author="Pavnyk, Stanislav" w:date="2015-10-29T19:27:00Z"/>
                <w:rFonts w:asciiTheme="minorHAnsi" w:hAnsiTheme="minorHAnsi"/>
                <w:sz w:val="18"/>
                <w:szCs w:val="18"/>
                <w:rPrChange w:id="835" w:author="Gavrilov, Evgeny" w:date="2016-01-13T16:59:00Z">
                  <w:rPr>
                    <w:ins w:id="836" w:author="Pavnyk, Stanislav" w:date="2015-10-29T19:27:00Z"/>
                    <w:lang w:val="ru-RU"/>
                  </w:rPr>
                </w:rPrChange>
              </w:rPr>
            </w:pPr>
            <w:ins w:id="837" w:author="Gavrilov, Evgeny" w:date="2015-11-02T18:46:00Z">
              <w:r w:rsidRPr="00077869">
                <w:rPr>
                  <w:rFonts w:asciiTheme="minorHAnsi" w:hAnsiTheme="minorHAnsi"/>
                  <w:sz w:val="18"/>
                  <w:szCs w:val="18"/>
                  <w:rPrChange w:id="838" w:author="Gavrilov, Evgeny" w:date="2016-01-13T16:59:00Z">
                    <w:rPr/>
                  </w:rPrChange>
                </w:rPr>
                <w:t>10/</w:t>
              </w:r>
            </w:ins>
            <w:ins w:id="839" w:author="Pavnyk, Stanislav" w:date="2015-10-29T19:27:00Z">
              <w:r w:rsidR="00F87D61" w:rsidRPr="00077869">
                <w:rPr>
                  <w:rFonts w:asciiTheme="minorHAnsi" w:hAnsiTheme="minorHAnsi"/>
                  <w:sz w:val="18"/>
                  <w:szCs w:val="18"/>
                  <w:rPrChange w:id="840" w:author="Gavrilov, Evgeny" w:date="2016-01-13T16:59:00Z">
                    <w:rPr/>
                  </w:rPrChange>
                </w:rPr>
                <w:t>29</w:t>
              </w:r>
              <w:del w:id="841" w:author="Gavrilov, Evgeny" w:date="2015-11-02T18:46:00Z">
                <w:r w:rsidR="00F87D61" w:rsidRPr="00077869" w:rsidDel="004D6F51">
                  <w:rPr>
                    <w:rFonts w:asciiTheme="minorHAnsi" w:hAnsiTheme="minorHAnsi"/>
                    <w:sz w:val="18"/>
                    <w:szCs w:val="18"/>
                    <w:rPrChange w:id="842" w:author="Gavrilov, Evgeny" w:date="2016-01-13T16:59:00Z">
                      <w:rPr/>
                    </w:rPrChange>
                  </w:rPr>
                  <w:delText>/10</w:delText>
                </w:r>
              </w:del>
              <w:r w:rsidR="00F87D61" w:rsidRPr="00077869">
                <w:rPr>
                  <w:rFonts w:asciiTheme="minorHAnsi" w:hAnsiTheme="minorHAnsi"/>
                  <w:sz w:val="18"/>
                  <w:szCs w:val="18"/>
                  <w:rPrChange w:id="843" w:author="Gavrilov, Evgeny" w:date="2016-01-13T16:59:00Z">
                    <w:rPr/>
                  </w:rPrChange>
                </w:rPr>
                <w:t>/2015</w:t>
              </w:r>
            </w:ins>
          </w:p>
        </w:tc>
        <w:tc>
          <w:tcPr>
            <w:tcW w:w="3478" w:type="dxa"/>
            <w:vAlign w:val="center"/>
            <w:tcPrChange w:id="844" w:author="Gavrilov, Evgeny" w:date="2015-12-04T16:10:00Z">
              <w:tcPr>
                <w:tcW w:w="4111" w:type="dxa"/>
                <w:gridSpan w:val="3"/>
                <w:vAlign w:val="center"/>
              </w:tcPr>
            </w:tcPrChange>
          </w:tcPr>
          <w:p w14:paraId="2D8ACFEE" w14:textId="1410FF85" w:rsidR="00F87D61" w:rsidRPr="00077869" w:rsidRDefault="00F87D61" w:rsidP="005C3047">
            <w:pPr>
              <w:jc w:val="center"/>
              <w:rPr>
                <w:ins w:id="845" w:author="Pavnyk, Stanislav" w:date="2015-10-29T19:27:00Z"/>
                <w:rFonts w:asciiTheme="minorHAnsi" w:hAnsiTheme="minorHAnsi"/>
                <w:sz w:val="18"/>
                <w:szCs w:val="18"/>
                <w:rPrChange w:id="846" w:author="Gavrilov, Evgeny" w:date="2016-01-13T16:59:00Z">
                  <w:rPr>
                    <w:ins w:id="847" w:author="Pavnyk, Stanislav" w:date="2015-10-29T19:27:00Z"/>
                  </w:rPr>
                </w:rPrChange>
              </w:rPr>
            </w:pPr>
            <w:ins w:id="848" w:author="Pavnyk, Stanislav" w:date="2015-10-29T19:28:00Z">
              <w:r w:rsidRPr="00077869">
                <w:rPr>
                  <w:rFonts w:asciiTheme="minorHAnsi" w:hAnsiTheme="minorHAnsi"/>
                  <w:sz w:val="18"/>
                  <w:szCs w:val="18"/>
                  <w:rPrChange w:id="849" w:author="Gavrilov, Evgeny" w:date="2016-01-13T16:59:00Z">
                    <w:rPr/>
                  </w:rPrChange>
                </w:rPr>
                <w:t>Stanislav Pavnyk</w:t>
              </w:r>
            </w:ins>
          </w:p>
        </w:tc>
        <w:tc>
          <w:tcPr>
            <w:tcW w:w="3090" w:type="dxa"/>
            <w:vAlign w:val="center"/>
            <w:tcPrChange w:id="850" w:author="Gavrilov, Evgeny" w:date="2015-12-04T16:10:00Z">
              <w:tcPr>
                <w:tcW w:w="3134" w:type="dxa"/>
                <w:vAlign w:val="center"/>
              </w:tcPr>
            </w:tcPrChange>
          </w:tcPr>
          <w:p w14:paraId="4157B19B" w14:textId="5A11AB16" w:rsidR="00F87D61" w:rsidRPr="00077869" w:rsidRDefault="00F87D61" w:rsidP="009F7BD7">
            <w:pPr>
              <w:jc w:val="center"/>
              <w:rPr>
                <w:ins w:id="851" w:author="Pavnyk, Stanislav" w:date="2015-10-29T19:27:00Z"/>
                <w:rFonts w:asciiTheme="minorHAnsi" w:hAnsiTheme="minorHAnsi"/>
                <w:sz w:val="18"/>
                <w:szCs w:val="18"/>
                <w:rPrChange w:id="852" w:author="Gavrilov, Evgeny" w:date="2016-01-13T16:59:00Z">
                  <w:rPr>
                    <w:ins w:id="853" w:author="Pavnyk, Stanislav" w:date="2015-10-29T19:27:00Z"/>
                  </w:rPr>
                </w:rPrChange>
              </w:rPr>
            </w:pPr>
            <w:ins w:id="854" w:author="Pavnyk, Stanislav" w:date="2015-10-29T19:28:00Z">
              <w:r w:rsidRPr="00077869">
                <w:rPr>
                  <w:rFonts w:asciiTheme="minorHAnsi" w:hAnsiTheme="minorHAnsi"/>
                  <w:sz w:val="18"/>
                  <w:szCs w:val="18"/>
                  <w:rPrChange w:id="855" w:author="Gavrilov, Evgeny" w:date="2016-01-13T16:59:00Z">
                    <w:rPr/>
                  </w:rPrChange>
                </w:rPr>
                <w:t>Modify according to new requirements</w:t>
              </w:r>
            </w:ins>
          </w:p>
        </w:tc>
      </w:tr>
      <w:tr w:rsidR="004D6F51" w14:paraId="4623A6CF" w14:textId="77777777" w:rsidTr="00DE0190">
        <w:trPr>
          <w:ins w:id="856" w:author="Gavrilov, Evgeny" w:date="2015-11-02T18:45:00Z"/>
          <w:trPrChange w:id="857" w:author="Gavrilov, Evgeny" w:date="2015-12-04T16:10:00Z">
            <w:trPr>
              <w:gridAfter w:val="0"/>
            </w:trPr>
          </w:trPrChange>
        </w:trPr>
        <w:tc>
          <w:tcPr>
            <w:tcW w:w="1565" w:type="dxa"/>
            <w:vAlign w:val="center"/>
            <w:tcPrChange w:id="858" w:author="Gavrilov, Evgeny" w:date="2015-12-04T16:10:00Z">
              <w:tcPr>
                <w:tcW w:w="1701" w:type="dxa"/>
                <w:vAlign w:val="center"/>
              </w:tcPr>
            </w:tcPrChange>
          </w:tcPr>
          <w:p w14:paraId="2F84A1DA" w14:textId="60C323E5" w:rsidR="004D6F51" w:rsidRPr="00077869" w:rsidRDefault="004D6F51" w:rsidP="005C3047">
            <w:pPr>
              <w:jc w:val="center"/>
              <w:rPr>
                <w:ins w:id="859" w:author="Gavrilov, Evgeny" w:date="2015-11-02T18:45:00Z"/>
                <w:rFonts w:asciiTheme="minorHAnsi" w:hAnsiTheme="minorHAnsi"/>
                <w:sz w:val="18"/>
                <w:szCs w:val="18"/>
                <w:rPrChange w:id="860" w:author="Gavrilov, Evgeny" w:date="2016-01-13T16:59:00Z">
                  <w:rPr>
                    <w:ins w:id="861" w:author="Gavrilov, Evgeny" w:date="2015-11-02T18:45:00Z"/>
                  </w:rPr>
                </w:rPrChange>
              </w:rPr>
            </w:pPr>
            <w:ins w:id="862" w:author="Gavrilov, Evgeny" w:date="2015-11-02T18:45:00Z">
              <w:r w:rsidRPr="00077869">
                <w:rPr>
                  <w:rFonts w:asciiTheme="minorHAnsi" w:hAnsiTheme="minorHAnsi"/>
                  <w:sz w:val="18"/>
                  <w:szCs w:val="18"/>
                  <w:rPrChange w:id="863" w:author="Gavrilov, Evgeny" w:date="2016-01-13T16:59:00Z">
                    <w:rPr/>
                  </w:rPrChange>
                </w:rPr>
                <w:t>0.7</w:t>
              </w:r>
            </w:ins>
          </w:p>
        </w:tc>
        <w:tc>
          <w:tcPr>
            <w:tcW w:w="1586" w:type="dxa"/>
            <w:vAlign w:val="center"/>
            <w:tcPrChange w:id="864" w:author="Gavrilov, Evgeny" w:date="2015-12-04T16:10:00Z">
              <w:tcPr>
                <w:tcW w:w="1418" w:type="dxa"/>
                <w:gridSpan w:val="2"/>
                <w:vAlign w:val="center"/>
              </w:tcPr>
            </w:tcPrChange>
          </w:tcPr>
          <w:p w14:paraId="0E41E7D0" w14:textId="0687B296" w:rsidR="004D6F51" w:rsidRPr="00077869" w:rsidRDefault="004D6F51" w:rsidP="005C3047">
            <w:pPr>
              <w:jc w:val="center"/>
              <w:rPr>
                <w:ins w:id="865" w:author="Gavrilov, Evgeny" w:date="2015-11-02T18:45:00Z"/>
                <w:rFonts w:asciiTheme="minorHAnsi" w:hAnsiTheme="minorHAnsi"/>
                <w:sz w:val="18"/>
                <w:szCs w:val="18"/>
                <w:rPrChange w:id="866" w:author="Gavrilov, Evgeny" w:date="2016-01-13T16:59:00Z">
                  <w:rPr>
                    <w:ins w:id="867" w:author="Gavrilov, Evgeny" w:date="2015-11-02T18:45:00Z"/>
                  </w:rPr>
                </w:rPrChange>
              </w:rPr>
            </w:pPr>
            <w:ins w:id="868" w:author="Gavrilov, Evgeny" w:date="2015-11-02T18:46:00Z">
              <w:r w:rsidRPr="00077869">
                <w:rPr>
                  <w:rFonts w:asciiTheme="minorHAnsi" w:hAnsiTheme="minorHAnsi"/>
                  <w:sz w:val="18"/>
                  <w:szCs w:val="18"/>
                  <w:rPrChange w:id="869" w:author="Gavrilov, Evgeny" w:date="2016-01-13T16:59:00Z">
                    <w:rPr/>
                  </w:rPrChange>
                </w:rPr>
                <w:t>11/2/2015</w:t>
              </w:r>
            </w:ins>
          </w:p>
        </w:tc>
        <w:tc>
          <w:tcPr>
            <w:tcW w:w="3478" w:type="dxa"/>
            <w:vAlign w:val="center"/>
            <w:tcPrChange w:id="870" w:author="Gavrilov, Evgeny" w:date="2015-12-04T16:10:00Z">
              <w:tcPr>
                <w:tcW w:w="4111" w:type="dxa"/>
                <w:gridSpan w:val="3"/>
                <w:vAlign w:val="center"/>
              </w:tcPr>
            </w:tcPrChange>
          </w:tcPr>
          <w:p w14:paraId="1166D235" w14:textId="30BD4D66" w:rsidR="004D6F51" w:rsidRPr="00077869" w:rsidRDefault="004D6F51" w:rsidP="005C3047">
            <w:pPr>
              <w:jc w:val="center"/>
              <w:rPr>
                <w:ins w:id="871" w:author="Gavrilov, Evgeny" w:date="2015-11-02T18:45:00Z"/>
                <w:rFonts w:asciiTheme="minorHAnsi" w:hAnsiTheme="minorHAnsi"/>
                <w:sz w:val="18"/>
                <w:szCs w:val="18"/>
                <w:rPrChange w:id="872" w:author="Gavrilov, Evgeny" w:date="2016-01-13T16:59:00Z">
                  <w:rPr>
                    <w:ins w:id="873" w:author="Gavrilov, Evgeny" w:date="2015-11-02T18:45:00Z"/>
                  </w:rPr>
                </w:rPrChange>
              </w:rPr>
            </w:pPr>
            <w:ins w:id="874" w:author="Gavrilov, Evgeny" w:date="2015-11-02T18:46:00Z">
              <w:r w:rsidRPr="00077869">
                <w:rPr>
                  <w:rFonts w:asciiTheme="minorHAnsi" w:hAnsiTheme="minorHAnsi"/>
                  <w:sz w:val="18"/>
                  <w:szCs w:val="18"/>
                  <w:rPrChange w:id="875" w:author="Gavrilov, Evgeny" w:date="2016-01-13T16:59:00Z">
                    <w:rPr/>
                  </w:rPrChange>
                </w:rPr>
                <w:t>Dmitry Kudryavtsev, Evgeny Gavrilov</w:t>
              </w:r>
            </w:ins>
          </w:p>
        </w:tc>
        <w:tc>
          <w:tcPr>
            <w:tcW w:w="3090" w:type="dxa"/>
            <w:vAlign w:val="center"/>
            <w:tcPrChange w:id="876" w:author="Gavrilov, Evgeny" w:date="2015-12-04T16:10:00Z">
              <w:tcPr>
                <w:tcW w:w="3134" w:type="dxa"/>
                <w:vAlign w:val="center"/>
              </w:tcPr>
            </w:tcPrChange>
          </w:tcPr>
          <w:p w14:paraId="309B0536" w14:textId="65D4446D" w:rsidR="004D6F51" w:rsidRPr="00077869" w:rsidRDefault="00A53DF7" w:rsidP="009F7BD7">
            <w:pPr>
              <w:jc w:val="center"/>
              <w:rPr>
                <w:ins w:id="877" w:author="Gavrilov, Evgeny" w:date="2015-11-02T18:45:00Z"/>
                <w:rFonts w:asciiTheme="minorHAnsi" w:hAnsiTheme="minorHAnsi"/>
                <w:sz w:val="18"/>
                <w:szCs w:val="18"/>
                <w:rPrChange w:id="878" w:author="Gavrilov, Evgeny" w:date="2016-01-13T16:59:00Z">
                  <w:rPr>
                    <w:ins w:id="879" w:author="Gavrilov, Evgeny" w:date="2015-11-02T18:45:00Z"/>
                  </w:rPr>
                </w:rPrChange>
              </w:rPr>
            </w:pPr>
            <w:ins w:id="880" w:author="Gavrilov, Evgeny" w:date="2015-11-02T18:48:00Z">
              <w:r w:rsidRPr="00077869">
                <w:rPr>
                  <w:rFonts w:asciiTheme="minorHAnsi" w:hAnsiTheme="minorHAnsi"/>
                  <w:sz w:val="18"/>
                  <w:szCs w:val="18"/>
                  <w:rPrChange w:id="881" w:author="Gavrilov, Evgeny" w:date="2016-01-13T16:59:00Z">
                    <w:rPr/>
                  </w:rPrChange>
                </w:rPr>
                <w:t xml:space="preserve">Sections </w:t>
              </w:r>
            </w:ins>
            <w:ins w:id="882" w:author="Gavrilov, Evgeny" w:date="2015-11-02T18:49:00Z">
              <w:r w:rsidRPr="00077869">
                <w:rPr>
                  <w:rFonts w:asciiTheme="minorHAnsi" w:hAnsiTheme="minorHAnsi"/>
                  <w:sz w:val="18"/>
                  <w:szCs w:val="18"/>
                  <w:rPrChange w:id="883" w:author="Gavrilov, Evgeny" w:date="2016-01-13T16:59:00Z">
                    <w:rPr/>
                  </w:rPrChange>
                </w:rPr>
                <w:t>7.1</w:t>
              </w:r>
            </w:ins>
            <w:ins w:id="884" w:author="Gavrilov, Evgeny" w:date="2015-11-02T18:48:00Z">
              <w:r w:rsidRPr="00077869">
                <w:rPr>
                  <w:rFonts w:asciiTheme="minorHAnsi" w:hAnsiTheme="minorHAnsi"/>
                  <w:sz w:val="18"/>
                  <w:szCs w:val="18"/>
                  <w:rPrChange w:id="885" w:author="Gavrilov, Evgeny" w:date="2016-01-13T16:59:00Z">
                    <w:rPr/>
                  </w:rPrChange>
                </w:rPr>
                <w:t xml:space="preserve">“Authorization”, </w:t>
              </w:r>
            </w:ins>
            <w:ins w:id="886" w:author="Gavrilov, Evgeny" w:date="2015-11-02T18:49:00Z">
              <w:r w:rsidRPr="00077869">
                <w:rPr>
                  <w:rFonts w:asciiTheme="minorHAnsi" w:hAnsiTheme="minorHAnsi"/>
                  <w:sz w:val="18"/>
                  <w:szCs w:val="18"/>
                  <w:rPrChange w:id="887" w:author="Gavrilov, Evgeny" w:date="2016-01-13T16:59:00Z">
                    <w:rPr/>
                  </w:rPrChange>
                </w:rPr>
                <w:t>7.</w:t>
              </w:r>
              <w:r w:rsidR="00775E47" w:rsidRPr="00077869">
                <w:rPr>
                  <w:rFonts w:asciiTheme="minorHAnsi" w:hAnsiTheme="minorHAnsi"/>
                  <w:sz w:val="18"/>
                  <w:szCs w:val="18"/>
                  <w:rPrChange w:id="888" w:author="Gavrilov, Evgeny" w:date="2016-01-13T16:59:00Z">
                    <w:rPr/>
                  </w:rPrChange>
                </w:rPr>
                <w:t>4</w:t>
              </w:r>
            </w:ins>
            <w:ins w:id="889" w:author="Gavrilov, Evgeny" w:date="2015-11-02T18:48:00Z">
              <w:r w:rsidRPr="00077869">
                <w:rPr>
                  <w:rFonts w:asciiTheme="minorHAnsi" w:hAnsiTheme="minorHAnsi"/>
                  <w:sz w:val="18"/>
                  <w:szCs w:val="18"/>
                  <w:rPrChange w:id="890" w:author="Gavrilov, Evgeny" w:date="2016-01-13T16:59:00Z">
                    <w:rPr/>
                  </w:rPrChange>
                </w:rPr>
                <w:t>”API Methods” have been updated.</w:t>
              </w:r>
            </w:ins>
          </w:p>
        </w:tc>
      </w:tr>
      <w:tr w:rsidR="00097EC2" w14:paraId="73CAA5A9" w14:textId="77777777" w:rsidTr="00DE0190">
        <w:trPr>
          <w:ins w:id="891" w:author="Gavrilov, Evgeny" w:date="2015-11-06T17:29:00Z"/>
          <w:trPrChange w:id="892" w:author="Gavrilov, Evgeny" w:date="2015-12-04T16:10:00Z">
            <w:trPr>
              <w:gridAfter w:val="0"/>
            </w:trPr>
          </w:trPrChange>
        </w:trPr>
        <w:tc>
          <w:tcPr>
            <w:tcW w:w="1565" w:type="dxa"/>
            <w:vAlign w:val="center"/>
            <w:tcPrChange w:id="893" w:author="Gavrilov, Evgeny" w:date="2015-12-04T16:10:00Z">
              <w:tcPr>
                <w:tcW w:w="1701" w:type="dxa"/>
                <w:vAlign w:val="center"/>
              </w:tcPr>
            </w:tcPrChange>
          </w:tcPr>
          <w:p w14:paraId="7A357565" w14:textId="40423E4E" w:rsidR="00097EC2" w:rsidRPr="00077869" w:rsidRDefault="00097EC2" w:rsidP="005C3047">
            <w:pPr>
              <w:jc w:val="center"/>
              <w:rPr>
                <w:ins w:id="894" w:author="Gavrilov, Evgeny" w:date="2015-11-06T17:29:00Z"/>
                <w:rFonts w:asciiTheme="minorHAnsi" w:hAnsiTheme="minorHAnsi"/>
                <w:sz w:val="18"/>
                <w:szCs w:val="18"/>
                <w:rPrChange w:id="895" w:author="Gavrilov, Evgeny" w:date="2016-01-13T16:59:00Z">
                  <w:rPr>
                    <w:ins w:id="896" w:author="Gavrilov, Evgeny" w:date="2015-11-06T17:29:00Z"/>
                  </w:rPr>
                </w:rPrChange>
              </w:rPr>
            </w:pPr>
            <w:ins w:id="897" w:author="Gavrilov, Evgeny" w:date="2015-11-06T17:29:00Z">
              <w:r w:rsidRPr="00077869">
                <w:rPr>
                  <w:rFonts w:asciiTheme="minorHAnsi" w:hAnsiTheme="minorHAnsi"/>
                  <w:sz w:val="18"/>
                  <w:szCs w:val="18"/>
                  <w:rPrChange w:id="898" w:author="Gavrilov, Evgeny" w:date="2016-01-13T16:59:00Z">
                    <w:rPr/>
                  </w:rPrChange>
                </w:rPr>
                <w:t>0.8</w:t>
              </w:r>
            </w:ins>
          </w:p>
        </w:tc>
        <w:tc>
          <w:tcPr>
            <w:tcW w:w="1586" w:type="dxa"/>
            <w:vAlign w:val="center"/>
            <w:tcPrChange w:id="899" w:author="Gavrilov, Evgeny" w:date="2015-12-04T16:10:00Z">
              <w:tcPr>
                <w:tcW w:w="1418" w:type="dxa"/>
                <w:gridSpan w:val="2"/>
                <w:vAlign w:val="center"/>
              </w:tcPr>
            </w:tcPrChange>
          </w:tcPr>
          <w:p w14:paraId="6FE599DA" w14:textId="485CFE31" w:rsidR="00097EC2" w:rsidRPr="00077869" w:rsidRDefault="00097EC2" w:rsidP="005C3047">
            <w:pPr>
              <w:jc w:val="center"/>
              <w:rPr>
                <w:ins w:id="900" w:author="Gavrilov, Evgeny" w:date="2015-11-06T17:29:00Z"/>
                <w:rFonts w:asciiTheme="minorHAnsi" w:hAnsiTheme="minorHAnsi"/>
                <w:sz w:val="18"/>
                <w:szCs w:val="18"/>
                <w:rPrChange w:id="901" w:author="Gavrilov, Evgeny" w:date="2016-01-13T16:59:00Z">
                  <w:rPr>
                    <w:ins w:id="902" w:author="Gavrilov, Evgeny" w:date="2015-11-06T17:29:00Z"/>
                  </w:rPr>
                </w:rPrChange>
              </w:rPr>
            </w:pPr>
            <w:ins w:id="903" w:author="Gavrilov, Evgeny" w:date="2015-11-06T17:29:00Z">
              <w:r w:rsidRPr="00077869">
                <w:rPr>
                  <w:rFonts w:asciiTheme="minorHAnsi" w:hAnsiTheme="minorHAnsi"/>
                  <w:sz w:val="18"/>
                  <w:szCs w:val="18"/>
                  <w:rPrChange w:id="904" w:author="Gavrilov, Evgeny" w:date="2016-01-13T16:59:00Z">
                    <w:rPr/>
                  </w:rPrChange>
                </w:rPr>
                <w:t>11/6/2015</w:t>
              </w:r>
            </w:ins>
          </w:p>
        </w:tc>
        <w:tc>
          <w:tcPr>
            <w:tcW w:w="3478" w:type="dxa"/>
            <w:vAlign w:val="center"/>
            <w:tcPrChange w:id="905" w:author="Gavrilov, Evgeny" w:date="2015-12-04T16:10:00Z">
              <w:tcPr>
                <w:tcW w:w="4111" w:type="dxa"/>
                <w:gridSpan w:val="3"/>
                <w:vAlign w:val="center"/>
              </w:tcPr>
            </w:tcPrChange>
          </w:tcPr>
          <w:p w14:paraId="564C2B44" w14:textId="4E2D83D1" w:rsidR="00097EC2" w:rsidRPr="00077869" w:rsidRDefault="00097EC2" w:rsidP="005C3047">
            <w:pPr>
              <w:jc w:val="center"/>
              <w:rPr>
                <w:ins w:id="906" w:author="Gavrilov, Evgeny" w:date="2015-11-06T17:29:00Z"/>
                <w:rFonts w:asciiTheme="minorHAnsi" w:hAnsiTheme="minorHAnsi"/>
                <w:sz w:val="18"/>
                <w:szCs w:val="18"/>
                <w:rPrChange w:id="907" w:author="Gavrilov, Evgeny" w:date="2016-01-13T16:59:00Z">
                  <w:rPr>
                    <w:ins w:id="908" w:author="Gavrilov, Evgeny" w:date="2015-11-06T17:29:00Z"/>
                  </w:rPr>
                </w:rPrChange>
              </w:rPr>
            </w:pPr>
            <w:ins w:id="909" w:author="Gavrilov, Evgeny" w:date="2015-11-06T17:29:00Z">
              <w:r w:rsidRPr="00077869">
                <w:rPr>
                  <w:rFonts w:asciiTheme="minorHAnsi" w:hAnsiTheme="minorHAnsi"/>
                  <w:sz w:val="18"/>
                  <w:szCs w:val="18"/>
                  <w:rPrChange w:id="910" w:author="Gavrilov, Evgeny" w:date="2016-01-13T16:59:00Z">
                    <w:rPr/>
                  </w:rPrChange>
                </w:rPr>
                <w:t>Evgeny Gavrilov</w:t>
              </w:r>
            </w:ins>
          </w:p>
        </w:tc>
        <w:tc>
          <w:tcPr>
            <w:tcW w:w="3090" w:type="dxa"/>
            <w:vAlign w:val="center"/>
            <w:tcPrChange w:id="911" w:author="Gavrilov, Evgeny" w:date="2015-12-04T16:10:00Z">
              <w:tcPr>
                <w:tcW w:w="3134" w:type="dxa"/>
                <w:vAlign w:val="center"/>
              </w:tcPr>
            </w:tcPrChange>
          </w:tcPr>
          <w:p w14:paraId="3F1C411F" w14:textId="1302D821" w:rsidR="00097EC2" w:rsidRPr="00077869" w:rsidRDefault="003915D8" w:rsidP="009F7BD7">
            <w:pPr>
              <w:jc w:val="center"/>
              <w:rPr>
                <w:ins w:id="912" w:author="Gavrilov, Evgeny" w:date="2015-11-06T17:29:00Z"/>
                <w:rFonts w:asciiTheme="minorHAnsi" w:hAnsiTheme="minorHAnsi"/>
                <w:sz w:val="18"/>
                <w:szCs w:val="18"/>
                <w:rPrChange w:id="913" w:author="Gavrilov, Evgeny" w:date="2016-01-13T16:59:00Z">
                  <w:rPr>
                    <w:ins w:id="914" w:author="Gavrilov, Evgeny" w:date="2015-11-06T17:29:00Z"/>
                  </w:rPr>
                </w:rPrChange>
              </w:rPr>
            </w:pPr>
            <w:ins w:id="915" w:author="Gavrilov, Evgeny" w:date="2015-11-06T17:29:00Z">
              <w:r w:rsidRPr="00077869">
                <w:rPr>
                  <w:rFonts w:asciiTheme="minorHAnsi" w:hAnsiTheme="minorHAnsi"/>
                  <w:sz w:val="18"/>
                  <w:szCs w:val="18"/>
                  <w:rPrChange w:id="916" w:author="Gavrilov, Evgeny" w:date="2016-01-13T16:59:00Z">
                    <w:rPr/>
                  </w:rPrChange>
                </w:rPr>
                <w:t>Section</w:t>
              </w:r>
              <w:r w:rsidR="00097EC2" w:rsidRPr="00077869">
                <w:rPr>
                  <w:rFonts w:asciiTheme="minorHAnsi" w:hAnsiTheme="minorHAnsi"/>
                  <w:sz w:val="18"/>
                  <w:szCs w:val="18"/>
                  <w:rPrChange w:id="917" w:author="Gavrilov, Evgeny" w:date="2016-01-13T16:59:00Z">
                    <w:rPr/>
                  </w:rPrChange>
                </w:rPr>
                <w:t xml:space="preserve"> 6.2 </w:t>
              </w:r>
            </w:ins>
            <w:ins w:id="918" w:author="Gavrilov, Evgeny" w:date="2015-11-06T17:30:00Z">
              <w:r w:rsidR="00097EC2" w:rsidRPr="00077869">
                <w:rPr>
                  <w:rFonts w:asciiTheme="minorHAnsi" w:hAnsiTheme="minorHAnsi"/>
                  <w:sz w:val="18"/>
                  <w:szCs w:val="18"/>
                  <w:rPrChange w:id="919" w:author="Gavrilov, Evgeny" w:date="2016-01-13T16:59:00Z">
                    <w:rPr/>
                  </w:rPrChange>
                </w:rPr>
                <w:t>“</w:t>
              </w:r>
            </w:ins>
            <w:ins w:id="920" w:author="Gavrilov, Evgeny" w:date="2015-11-06T17:29:00Z">
              <w:r w:rsidR="00097EC2" w:rsidRPr="00077869">
                <w:rPr>
                  <w:rFonts w:asciiTheme="minorHAnsi" w:hAnsiTheme="minorHAnsi"/>
                  <w:sz w:val="18"/>
                  <w:szCs w:val="18"/>
                  <w:rPrChange w:id="921" w:author="Gavrilov, Evgeny" w:date="2016-01-13T16:59:00Z">
                    <w:rPr/>
                  </w:rPrChange>
                </w:rPr>
                <w:t>Capacity</w:t>
              </w:r>
            </w:ins>
            <w:ins w:id="922" w:author="Gavrilov, Evgeny" w:date="2015-11-06T17:30:00Z">
              <w:r w:rsidR="00097EC2" w:rsidRPr="00077869">
                <w:rPr>
                  <w:rFonts w:asciiTheme="minorHAnsi" w:hAnsiTheme="minorHAnsi"/>
                  <w:sz w:val="18"/>
                  <w:szCs w:val="18"/>
                  <w:rPrChange w:id="923" w:author="Gavrilov, Evgeny" w:date="2016-01-13T16:59:00Z">
                    <w:rPr/>
                  </w:rPrChange>
                </w:rPr>
                <w:t>”</w:t>
              </w:r>
            </w:ins>
            <w:ins w:id="924" w:author="Gavrilov, Evgeny" w:date="2015-11-06T17:29:00Z">
              <w:r w:rsidR="00097EC2" w:rsidRPr="00077869">
                <w:rPr>
                  <w:rFonts w:asciiTheme="minorHAnsi" w:hAnsiTheme="minorHAnsi"/>
                  <w:sz w:val="18"/>
                  <w:szCs w:val="18"/>
                  <w:rPrChange w:id="925" w:author="Gavrilov, Evgeny" w:date="2016-01-13T16:59:00Z">
                    <w:rPr/>
                  </w:rPrChange>
                </w:rPr>
                <w:t xml:space="preserve"> added,</w:t>
              </w:r>
            </w:ins>
          </w:p>
          <w:p w14:paraId="4324BF45" w14:textId="796E1B85" w:rsidR="00097EC2" w:rsidRPr="00077869" w:rsidRDefault="00097EC2" w:rsidP="009F7BD7">
            <w:pPr>
              <w:jc w:val="center"/>
              <w:rPr>
                <w:ins w:id="926" w:author="Gavrilov, Evgeny" w:date="2015-11-06T17:29:00Z"/>
                <w:rFonts w:asciiTheme="minorHAnsi" w:hAnsiTheme="minorHAnsi"/>
                <w:sz w:val="18"/>
                <w:szCs w:val="18"/>
                <w:rPrChange w:id="927" w:author="Gavrilov, Evgeny" w:date="2016-01-13T16:59:00Z">
                  <w:rPr>
                    <w:ins w:id="928" w:author="Gavrilov, Evgeny" w:date="2015-11-06T17:29:00Z"/>
                  </w:rPr>
                </w:rPrChange>
              </w:rPr>
            </w:pPr>
            <w:ins w:id="929" w:author="Gavrilov, Evgeny" w:date="2015-11-06T17:30:00Z">
              <w:r w:rsidRPr="00077869">
                <w:rPr>
                  <w:rFonts w:asciiTheme="minorHAnsi" w:hAnsiTheme="minorHAnsi"/>
                  <w:sz w:val="18"/>
                  <w:szCs w:val="18"/>
                  <w:rPrChange w:id="930" w:author="Gavrilov, Evgeny" w:date="2016-01-13T16:59:00Z">
                    <w:rPr/>
                  </w:rPrChange>
                </w:rPr>
                <w:t>Section 6.5 “Working with duplicates” updated.</w:t>
              </w:r>
            </w:ins>
          </w:p>
        </w:tc>
      </w:tr>
      <w:tr w:rsidR="00EF5279" w14:paraId="3C20CB44" w14:textId="77777777" w:rsidTr="00DE0190">
        <w:trPr>
          <w:ins w:id="931" w:author="Gavrilov, Evgeny" w:date="2015-11-11T19:36:00Z"/>
          <w:trPrChange w:id="932" w:author="Gavrilov, Evgeny" w:date="2015-12-04T16:10:00Z">
            <w:trPr>
              <w:gridAfter w:val="0"/>
            </w:trPr>
          </w:trPrChange>
        </w:trPr>
        <w:tc>
          <w:tcPr>
            <w:tcW w:w="1565" w:type="dxa"/>
            <w:vAlign w:val="center"/>
            <w:tcPrChange w:id="933" w:author="Gavrilov, Evgeny" w:date="2015-12-04T16:10:00Z">
              <w:tcPr>
                <w:tcW w:w="1701" w:type="dxa"/>
                <w:vAlign w:val="center"/>
              </w:tcPr>
            </w:tcPrChange>
          </w:tcPr>
          <w:p w14:paraId="39020EB6" w14:textId="5122C558" w:rsidR="00EF5279" w:rsidRPr="00077869" w:rsidRDefault="00EF5279" w:rsidP="005C3047">
            <w:pPr>
              <w:jc w:val="center"/>
              <w:rPr>
                <w:ins w:id="934" w:author="Gavrilov, Evgeny" w:date="2015-11-11T19:36:00Z"/>
                <w:rFonts w:asciiTheme="minorHAnsi" w:hAnsiTheme="minorHAnsi"/>
                <w:sz w:val="18"/>
                <w:szCs w:val="18"/>
                <w:rPrChange w:id="935" w:author="Gavrilov, Evgeny" w:date="2016-01-13T16:59:00Z">
                  <w:rPr>
                    <w:ins w:id="936" w:author="Gavrilov, Evgeny" w:date="2015-11-11T19:36:00Z"/>
                  </w:rPr>
                </w:rPrChange>
              </w:rPr>
            </w:pPr>
            <w:ins w:id="937" w:author="Gavrilov, Evgeny" w:date="2015-11-11T19:36:00Z">
              <w:r w:rsidRPr="00077869">
                <w:rPr>
                  <w:rFonts w:asciiTheme="minorHAnsi" w:hAnsiTheme="minorHAnsi"/>
                  <w:sz w:val="18"/>
                  <w:szCs w:val="18"/>
                  <w:rPrChange w:id="938" w:author="Gavrilov, Evgeny" w:date="2016-01-13T16:59:00Z">
                    <w:rPr/>
                  </w:rPrChange>
                </w:rPr>
                <w:t>0.9</w:t>
              </w:r>
            </w:ins>
          </w:p>
        </w:tc>
        <w:tc>
          <w:tcPr>
            <w:tcW w:w="1586" w:type="dxa"/>
            <w:vAlign w:val="center"/>
            <w:tcPrChange w:id="939" w:author="Gavrilov, Evgeny" w:date="2015-12-04T16:10:00Z">
              <w:tcPr>
                <w:tcW w:w="1418" w:type="dxa"/>
                <w:gridSpan w:val="2"/>
                <w:vAlign w:val="center"/>
              </w:tcPr>
            </w:tcPrChange>
          </w:tcPr>
          <w:p w14:paraId="1EFB27DF" w14:textId="3DF9B269" w:rsidR="00EF5279" w:rsidRPr="00077869" w:rsidRDefault="00EF5279" w:rsidP="005C3047">
            <w:pPr>
              <w:jc w:val="center"/>
              <w:rPr>
                <w:ins w:id="940" w:author="Gavrilov, Evgeny" w:date="2015-11-11T19:36:00Z"/>
                <w:rFonts w:asciiTheme="minorHAnsi" w:hAnsiTheme="minorHAnsi"/>
                <w:sz w:val="18"/>
                <w:szCs w:val="18"/>
                <w:rPrChange w:id="941" w:author="Gavrilov, Evgeny" w:date="2016-01-13T16:59:00Z">
                  <w:rPr>
                    <w:ins w:id="942" w:author="Gavrilov, Evgeny" w:date="2015-11-11T19:36:00Z"/>
                  </w:rPr>
                </w:rPrChange>
              </w:rPr>
            </w:pPr>
            <w:ins w:id="943" w:author="Gavrilov, Evgeny" w:date="2015-11-11T19:36:00Z">
              <w:r w:rsidRPr="00077869">
                <w:rPr>
                  <w:rFonts w:asciiTheme="minorHAnsi" w:hAnsiTheme="minorHAnsi"/>
                  <w:sz w:val="18"/>
                  <w:szCs w:val="18"/>
                  <w:rPrChange w:id="944" w:author="Gavrilov, Evgeny" w:date="2016-01-13T16:59:00Z">
                    <w:rPr/>
                  </w:rPrChange>
                </w:rPr>
                <w:t>11/11/2015</w:t>
              </w:r>
            </w:ins>
          </w:p>
        </w:tc>
        <w:tc>
          <w:tcPr>
            <w:tcW w:w="3478" w:type="dxa"/>
            <w:vAlign w:val="center"/>
            <w:tcPrChange w:id="945" w:author="Gavrilov, Evgeny" w:date="2015-12-04T16:10:00Z">
              <w:tcPr>
                <w:tcW w:w="4111" w:type="dxa"/>
                <w:gridSpan w:val="3"/>
                <w:vAlign w:val="center"/>
              </w:tcPr>
            </w:tcPrChange>
          </w:tcPr>
          <w:p w14:paraId="243561FE" w14:textId="022F37F7" w:rsidR="00EF5279" w:rsidRPr="00077869" w:rsidRDefault="00EF5279" w:rsidP="005C3047">
            <w:pPr>
              <w:jc w:val="center"/>
              <w:rPr>
                <w:ins w:id="946" w:author="Gavrilov, Evgeny" w:date="2015-11-11T19:36:00Z"/>
                <w:rFonts w:asciiTheme="minorHAnsi" w:hAnsiTheme="minorHAnsi"/>
                <w:sz w:val="18"/>
                <w:szCs w:val="18"/>
                <w:rPrChange w:id="947" w:author="Gavrilov, Evgeny" w:date="2016-01-13T16:59:00Z">
                  <w:rPr>
                    <w:ins w:id="948" w:author="Gavrilov, Evgeny" w:date="2015-11-11T19:36:00Z"/>
                  </w:rPr>
                </w:rPrChange>
              </w:rPr>
            </w:pPr>
            <w:ins w:id="949" w:author="Gavrilov, Evgeny" w:date="2015-11-11T19:36:00Z">
              <w:r w:rsidRPr="00077869">
                <w:rPr>
                  <w:rFonts w:asciiTheme="minorHAnsi" w:hAnsiTheme="minorHAnsi"/>
                  <w:sz w:val="18"/>
                  <w:szCs w:val="18"/>
                  <w:rPrChange w:id="950" w:author="Gavrilov, Evgeny" w:date="2016-01-13T16:59:00Z">
                    <w:rPr/>
                  </w:rPrChange>
                </w:rPr>
                <w:t>Evgeny Gavrilov</w:t>
              </w:r>
            </w:ins>
          </w:p>
        </w:tc>
        <w:tc>
          <w:tcPr>
            <w:tcW w:w="3090" w:type="dxa"/>
            <w:vAlign w:val="center"/>
            <w:tcPrChange w:id="951" w:author="Gavrilov, Evgeny" w:date="2015-12-04T16:10:00Z">
              <w:tcPr>
                <w:tcW w:w="3134" w:type="dxa"/>
                <w:vAlign w:val="center"/>
              </w:tcPr>
            </w:tcPrChange>
          </w:tcPr>
          <w:p w14:paraId="2EFD07CB" w14:textId="67B98044" w:rsidR="00EF5279" w:rsidRPr="00077869" w:rsidRDefault="00EF5279" w:rsidP="009F7BD7">
            <w:pPr>
              <w:jc w:val="center"/>
              <w:rPr>
                <w:ins w:id="952" w:author="Gavrilov, Evgeny" w:date="2015-11-11T19:36:00Z"/>
                <w:rFonts w:asciiTheme="minorHAnsi" w:hAnsiTheme="minorHAnsi"/>
                <w:sz w:val="18"/>
                <w:szCs w:val="18"/>
                <w:rPrChange w:id="953" w:author="Gavrilov, Evgeny" w:date="2016-01-13T16:59:00Z">
                  <w:rPr>
                    <w:ins w:id="954" w:author="Gavrilov, Evgeny" w:date="2015-11-11T19:36:00Z"/>
                  </w:rPr>
                </w:rPrChange>
              </w:rPr>
            </w:pPr>
            <w:ins w:id="955" w:author="Gavrilov, Evgeny" w:date="2015-11-11T19:36:00Z">
              <w:r w:rsidRPr="00077869">
                <w:rPr>
                  <w:rFonts w:asciiTheme="minorHAnsi" w:hAnsiTheme="minorHAnsi"/>
                  <w:sz w:val="18"/>
                  <w:szCs w:val="18"/>
                  <w:rPrChange w:id="956" w:author="Gavrilov, Evgeny" w:date="2016-01-13T16:59:00Z">
                    <w:rPr/>
                  </w:rPrChange>
                </w:rPr>
                <w:t>Section 7.1 “Authorization”</w:t>
              </w:r>
            </w:ins>
            <w:ins w:id="957" w:author="Gavrilov, Evgeny" w:date="2015-11-11T19:37:00Z">
              <w:r w:rsidR="00772F65" w:rsidRPr="00077869">
                <w:rPr>
                  <w:rFonts w:asciiTheme="minorHAnsi" w:hAnsiTheme="minorHAnsi"/>
                  <w:sz w:val="18"/>
                  <w:szCs w:val="18"/>
                  <w:rPrChange w:id="958" w:author="Gavrilov, Evgeny" w:date="2016-01-13T16:59:00Z">
                    <w:rPr/>
                  </w:rPrChange>
                </w:rPr>
                <w:t xml:space="preserve"> </w:t>
              </w:r>
            </w:ins>
            <w:ins w:id="959" w:author="Gavrilov, Evgeny" w:date="2015-11-11T19:36:00Z">
              <w:r w:rsidRPr="00077869">
                <w:rPr>
                  <w:rFonts w:asciiTheme="minorHAnsi" w:hAnsiTheme="minorHAnsi"/>
                  <w:sz w:val="18"/>
                  <w:szCs w:val="18"/>
                  <w:rPrChange w:id="960" w:author="Gavrilov, Evgeny" w:date="2016-01-13T16:59:00Z">
                    <w:rPr/>
                  </w:rPrChange>
                </w:rPr>
                <w:t>is updated.</w:t>
              </w:r>
            </w:ins>
          </w:p>
        </w:tc>
      </w:tr>
      <w:tr w:rsidR="008C0D3D" w14:paraId="11C239E5" w14:textId="77777777" w:rsidTr="00DE0190">
        <w:trPr>
          <w:ins w:id="961" w:author="Gavrilov, Evgeny" w:date="2015-11-16T13:26:00Z"/>
          <w:trPrChange w:id="962" w:author="Gavrilov, Evgeny" w:date="2015-12-04T16:10:00Z">
            <w:trPr>
              <w:gridAfter w:val="0"/>
            </w:trPr>
          </w:trPrChange>
        </w:trPr>
        <w:tc>
          <w:tcPr>
            <w:tcW w:w="1565" w:type="dxa"/>
            <w:vAlign w:val="center"/>
            <w:tcPrChange w:id="963" w:author="Gavrilov, Evgeny" w:date="2015-12-04T16:10:00Z">
              <w:tcPr>
                <w:tcW w:w="1701" w:type="dxa"/>
                <w:vAlign w:val="center"/>
              </w:tcPr>
            </w:tcPrChange>
          </w:tcPr>
          <w:p w14:paraId="15351AA7" w14:textId="6333B28C" w:rsidR="008C0D3D" w:rsidRPr="00077869" w:rsidRDefault="008C0D3D" w:rsidP="005C3047">
            <w:pPr>
              <w:jc w:val="center"/>
              <w:rPr>
                <w:ins w:id="964" w:author="Gavrilov, Evgeny" w:date="2015-11-16T13:26:00Z"/>
                <w:rFonts w:asciiTheme="minorHAnsi" w:hAnsiTheme="minorHAnsi"/>
                <w:sz w:val="18"/>
                <w:szCs w:val="18"/>
                <w:rPrChange w:id="965" w:author="Gavrilov, Evgeny" w:date="2016-01-13T16:59:00Z">
                  <w:rPr>
                    <w:ins w:id="966" w:author="Gavrilov, Evgeny" w:date="2015-11-16T13:26:00Z"/>
                  </w:rPr>
                </w:rPrChange>
              </w:rPr>
            </w:pPr>
            <w:ins w:id="967" w:author="Gavrilov, Evgeny" w:date="2015-11-16T13:26:00Z">
              <w:r w:rsidRPr="00077869">
                <w:rPr>
                  <w:rFonts w:asciiTheme="minorHAnsi" w:hAnsiTheme="minorHAnsi"/>
                  <w:sz w:val="18"/>
                  <w:szCs w:val="18"/>
                  <w:rPrChange w:id="968" w:author="Gavrilov, Evgeny" w:date="2016-01-13T16:59:00Z">
                    <w:rPr/>
                  </w:rPrChange>
                </w:rPr>
                <w:t>1.0</w:t>
              </w:r>
            </w:ins>
          </w:p>
        </w:tc>
        <w:tc>
          <w:tcPr>
            <w:tcW w:w="1586" w:type="dxa"/>
            <w:vAlign w:val="center"/>
            <w:tcPrChange w:id="969" w:author="Gavrilov, Evgeny" w:date="2015-12-04T16:10:00Z">
              <w:tcPr>
                <w:tcW w:w="1418" w:type="dxa"/>
                <w:gridSpan w:val="2"/>
                <w:vAlign w:val="center"/>
              </w:tcPr>
            </w:tcPrChange>
          </w:tcPr>
          <w:p w14:paraId="314C3B81" w14:textId="5AF84785" w:rsidR="008C0D3D" w:rsidRPr="00077869" w:rsidRDefault="008C0D3D" w:rsidP="005C3047">
            <w:pPr>
              <w:jc w:val="center"/>
              <w:rPr>
                <w:ins w:id="970" w:author="Gavrilov, Evgeny" w:date="2015-11-16T13:26:00Z"/>
                <w:rFonts w:asciiTheme="minorHAnsi" w:hAnsiTheme="minorHAnsi"/>
                <w:sz w:val="18"/>
                <w:szCs w:val="18"/>
                <w:rPrChange w:id="971" w:author="Gavrilov, Evgeny" w:date="2016-01-13T16:59:00Z">
                  <w:rPr>
                    <w:ins w:id="972" w:author="Gavrilov, Evgeny" w:date="2015-11-16T13:26:00Z"/>
                  </w:rPr>
                </w:rPrChange>
              </w:rPr>
            </w:pPr>
            <w:ins w:id="973" w:author="Gavrilov, Evgeny" w:date="2015-11-16T13:26:00Z">
              <w:r w:rsidRPr="00077869">
                <w:rPr>
                  <w:rFonts w:asciiTheme="minorHAnsi" w:hAnsiTheme="minorHAnsi"/>
                  <w:sz w:val="18"/>
                  <w:szCs w:val="18"/>
                  <w:rPrChange w:id="974" w:author="Gavrilov, Evgeny" w:date="2016-01-13T16:59:00Z">
                    <w:rPr/>
                  </w:rPrChange>
                </w:rPr>
                <w:t>11/16/2015</w:t>
              </w:r>
            </w:ins>
          </w:p>
        </w:tc>
        <w:tc>
          <w:tcPr>
            <w:tcW w:w="3478" w:type="dxa"/>
            <w:vAlign w:val="center"/>
            <w:tcPrChange w:id="975" w:author="Gavrilov, Evgeny" w:date="2015-12-04T16:10:00Z">
              <w:tcPr>
                <w:tcW w:w="4111" w:type="dxa"/>
                <w:gridSpan w:val="3"/>
                <w:vAlign w:val="center"/>
              </w:tcPr>
            </w:tcPrChange>
          </w:tcPr>
          <w:p w14:paraId="54939E9A" w14:textId="6FDEE243" w:rsidR="008C0D3D" w:rsidRPr="00077869" w:rsidRDefault="008C0D3D" w:rsidP="005C3047">
            <w:pPr>
              <w:jc w:val="center"/>
              <w:rPr>
                <w:ins w:id="976" w:author="Gavrilov, Evgeny" w:date="2015-11-16T13:26:00Z"/>
                <w:rFonts w:asciiTheme="minorHAnsi" w:hAnsiTheme="minorHAnsi"/>
                <w:sz w:val="18"/>
                <w:szCs w:val="18"/>
                <w:rPrChange w:id="977" w:author="Gavrilov, Evgeny" w:date="2016-01-13T16:59:00Z">
                  <w:rPr>
                    <w:ins w:id="978" w:author="Gavrilov, Evgeny" w:date="2015-11-16T13:26:00Z"/>
                  </w:rPr>
                </w:rPrChange>
              </w:rPr>
            </w:pPr>
            <w:ins w:id="979" w:author="Gavrilov, Evgeny" w:date="2015-11-16T13:26:00Z">
              <w:r w:rsidRPr="00077869">
                <w:rPr>
                  <w:rFonts w:asciiTheme="minorHAnsi" w:hAnsiTheme="minorHAnsi"/>
                  <w:sz w:val="18"/>
                  <w:szCs w:val="18"/>
                  <w:rPrChange w:id="980" w:author="Gavrilov, Evgeny" w:date="2016-01-13T16:59:00Z">
                    <w:rPr/>
                  </w:rPrChange>
                </w:rPr>
                <w:t>Evgeny Gavrilov</w:t>
              </w:r>
            </w:ins>
          </w:p>
        </w:tc>
        <w:tc>
          <w:tcPr>
            <w:tcW w:w="3090" w:type="dxa"/>
            <w:vAlign w:val="center"/>
            <w:tcPrChange w:id="981" w:author="Gavrilov, Evgeny" w:date="2015-12-04T16:10:00Z">
              <w:tcPr>
                <w:tcW w:w="3134" w:type="dxa"/>
                <w:vAlign w:val="center"/>
              </w:tcPr>
            </w:tcPrChange>
          </w:tcPr>
          <w:p w14:paraId="3E385283" w14:textId="001E15BF" w:rsidR="008C0D3D" w:rsidRPr="00077869" w:rsidRDefault="00742F3A">
            <w:pPr>
              <w:rPr>
                <w:ins w:id="982" w:author="Gavrilov, Evgeny" w:date="2015-11-16T13:26:00Z"/>
                <w:rFonts w:asciiTheme="minorHAnsi" w:hAnsiTheme="minorHAnsi"/>
                <w:sz w:val="18"/>
                <w:szCs w:val="18"/>
                <w:rPrChange w:id="983" w:author="Gavrilov, Evgeny" w:date="2016-01-13T16:59:00Z">
                  <w:rPr>
                    <w:ins w:id="984" w:author="Gavrilov, Evgeny" w:date="2015-11-16T13:26:00Z"/>
                  </w:rPr>
                </w:rPrChange>
              </w:rPr>
              <w:pPrChange w:id="985" w:author="Gavrilov, Evgeny" w:date="2015-11-16T16:17:00Z">
                <w:pPr>
                  <w:framePr w:hSpace="180" w:wrap="around" w:vAnchor="text" w:hAnchor="margin" w:xAlign="center" w:y="482"/>
                  <w:jc w:val="center"/>
                </w:pPr>
              </w:pPrChange>
            </w:pPr>
            <w:ins w:id="986" w:author="Gavrilov, Evgeny" w:date="2015-11-16T14:33:00Z">
              <w:r w:rsidRPr="00077869">
                <w:rPr>
                  <w:rFonts w:asciiTheme="minorHAnsi" w:hAnsiTheme="minorHAnsi"/>
                  <w:sz w:val="18"/>
                  <w:szCs w:val="18"/>
                  <w:rPrChange w:id="987" w:author="Gavrilov, Evgeny" w:date="2016-01-13T16:59:00Z">
                    <w:rPr>
                      <w:b/>
                    </w:rPr>
                  </w:rPrChange>
                </w:rPr>
                <w:t xml:space="preserve">Figure 4. </w:t>
              </w:r>
            </w:ins>
            <w:ins w:id="988" w:author="Gavrilov, Evgeny" w:date="2015-11-16T14:34:00Z">
              <w:r w:rsidRPr="00077869">
                <w:rPr>
                  <w:rFonts w:asciiTheme="minorHAnsi" w:hAnsiTheme="minorHAnsi"/>
                  <w:sz w:val="18"/>
                  <w:szCs w:val="18"/>
                  <w:rPrChange w:id="989" w:author="Gavrilov, Evgeny" w:date="2016-01-13T16:59:00Z">
                    <w:rPr>
                      <w:b/>
                    </w:rPr>
                  </w:rPrChange>
                </w:rPr>
                <w:t>“</w:t>
              </w:r>
            </w:ins>
            <w:ins w:id="990" w:author="Gavrilov, Evgeny" w:date="2015-11-16T14:33:00Z">
              <w:r w:rsidRPr="00077869">
                <w:rPr>
                  <w:rFonts w:asciiTheme="minorHAnsi" w:hAnsiTheme="minorHAnsi"/>
                  <w:sz w:val="18"/>
                  <w:szCs w:val="18"/>
                  <w:rPrChange w:id="991" w:author="Gavrilov, Evgeny" w:date="2016-01-13T16:59:00Z">
                    <w:rPr>
                      <w:b/>
                    </w:rPr>
                  </w:rPrChange>
                </w:rPr>
                <w:t>Request for session_id</w:t>
              </w:r>
            </w:ins>
            <w:ins w:id="992" w:author="Gavrilov, Evgeny" w:date="2015-11-16T14:34:00Z">
              <w:r w:rsidRPr="00077869">
                <w:rPr>
                  <w:rFonts w:asciiTheme="minorHAnsi" w:hAnsiTheme="minorHAnsi"/>
                  <w:sz w:val="18"/>
                  <w:szCs w:val="18"/>
                  <w:rPrChange w:id="993" w:author="Gavrilov, Evgeny" w:date="2016-01-13T16:59:00Z">
                    <w:rPr>
                      <w:b/>
                    </w:rPr>
                  </w:rPrChange>
                </w:rPr>
                <w:t xml:space="preserve">” is added.  </w:t>
              </w:r>
            </w:ins>
            <w:ins w:id="994" w:author="Gavrilov, Evgeny" w:date="2015-11-16T14:35:00Z">
              <w:r w:rsidRPr="00077869">
                <w:rPr>
                  <w:rFonts w:asciiTheme="minorHAnsi" w:hAnsiTheme="minorHAnsi"/>
                  <w:sz w:val="18"/>
                  <w:szCs w:val="18"/>
                  <w:rPrChange w:id="995" w:author="Gavrilov, Evgeny" w:date="2016-01-13T16:59:00Z">
                    <w:rPr/>
                  </w:rPrChange>
                </w:rPr>
                <w:t>Section 6.4 “Security</w:t>
              </w:r>
            </w:ins>
            <w:ins w:id="996" w:author="Gavrilov, Evgeny" w:date="2015-11-16T14:36:00Z">
              <w:r w:rsidR="005F62E9" w:rsidRPr="00077869">
                <w:rPr>
                  <w:rFonts w:asciiTheme="minorHAnsi" w:hAnsiTheme="minorHAnsi"/>
                  <w:sz w:val="18"/>
                  <w:szCs w:val="18"/>
                  <w:rPrChange w:id="997" w:author="Gavrilov, Evgeny" w:date="2016-01-13T16:59:00Z">
                    <w:rPr/>
                  </w:rPrChange>
                </w:rPr>
                <w:t>”</w:t>
              </w:r>
            </w:ins>
            <w:ins w:id="998" w:author="Gavrilov, Evgeny" w:date="2015-11-16T14:35:00Z">
              <w:r w:rsidRPr="00077869">
                <w:rPr>
                  <w:rFonts w:asciiTheme="minorHAnsi" w:hAnsiTheme="minorHAnsi"/>
                  <w:sz w:val="18"/>
                  <w:szCs w:val="18"/>
                  <w:rPrChange w:id="999" w:author="Gavrilov, Evgeny" w:date="2016-01-13T16:59:00Z">
                    <w:rPr/>
                  </w:rPrChange>
                </w:rPr>
                <w:t xml:space="preserve"> is added.</w:t>
              </w:r>
            </w:ins>
          </w:p>
        </w:tc>
      </w:tr>
      <w:tr w:rsidR="00643FEA" w14:paraId="7DCA161B" w14:textId="77777777" w:rsidTr="00DE0190">
        <w:trPr>
          <w:ins w:id="1000" w:author="Gavrilov, Evgeny" w:date="2015-11-17T18:23:00Z"/>
          <w:trPrChange w:id="1001" w:author="Gavrilov, Evgeny" w:date="2015-12-04T16:10:00Z">
            <w:trPr>
              <w:gridAfter w:val="0"/>
            </w:trPr>
          </w:trPrChange>
        </w:trPr>
        <w:tc>
          <w:tcPr>
            <w:tcW w:w="1565" w:type="dxa"/>
            <w:vAlign w:val="center"/>
            <w:tcPrChange w:id="1002" w:author="Gavrilov, Evgeny" w:date="2015-12-04T16:10:00Z">
              <w:tcPr>
                <w:tcW w:w="1701" w:type="dxa"/>
                <w:vAlign w:val="center"/>
              </w:tcPr>
            </w:tcPrChange>
          </w:tcPr>
          <w:p w14:paraId="00942BA7" w14:textId="1FD30ECE" w:rsidR="00643FEA" w:rsidRPr="00077869" w:rsidRDefault="00643FEA" w:rsidP="005C3047">
            <w:pPr>
              <w:jc w:val="center"/>
              <w:rPr>
                <w:ins w:id="1003" w:author="Gavrilov, Evgeny" w:date="2015-11-17T18:23:00Z"/>
                <w:rFonts w:asciiTheme="minorHAnsi" w:hAnsiTheme="minorHAnsi"/>
                <w:sz w:val="18"/>
                <w:szCs w:val="18"/>
                <w:rPrChange w:id="1004" w:author="Gavrilov, Evgeny" w:date="2016-01-13T16:59:00Z">
                  <w:rPr>
                    <w:ins w:id="1005" w:author="Gavrilov, Evgeny" w:date="2015-11-17T18:23:00Z"/>
                  </w:rPr>
                </w:rPrChange>
              </w:rPr>
            </w:pPr>
            <w:ins w:id="1006" w:author="Gavrilov, Evgeny" w:date="2015-11-17T18:23:00Z">
              <w:r w:rsidRPr="00077869">
                <w:rPr>
                  <w:rFonts w:asciiTheme="minorHAnsi" w:hAnsiTheme="minorHAnsi"/>
                  <w:sz w:val="18"/>
                  <w:szCs w:val="18"/>
                  <w:rPrChange w:id="1007" w:author="Gavrilov, Evgeny" w:date="2016-01-13T16:59:00Z">
                    <w:rPr/>
                  </w:rPrChange>
                </w:rPr>
                <w:t>1.1</w:t>
              </w:r>
            </w:ins>
          </w:p>
        </w:tc>
        <w:tc>
          <w:tcPr>
            <w:tcW w:w="1586" w:type="dxa"/>
            <w:vAlign w:val="center"/>
            <w:tcPrChange w:id="1008" w:author="Gavrilov, Evgeny" w:date="2015-12-04T16:10:00Z">
              <w:tcPr>
                <w:tcW w:w="1418" w:type="dxa"/>
                <w:gridSpan w:val="2"/>
                <w:vAlign w:val="center"/>
              </w:tcPr>
            </w:tcPrChange>
          </w:tcPr>
          <w:p w14:paraId="4F5B565F" w14:textId="7EEBBE56" w:rsidR="00643FEA" w:rsidRPr="00077869" w:rsidRDefault="00643FEA" w:rsidP="005C3047">
            <w:pPr>
              <w:jc w:val="center"/>
              <w:rPr>
                <w:ins w:id="1009" w:author="Gavrilov, Evgeny" w:date="2015-11-17T18:23:00Z"/>
                <w:rFonts w:asciiTheme="minorHAnsi" w:hAnsiTheme="minorHAnsi"/>
                <w:sz w:val="18"/>
                <w:szCs w:val="18"/>
                <w:rPrChange w:id="1010" w:author="Gavrilov, Evgeny" w:date="2016-01-13T16:59:00Z">
                  <w:rPr>
                    <w:ins w:id="1011" w:author="Gavrilov, Evgeny" w:date="2015-11-17T18:23:00Z"/>
                  </w:rPr>
                </w:rPrChange>
              </w:rPr>
            </w:pPr>
            <w:ins w:id="1012" w:author="Gavrilov, Evgeny" w:date="2015-11-17T18:23:00Z">
              <w:r w:rsidRPr="00077869">
                <w:rPr>
                  <w:rFonts w:asciiTheme="minorHAnsi" w:hAnsiTheme="minorHAnsi"/>
                  <w:sz w:val="18"/>
                  <w:szCs w:val="18"/>
                  <w:rPrChange w:id="1013" w:author="Gavrilov, Evgeny" w:date="2016-01-13T16:59:00Z">
                    <w:rPr/>
                  </w:rPrChange>
                </w:rPr>
                <w:t>11/17/2015</w:t>
              </w:r>
            </w:ins>
          </w:p>
        </w:tc>
        <w:tc>
          <w:tcPr>
            <w:tcW w:w="3478" w:type="dxa"/>
            <w:vAlign w:val="center"/>
            <w:tcPrChange w:id="1014" w:author="Gavrilov, Evgeny" w:date="2015-12-04T16:10:00Z">
              <w:tcPr>
                <w:tcW w:w="4111" w:type="dxa"/>
                <w:gridSpan w:val="3"/>
                <w:vAlign w:val="center"/>
              </w:tcPr>
            </w:tcPrChange>
          </w:tcPr>
          <w:p w14:paraId="7E0D56E5" w14:textId="40AC5F8B" w:rsidR="00643FEA" w:rsidRPr="00077869" w:rsidRDefault="00643FEA" w:rsidP="005C3047">
            <w:pPr>
              <w:jc w:val="center"/>
              <w:rPr>
                <w:ins w:id="1015" w:author="Gavrilov, Evgeny" w:date="2015-11-17T18:23:00Z"/>
                <w:rFonts w:asciiTheme="minorHAnsi" w:hAnsiTheme="minorHAnsi"/>
                <w:sz w:val="18"/>
                <w:szCs w:val="18"/>
                <w:rPrChange w:id="1016" w:author="Gavrilov, Evgeny" w:date="2016-01-13T16:59:00Z">
                  <w:rPr>
                    <w:ins w:id="1017" w:author="Gavrilov, Evgeny" w:date="2015-11-17T18:23:00Z"/>
                  </w:rPr>
                </w:rPrChange>
              </w:rPr>
            </w:pPr>
            <w:ins w:id="1018" w:author="Gavrilov, Evgeny" w:date="2015-11-17T18:23:00Z">
              <w:r w:rsidRPr="00077869">
                <w:rPr>
                  <w:rFonts w:asciiTheme="minorHAnsi" w:hAnsiTheme="minorHAnsi"/>
                  <w:sz w:val="18"/>
                  <w:szCs w:val="18"/>
                  <w:rPrChange w:id="1019" w:author="Gavrilov, Evgeny" w:date="2016-01-13T16:59:00Z">
                    <w:rPr/>
                  </w:rPrChange>
                </w:rPr>
                <w:t>Evgeny Gavrilov</w:t>
              </w:r>
            </w:ins>
          </w:p>
        </w:tc>
        <w:tc>
          <w:tcPr>
            <w:tcW w:w="3090" w:type="dxa"/>
            <w:vAlign w:val="center"/>
            <w:tcPrChange w:id="1020" w:author="Gavrilov, Evgeny" w:date="2015-12-04T16:10:00Z">
              <w:tcPr>
                <w:tcW w:w="3134" w:type="dxa"/>
                <w:vAlign w:val="center"/>
              </w:tcPr>
            </w:tcPrChange>
          </w:tcPr>
          <w:p w14:paraId="60CB996F" w14:textId="48F25D8F" w:rsidR="00643FEA" w:rsidRPr="00077869" w:rsidRDefault="00643FEA">
            <w:pPr>
              <w:rPr>
                <w:ins w:id="1021" w:author="Gavrilov, Evgeny" w:date="2015-11-17T18:23:00Z"/>
                <w:rFonts w:asciiTheme="minorHAnsi" w:hAnsiTheme="minorHAnsi"/>
                <w:sz w:val="18"/>
                <w:szCs w:val="18"/>
                <w:rPrChange w:id="1022" w:author="Gavrilov, Evgeny" w:date="2016-01-13T16:59:00Z">
                  <w:rPr>
                    <w:ins w:id="1023" w:author="Gavrilov, Evgeny" w:date="2015-11-17T18:23:00Z"/>
                  </w:rPr>
                </w:rPrChange>
              </w:rPr>
            </w:pPr>
            <w:ins w:id="1024" w:author="Gavrilov, Evgeny" w:date="2015-11-17T18:23:00Z">
              <w:r w:rsidRPr="00077869">
                <w:rPr>
                  <w:rFonts w:asciiTheme="minorHAnsi" w:hAnsiTheme="minorHAnsi"/>
                  <w:sz w:val="18"/>
                  <w:szCs w:val="18"/>
                  <w:rPrChange w:id="1025" w:author="Gavrilov, Evgeny" w:date="2016-01-13T16:59:00Z">
                    <w:rPr/>
                  </w:rPrChange>
                </w:rPr>
                <w:t>Log and event examples are updated.</w:t>
              </w:r>
            </w:ins>
            <w:ins w:id="1026" w:author="Gavrilov, Evgeny" w:date="2015-11-17T18:24:00Z">
              <w:r w:rsidRPr="00077869">
                <w:rPr>
                  <w:rFonts w:asciiTheme="minorHAnsi" w:hAnsiTheme="minorHAnsi"/>
                  <w:sz w:val="18"/>
                  <w:szCs w:val="18"/>
                  <w:rPrChange w:id="1027" w:author="Gavrilov, Evgeny" w:date="2016-01-13T16:59:00Z">
                    <w:rPr/>
                  </w:rPrChange>
                </w:rPr>
                <w:t xml:space="preserve"> (Sections 7.3.2 and 7.3.3)</w:t>
              </w:r>
            </w:ins>
          </w:p>
        </w:tc>
      </w:tr>
      <w:tr w:rsidR="00A1045C" w14:paraId="15536382" w14:textId="77777777" w:rsidTr="00DE0190">
        <w:trPr>
          <w:ins w:id="1028" w:author="Gavrilov, Evgeny" w:date="2015-11-26T13:48:00Z"/>
          <w:trPrChange w:id="1029" w:author="Gavrilov, Evgeny" w:date="2015-12-04T16:10:00Z">
            <w:trPr>
              <w:gridAfter w:val="0"/>
            </w:trPr>
          </w:trPrChange>
        </w:trPr>
        <w:tc>
          <w:tcPr>
            <w:tcW w:w="1565" w:type="dxa"/>
            <w:vAlign w:val="center"/>
            <w:tcPrChange w:id="1030" w:author="Gavrilov, Evgeny" w:date="2015-12-04T16:10:00Z">
              <w:tcPr>
                <w:tcW w:w="1701" w:type="dxa"/>
                <w:vAlign w:val="center"/>
              </w:tcPr>
            </w:tcPrChange>
          </w:tcPr>
          <w:p w14:paraId="3A1E2237" w14:textId="3B1D2315" w:rsidR="00A1045C" w:rsidRPr="00077869" w:rsidRDefault="00A1045C" w:rsidP="005C3047">
            <w:pPr>
              <w:jc w:val="center"/>
              <w:rPr>
                <w:ins w:id="1031" w:author="Gavrilov, Evgeny" w:date="2015-11-26T13:48:00Z"/>
                <w:rFonts w:asciiTheme="minorHAnsi" w:hAnsiTheme="minorHAnsi"/>
                <w:sz w:val="18"/>
                <w:szCs w:val="18"/>
                <w:rPrChange w:id="1032" w:author="Gavrilov, Evgeny" w:date="2016-01-13T16:59:00Z">
                  <w:rPr>
                    <w:ins w:id="1033" w:author="Gavrilov, Evgeny" w:date="2015-11-26T13:48:00Z"/>
                  </w:rPr>
                </w:rPrChange>
              </w:rPr>
            </w:pPr>
            <w:ins w:id="1034" w:author="Gavrilov, Evgeny" w:date="2015-11-26T13:48:00Z">
              <w:r w:rsidRPr="00077869">
                <w:rPr>
                  <w:rFonts w:asciiTheme="minorHAnsi" w:hAnsiTheme="minorHAnsi"/>
                  <w:sz w:val="18"/>
                  <w:szCs w:val="18"/>
                  <w:rPrChange w:id="1035" w:author="Gavrilov, Evgeny" w:date="2016-01-13T16:59:00Z">
                    <w:rPr/>
                  </w:rPrChange>
                </w:rPr>
                <w:t>1.2</w:t>
              </w:r>
            </w:ins>
          </w:p>
        </w:tc>
        <w:tc>
          <w:tcPr>
            <w:tcW w:w="1586" w:type="dxa"/>
            <w:vAlign w:val="center"/>
            <w:tcPrChange w:id="1036" w:author="Gavrilov, Evgeny" w:date="2015-12-04T16:10:00Z">
              <w:tcPr>
                <w:tcW w:w="1418" w:type="dxa"/>
                <w:gridSpan w:val="2"/>
                <w:vAlign w:val="center"/>
              </w:tcPr>
            </w:tcPrChange>
          </w:tcPr>
          <w:p w14:paraId="3113774A" w14:textId="5320A105" w:rsidR="00A1045C" w:rsidRPr="00077869" w:rsidRDefault="00A1045C" w:rsidP="005C3047">
            <w:pPr>
              <w:jc w:val="center"/>
              <w:rPr>
                <w:ins w:id="1037" w:author="Gavrilov, Evgeny" w:date="2015-11-26T13:48:00Z"/>
                <w:rFonts w:asciiTheme="minorHAnsi" w:hAnsiTheme="minorHAnsi"/>
                <w:sz w:val="18"/>
                <w:szCs w:val="18"/>
                <w:rPrChange w:id="1038" w:author="Gavrilov, Evgeny" w:date="2016-01-13T16:59:00Z">
                  <w:rPr>
                    <w:ins w:id="1039" w:author="Gavrilov, Evgeny" w:date="2015-11-26T13:48:00Z"/>
                  </w:rPr>
                </w:rPrChange>
              </w:rPr>
            </w:pPr>
            <w:ins w:id="1040" w:author="Gavrilov, Evgeny" w:date="2015-11-26T13:48:00Z">
              <w:r w:rsidRPr="00077869">
                <w:rPr>
                  <w:rFonts w:asciiTheme="minorHAnsi" w:hAnsiTheme="minorHAnsi"/>
                  <w:sz w:val="18"/>
                  <w:szCs w:val="18"/>
                  <w:rPrChange w:id="1041" w:author="Gavrilov, Evgeny" w:date="2016-01-13T16:59:00Z">
                    <w:rPr/>
                  </w:rPrChange>
                </w:rPr>
                <w:t>11/26/2015</w:t>
              </w:r>
            </w:ins>
          </w:p>
        </w:tc>
        <w:tc>
          <w:tcPr>
            <w:tcW w:w="3478" w:type="dxa"/>
            <w:vAlign w:val="center"/>
            <w:tcPrChange w:id="1042" w:author="Gavrilov, Evgeny" w:date="2015-12-04T16:10:00Z">
              <w:tcPr>
                <w:tcW w:w="4111" w:type="dxa"/>
                <w:gridSpan w:val="3"/>
                <w:vAlign w:val="center"/>
              </w:tcPr>
            </w:tcPrChange>
          </w:tcPr>
          <w:p w14:paraId="52D42D85" w14:textId="1CD22D04" w:rsidR="00A1045C" w:rsidRPr="00077869" w:rsidRDefault="00A1045C" w:rsidP="005C3047">
            <w:pPr>
              <w:jc w:val="center"/>
              <w:rPr>
                <w:ins w:id="1043" w:author="Gavrilov, Evgeny" w:date="2015-11-26T13:48:00Z"/>
                <w:rFonts w:asciiTheme="minorHAnsi" w:hAnsiTheme="minorHAnsi"/>
                <w:sz w:val="18"/>
                <w:szCs w:val="18"/>
                <w:rPrChange w:id="1044" w:author="Gavrilov, Evgeny" w:date="2016-01-13T16:59:00Z">
                  <w:rPr>
                    <w:ins w:id="1045" w:author="Gavrilov, Evgeny" w:date="2015-11-26T13:48:00Z"/>
                  </w:rPr>
                </w:rPrChange>
              </w:rPr>
            </w:pPr>
            <w:ins w:id="1046" w:author="Gavrilov, Evgeny" w:date="2015-11-26T13:48:00Z">
              <w:r w:rsidRPr="00077869">
                <w:rPr>
                  <w:rFonts w:asciiTheme="minorHAnsi" w:hAnsiTheme="minorHAnsi"/>
                  <w:sz w:val="18"/>
                  <w:szCs w:val="18"/>
                  <w:rPrChange w:id="1047" w:author="Gavrilov, Evgeny" w:date="2016-01-13T16:59:00Z">
                    <w:rPr/>
                  </w:rPrChange>
                </w:rPr>
                <w:t>Evgeny Gavrilov</w:t>
              </w:r>
            </w:ins>
          </w:p>
        </w:tc>
        <w:tc>
          <w:tcPr>
            <w:tcW w:w="3090" w:type="dxa"/>
            <w:vAlign w:val="center"/>
            <w:tcPrChange w:id="1048" w:author="Gavrilov, Evgeny" w:date="2015-12-04T16:10:00Z">
              <w:tcPr>
                <w:tcW w:w="3134" w:type="dxa"/>
                <w:vAlign w:val="center"/>
              </w:tcPr>
            </w:tcPrChange>
          </w:tcPr>
          <w:p w14:paraId="30E326C7" w14:textId="572B491A" w:rsidR="00A1045C" w:rsidRPr="00077869" w:rsidRDefault="00490F28" w:rsidP="003F0525">
            <w:pPr>
              <w:rPr>
                <w:ins w:id="1049" w:author="Gavrilov, Evgeny" w:date="2015-11-26T13:48:00Z"/>
                <w:rFonts w:asciiTheme="minorHAnsi" w:hAnsiTheme="minorHAnsi"/>
                <w:sz w:val="18"/>
                <w:szCs w:val="18"/>
                <w:rPrChange w:id="1050" w:author="Gavrilov, Evgeny" w:date="2016-01-13T16:59:00Z">
                  <w:rPr>
                    <w:ins w:id="1051" w:author="Gavrilov, Evgeny" w:date="2015-11-26T13:48:00Z"/>
                  </w:rPr>
                </w:rPrChange>
              </w:rPr>
            </w:pPr>
            <w:ins w:id="1052" w:author="Gavrilov, Evgeny" w:date="2015-11-26T13:51:00Z">
              <w:r w:rsidRPr="00077869">
                <w:rPr>
                  <w:rFonts w:asciiTheme="minorHAnsi" w:hAnsiTheme="minorHAnsi"/>
                  <w:sz w:val="18"/>
                  <w:szCs w:val="18"/>
                  <w:rPrChange w:id="1053" w:author="Gavrilov, Evgeny" w:date="2016-01-13T16:59:00Z">
                    <w:rPr/>
                  </w:rPrChange>
                </w:rPr>
                <w:t>Added Table of Events (</w:t>
              </w:r>
            </w:ins>
            <w:ins w:id="1054" w:author="Gavrilov, Evgeny" w:date="2015-11-26T13:52:00Z">
              <w:r w:rsidRPr="00077869">
                <w:rPr>
                  <w:rFonts w:asciiTheme="minorHAnsi" w:hAnsiTheme="minorHAnsi"/>
                  <w:sz w:val="18"/>
                  <w:szCs w:val="18"/>
                  <w:rPrChange w:id="1055" w:author="Gavrilov, Evgeny" w:date="2016-01-13T16:59:00Z">
                    <w:rPr/>
                  </w:rPrChange>
                </w:rPr>
                <w:t xml:space="preserve">Section </w:t>
              </w:r>
            </w:ins>
            <w:ins w:id="1056" w:author="Gavrilov, Evgeny" w:date="2015-11-30T14:21:00Z">
              <w:r w:rsidR="00B84BE3" w:rsidRPr="00077869">
                <w:rPr>
                  <w:rFonts w:asciiTheme="minorHAnsi" w:hAnsiTheme="minorHAnsi"/>
                  <w:sz w:val="18"/>
                  <w:szCs w:val="18"/>
                  <w:rPrChange w:id="1057" w:author="Gavrilov, Evgeny" w:date="2016-01-13T16:59:00Z">
                    <w:rPr/>
                  </w:rPrChange>
                </w:rPr>
                <w:t>6</w:t>
              </w:r>
            </w:ins>
            <w:ins w:id="1058" w:author="Gavrilov, Evgeny" w:date="2015-11-26T13:51:00Z">
              <w:r w:rsidRPr="00077869">
                <w:rPr>
                  <w:rFonts w:asciiTheme="minorHAnsi" w:hAnsiTheme="minorHAnsi"/>
                  <w:sz w:val="18"/>
                  <w:szCs w:val="18"/>
                  <w:rPrChange w:id="1059" w:author="Gavrilov, Evgeny" w:date="2016-01-13T16:59:00Z">
                    <w:rPr/>
                  </w:rPrChange>
                </w:rPr>
                <w:t>.1.1)</w:t>
              </w:r>
            </w:ins>
            <w:ins w:id="1060" w:author="Gavrilov, Evgeny" w:date="2015-11-26T14:16:00Z">
              <w:r w:rsidR="0022055F" w:rsidRPr="00077869">
                <w:rPr>
                  <w:rFonts w:asciiTheme="minorHAnsi" w:hAnsiTheme="minorHAnsi"/>
                  <w:sz w:val="18"/>
                  <w:szCs w:val="18"/>
                  <w:rPrChange w:id="1061" w:author="Gavrilov, Evgeny" w:date="2016-01-13T16:59:00Z">
                    <w:rPr/>
                  </w:rPrChange>
                </w:rPr>
                <w:t>. Section</w:t>
              </w:r>
              <w:r w:rsidR="004C10A7" w:rsidRPr="00077869">
                <w:rPr>
                  <w:rFonts w:asciiTheme="minorHAnsi" w:hAnsiTheme="minorHAnsi"/>
                  <w:sz w:val="18"/>
                  <w:szCs w:val="18"/>
                  <w:rPrChange w:id="1062" w:author="Gavrilov, Evgeny" w:date="2016-01-13T16:59:00Z">
                    <w:rPr/>
                  </w:rPrChange>
                </w:rPr>
                <w:t xml:space="preserve"> 7.1</w:t>
              </w:r>
            </w:ins>
            <w:ins w:id="1063" w:author="Gavrilov, Evgeny" w:date="2015-11-26T14:17:00Z">
              <w:r w:rsidR="004C10A7" w:rsidRPr="00077869">
                <w:rPr>
                  <w:rFonts w:asciiTheme="minorHAnsi" w:hAnsiTheme="minorHAnsi"/>
                  <w:sz w:val="18"/>
                  <w:szCs w:val="18"/>
                  <w:rPrChange w:id="1064" w:author="Gavrilov, Evgeny" w:date="2016-01-13T16:59:00Z">
                    <w:rPr/>
                  </w:rPrChange>
                </w:rPr>
                <w:t xml:space="preserve"> ha</w:t>
              </w:r>
            </w:ins>
            <w:ins w:id="1065" w:author="Gavrilov, Evgeny" w:date="2015-11-26T14:41:00Z">
              <w:r w:rsidR="0022055F" w:rsidRPr="00077869">
                <w:rPr>
                  <w:rFonts w:asciiTheme="minorHAnsi" w:hAnsiTheme="minorHAnsi"/>
                  <w:sz w:val="18"/>
                  <w:szCs w:val="18"/>
                  <w:rPrChange w:id="1066" w:author="Gavrilov, Evgeny" w:date="2016-01-13T16:59:00Z">
                    <w:rPr/>
                  </w:rPrChange>
                </w:rPr>
                <w:t>s</w:t>
              </w:r>
            </w:ins>
            <w:ins w:id="1067" w:author="Gavrilov, Evgeny" w:date="2015-11-26T14:17:00Z">
              <w:r w:rsidR="004C10A7" w:rsidRPr="00077869">
                <w:rPr>
                  <w:rFonts w:asciiTheme="minorHAnsi" w:hAnsiTheme="minorHAnsi"/>
                  <w:sz w:val="18"/>
                  <w:szCs w:val="18"/>
                  <w:rPrChange w:id="1068" w:author="Gavrilov, Evgeny" w:date="2016-01-13T16:59:00Z">
                    <w:rPr/>
                  </w:rPrChange>
                </w:rPr>
                <w:t xml:space="preserve"> been updated.</w:t>
              </w:r>
            </w:ins>
          </w:p>
        </w:tc>
      </w:tr>
      <w:tr w:rsidR="00DE0190" w14:paraId="1AEBB30B" w14:textId="77777777" w:rsidTr="00DE0190">
        <w:trPr>
          <w:ins w:id="1069" w:author="Gavrilov, Evgeny" w:date="2015-12-04T16:09:00Z"/>
          <w:trPrChange w:id="1070" w:author="Gavrilov, Evgeny" w:date="2015-12-04T16:10:00Z">
            <w:trPr>
              <w:gridAfter w:val="0"/>
            </w:trPr>
          </w:trPrChange>
        </w:trPr>
        <w:tc>
          <w:tcPr>
            <w:tcW w:w="1565" w:type="dxa"/>
            <w:vAlign w:val="center"/>
            <w:tcPrChange w:id="1071" w:author="Gavrilov, Evgeny" w:date="2015-12-04T16:10:00Z">
              <w:tcPr>
                <w:tcW w:w="1701" w:type="dxa"/>
                <w:vAlign w:val="center"/>
              </w:tcPr>
            </w:tcPrChange>
          </w:tcPr>
          <w:p w14:paraId="61290E91" w14:textId="77777777" w:rsidR="009F6B32" w:rsidRPr="00077869" w:rsidRDefault="009F6B32" w:rsidP="005C3047">
            <w:pPr>
              <w:jc w:val="center"/>
              <w:rPr>
                <w:ins w:id="1072" w:author="Gavrilov, Evgeny" w:date="2016-01-13T16:58:00Z"/>
                <w:rFonts w:asciiTheme="minorHAnsi" w:hAnsiTheme="minorHAnsi"/>
                <w:sz w:val="18"/>
                <w:szCs w:val="18"/>
                <w:rPrChange w:id="1073" w:author="Gavrilov, Evgeny" w:date="2016-01-13T16:59:00Z">
                  <w:rPr>
                    <w:ins w:id="1074" w:author="Gavrilov, Evgeny" w:date="2016-01-13T16:58:00Z"/>
                  </w:rPr>
                </w:rPrChange>
              </w:rPr>
            </w:pPr>
          </w:p>
          <w:p w14:paraId="201F05AA" w14:textId="77777777" w:rsidR="00DE0190" w:rsidRPr="00077869" w:rsidRDefault="00DE0190" w:rsidP="005C3047">
            <w:pPr>
              <w:jc w:val="center"/>
              <w:rPr>
                <w:ins w:id="1075" w:author="Gavrilov, Evgeny" w:date="2016-01-13T16:58:00Z"/>
                <w:rFonts w:asciiTheme="minorHAnsi" w:hAnsiTheme="minorHAnsi"/>
                <w:sz w:val="18"/>
                <w:szCs w:val="18"/>
                <w:rPrChange w:id="1076" w:author="Gavrilov, Evgeny" w:date="2016-01-13T16:59:00Z">
                  <w:rPr>
                    <w:ins w:id="1077" w:author="Gavrilov, Evgeny" w:date="2016-01-13T16:58:00Z"/>
                  </w:rPr>
                </w:rPrChange>
              </w:rPr>
            </w:pPr>
            <w:ins w:id="1078" w:author="Gavrilov, Evgeny" w:date="2015-12-04T16:09:00Z">
              <w:r w:rsidRPr="00077869">
                <w:rPr>
                  <w:rFonts w:asciiTheme="minorHAnsi" w:hAnsiTheme="minorHAnsi"/>
                  <w:sz w:val="18"/>
                  <w:szCs w:val="18"/>
                  <w:rPrChange w:id="1079" w:author="Gavrilov, Evgeny" w:date="2016-01-13T16:59:00Z">
                    <w:rPr/>
                  </w:rPrChange>
                </w:rPr>
                <w:t>1.3</w:t>
              </w:r>
            </w:ins>
          </w:p>
          <w:p w14:paraId="736AD0C4" w14:textId="5F406CFC" w:rsidR="009F6B32" w:rsidRPr="00077869" w:rsidRDefault="009F6B32" w:rsidP="005C3047">
            <w:pPr>
              <w:jc w:val="center"/>
              <w:rPr>
                <w:ins w:id="1080" w:author="Gavrilov, Evgeny" w:date="2015-12-04T16:09:00Z"/>
                <w:rFonts w:asciiTheme="minorHAnsi" w:hAnsiTheme="minorHAnsi"/>
                <w:sz w:val="18"/>
                <w:szCs w:val="18"/>
                <w:rPrChange w:id="1081" w:author="Gavrilov, Evgeny" w:date="2016-01-13T16:59:00Z">
                  <w:rPr>
                    <w:ins w:id="1082" w:author="Gavrilov, Evgeny" w:date="2015-12-04T16:09:00Z"/>
                  </w:rPr>
                </w:rPrChange>
              </w:rPr>
            </w:pPr>
          </w:p>
        </w:tc>
        <w:tc>
          <w:tcPr>
            <w:tcW w:w="1586" w:type="dxa"/>
            <w:vAlign w:val="center"/>
            <w:tcPrChange w:id="1083" w:author="Gavrilov, Evgeny" w:date="2015-12-04T16:10:00Z">
              <w:tcPr>
                <w:tcW w:w="1418" w:type="dxa"/>
                <w:gridSpan w:val="2"/>
                <w:vAlign w:val="center"/>
              </w:tcPr>
            </w:tcPrChange>
          </w:tcPr>
          <w:p w14:paraId="63D7E3B7" w14:textId="3A71AFFD" w:rsidR="00DE0190" w:rsidRPr="00077869" w:rsidRDefault="00B30B31" w:rsidP="00324820">
            <w:pPr>
              <w:jc w:val="center"/>
              <w:rPr>
                <w:ins w:id="1084" w:author="Gavrilov, Evgeny" w:date="2015-12-04T16:09:00Z"/>
                <w:rFonts w:asciiTheme="minorHAnsi" w:hAnsiTheme="minorHAnsi"/>
                <w:sz w:val="18"/>
                <w:szCs w:val="18"/>
                <w:rPrChange w:id="1085" w:author="Gavrilov, Evgeny" w:date="2016-01-13T16:59:00Z">
                  <w:rPr>
                    <w:ins w:id="1086" w:author="Gavrilov, Evgeny" w:date="2015-12-04T16:09:00Z"/>
                  </w:rPr>
                </w:rPrChange>
              </w:rPr>
            </w:pPr>
            <w:ins w:id="1087" w:author="Gavrilov, Evgeny" w:date="2015-12-11T15:09:00Z">
              <w:r w:rsidRPr="00077869">
                <w:rPr>
                  <w:rFonts w:asciiTheme="minorHAnsi" w:hAnsiTheme="minorHAnsi"/>
                  <w:sz w:val="18"/>
                  <w:szCs w:val="18"/>
                  <w:rPrChange w:id="1088" w:author="Gavrilov, Evgeny" w:date="2016-01-13T16:59:00Z">
                    <w:rPr/>
                  </w:rPrChange>
                </w:rPr>
                <w:t>12</w:t>
              </w:r>
            </w:ins>
            <w:ins w:id="1089" w:author="Gavrilov, Evgeny" w:date="2015-12-04T16:09:00Z">
              <w:r w:rsidR="00DE0190" w:rsidRPr="00077869">
                <w:rPr>
                  <w:rFonts w:asciiTheme="minorHAnsi" w:hAnsiTheme="minorHAnsi"/>
                  <w:sz w:val="18"/>
                  <w:szCs w:val="18"/>
                  <w:rPrChange w:id="1090" w:author="Gavrilov, Evgeny" w:date="2016-01-13T16:59:00Z">
                    <w:rPr/>
                  </w:rPrChange>
                </w:rPr>
                <w:t>/</w:t>
              </w:r>
            </w:ins>
            <w:ins w:id="1091" w:author="Gavrilov, Evgeny" w:date="2015-12-11T15:09:00Z">
              <w:r w:rsidRPr="00077869">
                <w:rPr>
                  <w:rFonts w:asciiTheme="minorHAnsi" w:hAnsiTheme="minorHAnsi"/>
                  <w:sz w:val="18"/>
                  <w:szCs w:val="18"/>
                  <w:rPrChange w:id="1092" w:author="Gavrilov, Evgeny" w:date="2016-01-13T16:59:00Z">
                    <w:rPr/>
                  </w:rPrChange>
                </w:rPr>
                <w:t>4</w:t>
              </w:r>
            </w:ins>
            <w:ins w:id="1093" w:author="Gavrilov, Evgeny" w:date="2015-12-04T16:09:00Z">
              <w:r w:rsidR="00DE0190" w:rsidRPr="00077869">
                <w:rPr>
                  <w:rFonts w:asciiTheme="minorHAnsi" w:hAnsiTheme="minorHAnsi"/>
                  <w:sz w:val="18"/>
                  <w:szCs w:val="18"/>
                  <w:rPrChange w:id="1094" w:author="Gavrilov, Evgeny" w:date="2016-01-13T16:59:00Z">
                    <w:rPr/>
                  </w:rPrChange>
                </w:rPr>
                <w:t>/2015</w:t>
              </w:r>
            </w:ins>
          </w:p>
        </w:tc>
        <w:tc>
          <w:tcPr>
            <w:tcW w:w="3478" w:type="dxa"/>
            <w:vAlign w:val="center"/>
            <w:tcPrChange w:id="1095" w:author="Gavrilov, Evgeny" w:date="2015-12-04T16:10:00Z">
              <w:tcPr>
                <w:tcW w:w="4111" w:type="dxa"/>
                <w:gridSpan w:val="3"/>
                <w:vAlign w:val="center"/>
              </w:tcPr>
            </w:tcPrChange>
          </w:tcPr>
          <w:p w14:paraId="6C47CEB3" w14:textId="41403F2E" w:rsidR="00DE0190" w:rsidRPr="00077869" w:rsidRDefault="00DE0190" w:rsidP="005C3047">
            <w:pPr>
              <w:jc w:val="center"/>
              <w:rPr>
                <w:ins w:id="1096" w:author="Gavrilov, Evgeny" w:date="2015-12-04T16:09:00Z"/>
                <w:rFonts w:asciiTheme="minorHAnsi" w:hAnsiTheme="minorHAnsi"/>
                <w:sz w:val="18"/>
                <w:szCs w:val="18"/>
                <w:rPrChange w:id="1097" w:author="Gavrilov, Evgeny" w:date="2016-01-13T16:59:00Z">
                  <w:rPr>
                    <w:ins w:id="1098" w:author="Gavrilov, Evgeny" w:date="2015-12-04T16:09:00Z"/>
                  </w:rPr>
                </w:rPrChange>
              </w:rPr>
            </w:pPr>
            <w:ins w:id="1099" w:author="Gavrilov, Evgeny" w:date="2015-12-04T16:10:00Z">
              <w:r w:rsidRPr="00077869">
                <w:rPr>
                  <w:rFonts w:asciiTheme="minorHAnsi" w:hAnsiTheme="minorHAnsi"/>
                  <w:sz w:val="18"/>
                  <w:szCs w:val="18"/>
                  <w:rPrChange w:id="1100" w:author="Gavrilov, Evgeny" w:date="2016-01-13T16:59:00Z">
                    <w:rPr/>
                  </w:rPrChange>
                </w:rPr>
                <w:t>Evgeny Gavrilov</w:t>
              </w:r>
            </w:ins>
          </w:p>
        </w:tc>
        <w:tc>
          <w:tcPr>
            <w:tcW w:w="3090" w:type="dxa"/>
            <w:vAlign w:val="center"/>
            <w:tcPrChange w:id="1101" w:author="Gavrilov, Evgeny" w:date="2015-12-04T16:10:00Z">
              <w:tcPr>
                <w:tcW w:w="3134" w:type="dxa"/>
                <w:vAlign w:val="center"/>
              </w:tcPr>
            </w:tcPrChange>
          </w:tcPr>
          <w:p w14:paraId="19D1A676" w14:textId="0B2B87C0" w:rsidR="00DE0190" w:rsidRPr="00077869" w:rsidRDefault="00DE0190" w:rsidP="003F0525">
            <w:pPr>
              <w:rPr>
                <w:ins w:id="1102" w:author="Gavrilov, Evgeny" w:date="2015-12-04T16:09:00Z"/>
                <w:rFonts w:asciiTheme="minorHAnsi" w:hAnsiTheme="minorHAnsi"/>
                <w:sz w:val="18"/>
                <w:szCs w:val="18"/>
                <w:rPrChange w:id="1103" w:author="Gavrilov, Evgeny" w:date="2016-01-13T16:59:00Z">
                  <w:rPr>
                    <w:ins w:id="1104" w:author="Gavrilov, Evgeny" w:date="2015-12-04T16:09:00Z"/>
                  </w:rPr>
                </w:rPrChange>
              </w:rPr>
            </w:pPr>
            <w:ins w:id="1105" w:author="Gavrilov, Evgeny" w:date="2015-12-04T16:10:00Z">
              <w:r w:rsidRPr="00077869">
                <w:rPr>
                  <w:rFonts w:asciiTheme="minorHAnsi" w:hAnsiTheme="minorHAnsi"/>
                  <w:sz w:val="18"/>
                  <w:szCs w:val="18"/>
                  <w:rPrChange w:id="1106" w:author="Gavrilov, Evgeny" w:date="2016-01-13T16:59:00Z">
                    <w:rPr/>
                  </w:rPrChange>
                </w:rPr>
                <w:t>Updated Section 8.1 Mongo DB</w:t>
              </w:r>
            </w:ins>
          </w:p>
        </w:tc>
      </w:tr>
      <w:tr w:rsidR="00B30B31" w14:paraId="2D16BA12" w14:textId="77777777" w:rsidTr="00DE0190">
        <w:trPr>
          <w:ins w:id="1107" w:author="Gavrilov, Evgeny" w:date="2015-12-11T15:08:00Z"/>
        </w:trPr>
        <w:tc>
          <w:tcPr>
            <w:tcW w:w="1565" w:type="dxa"/>
            <w:vAlign w:val="center"/>
          </w:tcPr>
          <w:p w14:paraId="5D2AD21F" w14:textId="5BED08DF" w:rsidR="00B30B31" w:rsidRPr="00077869" w:rsidRDefault="00B30B31" w:rsidP="005C3047">
            <w:pPr>
              <w:jc w:val="center"/>
              <w:rPr>
                <w:ins w:id="1108" w:author="Gavrilov, Evgeny" w:date="2015-12-11T15:08:00Z"/>
                <w:rFonts w:asciiTheme="minorHAnsi" w:hAnsiTheme="minorHAnsi"/>
                <w:sz w:val="18"/>
                <w:szCs w:val="18"/>
                <w:rPrChange w:id="1109" w:author="Gavrilov, Evgeny" w:date="2016-01-13T16:59:00Z">
                  <w:rPr>
                    <w:ins w:id="1110" w:author="Gavrilov, Evgeny" w:date="2015-12-11T15:08:00Z"/>
                  </w:rPr>
                </w:rPrChange>
              </w:rPr>
            </w:pPr>
            <w:ins w:id="1111" w:author="Gavrilov, Evgeny" w:date="2015-12-11T15:08:00Z">
              <w:r w:rsidRPr="00077869">
                <w:rPr>
                  <w:rFonts w:asciiTheme="minorHAnsi" w:hAnsiTheme="minorHAnsi"/>
                  <w:sz w:val="18"/>
                  <w:szCs w:val="18"/>
                  <w:rPrChange w:id="1112" w:author="Gavrilov, Evgeny" w:date="2016-01-13T16:59:00Z">
                    <w:rPr/>
                  </w:rPrChange>
                </w:rPr>
                <w:t>1.4</w:t>
              </w:r>
            </w:ins>
          </w:p>
        </w:tc>
        <w:tc>
          <w:tcPr>
            <w:tcW w:w="1586" w:type="dxa"/>
            <w:vAlign w:val="center"/>
          </w:tcPr>
          <w:p w14:paraId="4ECBE114" w14:textId="68832F9A" w:rsidR="00B30B31" w:rsidRPr="00077869" w:rsidRDefault="00B30B31" w:rsidP="005C3047">
            <w:pPr>
              <w:jc w:val="center"/>
              <w:rPr>
                <w:ins w:id="1113" w:author="Gavrilov, Evgeny" w:date="2015-12-11T15:08:00Z"/>
                <w:rFonts w:asciiTheme="minorHAnsi" w:hAnsiTheme="minorHAnsi"/>
                <w:sz w:val="18"/>
                <w:szCs w:val="18"/>
                <w:rPrChange w:id="1114" w:author="Gavrilov, Evgeny" w:date="2016-01-13T16:59:00Z">
                  <w:rPr>
                    <w:ins w:id="1115" w:author="Gavrilov, Evgeny" w:date="2015-12-11T15:08:00Z"/>
                  </w:rPr>
                </w:rPrChange>
              </w:rPr>
            </w:pPr>
            <w:ins w:id="1116" w:author="Gavrilov, Evgeny" w:date="2015-12-11T15:09:00Z">
              <w:r w:rsidRPr="00077869">
                <w:rPr>
                  <w:rFonts w:asciiTheme="minorHAnsi" w:hAnsiTheme="minorHAnsi"/>
                  <w:sz w:val="18"/>
                  <w:szCs w:val="18"/>
                  <w:rPrChange w:id="1117" w:author="Gavrilov, Evgeny" w:date="2016-01-13T16:59:00Z">
                    <w:rPr/>
                  </w:rPrChange>
                </w:rPr>
                <w:t>12/11/2015</w:t>
              </w:r>
            </w:ins>
          </w:p>
        </w:tc>
        <w:tc>
          <w:tcPr>
            <w:tcW w:w="3478" w:type="dxa"/>
            <w:vAlign w:val="center"/>
          </w:tcPr>
          <w:p w14:paraId="7E8692BB" w14:textId="156AF0B3" w:rsidR="00B30B31" w:rsidRPr="00077869" w:rsidRDefault="00B30B31" w:rsidP="005C3047">
            <w:pPr>
              <w:jc w:val="center"/>
              <w:rPr>
                <w:ins w:id="1118" w:author="Gavrilov, Evgeny" w:date="2015-12-11T15:08:00Z"/>
                <w:rFonts w:asciiTheme="minorHAnsi" w:hAnsiTheme="minorHAnsi"/>
                <w:sz w:val="18"/>
                <w:szCs w:val="18"/>
                <w:rPrChange w:id="1119" w:author="Gavrilov, Evgeny" w:date="2016-01-13T16:59:00Z">
                  <w:rPr>
                    <w:ins w:id="1120" w:author="Gavrilov, Evgeny" w:date="2015-12-11T15:08:00Z"/>
                  </w:rPr>
                </w:rPrChange>
              </w:rPr>
            </w:pPr>
            <w:ins w:id="1121" w:author="Gavrilov, Evgeny" w:date="2015-12-11T15:10:00Z">
              <w:r w:rsidRPr="00077869">
                <w:rPr>
                  <w:rFonts w:asciiTheme="minorHAnsi" w:hAnsiTheme="minorHAnsi"/>
                  <w:sz w:val="18"/>
                  <w:szCs w:val="18"/>
                  <w:rPrChange w:id="1122" w:author="Gavrilov, Evgeny" w:date="2016-01-13T16:59:00Z">
                    <w:rPr/>
                  </w:rPrChange>
                </w:rPr>
                <w:t>Evgeny Gavrilov</w:t>
              </w:r>
            </w:ins>
          </w:p>
        </w:tc>
        <w:tc>
          <w:tcPr>
            <w:tcW w:w="3090" w:type="dxa"/>
            <w:vAlign w:val="center"/>
          </w:tcPr>
          <w:p w14:paraId="0BB8014E" w14:textId="48BDCB51" w:rsidR="00B30B31" w:rsidRPr="00077869" w:rsidRDefault="00B30B31" w:rsidP="00324820">
            <w:pPr>
              <w:rPr>
                <w:ins w:id="1123" w:author="Gavrilov, Evgeny" w:date="2015-12-11T15:08:00Z"/>
                <w:rFonts w:asciiTheme="minorHAnsi" w:hAnsiTheme="minorHAnsi"/>
                <w:sz w:val="18"/>
                <w:szCs w:val="18"/>
                <w:rPrChange w:id="1124" w:author="Gavrilov, Evgeny" w:date="2016-01-13T16:59:00Z">
                  <w:rPr>
                    <w:ins w:id="1125" w:author="Gavrilov, Evgeny" w:date="2015-12-11T15:08:00Z"/>
                  </w:rPr>
                </w:rPrChange>
              </w:rPr>
            </w:pPr>
            <w:ins w:id="1126" w:author="Gavrilov, Evgeny" w:date="2015-12-11T15:09:00Z">
              <w:r w:rsidRPr="00077869">
                <w:rPr>
                  <w:rFonts w:asciiTheme="minorHAnsi" w:hAnsiTheme="minorHAnsi"/>
                  <w:sz w:val="18"/>
                  <w:szCs w:val="18"/>
                  <w:rPrChange w:id="1127" w:author="Gavrilov, Evgeny" w:date="2016-01-13T16:59:00Z">
                    <w:rPr/>
                  </w:rPrChange>
                </w:rPr>
                <w:t xml:space="preserve">Added </w:t>
              </w:r>
            </w:ins>
            <w:ins w:id="1128" w:author="Gavrilov, Evgeny" w:date="2015-12-11T15:25:00Z">
              <w:r w:rsidR="00150BE9" w:rsidRPr="00077869">
                <w:rPr>
                  <w:rFonts w:asciiTheme="minorHAnsi" w:hAnsiTheme="minorHAnsi"/>
                  <w:sz w:val="18"/>
                  <w:szCs w:val="18"/>
                  <w:rPrChange w:id="1129" w:author="Gavrilov, Evgeny" w:date="2016-01-13T16:59:00Z">
                    <w:rPr/>
                  </w:rPrChange>
                </w:rPr>
                <w:t>O</w:t>
              </w:r>
            </w:ins>
            <w:ins w:id="1130" w:author="Gavrilov, Evgeny" w:date="2015-12-11T15:23:00Z">
              <w:r w:rsidR="00150BE9" w:rsidRPr="00077869">
                <w:rPr>
                  <w:rFonts w:asciiTheme="minorHAnsi" w:hAnsiTheme="minorHAnsi"/>
                  <w:sz w:val="18"/>
                  <w:szCs w:val="18"/>
                  <w:rPrChange w:id="1131" w:author="Gavrilov, Evgeny" w:date="2016-01-13T16:59:00Z">
                    <w:rPr>
                      <w:b/>
                    </w:rPr>
                  </w:rPrChange>
                </w:rPr>
                <w:t xml:space="preserve">ptional data specification to </w:t>
              </w:r>
            </w:ins>
            <w:ins w:id="1132" w:author="Gavrilov, Evgeny" w:date="2015-12-11T15:24:00Z">
              <w:r w:rsidR="00150BE9" w:rsidRPr="00077869">
                <w:rPr>
                  <w:rFonts w:asciiTheme="minorHAnsi" w:hAnsiTheme="minorHAnsi"/>
                  <w:sz w:val="18"/>
                  <w:szCs w:val="18"/>
                  <w:rPrChange w:id="1133" w:author="Gavrilov, Evgeny" w:date="2016-01-13T16:59:00Z">
                    <w:rPr/>
                  </w:rPrChange>
                </w:rPr>
                <w:t xml:space="preserve"> RT_CALL_END  and  RT_BATTERY_LVL  events</w:t>
              </w:r>
            </w:ins>
            <w:ins w:id="1134" w:author="Gavrilov, Evgeny" w:date="2015-12-11T15:09:00Z">
              <w:r w:rsidRPr="00077869">
                <w:rPr>
                  <w:rFonts w:asciiTheme="minorHAnsi" w:hAnsiTheme="minorHAnsi"/>
                  <w:sz w:val="18"/>
                  <w:szCs w:val="18"/>
                  <w:rPrChange w:id="1135" w:author="Gavrilov, Evgeny" w:date="2016-01-13T16:59:00Z">
                    <w:rPr/>
                  </w:rPrChange>
                </w:rPr>
                <w:t xml:space="preserve"> in the Table of events</w:t>
              </w:r>
            </w:ins>
            <w:ins w:id="1136" w:author="Gavrilov, Evgeny" w:date="2015-12-11T15:26:00Z">
              <w:r w:rsidR="005606F8" w:rsidRPr="00077869">
                <w:rPr>
                  <w:rFonts w:asciiTheme="minorHAnsi" w:hAnsiTheme="minorHAnsi"/>
                  <w:sz w:val="18"/>
                  <w:szCs w:val="18"/>
                  <w:rPrChange w:id="1137" w:author="Gavrilov, Evgeny" w:date="2016-01-13T16:59:00Z">
                    <w:rPr/>
                  </w:rPrChange>
                </w:rPr>
                <w:t xml:space="preserve"> (Section 6.1.1)</w:t>
              </w:r>
            </w:ins>
            <w:ins w:id="1138" w:author="Gavrilov, Evgeny" w:date="2015-12-11T15:09:00Z">
              <w:r w:rsidRPr="00077869">
                <w:rPr>
                  <w:rFonts w:asciiTheme="minorHAnsi" w:hAnsiTheme="minorHAnsi"/>
                  <w:sz w:val="18"/>
                  <w:szCs w:val="18"/>
                  <w:rPrChange w:id="1139" w:author="Gavrilov, Evgeny" w:date="2016-01-13T16:59:00Z">
                    <w:rPr/>
                  </w:rPrChange>
                </w:rPr>
                <w:t>.</w:t>
              </w:r>
            </w:ins>
          </w:p>
        </w:tc>
      </w:tr>
      <w:tr w:rsidR="008169A0" w:rsidRPr="008169A0" w14:paraId="1C7EA319" w14:textId="77777777" w:rsidTr="00DE0190">
        <w:trPr>
          <w:ins w:id="1140" w:author="Gavrilov, Evgeny" w:date="2016-01-13T16:53:00Z"/>
        </w:trPr>
        <w:tc>
          <w:tcPr>
            <w:tcW w:w="1565" w:type="dxa"/>
            <w:vAlign w:val="center"/>
          </w:tcPr>
          <w:p w14:paraId="0A1468A1" w14:textId="4143B625" w:rsidR="008169A0" w:rsidRPr="00077869" w:rsidRDefault="008169A0" w:rsidP="005C3047">
            <w:pPr>
              <w:jc w:val="center"/>
              <w:rPr>
                <w:ins w:id="1141" w:author="Gavrilov, Evgeny" w:date="2016-01-13T16:53:00Z"/>
                <w:rFonts w:asciiTheme="minorHAnsi" w:hAnsiTheme="minorHAnsi"/>
                <w:sz w:val="18"/>
                <w:szCs w:val="18"/>
                <w:rPrChange w:id="1142" w:author="Gavrilov, Evgeny" w:date="2016-01-13T16:59:00Z">
                  <w:rPr>
                    <w:ins w:id="1143" w:author="Gavrilov, Evgeny" w:date="2016-01-13T16:53:00Z"/>
                  </w:rPr>
                </w:rPrChange>
              </w:rPr>
            </w:pPr>
            <w:ins w:id="1144" w:author="Gavrilov, Evgeny" w:date="2016-01-13T16:53:00Z">
              <w:r w:rsidRPr="00077869">
                <w:rPr>
                  <w:rFonts w:asciiTheme="minorHAnsi" w:hAnsiTheme="minorHAnsi"/>
                  <w:sz w:val="18"/>
                  <w:szCs w:val="18"/>
                  <w:rPrChange w:id="1145" w:author="Gavrilov, Evgeny" w:date="2016-01-13T16:59:00Z">
                    <w:rPr/>
                  </w:rPrChange>
                </w:rPr>
                <w:t>1.5</w:t>
              </w:r>
            </w:ins>
          </w:p>
        </w:tc>
        <w:tc>
          <w:tcPr>
            <w:tcW w:w="1586" w:type="dxa"/>
            <w:vAlign w:val="center"/>
          </w:tcPr>
          <w:p w14:paraId="4BFEA33B" w14:textId="0AD2DAAD" w:rsidR="008169A0" w:rsidRPr="00077869" w:rsidRDefault="008169A0" w:rsidP="00315595">
            <w:pPr>
              <w:jc w:val="center"/>
              <w:rPr>
                <w:ins w:id="1146" w:author="Gavrilov, Evgeny" w:date="2016-01-13T16:53:00Z"/>
                <w:rFonts w:asciiTheme="minorHAnsi" w:hAnsiTheme="minorHAnsi"/>
                <w:sz w:val="18"/>
                <w:szCs w:val="18"/>
                <w:rPrChange w:id="1147" w:author="Gavrilov, Evgeny" w:date="2016-01-13T16:59:00Z">
                  <w:rPr>
                    <w:ins w:id="1148" w:author="Gavrilov, Evgeny" w:date="2016-01-13T16:53:00Z"/>
                  </w:rPr>
                </w:rPrChange>
              </w:rPr>
            </w:pPr>
            <w:ins w:id="1149" w:author="Gavrilov, Evgeny" w:date="2016-01-13T16:53:00Z">
              <w:r w:rsidRPr="00077869">
                <w:rPr>
                  <w:rFonts w:asciiTheme="minorHAnsi" w:hAnsiTheme="minorHAnsi"/>
                  <w:sz w:val="18"/>
                  <w:szCs w:val="18"/>
                  <w:rPrChange w:id="1150" w:author="Gavrilov, Evgeny" w:date="2016-01-13T16:59:00Z">
                    <w:rPr/>
                  </w:rPrChange>
                </w:rPr>
                <w:t>1/13/2016</w:t>
              </w:r>
            </w:ins>
          </w:p>
        </w:tc>
        <w:tc>
          <w:tcPr>
            <w:tcW w:w="3478" w:type="dxa"/>
            <w:vAlign w:val="center"/>
          </w:tcPr>
          <w:p w14:paraId="02C8F7DD" w14:textId="5156DD64" w:rsidR="008169A0" w:rsidRPr="00077869" w:rsidRDefault="008169A0" w:rsidP="005C3047">
            <w:pPr>
              <w:jc w:val="center"/>
              <w:rPr>
                <w:ins w:id="1151" w:author="Gavrilov, Evgeny" w:date="2016-01-13T16:53:00Z"/>
                <w:rFonts w:asciiTheme="minorHAnsi" w:hAnsiTheme="minorHAnsi"/>
                <w:sz w:val="18"/>
                <w:szCs w:val="18"/>
                <w:rPrChange w:id="1152" w:author="Gavrilov, Evgeny" w:date="2016-01-13T16:59:00Z">
                  <w:rPr>
                    <w:ins w:id="1153" w:author="Gavrilov, Evgeny" w:date="2016-01-13T16:53:00Z"/>
                  </w:rPr>
                </w:rPrChange>
              </w:rPr>
            </w:pPr>
            <w:ins w:id="1154" w:author="Gavrilov, Evgeny" w:date="2016-01-13T16:53:00Z">
              <w:r w:rsidRPr="00077869">
                <w:rPr>
                  <w:rFonts w:asciiTheme="minorHAnsi" w:hAnsiTheme="minorHAnsi"/>
                  <w:sz w:val="18"/>
                  <w:szCs w:val="18"/>
                  <w:rPrChange w:id="1155" w:author="Gavrilov, Evgeny" w:date="2016-01-13T16:59:00Z">
                    <w:rPr/>
                  </w:rPrChange>
                </w:rPr>
                <w:t>Evgeny Gavrilov</w:t>
              </w:r>
            </w:ins>
          </w:p>
        </w:tc>
        <w:tc>
          <w:tcPr>
            <w:tcW w:w="3090" w:type="dxa"/>
            <w:vAlign w:val="center"/>
          </w:tcPr>
          <w:p w14:paraId="72D97C33" w14:textId="705EE372" w:rsidR="008169A0" w:rsidRPr="00077869" w:rsidRDefault="008169A0" w:rsidP="00315595">
            <w:pPr>
              <w:rPr>
                <w:ins w:id="1156" w:author="Gavrilov, Evgeny" w:date="2016-01-13T16:53:00Z"/>
                <w:rFonts w:asciiTheme="minorHAnsi" w:hAnsiTheme="minorHAnsi"/>
                <w:sz w:val="18"/>
                <w:szCs w:val="18"/>
                <w:rPrChange w:id="1157" w:author="Gavrilov, Evgeny" w:date="2016-01-13T16:59:00Z">
                  <w:rPr>
                    <w:ins w:id="1158" w:author="Gavrilov, Evgeny" w:date="2016-01-13T16:53:00Z"/>
                  </w:rPr>
                </w:rPrChange>
              </w:rPr>
            </w:pPr>
            <w:ins w:id="1159" w:author="Gavrilov, Evgeny" w:date="2016-01-13T16:55:00Z">
              <w:r w:rsidRPr="00077869">
                <w:rPr>
                  <w:rFonts w:asciiTheme="minorHAnsi" w:hAnsiTheme="minorHAnsi"/>
                  <w:sz w:val="18"/>
                  <w:szCs w:val="18"/>
                  <w:rPrChange w:id="1160" w:author="Gavrilov, Evgeny" w:date="2016-01-13T16:59:00Z">
                    <w:rPr>
                      <w:rFonts w:ascii="Times New Roman" w:hAnsi="Times New Roman"/>
                    </w:rPr>
                  </w:rPrChange>
                </w:rPr>
                <w:t xml:space="preserve">Added events in 6.1.1 (Table of events) and </w:t>
              </w:r>
            </w:ins>
            <w:ins w:id="1161" w:author="Gavrilov, Evgeny" w:date="2016-01-13T16:56:00Z">
              <w:r w:rsidR="00EA1E5E" w:rsidRPr="00077869">
                <w:rPr>
                  <w:rFonts w:asciiTheme="minorHAnsi" w:hAnsiTheme="minorHAnsi"/>
                  <w:sz w:val="18"/>
                  <w:szCs w:val="18"/>
                  <w:rPrChange w:id="1162" w:author="Gavrilov, Evgeny" w:date="2016-01-13T16:59:00Z">
                    <w:rPr/>
                  </w:rPrChange>
                </w:rPr>
                <w:t xml:space="preserve">label fields in </w:t>
              </w:r>
            </w:ins>
            <w:ins w:id="1163" w:author="Gavrilov, Evgeny" w:date="2016-01-13T16:53:00Z">
              <w:r w:rsidRPr="00077869">
                <w:rPr>
                  <w:rFonts w:asciiTheme="minorHAnsi" w:hAnsiTheme="minorHAnsi"/>
                  <w:sz w:val="18"/>
                  <w:szCs w:val="18"/>
                  <w:rPrChange w:id="1164" w:author="Gavrilov, Evgeny" w:date="2016-01-13T16:59:00Z">
                    <w:rPr>
                      <w:rFonts w:ascii="Times New Roman" w:hAnsi="Times New Roman"/>
                    </w:rPr>
                  </w:rPrChange>
                </w:rPr>
                <w:t>7.3.3</w:t>
              </w:r>
            </w:ins>
            <w:ins w:id="1165" w:author="Gavrilov, Evgeny" w:date="2016-01-13T16:56:00Z">
              <w:r w:rsidR="00EA1E5E" w:rsidRPr="00077869">
                <w:rPr>
                  <w:rFonts w:asciiTheme="minorHAnsi" w:hAnsiTheme="minorHAnsi"/>
                  <w:sz w:val="18"/>
                  <w:szCs w:val="18"/>
                  <w:rPrChange w:id="1166" w:author="Gavrilov, Evgeny" w:date="2016-01-13T16:59:00Z">
                    <w:rPr/>
                  </w:rPrChange>
                </w:rPr>
                <w:t xml:space="preserve"> </w:t>
              </w:r>
            </w:ins>
            <w:ins w:id="1167" w:author="Gavrilov, Evgeny" w:date="2016-01-13T16:53:00Z">
              <w:r w:rsidRPr="00077869">
                <w:rPr>
                  <w:rFonts w:asciiTheme="minorHAnsi" w:hAnsiTheme="minorHAnsi"/>
                  <w:sz w:val="18"/>
                  <w:szCs w:val="18"/>
                  <w:rPrChange w:id="1168" w:author="Gavrilov, Evgeny" w:date="2016-01-13T16:59:00Z">
                    <w:rPr>
                      <w:rFonts w:ascii="Times New Roman" w:hAnsi="Times New Roman"/>
                    </w:rPr>
                  </w:rPrChange>
                </w:rPr>
                <w:t>(</w:t>
              </w:r>
            </w:ins>
            <w:ins w:id="1169" w:author="Gavrilov, Evgeny" w:date="2016-01-13T16:56:00Z">
              <w:r w:rsidR="00EA1E5E" w:rsidRPr="00077869">
                <w:rPr>
                  <w:rFonts w:asciiTheme="minorHAnsi" w:hAnsiTheme="minorHAnsi"/>
                  <w:sz w:val="18"/>
                  <w:szCs w:val="18"/>
                  <w:rPrChange w:id="1170" w:author="Gavrilov, Evgeny" w:date="2016-01-13T16:59:00Z">
                    <w:rPr/>
                  </w:rPrChange>
                </w:rPr>
                <w:t>M</w:t>
              </w:r>
            </w:ins>
            <w:ins w:id="1171" w:author="Gavrilov, Evgeny" w:date="2016-01-13T16:55:00Z">
              <w:r w:rsidRPr="00077869">
                <w:rPr>
                  <w:rFonts w:asciiTheme="minorHAnsi" w:hAnsiTheme="minorHAnsi"/>
                  <w:sz w:val="18"/>
                  <w:szCs w:val="18"/>
                  <w:rPrChange w:id="1172" w:author="Gavrilov, Evgeny" w:date="2016-01-13T16:59:00Z">
                    <w:rPr/>
                  </w:rPrChange>
                </w:rPr>
                <w:t>apping dictionary</w:t>
              </w:r>
            </w:ins>
            <w:ins w:id="1173" w:author="Gavrilov, Evgeny" w:date="2016-01-13T16:53:00Z">
              <w:r w:rsidRPr="00077869">
                <w:rPr>
                  <w:rFonts w:asciiTheme="minorHAnsi" w:hAnsiTheme="minorHAnsi"/>
                  <w:sz w:val="18"/>
                  <w:szCs w:val="18"/>
                  <w:rPrChange w:id="1174" w:author="Gavrilov, Evgeny" w:date="2016-01-13T16:59:00Z">
                    <w:rPr>
                      <w:rFonts w:ascii="Times New Roman" w:hAnsi="Times New Roman"/>
                    </w:rPr>
                  </w:rPrChange>
                </w:rPr>
                <w:t>)</w:t>
              </w:r>
            </w:ins>
            <w:ins w:id="1175" w:author="Gavrilov, Evgeny" w:date="2016-01-13T16:56:00Z">
              <w:r w:rsidR="00EA1E5E" w:rsidRPr="00077869">
                <w:rPr>
                  <w:rFonts w:asciiTheme="minorHAnsi" w:hAnsiTheme="minorHAnsi"/>
                  <w:sz w:val="18"/>
                  <w:szCs w:val="18"/>
                  <w:rPrChange w:id="1176" w:author="Gavrilov, Evgeny" w:date="2016-01-13T16:59:00Z">
                    <w:rPr/>
                  </w:rPrChange>
                </w:rPr>
                <w:t>.</w:t>
              </w:r>
            </w:ins>
            <w:ins w:id="1177" w:author="Gavrilov, Evgeny" w:date="2016-01-13T16:53:00Z">
              <w:r w:rsidRPr="00077869">
                <w:rPr>
                  <w:rFonts w:asciiTheme="minorHAnsi" w:hAnsiTheme="minorHAnsi"/>
                  <w:sz w:val="18"/>
                  <w:szCs w:val="18"/>
                  <w:rPrChange w:id="1178" w:author="Gavrilov, Evgeny" w:date="2016-01-13T16:59:00Z">
                    <w:rPr>
                      <w:rFonts w:ascii="Times New Roman" w:hAnsi="Times New Roman"/>
                    </w:rPr>
                  </w:rPrChange>
                </w:rPr>
                <w:t xml:space="preserve"> </w:t>
              </w:r>
            </w:ins>
          </w:p>
        </w:tc>
      </w:tr>
      <w:tr w:rsidR="00064686" w:rsidRPr="008169A0" w14:paraId="533DBEAD" w14:textId="77777777" w:rsidTr="00DE0190">
        <w:trPr>
          <w:ins w:id="1179" w:author="Gavrilov, Evgeny" w:date="2016-01-18T14:33:00Z"/>
        </w:trPr>
        <w:tc>
          <w:tcPr>
            <w:tcW w:w="1565" w:type="dxa"/>
            <w:vAlign w:val="center"/>
          </w:tcPr>
          <w:p w14:paraId="36F97414" w14:textId="02C8CF3D" w:rsidR="00064686" w:rsidRPr="00077869" w:rsidRDefault="00064686" w:rsidP="005C3047">
            <w:pPr>
              <w:jc w:val="center"/>
              <w:rPr>
                <w:ins w:id="1180" w:author="Gavrilov, Evgeny" w:date="2016-01-18T14:33:00Z"/>
                <w:rFonts w:asciiTheme="minorHAnsi" w:hAnsiTheme="minorHAnsi"/>
                <w:sz w:val="18"/>
                <w:szCs w:val="18"/>
              </w:rPr>
            </w:pPr>
            <w:ins w:id="1181" w:author="Gavrilov, Evgeny" w:date="2016-01-18T14:33:00Z">
              <w:r>
                <w:rPr>
                  <w:rFonts w:asciiTheme="minorHAnsi" w:hAnsiTheme="minorHAnsi"/>
                  <w:sz w:val="18"/>
                  <w:szCs w:val="18"/>
                </w:rPr>
                <w:t>1.6</w:t>
              </w:r>
            </w:ins>
          </w:p>
        </w:tc>
        <w:tc>
          <w:tcPr>
            <w:tcW w:w="1586" w:type="dxa"/>
            <w:vAlign w:val="center"/>
          </w:tcPr>
          <w:p w14:paraId="1AE7068C" w14:textId="6CC30936" w:rsidR="00064686" w:rsidRPr="00077869" w:rsidRDefault="00064686" w:rsidP="00315595">
            <w:pPr>
              <w:jc w:val="center"/>
              <w:rPr>
                <w:ins w:id="1182" w:author="Gavrilov, Evgeny" w:date="2016-01-18T14:33:00Z"/>
                <w:rFonts w:asciiTheme="minorHAnsi" w:hAnsiTheme="minorHAnsi"/>
                <w:sz w:val="18"/>
                <w:szCs w:val="18"/>
              </w:rPr>
            </w:pPr>
            <w:ins w:id="1183" w:author="Gavrilov, Evgeny" w:date="2016-01-18T14:33:00Z">
              <w:r>
                <w:rPr>
                  <w:rFonts w:asciiTheme="minorHAnsi" w:hAnsiTheme="minorHAnsi"/>
                  <w:sz w:val="18"/>
                  <w:szCs w:val="18"/>
                </w:rPr>
                <w:t>1/18/2016</w:t>
              </w:r>
            </w:ins>
          </w:p>
        </w:tc>
        <w:tc>
          <w:tcPr>
            <w:tcW w:w="3478" w:type="dxa"/>
            <w:vAlign w:val="center"/>
          </w:tcPr>
          <w:p w14:paraId="2BF2F630" w14:textId="293578F0" w:rsidR="00064686" w:rsidRPr="00077869" w:rsidRDefault="00064686" w:rsidP="005C3047">
            <w:pPr>
              <w:jc w:val="center"/>
              <w:rPr>
                <w:ins w:id="1184" w:author="Gavrilov, Evgeny" w:date="2016-01-18T14:33:00Z"/>
                <w:rFonts w:asciiTheme="minorHAnsi" w:hAnsiTheme="minorHAnsi"/>
                <w:sz w:val="18"/>
                <w:szCs w:val="18"/>
              </w:rPr>
            </w:pPr>
            <w:ins w:id="1185" w:author="Gavrilov, Evgeny" w:date="2016-01-18T14:33:00Z">
              <w:r w:rsidRPr="00FD2409">
                <w:rPr>
                  <w:rFonts w:asciiTheme="minorHAnsi" w:hAnsiTheme="minorHAnsi"/>
                  <w:sz w:val="18"/>
                  <w:szCs w:val="18"/>
                </w:rPr>
                <w:t>Evgeny Gavrilov</w:t>
              </w:r>
            </w:ins>
          </w:p>
        </w:tc>
        <w:tc>
          <w:tcPr>
            <w:tcW w:w="3090" w:type="dxa"/>
            <w:vAlign w:val="center"/>
          </w:tcPr>
          <w:p w14:paraId="1AB1CA64" w14:textId="77777777" w:rsidR="00064686" w:rsidRDefault="00064686" w:rsidP="00315595">
            <w:pPr>
              <w:rPr>
                <w:ins w:id="1186" w:author="Gavrilov, Evgeny" w:date="2016-01-18T14:33:00Z"/>
                <w:rFonts w:asciiTheme="minorHAnsi" w:hAnsiTheme="minorHAnsi"/>
                <w:sz w:val="18"/>
                <w:szCs w:val="18"/>
              </w:rPr>
            </w:pPr>
            <w:ins w:id="1187" w:author="Gavrilov, Evgeny" w:date="2016-01-18T14:33:00Z">
              <w:r>
                <w:rPr>
                  <w:rFonts w:asciiTheme="minorHAnsi" w:hAnsiTheme="minorHAnsi"/>
                  <w:sz w:val="18"/>
                  <w:szCs w:val="18"/>
                </w:rPr>
                <w:t>Added events in 6.1.1(</w:t>
              </w:r>
              <w:r w:rsidRPr="00FD2409">
                <w:rPr>
                  <w:rFonts w:asciiTheme="minorHAnsi" w:hAnsiTheme="minorHAnsi"/>
                  <w:sz w:val="18"/>
                  <w:szCs w:val="18"/>
                </w:rPr>
                <w:t>Table of events</w:t>
              </w:r>
              <w:r>
                <w:rPr>
                  <w:rFonts w:asciiTheme="minorHAnsi" w:hAnsiTheme="minorHAnsi"/>
                  <w:sz w:val="18"/>
                  <w:szCs w:val="18"/>
                </w:rPr>
                <w:t>).</w:t>
              </w:r>
            </w:ins>
          </w:p>
          <w:p w14:paraId="22DB544C" w14:textId="1BC8B57C" w:rsidR="00064686" w:rsidRPr="00077869" w:rsidRDefault="00064686" w:rsidP="00D201AD">
            <w:pPr>
              <w:rPr>
                <w:ins w:id="1188" w:author="Gavrilov, Evgeny" w:date="2016-01-18T14:33:00Z"/>
                <w:rFonts w:asciiTheme="minorHAnsi" w:hAnsiTheme="minorHAnsi"/>
                <w:sz w:val="18"/>
                <w:szCs w:val="18"/>
              </w:rPr>
            </w:pPr>
            <w:ins w:id="1189" w:author="Gavrilov, Evgeny" w:date="2016-01-18T14:34:00Z">
              <w:r>
                <w:rPr>
                  <w:rFonts w:asciiTheme="minorHAnsi" w:hAnsiTheme="minorHAnsi"/>
                  <w:sz w:val="18"/>
                  <w:szCs w:val="18"/>
                </w:rPr>
                <w:t xml:space="preserve">Changed </w:t>
              </w:r>
            </w:ins>
            <w:ins w:id="1190" w:author="Gavrilov, Evgeny" w:date="2016-01-18T14:35:00Z">
              <w:r w:rsidRPr="00064686">
                <w:rPr>
                  <w:rFonts w:asciiTheme="minorHAnsi" w:hAnsiTheme="minorHAnsi"/>
                  <w:sz w:val="18"/>
                  <w:szCs w:val="18"/>
                  <w:rPrChange w:id="1191" w:author="Gavrilov, Evgeny" w:date="2016-01-18T14:35:00Z">
                    <w:rPr/>
                  </w:rPrChange>
                </w:rPr>
                <w:t xml:space="preserve"> </w:t>
              </w:r>
            </w:ins>
            <w:ins w:id="1192" w:author="Gavrilov, Evgeny" w:date="2016-01-18T14:36:00Z">
              <w:r w:rsidR="002E5DF5">
                <w:rPr>
                  <w:rFonts w:asciiTheme="minorHAnsi" w:hAnsiTheme="minorHAnsi"/>
                  <w:sz w:val="18"/>
                  <w:szCs w:val="18"/>
                </w:rPr>
                <w:t>m</w:t>
              </w:r>
            </w:ins>
            <w:ins w:id="1193" w:author="Gavrilov, Evgeny" w:date="2016-01-18T14:35:00Z">
              <w:r w:rsidRPr="00064686">
                <w:rPr>
                  <w:rFonts w:asciiTheme="minorHAnsi" w:hAnsiTheme="minorHAnsi"/>
                  <w:sz w:val="18"/>
                  <w:szCs w:val="18"/>
                  <w:rPrChange w:id="1194" w:author="Gavrilov, Evgeny" w:date="2016-01-18T14:35:00Z">
                    <w:rPr/>
                  </w:rPrChange>
                </w:rPr>
                <w:t>ain events format</w:t>
              </w:r>
              <w:r>
                <w:rPr>
                  <w:rFonts w:asciiTheme="minorHAnsi" w:hAnsiTheme="minorHAnsi"/>
                  <w:sz w:val="18"/>
                  <w:szCs w:val="18"/>
                </w:rPr>
                <w:t>.</w:t>
              </w:r>
            </w:ins>
          </w:p>
        </w:tc>
      </w:tr>
      <w:tr w:rsidR="003E0ABF" w:rsidRPr="008169A0" w14:paraId="3E296A99" w14:textId="77777777" w:rsidTr="00DE0190">
        <w:trPr>
          <w:ins w:id="1195" w:author="Gavrilov, Evgeny" w:date="2016-01-20T19:30:00Z"/>
        </w:trPr>
        <w:tc>
          <w:tcPr>
            <w:tcW w:w="1565" w:type="dxa"/>
            <w:vAlign w:val="center"/>
          </w:tcPr>
          <w:p w14:paraId="7E3C0C22" w14:textId="55EB4500" w:rsidR="003E0ABF" w:rsidRDefault="003E0ABF" w:rsidP="005C3047">
            <w:pPr>
              <w:jc w:val="center"/>
              <w:rPr>
                <w:ins w:id="1196" w:author="Gavrilov, Evgeny" w:date="2016-01-20T19:30:00Z"/>
                <w:rFonts w:asciiTheme="minorHAnsi" w:hAnsiTheme="minorHAnsi"/>
                <w:sz w:val="18"/>
                <w:szCs w:val="18"/>
              </w:rPr>
            </w:pPr>
            <w:ins w:id="1197" w:author="Gavrilov, Evgeny" w:date="2016-01-20T19:30:00Z">
              <w:r>
                <w:rPr>
                  <w:rFonts w:asciiTheme="minorHAnsi" w:hAnsiTheme="minorHAnsi"/>
                  <w:sz w:val="18"/>
                  <w:szCs w:val="18"/>
                </w:rPr>
                <w:t>1.7</w:t>
              </w:r>
            </w:ins>
          </w:p>
        </w:tc>
        <w:tc>
          <w:tcPr>
            <w:tcW w:w="1586" w:type="dxa"/>
            <w:vAlign w:val="center"/>
          </w:tcPr>
          <w:p w14:paraId="60AA7048" w14:textId="3DC2ED89" w:rsidR="003E0ABF" w:rsidRDefault="003E0ABF" w:rsidP="00315595">
            <w:pPr>
              <w:jc w:val="center"/>
              <w:rPr>
                <w:ins w:id="1198" w:author="Gavrilov, Evgeny" w:date="2016-01-20T19:30:00Z"/>
                <w:rFonts w:asciiTheme="minorHAnsi" w:hAnsiTheme="minorHAnsi"/>
                <w:sz w:val="18"/>
                <w:szCs w:val="18"/>
              </w:rPr>
            </w:pPr>
            <w:ins w:id="1199" w:author="Gavrilov, Evgeny" w:date="2016-01-20T19:30:00Z">
              <w:r>
                <w:rPr>
                  <w:rFonts w:asciiTheme="minorHAnsi" w:hAnsiTheme="minorHAnsi"/>
                  <w:sz w:val="18"/>
                  <w:szCs w:val="18"/>
                </w:rPr>
                <w:t>1/20/2016</w:t>
              </w:r>
            </w:ins>
          </w:p>
        </w:tc>
        <w:tc>
          <w:tcPr>
            <w:tcW w:w="3478" w:type="dxa"/>
            <w:vAlign w:val="center"/>
          </w:tcPr>
          <w:p w14:paraId="05A264C8" w14:textId="6C64112C" w:rsidR="003E0ABF" w:rsidRPr="00FD2409" w:rsidRDefault="003E0ABF" w:rsidP="005C3047">
            <w:pPr>
              <w:jc w:val="center"/>
              <w:rPr>
                <w:ins w:id="1200" w:author="Gavrilov, Evgeny" w:date="2016-01-20T19:30:00Z"/>
                <w:rFonts w:asciiTheme="minorHAnsi" w:hAnsiTheme="minorHAnsi"/>
                <w:sz w:val="18"/>
                <w:szCs w:val="18"/>
              </w:rPr>
            </w:pPr>
            <w:ins w:id="1201" w:author="Gavrilov, Evgeny" w:date="2016-01-20T19:31:00Z">
              <w:r w:rsidRPr="00FD2409">
                <w:rPr>
                  <w:rFonts w:asciiTheme="minorHAnsi" w:hAnsiTheme="minorHAnsi"/>
                  <w:sz w:val="18"/>
                  <w:szCs w:val="18"/>
                </w:rPr>
                <w:t>Evgeny Gavrilov</w:t>
              </w:r>
            </w:ins>
          </w:p>
        </w:tc>
        <w:tc>
          <w:tcPr>
            <w:tcW w:w="3090" w:type="dxa"/>
            <w:vAlign w:val="center"/>
          </w:tcPr>
          <w:p w14:paraId="42011257" w14:textId="7E2FBBD9" w:rsidR="003E0ABF" w:rsidRDefault="003E0ABF" w:rsidP="007844D3">
            <w:pPr>
              <w:rPr>
                <w:ins w:id="1202" w:author="Gavrilov, Evgeny" w:date="2016-01-20T19:30:00Z"/>
                <w:rFonts w:asciiTheme="minorHAnsi" w:hAnsiTheme="minorHAnsi"/>
                <w:sz w:val="18"/>
                <w:szCs w:val="18"/>
              </w:rPr>
            </w:pPr>
            <w:ins w:id="1203" w:author="Gavrilov, Evgeny" w:date="2016-01-20T19:31:00Z">
              <w:r>
                <w:rPr>
                  <w:rFonts w:asciiTheme="minorHAnsi" w:hAnsiTheme="minorHAnsi"/>
                  <w:sz w:val="18"/>
                  <w:szCs w:val="18"/>
                </w:rPr>
                <w:t xml:space="preserve">Added </w:t>
              </w:r>
            </w:ins>
            <w:ins w:id="1204" w:author="Gavrilov, Evgeny" w:date="2016-01-26T16:36:00Z">
              <w:r w:rsidR="00394503">
                <w:rPr>
                  <w:rFonts w:asciiTheme="minorHAnsi" w:hAnsiTheme="minorHAnsi"/>
                  <w:sz w:val="18"/>
                  <w:szCs w:val="18"/>
                </w:rPr>
                <w:t>S</w:t>
              </w:r>
            </w:ins>
            <w:ins w:id="1205" w:author="Gavrilov, Evgeny" w:date="2016-01-20T19:31:00Z">
              <w:r>
                <w:rPr>
                  <w:rFonts w:asciiTheme="minorHAnsi" w:hAnsiTheme="minorHAnsi"/>
                  <w:sz w:val="18"/>
                  <w:szCs w:val="18"/>
                </w:rPr>
                <w:t xml:space="preserve">ection 10. Mobile </w:t>
              </w:r>
            </w:ins>
            <w:ins w:id="1206" w:author="Gavrilov, Evgeny" w:date="2016-01-20T19:36:00Z">
              <w:r w:rsidR="00CC707B">
                <w:rPr>
                  <w:rFonts w:asciiTheme="minorHAnsi" w:hAnsiTheme="minorHAnsi"/>
                  <w:sz w:val="18"/>
                  <w:szCs w:val="18"/>
                </w:rPr>
                <w:t>Application</w:t>
              </w:r>
            </w:ins>
            <w:ins w:id="1207" w:author="Gavrilov, Evgeny" w:date="2016-01-20T19:31:00Z">
              <w:r>
                <w:rPr>
                  <w:rFonts w:asciiTheme="minorHAnsi" w:hAnsiTheme="minorHAnsi"/>
                  <w:sz w:val="18"/>
                  <w:szCs w:val="18"/>
                </w:rPr>
                <w:t xml:space="preserve"> SCL Imple</w:t>
              </w:r>
              <w:r w:rsidR="00BD4C27">
                <w:rPr>
                  <w:rFonts w:asciiTheme="minorHAnsi" w:hAnsiTheme="minorHAnsi"/>
                  <w:sz w:val="18"/>
                  <w:szCs w:val="18"/>
                </w:rPr>
                <w:t>men</w:t>
              </w:r>
              <w:r>
                <w:rPr>
                  <w:rFonts w:asciiTheme="minorHAnsi" w:hAnsiTheme="minorHAnsi"/>
                  <w:sz w:val="18"/>
                  <w:szCs w:val="18"/>
                </w:rPr>
                <w:t>tation</w:t>
              </w:r>
            </w:ins>
          </w:p>
        </w:tc>
      </w:tr>
      <w:tr w:rsidR="00A53B01" w:rsidRPr="008169A0" w14:paraId="7548B342" w14:textId="77777777" w:rsidTr="00DE0190">
        <w:trPr>
          <w:ins w:id="1208" w:author="Gavrilov, Evgeny" w:date="2016-01-26T13:30:00Z"/>
        </w:trPr>
        <w:tc>
          <w:tcPr>
            <w:tcW w:w="1565" w:type="dxa"/>
            <w:vAlign w:val="center"/>
          </w:tcPr>
          <w:p w14:paraId="1098B200" w14:textId="0111D634" w:rsidR="00A53B01" w:rsidRDefault="00A53B01" w:rsidP="005C3047">
            <w:pPr>
              <w:jc w:val="center"/>
              <w:rPr>
                <w:ins w:id="1209" w:author="Gavrilov, Evgeny" w:date="2016-01-26T13:30:00Z"/>
                <w:rFonts w:asciiTheme="minorHAnsi" w:hAnsiTheme="minorHAnsi"/>
                <w:sz w:val="18"/>
                <w:szCs w:val="18"/>
              </w:rPr>
            </w:pPr>
            <w:ins w:id="1210" w:author="Gavrilov, Evgeny" w:date="2016-01-26T13:30:00Z">
              <w:r>
                <w:rPr>
                  <w:rFonts w:asciiTheme="minorHAnsi" w:hAnsiTheme="minorHAnsi"/>
                  <w:sz w:val="18"/>
                  <w:szCs w:val="18"/>
                </w:rPr>
                <w:t>1.8</w:t>
              </w:r>
            </w:ins>
          </w:p>
        </w:tc>
        <w:tc>
          <w:tcPr>
            <w:tcW w:w="1586" w:type="dxa"/>
            <w:vAlign w:val="center"/>
          </w:tcPr>
          <w:p w14:paraId="4CF164F8" w14:textId="2CFB801E" w:rsidR="00A53B01" w:rsidRDefault="00A53B01" w:rsidP="00315595">
            <w:pPr>
              <w:jc w:val="center"/>
              <w:rPr>
                <w:ins w:id="1211" w:author="Gavrilov, Evgeny" w:date="2016-01-26T13:30:00Z"/>
                <w:rFonts w:asciiTheme="minorHAnsi" w:hAnsiTheme="minorHAnsi"/>
                <w:sz w:val="18"/>
                <w:szCs w:val="18"/>
              </w:rPr>
            </w:pPr>
            <w:ins w:id="1212" w:author="Gavrilov, Evgeny" w:date="2016-01-26T13:30:00Z">
              <w:r>
                <w:rPr>
                  <w:rFonts w:asciiTheme="minorHAnsi" w:hAnsiTheme="minorHAnsi"/>
                  <w:sz w:val="18"/>
                  <w:szCs w:val="18"/>
                </w:rPr>
                <w:t>1/26/2016</w:t>
              </w:r>
            </w:ins>
          </w:p>
        </w:tc>
        <w:tc>
          <w:tcPr>
            <w:tcW w:w="3478" w:type="dxa"/>
            <w:vAlign w:val="center"/>
          </w:tcPr>
          <w:p w14:paraId="63BB560F" w14:textId="485DDAF1" w:rsidR="00A53B01" w:rsidRPr="00FD2409" w:rsidRDefault="00A53B01" w:rsidP="005C3047">
            <w:pPr>
              <w:jc w:val="center"/>
              <w:rPr>
                <w:ins w:id="1213" w:author="Gavrilov, Evgeny" w:date="2016-01-26T13:30:00Z"/>
                <w:rFonts w:asciiTheme="minorHAnsi" w:hAnsiTheme="minorHAnsi"/>
                <w:sz w:val="18"/>
                <w:szCs w:val="18"/>
              </w:rPr>
            </w:pPr>
            <w:ins w:id="1214" w:author="Gavrilov, Evgeny" w:date="2016-01-26T13:30:00Z">
              <w:r w:rsidRPr="00FD2409">
                <w:rPr>
                  <w:rFonts w:asciiTheme="minorHAnsi" w:hAnsiTheme="minorHAnsi"/>
                  <w:sz w:val="18"/>
                  <w:szCs w:val="18"/>
                </w:rPr>
                <w:t>Evgeny Gavrilov</w:t>
              </w:r>
            </w:ins>
          </w:p>
        </w:tc>
        <w:tc>
          <w:tcPr>
            <w:tcW w:w="3090" w:type="dxa"/>
            <w:vAlign w:val="center"/>
          </w:tcPr>
          <w:p w14:paraId="7B99DEB1" w14:textId="449F732A" w:rsidR="006608BA" w:rsidRDefault="00EC18D5" w:rsidP="008E3ED0">
            <w:pPr>
              <w:rPr>
                <w:ins w:id="1215" w:author="Gavrilov, Evgeny" w:date="2016-01-26T14:41:00Z"/>
                <w:rFonts w:asciiTheme="minorHAnsi" w:hAnsiTheme="minorHAnsi"/>
                <w:sz w:val="18"/>
                <w:szCs w:val="18"/>
              </w:rPr>
            </w:pPr>
            <w:ins w:id="1216" w:author="Gavrilov, Evgeny" w:date="2016-01-26T14:31:00Z">
              <w:r>
                <w:rPr>
                  <w:rFonts w:asciiTheme="minorHAnsi" w:hAnsiTheme="minorHAnsi"/>
                  <w:sz w:val="18"/>
                  <w:szCs w:val="18"/>
                </w:rPr>
                <w:t xml:space="preserve">Updated </w:t>
              </w:r>
            </w:ins>
            <w:ins w:id="1217" w:author="Gavrilov, Evgeny" w:date="2016-01-26T16:32:00Z">
              <w:r w:rsidR="00DB66AE">
                <w:rPr>
                  <w:rFonts w:asciiTheme="minorHAnsi" w:hAnsiTheme="minorHAnsi"/>
                  <w:sz w:val="18"/>
                  <w:szCs w:val="18"/>
                </w:rPr>
                <w:t>S</w:t>
              </w:r>
            </w:ins>
            <w:ins w:id="1218" w:author="Gavrilov, Evgeny" w:date="2016-01-26T14:31:00Z">
              <w:r>
                <w:rPr>
                  <w:rFonts w:asciiTheme="minorHAnsi" w:hAnsiTheme="minorHAnsi"/>
                  <w:sz w:val="18"/>
                  <w:szCs w:val="18"/>
                </w:rPr>
                <w:t xml:space="preserve">ection 5.1 </w:t>
              </w:r>
            </w:ins>
            <w:ins w:id="1219" w:author="Gavrilov, Evgeny" w:date="2016-01-26T14:33:00Z">
              <w:r>
                <w:rPr>
                  <w:rFonts w:asciiTheme="minorHAnsi" w:hAnsiTheme="minorHAnsi"/>
                  <w:sz w:val="18"/>
                  <w:szCs w:val="18"/>
                </w:rPr>
                <w:t>“</w:t>
              </w:r>
            </w:ins>
            <w:ins w:id="1220" w:author="Gavrilov, Evgeny" w:date="2016-01-26T14:31:00Z">
              <w:r>
                <w:rPr>
                  <w:rFonts w:asciiTheme="minorHAnsi" w:hAnsiTheme="minorHAnsi"/>
                  <w:sz w:val="18"/>
                  <w:szCs w:val="18"/>
                </w:rPr>
                <w:t>Software versions</w:t>
              </w:r>
            </w:ins>
            <w:ins w:id="1221" w:author="Gavrilov, Evgeny" w:date="2016-01-26T14:33:00Z">
              <w:r>
                <w:rPr>
                  <w:rFonts w:asciiTheme="minorHAnsi" w:hAnsiTheme="minorHAnsi"/>
                  <w:sz w:val="18"/>
                  <w:szCs w:val="18"/>
                </w:rPr>
                <w:t>”</w:t>
              </w:r>
            </w:ins>
            <w:ins w:id="1222" w:author="Gavrilov, Evgeny" w:date="2016-01-26T14:31:00Z">
              <w:r>
                <w:rPr>
                  <w:rFonts w:asciiTheme="minorHAnsi" w:hAnsiTheme="minorHAnsi"/>
                  <w:sz w:val="18"/>
                  <w:szCs w:val="18"/>
                </w:rPr>
                <w:t>.</w:t>
              </w:r>
            </w:ins>
            <w:ins w:id="1223" w:author="Gavrilov, Evgeny" w:date="2016-01-26T14:32:00Z">
              <w:r>
                <w:rPr>
                  <w:rFonts w:asciiTheme="minorHAnsi" w:hAnsiTheme="minorHAnsi"/>
                  <w:sz w:val="18"/>
                  <w:szCs w:val="18"/>
                </w:rPr>
                <w:t xml:space="preserve"> Updated </w:t>
              </w:r>
            </w:ins>
            <w:ins w:id="1224" w:author="Gavrilov, Evgeny" w:date="2016-01-26T16:32:00Z">
              <w:r w:rsidR="00DB66AE">
                <w:rPr>
                  <w:rFonts w:asciiTheme="minorHAnsi" w:hAnsiTheme="minorHAnsi"/>
                  <w:sz w:val="18"/>
                  <w:szCs w:val="18"/>
                </w:rPr>
                <w:t>S</w:t>
              </w:r>
            </w:ins>
            <w:ins w:id="1225" w:author="Gavrilov, Evgeny" w:date="2016-01-26T14:32:00Z">
              <w:r>
                <w:rPr>
                  <w:rFonts w:asciiTheme="minorHAnsi" w:hAnsiTheme="minorHAnsi"/>
                  <w:sz w:val="18"/>
                  <w:szCs w:val="18"/>
                </w:rPr>
                <w:t xml:space="preserve">ection 5.2 </w:t>
              </w:r>
            </w:ins>
            <w:ins w:id="1226" w:author="Gavrilov, Evgeny" w:date="2016-01-26T14:33:00Z">
              <w:r>
                <w:rPr>
                  <w:rFonts w:asciiTheme="minorHAnsi" w:hAnsiTheme="minorHAnsi"/>
                  <w:sz w:val="18"/>
                  <w:szCs w:val="18"/>
                </w:rPr>
                <w:t>“</w:t>
              </w:r>
            </w:ins>
            <w:ins w:id="1227" w:author="Gavrilov, Evgeny" w:date="2016-01-26T14:32:00Z">
              <w:r>
                <w:rPr>
                  <w:rFonts w:asciiTheme="minorHAnsi" w:hAnsiTheme="minorHAnsi"/>
                  <w:sz w:val="18"/>
                  <w:szCs w:val="18"/>
                </w:rPr>
                <w:t>Ports</w:t>
              </w:r>
            </w:ins>
            <w:ins w:id="1228" w:author="Gavrilov, Evgeny" w:date="2016-01-26T14:33:00Z">
              <w:r>
                <w:rPr>
                  <w:rFonts w:asciiTheme="minorHAnsi" w:hAnsiTheme="minorHAnsi"/>
                  <w:sz w:val="18"/>
                  <w:szCs w:val="18"/>
                </w:rPr>
                <w:t>”</w:t>
              </w:r>
            </w:ins>
            <w:ins w:id="1229" w:author="Gavrilov, Evgeny" w:date="2016-01-26T14:32:00Z">
              <w:r>
                <w:rPr>
                  <w:rFonts w:asciiTheme="minorHAnsi" w:hAnsiTheme="minorHAnsi"/>
                  <w:sz w:val="18"/>
                  <w:szCs w:val="18"/>
                </w:rPr>
                <w:t>.</w:t>
              </w:r>
            </w:ins>
            <w:ins w:id="1230" w:author="Gavrilov, Evgeny" w:date="2016-01-26T14:33:00Z">
              <w:r>
                <w:rPr>
                  <w:rFonts w:asciiTheme="minorHAnsi" w:hAnsiTheme="minorHAnsi"/>
                  <w:sz w:val="18"/>
                  <w:szCs w:val="18"/>
                </w:rPr>
                <w:t xml:space="preserve"> Updated the Table of events.</w:t>
              </w:r>
            </w:ins>
            <w:ins w:id="1231" w:author="Gavrilov, Evgeny" w:date="2016-01-26T14:34:00Z">
              <w:r>
                <w:rPr>
                  <w:rFonts w:asciiTheme="minorHAnsi" w:hAnsiTheme="minorHAnsi"/>
                  <w:sz w:val="18"/>
                  <w:szCs w:val="18"/>
                </w:rPr>
                <w:t xml:space="preserve"> Removed geolocation and motion</w:t>
              </w:r>
            </w:ins>
            <w:ins w:id="1232" w:author="Gavrilov, Evgeny" w:date="2016-01-26T14:35:00Z">
              <w:r>
                <w:rPr>
                  <w:rFonts w:asciiTheme="minorHAnsi" w:hAnsiTheme="minorHAnsi"/>
                  <w:sz w:val="18"/>
                  <w:szCs w:val="18"/>
                </w:rPr>
                <w:t>. Updated dictionaries</w:t>
              </w:r>
            </w:ins>
            <w:ins w:id="1233" w:author="Gavrilov, Evgeny" w:date="2016-01-26T14:36:00Z">
              <w:r>
                <w:rPr>
                  <w:rFonts w:asciiTheme="minorHAnsi" w:hAnsiTheme="minorHAnsi"/>
                  <w:sz w:val="18"/>
                  <w:szCs w:val="18"/>
                </w:rPr>
                <w:t>. Added Section 8.4</w:t>
              </w:r>
            </w:ins>
            <w:ins w:id="1234" w:author="Gavrilov, Evgeny" w:date="2016-01-26T14:37:00Z">
              <w:r>
                <w:rPr>
                  <w:rFonts w:asciiTheme="minorHAnsi" w:hAnsiTheme="minorHAnsi"/>
                  <w:sz w:val="18"/>
                  <w:szCs w:val="18"/>
                </w:rPr>
                <w:t xml:space="preserve"> </w:t>
              </w:r>
            </w:ins>
          </w:p>
          <w:p w14:paraId="24E160BB" w14:textId="29D1E224" w:rsidR="00A53B01" w:rsidRDefault="00EC18D5" w:rsidP="006808F5">
            <w:pPr>
              <w:rPr>
                <w:ins w:id="1235" w:author="Gavrilov, Evgeny" w:date="2016-01-26T13:30:00Z"/>
                <w:rFonts w:asciiTheme="minorHAnsi" w:hAnsiTheme="minorHAnsi"/>
                <w:sz w:val="18"/>
                <w:szCs w:val="18"/>
              </w:rPr>
            </w:pPr>
            <w:ins w:id="1236" w:author="Gavrilov, Evgeny" w:date="2016-01-26T14:37:00Z">
              <w:r>
                <w:rPr>
                  <w:rFonts w:asciiTheme="minorHAnsi" w:hAnsiTheme="minorHAnsi"/>
                  <w:sz w:val="18"/>
                  <w:szCs w:val="18"/>
                </w:rPr>
                <w:t>“</w:t>
              </w:r>
              <w:r w:rsidRPr="00EC18D5">
                <w:rPr>
                  <w:rFonts w:asciiTheme="minorHAnsi" w:hAnsiTheme="minorHAnsi"/>
                  <w:sz w:val="18"/>
                  <w:szCs w:val="18"/>
                  <w:rPrChange w:id="1237" w:author="Gavrilov, Evgeny" w:date="2016-01-26T14:37:00Z">
                    <w:rPr>
                      <w:rFonts w:ascii="Arial" w:hAnsi="Arial" w:cs="Arial"/>
                      <w:color w:val="222222"/>
                      <w:sz w:val="24"/>
                      <w:szCs w:val="24"/>
                    </w:rPr>
                  </w:rPrChange>
                </w:rPr>
                <w:t>Perforce</w:t>
              </w:r>
              <w:r>
                <w:rPr>
                  <w:rFonts w:asciiTheme="minorHAnsi" w:hAnsiTheme="minorHAnsi"/>
                  <w:sz w:val="18"/>
                  <w:szCs w:val="18"/>
                </w:rPr>
                <w:t>”</w:t>
              </w:r>
            </w:ins>
            <w:ins w:id="1238" w:author="Gavrilov, Evgeny" w:date="2016-01-26T14:36:00Z">
              <w:r>
                <w:rPr>
                  <w:rFonts w:asciiTheme="minorHAnsi" w:hAnsiTheme="minorHAnsi"/>
                  <w:sz w:val="18"/>
                  <w:szCs w:val="18"/>
                </w:rPr>
                <w:t>, added Section 8.5</w:t>
              </w:r>
            </w:ins>
            <w:ins w:id="1239" w:author="Gavrilov, Evgeny" w:date="2016-01-26T14:35:00Z">
              <w:r>
                <w:rPr>
                  <w:rFonts w:asciiTheme="minorHAnsi" w:hAnsiTheme="minorHAnsi"/>
                  <w:sz w:val="18"/>
                  <w:szCs w:val="18"/>
                </w:rPr>
                <w:t xml:space="preserve"> </w:t>
              </w:r>
            </w:ins>
            <w:ins w:id="1240" w:author="Gavrilov, Evgeny" w:date="2016-01-26T14:37:00Z">
              <w:r>
                <w:rPr>
                  <w:rFonts w:asciiTheme="minorHAnsi" w:hAnsiTheme="minorHAnsi"/>
                  <w:sz w:val="18"/>
                  <w:szCs w:val="18"/>
                </w:rPr>
                <w:t>“</w:t>
              </w:r>
              <w:r w:rsidRPr="00EC18D5">
                <w:rPr>
                  <w:rFonts w:asciiTheme="minorHAnsi" w:hAnsiTheme="minorHAnsi"/>
                  <w:sz w:val="18"/>
                  <w:szCs w:val="18"/>
                  <w:rPrChange w:id="1241" w:author="Gavrilov, Evgeny" w:date="2016-01-26T14:37:00Z">
                    <w:rPr>
                      <w:rFonts w:ascii="Arial" w:hAnsi="Arial" w:cs="Arial"/>
                      <w:color w:val="222222"/>
                      <w:sz w:val="24"/>
                      <w:szCs w:val="24"/>
                    </w:rPr>
                  </w:rPrChange>
                </w:rPr>
                <w:t>CSL Application</w:t>
              </w:r>
              <w:r>
                <w:rPr>
                  <w:rFonts w:asciiTheme="minorHAnsi" w:hAnsiTheme="minorHAnsi"/>
                  <w:sz w:val="18"/>
                  <w:szCs w:val="18"/>
                </w:rPr>
                <w:t>”</w:t>
              </w:r>
            </w:ins>
            <w:ins w:id="1242" w:author="Gavrilov, Evgeny" w:date="2016-01-26T14:38:00Z">
              <w:r>
                <w:rPr>
                  <w:rFonts w:asciiTheme="minorHAnsi" w:hAnsiTheme="minorHAnsi"/>
                  <w:sz w:val="18"/>
                  <w:szCs w:val="18"/>
                </w:rPr>
                <w:t>. Updated Section 8.1 “</w:t>
              </w:r>
              <w:r w:rsidRPr="00EC18D5">
                <w:rPr>
                  <w:rFonts w:asciiTheme="minorHAnsi" w:hAnsiTheme="minorHAnsi"/>
                  <w:sz w:val="18"/>
                  <w:szCs w:val="18"/>
                  <w:rPrChange w:id="1243" w:author="Gavrilov, Evgeny" w:date="2016-01-26T14:38:00Z">
                    <w:rPr>
                      <w:rFonts w:ascii="Arial" w:hAnsi="Arial" w:cs="Arial"/>
                      <w:color w:val="222222"/>
                      <w:sz w:val="24"/>
                      <w:szCs w:val="24"/>
                    </w:rPr>
                  </w:rPrChange>
                </w:rPr>
                <w:t>MongoDB</w:t>
              </w:r>
              <w:r>
                <w:rPr>
                  <w:rFonts w:asciiTheme="minorHAnsi" w:hAnsiTheme="minorHAnsi"/>
                  <w:sz w:val="18"/>
                  <w:szCs w:val="18"/>
                </w:rPr>
                <w:t>”. Added Section 9.6 “How to add a new event”.</w:t>
              </w:r>
            </w:ins>
          </w:p>
        </w:tc>
      </w:tr>
      <w:tr w:rsidR="002D7757" w:rsidRPr="008169A0" w14:paraId="26524390" w14:textId="77777777" w:rsidTr="00DE0190">
        <w:trPr>
          <w:ins w:id="1244" w:author="Gavrilov, Evgeny" w:date="2016-01-26T19:24:00Z"/>
        </w:trPr>
        <w:tc>
          <w:tcPr>
            <w:tcW w:w="1565" w:type="dxa"/>
            <w:vAlign w:val="center"/>
          </w:tcPr>
          <w:p w14:paraId="1700DEA0" w14:textId="3CF6C3CE" w:rsidR="002D7757" w:rsidRDefault="002D7757" w:rsidP="005C3047">
            <w:pPr>
              <w:jc w:val="center"/>
              <w:rPr>
                <w:ins w:id="1245" w:author="Gavrilov, Evgeny" w:date="2016-01-26T19:24:00Z"/>
                <w:rFonts w:asciiTheme="minorHAnsi" w:hAnsiTheme="minorHAnsi"/>
                <w:sz w:val="18"/>
                <w:szCs w:val="18"/>
              </w:rPr>
            </w:pPr>
            <w:ins w:id="1246" w:author="Gavrilov, Evgeny" w:date="2016-01-26T19:24:00Z">
              <w:r>
                <w:rPr>
                  <w:rFonts w:asciiTheme="minorHAnsi" w:hAnsiTheme="minorHAnsi"/>
                  <w:sz w:val="18"/>
                  <w:szCs w:val="18"/>
                </w:rPr>
                <w:t>1.9</w:t>
              </w:r>
            </w:ins>
          </w:p>
        </w:tc>
        <w:tc>
          <w:tcPr>
            <w:tcW w:w="1586" w:type="dxa"/>
            <w:vAlign w:val="center"/>
          </w:tcPr>
          <w:p w14:paraId="17696D74" w14:textId="61C27D2A" w:rsidR="002D7757" w:rsidRDefault="002D7757" w:rsidP="00315595">
            <w:pPr>
              <w:jc w:val="center"/>
              <w:rPr>
                <w:ins w:id="1247" w:author="Gavrilov, Evgeny" w:date="2016-01-26T19:24:00Z"/>
                <w:rFonts w:asciiTheme="minorHAnsi" w:hAnsiTheme="minorHAnsi"/>
                <w:sz w:val="18"/>
                <w:szCs w:val="18"/>
              </w:rPr>
            </w:pPr>
            <w:ins w:id="1248" w:author="Gavrilov, Evgeny" w:date="2016-01-26T19:24:00Z">
              <w:r>
                <w:rPr>
                  <w:rFonts w:asciiTheme="minorHAnsi" w:hAnsiTheme="minorHAnsi"/>
                  <w:sz w:val="18"/>
                  <w:szCs w:val="18"/>
                </w:rPr>
                <w:t>1/26/2016</w:t>
              </w:r>
            </w:ins>
          </w:p>
        </w:tc>
        <w:tc>
          <w:tcPr>
            <w:tcW w:w="3478" w:type="dxa"/>
            <w:vAlign w:val="center"/>
          </w:tcPr>
          <w:p w14:paraId="4298C000" w14:textId="3E2D65B4" w:rsidR="002D7757" w:rsidRPr="00FD2409" w:rsidRDefault="002D7757" w:rsidP="005C3047">
            <w:pPr>
              <w:jc w:val="center"/>
              <w:rPr>
                <w:ins w:id="1249" w:author="Gavrilov, Evgeny" w:date="2016-01-26T19:24:00Z"/>
                <w:rFonts w:asciiTheme="minorHAnsi" w:hAnsiTheme="minorHAnsi"/>
                <w:sz w:val="18"/>
                <w:szCs w:val="18"/>
              </w:rPr>
            </w:pPr>
            <w:ins w:id="1250" w:author="Gavrilov, Evgeny" w:date="2016-01-26T19:27:00Z">
              <w:r w:rsidRPr="00FD2409">
                <w:rPr>
                  <w:rFonts w:asciiTheme="minorHAnsi" w:hAnsiTheme="minorHAnsi"/>
                  <w:sz w:val="18"/>
                  <w:szCs w:val="18"/>
                </w:rPr>
                <w:t>Evgeny Gavrilov</w:t>
              </w:r>
            </w:ins>
          </w:p>
        </w:tc>
        <w:tc>
          <w:tcPr>
            <w:tcW w:w="3090" w:type="dxa"/>
            <w:vAlign w:val="center"/>
          </w:tcPr>
          <w:p w14:paraId="790A9710" w14:textId="3115BEA8" w:rsidR="002D7757" w:rsidRDefault="002D7757" w:rsidP="008E3ED0">
            <w:pPr>
              <w:rPr>
                <w:ins w:id="1251" w:author="Gavrilov, Evgeny" w:date="2016-01-26T19:24:00Z"/>
                <w:rFonts w:asciiTheme="minorHAnsi" w:hAnsiTheme="minorHAnsi"/>
                <w:sz w:val="18"/>
                <w:szCs w:val="18"/>
              </w:rPr>
            </w:pPr>
            <w:ins w:id="1252" w:author="Gavrilov, Evgeny" w:date="2016-01-26T19:27:00Z">
              <w:r>
                <w:rPr>
                  <w:rFonts w:asciiTheme="minorHAnsi" w:hAnsiTheme="minorHAnsi"/>
                  <w:sz w:val="18"/>
                  <w:szCs w:val="18"/>
                </w:rPr>
                <w:t>Added Section 14. “Server Information”.</w:t>
              </w:r>
            </w:ins>
          </w:p>
        </w:tc>
      </w:tr>
      <w:tr w:rsidR="00802F2B" w:rsidRPr="008169A0" w14:paraId="3D83A7D8" w14:textId="77777777" w:rsidTr="00DE0190">
        <w:trPr>
          <w:ins w:id="1253" w:author="Gavrilov, Evgeny" w:date="2016-03-09T10:18:00Z"/>
        </w:trPr>
        <w:tc>
          <w:tcPr>
            <w:tcW w:w="1565" w:type="dxa"/>
            <w:vAlign w:val="center"/>
          </w:tcPr>
          <w:p w14:paraId="2063D7F9" w14:textId="7ECAEE2B" w:rsidR="00802F2B" w:rsidRDefault="00802F2B" w:rsidP="005C3047">
            <w:pPr>
              <w:jc w:val="center"/>
              <w:rPr>
                <w:ins w:id="1254" w:author="Gavrilov, Evgeny" w:date="2016-03-09T10:18:00Z"/>
                <w:rFonts w:asciiTheme="minorHAnsi" w:hAnsiTheme="minorHAnsi"/>
                <w:sz w:val="18"/>
                <w:szCs w:val="18"/>
              </w:rPr>
            </w:pPr>
            <w:ins w:id="1255" w:author="Gavrilov, Evgeny" w:date="2016-03-09T10:18:00Z">
              <w:r>
                <w:rPr>
                  <w:rFonts w:asciiTheme="minorHAnsi" w:hAnsiTheme="minorHAnsi"/>
                  <w:sz w:val="18"/>
                  <w:szCs w:val="18"/>
                </w:rPr>
                <w:t>2.0</w:t>
              </w:r>
            </w:ins>
          </w:p>
        </w:tc>
        <w:tc>
          <w:tcPr>
            <w:tcW w:w="1586" w:type="dxa"/>
            <w:vAlign w:val="center"/>
          </w:tcPr>
          <w:p w14:paraId="3161256A" w14:textId="4A1FEC9E" w:rsidR="00802F2B" w:rsidRDefault="00802F2B" w:rsidP="00315595">
            <w:pPr>
              <w:jc w:val="center"/>
              <w:rPr>
                <w:ins w:id="1256" w:author="Gavrilov, Evgeny" w:date="2016-03-09T10:18:00Z"/>
                <w:rFonts w:asciiTheme="minorHAnsi" w:hAnsiTheme="minorHAnsi"/>
                <w:sz w:val="18"/>
                <w:szCs w:val="18"/>
              </w:rPr>
            </w:pPr>
            <w:ins w:id="1257" w:author="Gavrilov, Evgeny" w:date="2016-03-09T10:19:00Z">
              <w:r>
                <w:rPr>
                  <w:rFonts w:asciiTheme="minorHAnsi" w:hAnsiTheme="minorHAnsi"/>
                  <w:sz w:val="18"/>
                  <w:szCs w:val="18"/>
                </w:rPr>
                <w:t>3/9/2016</w:t>
              </w:r>
            </w:ins>
          </w:p>
        </w:tc>
        <w:tc>
          <w:tcPr>
            <w:tcW w:w="3478" w:type="dxa"/>
            <w:vAlign w:val="center"/>
          </w:tcPr>
          <w:p w14:paraId="76E52D4E" w14:textId="778168A4" w:rsidR="00802F2B" w:rsidRPr="00FD2409" w:rsidRDefault="00802F2B" w:rsidP="005C3047">
            <w:pPr>
              <w:jc w:val="center"/>
              <w:rPr>
                <w:ins w:id="1258" w:author="Gavrilov, Evgeny" w:date="2016-03-09T10:18:00Z"/>
                <w:rFonts w:asciiTheme="minorHAnsi" w:hAnsiTheme="minorHAnsi"/>
                <w:sz w:val="18"/>
                <w:szCs w:val="18"/>
              </w:rPr>
            </w:pPr>
            <w:ins w:id="1259" w:author="Gavrilov, Evgeny" w:date="2016-03-09T10:19:00Z">
              <w:r w:rsidRPr="00FD2409">
                <w:rPr>
                  <w:rFonts w:asciiTheme="minorHAnsi" w:hAnsiTheme="minorHAnsi"/>
                  <w:sz w:val="18"/>
                  <w:szCs w:val="18"/>
                </w:rPr>
                <w:t>Evgeny Gavrilov</w:t>
              </w:r>
            </w:ins>
          </w:p>
        </w:tc>
        <w:tc>
          <w:tcPr>
            <w:tcW w:w="3090" w:type="dxa"/>
            <w:vAlign w:val="center"/>
          </w:tcPr>
          <w:p w14:paraId="51081111" w14:textId="0F1E8CC7" w:rsidR="00802F2B" w:rsidRPr="0044685A" w:rsidRDefault="00802F2B" w:rsidP="006D3843">
            <w:pPr>
              <w:rPr>
                <w:ins w:id="1260" w:author="Gavrilov, Evgeny" w:date="2016-03-09T10:18:00Z"/>
                <w:rFonts w:eastAsia="Times New Roman"/>
                <w:rPrChange w:id="1261" w:author="Gavrilov, Evgeny" w:date="2016-03-09T10:28:00Z">
                  <w:rPr>
                    <w:ins w:id="1262" w:author="Gavrilov, Evgeny" w:date="2016-03-09T10:18:00Z"/>
                    <w:rFonts w:asciiTheme="minorHAnsi" w:hAnsiTheme="minorHAnsi"/>
                    <w:sz w:val="18"/>
                    <w:szCs w:val="18"/>
                  </w:rPr>
                </w:rPrChange>
              </w:rPr>
            </w:pPr>
            <w:ins w:id="1263" w:author="Gavrilov, Evgeny" w:date="2016-03-09T10:19:00Z">
              <w:r>
                <w:rPr>
                  <w:rFonts w:asciiTheme="minorHAnsi" w:hAnsiTheme="minorHAnsi"/>
                  <w:sz w:val="18"/>
                  <w:szCs w:val="18"/>
                </w:rPr>
                <w:t xml:space="preserve">Added </w:t>
              </w:r>
              <w:r w:rsidRPr="00802F2B">
                <w:rPr>
                  <w:rFonts w:asciiTheme="minorHAnsi" w:hAnsiTheme="minorHAnsi"/>
                  <w:sz w:val="18"/>
                  <w:szCs w:val="18"/>
                </w:rPr>
                <w:t>the name o</w:t>
              </w:r>
              <w:r>
                <w:rPr>
                  <w:rFonts w:asciiTheme="minorHAnsi" w:hAnsiTheme="minorHAnsi"/>
                  <w:sz w:val="18"/>
                  <w:szCs w:val="18"/>
                </w:rPr>
                <w:t xml:space="preserve">f the cellular network operator in Section 6.1.1. </w:t>
              </w:r>
            </w:ins>
            <w:ins w:id="1264" w:author="Gavrilov, Evgeny" w:date="2016-03-09T10:20:00Z">
              <w:r w:rsidR="009D6D7E">
                <w:rPr>
                  <w:rFonts w:asciiTheme="minorHAnsi" w:hAnsiTheme="minorHAnsi"/>
                  <w:sz w:val="18"/>
                  <w:szCs w:val="18"/>
                </w:rPr>
                <w:t>Events (</w:t>
              </w:r>
            </w:ins>
            <w:ins w:id="1265" w:author="Gavrilov, Evgeny" w:date="2016-03-09T10:21:00Z">
              <w:r w:rsidR="009D6D7E">
                <w:rPr>
                  <w:rFonts w:asciiTheme="minorHAnsi" w:hAnsiTheme="minorHAnsi"/>
                  <w:sz w:val="18"/>
                  <w:szCs w:val="18"/>
                </w:rPr>
                <w:t>Table of events</w:t>
              </w:r>
            </w:ins>
            <w:ins w:id="1266" w:author="Gavrilov, Evgeny" w:date="2016-03-09T10:20:00Z">
              <w:r w:rsidR="009D6D7E">
                <w:rPr>
                  <w:rFonts w:asciiTheme="minorHAnsi" w:hAnsiTheme="minorHAnsi"/>
                  <w:sz w:val="18"/>
                  <w:szCs w:val="18"/>
                </w:rPr>
                <w:t>)</w:t>
              </w:r>
            </w:ins>
            <w:ins w:id="1267" w:author="Gavrilov, Evgeny" w:date="2016-03-09T10:28:00Z">
              <w:r w:rsidR="0044685A">
                <w:rPr>
                  <w:rFonts w:asciiTheme="minorHAnsi" w:hAnsiTheme="minorHAnsi"/>
                  <w:sz w:val="18"/>
                  <w:szCs w:val="18"/>
                </w:rPr>
                <w:t xml:space="preserve"> and 15.1 </w:t>
              </w:r>
              <w:r w:rsidR="0044685A" w:rsidRPr="0044685A">
                <w:rPr>
                  <w:rFonts w:asciiTheme="minorHAnsi" w:hAnsiTheme="minorHAnsi"/>
                  <w:sz w:val="18"/>
                  <w:szCs w:val="18"/>
                  <w:rPrChange w:id="1268" w:author="Gavrilov, Evgeny" w:date="2016-03-09T10:29:00Z">
                    <w:rPr>
                      <w:rFonts w:eastAsia="Times New Roman"/>
                      <w:color w:val="FF0000"/>
                      <w:sz w:val="18"/>
                      <w:szCs w:val="18"/>
                    </w:rPr>
                  </w:rPrChange>
                </w:rPr>
                <w:t>Mapping Dictionary</w:t>
              </w:r>
            </w:ins>
          </w:p>
        </w:tc>
      </w:tr>
      <w:tr w:rsidR="008C0302" w:rsidRPr="008169A0" w14:paraId="59E96E3C" w14:textId="77777777" w:rsidTr="00DE0190">
        <w:trPr>
          <w:ins w:id="1269" w:author="Gavrilov, Evgeny" w:date="2016-04-11T14:58:00Z"/>
        </w:trPr>
        <w:tc>
          <w:tcPr>
            <w:tcW w:w="1565" w:type="dxa"/>
            <w:vAlign w:val="center"/>
          </w:tcPr>
          <w:p w14:paraId="5F35EF1F" w14:textId="73227F3D" w:rsidR="008C0302" w:rsidRDefault="008C0302" w:rsidP="005C3047">
            <w:pPr>
              <w:jc w:val="center"/>
              <w:rPr>
                <w:ins w:id="1270" w:author="Gavrilov, Evgeny" w:date="2016-04-11T14:58:00Z"/>
                <w:rFonts w:asciiTheme="minorHAnsi" w:hAnsiTheme="minorHAnsi"/>
                <w:sz w:val="18"/>
                <w:szCs w:val="18"/>
              </w:rPr>
            </w:pPr>
            <w:ins w:id="1271" w:author="Gavrilov, Evgeny" w:date="2016-04-11T14:58:00Z">
              <w:r>
                <w:rPr>
                  <w:rFonts w:asciiTheme="minorHAnsi" w:hAnsiTheme="minorHAnsi"/>
                  <w:sz w:val="18"/>
                  <w:szCs w:val="18"/>
                </w:rPr>
                <w:t>2.1</w:t>
              </w:r>
            </w:ins>
          </w:p>
        </w:tc>
        <w:tc>
          <w:tcPr>
            <w:tcW w:w="1586" w:type="dxa"/>
            <w:vAlign w:val="center"/>
          </w:tcPr>
          <w:p w14:paraId="33235B05" w14:textId="25AEC4D8" w:rsidR="008C0302" w:rsidRDefault="008C0302" w:rsidP="00315595">
            <w:pPr>
              <w:jc w:val="center"/>
              <w:rPr>
                <w:ins w:id="1272" w:author="Gavrilov, Evgeny" w:date="2016-04-11T14:58:00Z"/>
                <w:rFonts w:asciiTheme="minorHAnsi" w:hAnsiTheme="minorHAnsi"/>
                <w:sz w:val="18"/>
                <w:szCs w:val="18"/>
              </w:rPr>
            </w:pPr>
            <w:ins w:id="1273" w:author="Gavrilov, Evgeny" w:date="2016-04-11T14:58:00Z">
              <w:r>
                <w:rPr>
                  <w:rFonts w:asciiTheme="minorHAnsi" w:hAnsiTheme="minorHAnsi"/>
                  <w:sz w:val="18"/>
                  <w:szCs w:val="18"/>
                </w:rPr>
                <w:t>4/11/2016</w:t>
              </w:r>
            </w:ins>
          </w:p>
        </w:tc>
        <w:tc>
          <w:tcPr>
            <w:tcW w:w="3478" w:type="dxa"/>
            <w:vAlign w:val="center"/>
          </w:tcPr>
          <w:p w14:paraId="6E6791BA" w14:textId="2C625F8E" w:rsidR="008C0302" w:rsidRPr="00FD2409" w:rsidRDefault="008C0302" w:rsidP="005C3047">
            <w:pPr>
              <w:jc w:val="center"/>
              <w:rPr>
                <w:ins w:id="1274" w:author="Gavrilov, Evgeny" w:date="2016-04-11T14:58:00Z"/>
                <w:rFonts w:asciiTheme="minorHAnsi" w:hAnsiTheme="minorHAnsi"/>
                <w:sz w:val="18"/>
                <w:szCs w:val="18"/>
              </w:rPr>
            </w:pPr>
            <w:ins w:id="1275" w:author="Gavrilov, Evgeny" w:date="2016-04-11T14:58:00Z">
              <w:r w:rsidRPr="00FD2409">
                <w:rPr>
                  <w:rFonts w:asciiTheme="minorHAnsi" w:hAnsiTheme="minorHAnsi"/>
                  <w:sz w:val="18"/>
                  <w:szCs w:val="18"/>
                </w:rPr>
                <w:t>Evgeny Gavrilov</w:t>
              </w:r>
            </w:ins>
          </w:p>
        </w:tc>
        <w:tc>
          <w:tcPr>
            <w:tcW w:w="3090" w:type="dxa"/>
            <w:vAlign w:val="center"/>
          </w:tcPr>
          <w:p w14:paraId="164E6E48" w14:textId="622E4F8D" w:rsidR="008C0302" w:rsidRDefault="008C0302" w:rsidP="006D3843">
            <w:pPr>
              <w:rPr>
                <w:ins w:id="1276" w:author="Gavrilov, Evgeny" w:date="2016-04-11T14:58:00Z"/>
                <w:rFonts w:asciiTheme="minorHAnsi" w:hAnsiTheme="minorHAnsi"/>
                <w:sz w:val="18"/>
                <w:szCs w:val="18"/>
              </w:rPr>
            </w:pPr>
            <w:ins w:id="1277" w:author="Gavrilov, Evgeny" w:date="2016-04-11T14:58:00Z">
              <w:r>
                <w:rPr>
                  <w:rFonts w:asciiTheme="minorHAnsi" w:hAnsiTheme="minorHAnsi"/>
                  <w:sz w:val="18"/>
                  <w:szCs w:val="18"/>
                </w:rPr>
                <w:t>Updated Section 6.3 “</w:t>
              </w:r>
              <w:r w:rsidRPr="008C0302">
                <w:rPr>
                  <w:rFonts w:asciiTheme="minorHAnsi" w:hAnsiTheme="minorHAnsi"/>
                  <w:sz w:val="18"/>
                  <w:szCs w:val="18"/>
                </w:rPr>
                <w:t>Data lifecycle</w:t>
              </w:r>
              <w:r>
                <w:rPr>
                  <w:rFonts w:asciiTheme="minorHAnsi" w:hAnsiTheme="minorHAnsi"/>
                  <w:sz w:val="18"/>
                  <w:szCs w:val="18"/>
                </w:rPr>
                <w:t>”</w:t>
              </w:r>
            </w:ins>
          </w:p>
        </w:tc>
      </w:tr>
    </w:tbl>
    <w:p w14:paraId="31C167A7" w14:textId="76A75240" w:rsidR="001E1263" w:rsidRPr="00CB10CA" w:rsidDel="00E97C12" w:rsidRDefault="001E1263">
      <w:pPr>
        <w:pStyle w:val="Heading1"/>
        <w:rPr>
          <w:del w:id="1278" w:author="Gavrilov, Evgeny" w:date="2016-01-26T14:40:00Z"/>
        </w:rPr>
      </w:pPr>
      <w:bookmarkStart w:id="1279" w:name="_Toc433815457"/>
      <w:bookmarkStart w:id="1280" w:name="_Toc433815554"/>
      <w:del w:id="1281" w:author="Gavrilov, Evgeny" w:date="2016-01-26T14:40:00Z">
        <w:r w:rsidRPr="001E1263" w:rsidDel="00E97C12">
          <w:lastRenderedPageBreak/>
          <w:delText>Revision</w:delText>
        </w:r>
        <w:r w:rsidRPr="00CB10CA" w:rsidDel="00E97C12">
          <w:delText xml:space="preserve"> history</w:delText>
        </w:r>
        <w:bookmarkEnd w:id="1279"/>
        <w:bookmarkEnd w:id="1280"/>
      </w:del>
    </w:p>
    <w:p w14:paraId="3B8599ED" w14:textId="77777777" w:rsidR="001E1263" w:rsidRPr="00842EA4" w:rsidDel="008F3BB8" w:rsidRDefault="001E1263" w:rsidP="001E1263">
      <w:pPr>
        <w:rPr>
          <w:del w:id="1282" w:author="Gavrilov, Evgeny" w:date="2016-03-09T10:22:00Z"/>
        </w:rPr>
      </w:pPr>
    </w:p>
    <w:p w14:paraId="1EC9F137" w14:textId="255DB0ED" w:rsidR="00BB1E64" w:rsidRDefault="00BB1E64">
      <w:pPr>
        <w:spacing w:after="200" w:line="276" w:lineRule="auto"/>
        <w:rPr>
          <w:rFonts w:asciiTheme="majorHAnsi" w:eastAsiaTheme="majorEastAsia" w:hAnsiTheme="majorHAnsi" w:cstheme="majorBidi"/>
          <w:b/>
          <w:bCs/>
          <w:color w:val="365F91" w:themeColor="accent1" w:themeShade="BF"/>
          <w:sz w:val="28"/>
          <w:szCs w:val="28"/>
        </w:rPr>
      </w:pPr>
      <w:del w:id="1283" w:author="Gavrilov, Evgeny" w:date="2016-03-09T10:22:00Z">
        <w:r w:rsidDel="008F3BB8">
          <w:br w:type="page"/>
        </w:r>
      </w:del>
    </w:p>
    <w:p w14:paraId="6A7F4275" w14:textId="208D8096" w:rsidR="00316595" w:rsidRDefault="00ED52AC">
      <w:pPr>
        <w:pStyle w:val="Heading1"/>
      </w:pPr>
      <w:bookmarkStart w:id="1284" w:name="_Toc448150077"/>
      <w:ins w:id="1285" w:author="Gavrilov, Evgeny" w:date="2015-11-03T16:11:00Z">
        <w:r>
          <w:t xml:space="preserve">3. </w:t>
        </w:r>
      </w:ins>
      <w:moveFromRangeStart w:id="1286" w:author="Pavnyk, Stanislav" w:date="2015-10-28T18:45:00Z" w:name="move433821258"/>
      <w:moveFrom w:id="1287" w:author="Pavnyk, Stanislav" w:date="2015-10-28T18:45:00Z">
        <w:r w:rsidR="008B24B3">
          <w:t xml:space="preserve">Application </w:t>
        </w:r>
        <w:r w:rsidR="000A6A68">
          <w:t>basic</w:t>
        </w:r>
        <w:r w:rsidR="00441374">
          <w:t xml:space="preserve"> a</w:t>
        </w:r>
        <w:r w:rsidR="008B24B3" w:rsidRPr="008B24B3">
          <w:t>rchitecture</w:t>
        </w:r>
      </w:moveFrom>
      <w:bookmarkStart w:id="1288" w:name="_Toc433815555"/>
      <w:moveFromRangeEnd w:id="1286"/>
      <w:ins w:id="1289" w:author="Pavnyk, Stanislav" w:date="2015-10-28T18:45:00Z">
        <w:r w:rsidR="00822427">
          <w:t>A</w:t>
        </w:r>
        <w:r w:rsidR="008B24B3" w:rsidRPr="008B24B3">
          <w:t>rchitecture</w:t>
        </w:r>
      </w:ins>
      <w:bookmarkEnd w:id="1284"/>
      <w:bookmarkEnd w:id="1288"/>
    </w:p>
    <w:p w14:paraId="1347EA3D" w14:textId="77777777" w:rsidR="00822427" w:rsidRPr="00822427" w:rsidRDefault="00822427" w:rsidP="00822427">
      <w:pPr>
        <w:rPr>
          <w:ins w:id="1290" w:author="Pavnyk, Stanislav" w:date="2015-10-28T18:45:00Z"/>
        </w:rPr>
      </w:pPr>
    </w:p>
    <w:p w14:paraId="00083A67" w14:textId="331AA736" w:rsidR="00822427" w:rsidRPr="00BC29F1" w:rsidRDefault="00ED52AC">
      <w:pPr>
        <w:pStyle w:val="Heading2"/>
        <w:rPr>
          <w:ins w:id="1291" w:author="Pavnyk, Stanislav" w:date="2015-10-28T18:45:00Z"/>
        </w:rPr>
      </w:pPr>
      <w:bookmarkStart w:id="1292" w:name="_Toc433815556"/>
      <w:bookmarkStart w:id="1293" w:name="_Toc448150078"/>
      <w:ins w:id="1294" w:author="Gavrilov, Evgeny" w:date="2015-11-03T16:11:00Z">
        <w:r>
          <w:t xml:space="preserve">3.1 </w:t>
        </w:r>
      </w:ins>
      <w:moveToRangeStart w:id="1295" w:author="Pavnyk, Stanislav" w:date="2015-10-28T18:45:00Z" w:name="move433821258"/>
      <w:moveTo w:id="1296" w:author="Pavnyk, Stanislav" w:date="2015-10-28T18:45:00Z">
        <w:r w:rsidR="008B24B3">
          <w:t xml:space="preserve">Application </w:t>
        </w:r>
        <w:r w:rsidR="000A6A68">
          <w:t>basic</w:t>
        </w:r>
        <w:r w:rsidR="00441374">
          <w:t xml:space="preserve"> a</w:t>
        </w:r>
        <w:r w:rsidR="008B24B3" w:rsidRPr="008B24B3">
          <w:t>rchitecture</w:t>
        </w:r>
      </w:moveTo>
      <w:bookmarkEnd w:id="1292"/>
      <w:bookmarkEnd w:id="1293"/>
      <w:moveToRangeEnd w:id="1295"/>
    </w:p>
    <w:p w14:paraId="22006162" w14:textId="77777777" w:rsidR="00CB10CA" w:rsidRPr="00CB10CA" w:rsidRDefault="00CB10CA" w:rsidP="00CB10CA"/>
    <w:p w14:paraId="616E6E2A" w14:textId="429401B9" w:rsidR="00AE2A8E" w:rsidRPr="00742F3A" w:rsidRDefault="00353D66">
      <w:pPr>
        <w:ind w:firstLine="567"/>
        <w:jc w:val="center"/>
        <w:rPr>
          <w:ins w:id="1297" w:author="Pavnyk, Stanislav" w:date="2015-10-28T18:45:00Z"/>
        </w:rPr>
        <w:pPrChange w:id="1298" w:author="Gavrilov, Evgeny" w:date="2015-11-03T15:27:00Z">
          <w:pPr>
            <w:ind w:firstLine="567"/>
            <w:jc w:val="both"/>
          </w:pPr>
        </w:pPrChange>
      </w:pPr>
      <w:del w:id="1299" w:author="Gavrilov, Evgeny" w:date="2015-11-03T16:39:00Z">
        <w:r w:rsidDel="00EE6C26">
          <w:rPr>
            <w:noProof/>
            <w:lang w:val="ru-RU" w:eastAsia="ru-RU"/>
          </w:rPr>
          <w:drawing>
            <wp:inline distT="0" distB="0" distL="0" distR="0" wp14:anchorId="28C0C98F" wp14:editId="340E7721">
              <wp:extent cx="4810125" cy="4121310"/>
              <wp:effectExtent l="0" t="0" r="0" b="0"/>
              <wp:docPr id="1" name="Picture 1" descr="C:\Users\evgavr\Desktop\Open Remote\CS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avr\Desktop\Open Remote\CSL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794" cy="4124454"/>
                      </a:xfrm>
                      <a:prstGeom prst="rect">
                        <a:avLst/>
                      </a:prstGeom>
                      <a:noFill/>
                      <a:ln>
                        <a:noFill/>
                      </a:ln>
                    </pic:spPr>
                  </pic:pic>
                </a:graphicData>
              </a:graphic>
            </wp:inline>
          </w:drawing>
        </w:r>
      </w:del>
      <w:ins w:id="1300" w:author="Gavrilov, Evgeny" w:date="2015-11-03T16:39:00Z">
        <w:r w:rsidR="00EE6C26" w:rsidRPr="00EE6C26">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EE6C26">
          <w:rPr>
            <w:noProof/>
            <w:lang w:val="ru-RU" w:eastAsia="ru-RU"/>
          </w:rPr>
          <w:drawing>
            <wp:inline distT="0" distB="0" distL="0" distR="0" wp14:anchorId="45DCBA1C" wp14:editId="657E7459">
              <wp:extent cx="5760720" cy="5062650"/>
              <wp:effectExtent l="0" t="0" r="0" b="5080"/>
              <wp:docPr id="8" name="Picture 8" descr="C:\Users\evgavr\Desktop\Open Remote\CS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avr\Desktop\Open Remote\CSL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650"/>
                      </a:xfrm>
                      <a:prstGeom prst="rect">
                        <a:avLst/>
                      </a:prstGeom>
                      <a:noFill/>
                      <a:ln>
                        <a:noFill/>
                      </a:ln>
                    </pic:spPr>
                  </pic:pic>
                </a:graphicData>
              </a:graphic>
            </wp:inline>
          </w:drawing>
        </w:r>
      </w:ins>
    </w:p>
    <w:p w14:paraId="0FC7172E" w14:textId="3DB47213" w:rsidR="00812621" w:rsidRPr="00700CF2" w:rsidRDefault="00812621" w:rsidP="00812621">
      <w:pPr>
        <w:ind w:left="1080" w:hanging="1364"/>
        <w:jc w:val="center"/>
        <w:rPr>
          <w:ins w:id="1301" w:author="Gavrilov, Evgeny" w:date="2015-11-03T15:25:00Z"/>
          <w:b/>
        </w:rPr>
      </w:pPr>
      <w:ins w:id="1302" w:author="Gavrilov, Evgeny" w:date="2015-11-03T15:25:00Z">
        <w:r w:rsidRPr="00700CF2">
          <w:rPr>
            <w:b/>
          </w:rPr>
          <w:t xml:space="preserve">Figure </w:t>
        </w:r>
        <w:r>
          <w:rPr>
            <w:b/>
          </w:rPr>
          <w:t>1</w:t>
        </w:r>
        <w:r w:rsidRPr="00700CF2">
          <w:rPr>
            <w:b/>
          </w:rPr>
          <w:t xml:space="preserve">. Application </w:t>
        </w:r>
        <w:r>
          <w:rPr>
            <w:b/>
          </w:rPr>
          <w:t>Basic Architecture</w:t>
        </w:r>
      </w:ins>
    </w:p>
    <w:p w14:paraId="635329E5" w14:textId="77777777" w:rsidR="00AE2A8E" w:rsidDel="00716F9E" w:rsidRDefault="00AE2A8E">
      <w:pPr>
        <w:jc w:val="both"/>
        <w:rPr>
          <w:del w:id="1303" w:author="Gavrilov, Evgeny" w:date="2015-11-11T10:04:00Z"/>
        </w:rPr>
        <w:pPrChange w:id="1304" w:author="Gavrilov, Evgeny" w:date="2015-11-11T10:04:00Z">
          <w:pPr>
            <w:ind w:firstLine="567"/>
            <w:jc w:val="both"/>
          </w:pPr>
        </w:pPrChange>
      </w:pPr>
    </w:p>
    <w:p w14:paraId="4119B7B1" w14:textId="77777777" w:rsidR="00716F9E" w:rsidRDefault="00716F9E" w:rsidP="00AE2A8E">
      <w:pPr>
        <w:ind w:firstLine="567"/>
        <w:jc w:val="both"/>
        <w:rPr>
          <w:ins w:id="1305" w:author="Gavrilov, Evgeny" w:date="2015-11-11T10:04:00Z"/>
        </w:rPr>
      </w:pPr>
    </w:p>
    <w:p w14:paraId="087B3007" w14:textId="77777777" w:rsidR="00AE2A8E" w:rsidRDefault="00AE2A8E">
      <w:pPr>
        <w:jc w:val="both"/>
        <w:rPr>
          <w:ins w:id="1306" w:author="Pavnyk, Stanislav" w:date="2015-10-28T18:45:00Z"/>
        </w:rPr>
        <w:pPrChange w:id="1307" w:author="Gavrilov, Evgeny" w:date="2015-11-11T10:04:00Z">
          <w:pPr>
            <w:ind w:firstLine="567"/>
            <w:jc w:val="both"/>
          </w:pPr>
        </w:pPrChange>
      </w:pPr>
    </w:p>
    <w:p w14:paraId="38243371" w14:textId="695D3B38" w:rsidR="00A8287D" w:rsidRDefault="003F59FF" w:rsidP="006B5CD6">
      <w:pPr>
        <w:ind w:firstLine="567"/>
        <w:jc w:val="both"/>
        <w:rPr>
          <w:moveTo w:id="1308" w:author="Pavnyk, Stanislav" w:date="2015-10-28T18:45:00Z"/>
        </w:rPr>
      </w:pPr>
      <w:moveToRangeStart w:id="1309" w:author="Pavnyk, Stanislav" w:date="2015-10-28T18:45:00Z" w:name="move433821259"/>
      <w:moveTo w:id="1310" w:author="Pavnyk, Stanislav" w:date="2015-10-28T18:45:00Z">
        <w:r>
          <w:t xml:space="preserve">All modules in </w:t>
        </w:r>
        <w:r w:rsidR="003F11C2">
          <w:t xml:space="preserve">the backend are done in Node.js. </w:t>
        </w:r>
        <w:r>
          <w:t xml:space="preserve">Express.js is one of </w:t>
        </w:r>
        <w:r w:rsidR="0017746D">
          <w:t xml:space="preserve">the </w:t>
        </w:r>
        <w:r>
          <w:t xml:space="preserve">modules which </w:t>
        </w:r>
        <w:del w:id="1311" w:author="Gavrilov, Evgeny" w:date="2015-11-11T10:12:00Z">
          <w:r w:rsidR="0017746D" w:rsidDel="00716F9E">
            <w:delText>are</w:delText>
          </w:r>
        </w:del>
      </w:moveTo>
      <w:ins w:id="1312" w:author="Gavrilov, Evgeny" w:date="2015-11-11T10:12:00Z">
        <w:r w:rsidR="00716F9E">
          <w:t>is</w:t>
        </w:r>
      </w:ins>
      <w:moveTo w:id="1313" w:author="Pavnyk, Stanislav" w:date="2015-10-28T18:45:00Z">
        <w:r>
          <w:t xml:space="preserve"> responsible for handling requests to backend API. </w:t>
        </w:r>
        <w:del w:id="1314" w:author="Gavrilov, Evgeny" w:date="2015-11-11T11:30:00Z">
          <w:r w:rsidR="003F11C2" w:rsidDel="000C00E7">
            <w:delText xml:space="preserve">In order </w:delText>
          </w:r>
        </w:del>
      </w:moveTo>
      <w:ins w:id="1315" w:author="Gavrilov, Evgeny" w:date="2015-11-11T11:30:00Z">
        <w:r w:rsidR="000C00E7">
          <w:t>T</w:t>
        </w:r>
      </w:ins>
      <w:moveTo w:id="1316" w:author="Pavnyk, Stanislav" w:date="2015-10-28T18:45:00Z">
        <w:del w:id="1317" w:author="Gavrilov, Evgeny" w:date="2015-11-11T11:30:00Z">
          <w:r w:rsidDel="000C00E7">
            <w:delText>t</w:delText>
          </w:r>
        </w:del>
        <w:r>
          <w:t>o work with MongoDB</w:t>
        </w:r>
        <w:r w:rsidR="0017746D">
          <w:t>,</w:t>
        </w:r>
        <w:r w:rsidR="003F11C2">
          <w:t xml:space="preserve"> API</w:t>
        </w:r>
        <w:r>
          <w:t xml:space="preserve"> </w:t>
        </w:r>
        <w:del w:id="1318" w:author="Gavrilov, Evgeny" w:date="2015-11-11T11:30:00Z">
          <w:r w:rsidDel="000C00E7">
            <w:delText>is using</w:delText>
          </w:r>
        </w:del>
      </w:moveTo>
      <w:ins w:id="1319" w:author="Gavrilov, Evgeny" w:date="2015-11-11T11:30:00Z">
        <w:r w:rsidR="000C00E7">
          <w:t>uses</w:t>
        </w:r>
      </w:ins>
      <w:moveTo w:id="1320" w:author="Pavnyk, Stanislav" w:date="2015-10-28T18:45:00Z">
        <w:r>
          <w:t xml:space="preserve"> Node.js module – Mangoose.</w:t>
        </w:r>
      </w:moveTo>
      <w:moveToRangeEnd w:id="1309"/>
      <w:ins w:id="1321" w:author="Pavnyk, Stanislav" w:date="2015-10-28T18:45:00Z">
        <w:r w:rsidR="00AE2A8E">
          <w:t xml:space="preserve"> </w:t>
        </w:r>
      </w:ins>
      <w:moveToRangeStart w:id="1322" w:author="Pavnyk, Stanislav" w:date="2015-10-28T18:45:00Z" w:name="move433821260"/>
      <w:moveTo w:id="1323" w:author="Pavnyk, Stanislav" w:date="2015-10-28T18:45:00Z">
        <w:r w:rsidR="004B20AA">
          <w:t>Mobile APP connect</w:t>
        </w:r>
        <w:r w:rsidR="003F11C2">
          <w:t>s</w:t>
        </w:r>
        <w:r w:rsidR="004B20AA">
          <w:t xml:space="preserve"> to CSL prod</w:t>
        </w:r>
        <w:r w:rsidR="003F11C2">
          <w:t>uction</w:t>
        </w:r>
        <w:r w:rsidR="0040197C">
          <w:t xml:space="preserve"> server by</w:t>
        </w:r>
        <w:r w:rsidR="004B20AA">
          <w:t xml:space="preserve"> default </w:t>
        </w:r>
        <w:r w:rsidR="003F11C2">
          <w:t xml:space="preserve">using </w:t>
        </w:r>
        <w:r w:rsidR="004B20AA">
          <w:t>http port.</w:t>
        </w:r>
        <w:r w:rsidR="003F11C2">
          <w:t xml:space="preserve"> </w:t>
        </w:r>
        <w:r w:rsidR="004B20AA">
          <w:t>Nginx process listen</w:t>
        </w:r>
        <w:r w:rsidR="003F11C2">
          <w:t>s</w:t>
        </w:r>
        <w:r w:rsidR="006121FD">
          <w:t xml:space="preserve"> to</w:t>
        </w:r>
        <w:r w:rsidR="0017746D">
          <w:t xml:space="preserve"> this port</w:t>
        </w:r>
        <w:r w:rsidR="004B20AA">
          <w:t>, modif</w:t>
        </w:r>
        <w:r w:rsidR="003F11C2">
          <w:t>ies</w:t>
        </w:r>
        <w:r w:rsidR="004B20AA">
          <w:t xml:space="preserve"> protocol of all incoming clients to SSL and forwards all connections to </w:t>
        </w:r>
        <w:r w:rsidR="003F11C2">
          <w:t xml:space="preserve">API of backend web server. </w:t>
        </w:r>
        <w:r w:rsidR="00712243">
          <w:t>Mobile apps send</w:t>
        </w:r>
        <w:r w:rsidR="003F11C2">
          <w:t xml:space="preserve"> post request</w:t>
        </w:r>
        <w:r w:rsidR="00712243">
          <w:t>s with logs and events</w:t>
        </w:r>
        <w:r w:rsidR="0017746D">
          <w:t xml:space="preserve"> using API</w:t>
        </w:r>
        <w:r w:rsidR="00712243">
          <w:t xml:space="preserve">. API </w:t>
        </w:r>
        <w:r w:rsidR="003F11C2">
          <w:t xml:space="preserve">saves all data in MongoDB </w:t>
        </w:r>
        <w:r w:rsidR="00712243">
          <w:t>using Man</w:t>
        </w:r>
        <w:r>
          <w:t>g</w:t>
        </w:r>
        <w:r w:rsidR="003F11C2">
          <w:t xml:space="preserve">oose </w:t>
        </w:r>
        <w:r w:rsidR="00DB63BD">
          <w:t xml:space="preserve">module </w:t>
        </w:r>
        <w:r w:rsidR="005565B8">
          <w:t>(CSL-REQ1.3)</w:t>
        </w:r>
        <w:r w:rsidR="0005194F">
          <w:t>.</w:t>
        </w:r>
      </w:moveTo>
    </w:p>
    <w:moveToRangeEnd w:id="1322"/>
    <w:p w14:paraId="435D8AA9" w14:textId="6A1D8D0D" w:rsidR="00713471" w:rsidRDefault="00713471" w:rsidP="003F11C2">
      <w:pPr>
        <w:ind w:left="1080" w:hanging="1364"/>
        <w:jc w:val="center"/>
      </w:pPr>
    </w:p>
    <w:p w14:paraId="35DD5F9C" w14:textId="79BF1878" w:rsidR="00822427" w:rsidRDefault="00ED52AC">
      <w:pPr>
        <w:pStyle w:val="Heading2"/>
        <w:rPr>
          <w:ins w:id="1324" w:author="Gavrilov, Evgeny" w:date="2015-11-03T16:40:00Z"/>
        </w:rPr>
      </w:pPr>
      <w:bookmarkStart w:id="1325" w:name="_Toc433815557"/>
      <w:bookmarkStart w:id="1326" w:name="_Toc448150079"/>
      <w:ins w:id="1327" w:author="Gavrilov, Evgeny" w:date="2015-11-03T16:11:00Z">
        <w:r>
          <w:t xml:space="preserve">3.2 </w:t>
        </w:r>
      </w:ins>
      <w:ins w:id="1328" w:author="Pavnyk, Stanislav" w:date="2015-10-28T18:45:00Z">
        <w:r w:rsidR="00822427">
          <w:t>Application diagram</w:t>
        </w:r>
      </w:ins>
      <w:bookmarkEnd w:id="1325"/>
      <w:bookmarkEnd w:id="1326"/>
    </w:p>
    <w:p w14:paraId="61A4685E" w14:textId="77777777" w:rsidR="00363CEC" w:rsidRPr="00757B34" w:rsidRDefault="00363CEC">
      <w:pPr>
        <w:rPr>
          <w:ins w:id="1329" w:author="Pavnyk, Stanislav" w:date="2015-10-28T18:45:00Z"/>
        </w:rPr>
        <w:pPrChange w:id="1330" w:author="Gavrilov, Evgeny" w:date="2015-11-03T16:40:00Z">
          <w:pPr>
            <w:pStyle w:val="Heading2"/>
          </w:pPr>
        </w:pPrChange>
      </w:pPr>
    </w:p>
    <w:p w14:paraId="3ADF0250" w14:textId="3214DB86" w:rsidR="00822427" w:rsidRDefault="00822427" w:rsidP="00ED52AC">
      <w:pPr>
        <w:ind w:left="1080" w:hanging="1364"/>
        <w:jc w:val="center"/>
        <w:rPr>
          <w:ins w:id="1331" w:author="Pavnyk, Stanislav" w:date="2015-10-28T18:45:00Z"/>
        </w:rPr>
      </w:pPr>
      <w:ins w:id="1332" w:author="Pavnyk, Stanislav" w:date="2015-10-28T18:45:00Z">
        <w:del w:id="1333" w:author="Gavrilov, Evgeny" w:date="2015-11-03T15:14:00Z">
          <w:r w:rsidRPr="00822427" w:rsidDel="00E41824">
            <w:rPr>
              <w:noProof/>
              <w:lang w:val="ru-RU" w:eastAsia="ru-RU"/>
            </w:rPr>
            <w:drawing>
              <wp:inline distT="0" distB="0" distL="0" distR="0" wp14:anchorId="1F1B1C17" wp14:editId="0F47E6E1">
                <wp:extent cx="4953000" cy="5469274"/>
                <wp:effectExtent l="0" t="0" r="0" b="0"/>
                <wp:docPr id="2" name="Picture 2" descr="C:\Users\stpavnyk\Documents\My Received Files\CSL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pavnyk\Documents\My Received Files\CSL 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821" cy="5467973"/>
                        </a:xfrm>
                        <a:prstGeom prst="rect">
                          <a:avLst/>
                        </a:prstGeom>
                        <a:noFill/>
                        <a:ln>
                          <a:noFill/>
                        </a:ln>
                      </pic:spPr>
                    </pic:pic>
                  </a:graphicData>
                </a:graphic>
              </wp:inline>
            </w:drawing>
          </w:r>
        </w:del>
      </w:ins>
      <w:ins w:id="1334" w:author="Gavrilov, Evgeny" w:date="2015-11-03T15:15:00Z">
        <w:r w:rsidR="00E41824">
          <w:rPr>
            <w:noProof/>
            <w:lang w:val="ru-RU" w:eastAsia="ru-RU"/>
          </w:rPr>
          <w:drawing>
            <wp:inline distT="0" distB="0" distL="0" distR="0" wp14:anchorId="1FAACD2D" wp14:editId="56234B25">
              <wp:extent cx="5760720" cy="4933650"/>
              <wp:effectExtent l="0" t="0" r="0" b="635"/>
              <wp:docPr id="7" name="Picture 7" descr="C:\Users\evgavr\Desktop\Open Remote\CS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avr\Desktop\Open Remote\CSL_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33650"/>
                      </a:xfrm>
                      <a:prstGeom prst="rect">
                        <a:avLst/>
                      </a:prstGeom>
                      <a:noFill/>
                      <a:ln>
                        <a:noFill/>
                      </a:ln>
                    </pic:spPr>
                  </pic:pic>
                </a:graphicData>
              </a:graphic>
            </wp:inline>
          </w:drawing>
        </w:r>
      </w:ins>
    </w:p>
    <w:p w14:paraId="07AFD0FB" w14:textId="4F111E0B" w:rsidR="00353D66" w:rsidRPr="00812621" w:rsidRDefault="00812621">
      <w:pPr>
        <w:ind w:left="1080" w:hanging="1364"/>
        <w:jc w:val="center"/>
        <w:rPr>
          <w:b/>
          <w:rPrChange w:id="1335" w:author="Gavrilov, Evgeny" w:date="2015-11-03T15:24:00Z">
            <w:rPr/>
          </w:rPrChange>
        </w:rPr>
        <w:pPrChange w:id="1336" w:author="Gavrilov, Evgeny" w:date="2015-11-03T15:25:00Z">
          <w:pPr>
            <w:ind w:left="1080" w:hanging="1364"/>
            <w:jc w:val="both"/>
          </w:pPr>
        </w:pPrChange>
      </w:pPr>
      <w:ins w:id="1337" w:author="Gavrilov, Evgeny" w:date="2015-11-03T15:24:00Z">
        <w:r w:rsidRPr="00812621">
          <w:rPr>
            <w:b/>
            <w:rPrChange w:id="1338" w:author="Gavrilov, Evgeny" w:date="2015-11-03T15:24:00Z">
              <w:rPr/>
            </w:rPrChange>
          </w:rPr>
          <w:t xml:space="preserve">Figure </w:t>
        </w:r>
      </w:ins>
      <w:ins w:id="1339" w:author="Gavrilov, Evgeny" w:date="2015-11-03T15:25:00Z">
        <w:r>
          <w:rPr>
            <w:b/>
          </w:rPr>
          <w:t>2</w:t>
        </w:r>
      </w:ins>
      <w:ins w:id="1340" w:author="Gavrilov, Evgeny" w:date="2015-11-03T15:24:00Z">
        <w:r w:rsidRPr="00812621">
          <w:rPr>
            <w:b/>
            <w:rPrChange w:id="1341" w:author="Gavrilov, Evgeny" w:date="2015-11-03T15:24:00Z">
              <w:rPr/>
            </w:rPrChange>
          </w:rPr>
          <w:t>. Application Diagram</w:t>
        </w:r>
      </w:ins>
    </w:p>
    <w:p w14:paraId="1422FC92" w14:textId="66C9271A" w:rsidR="003F59FF" w:rsidRDefault="003F59FF" w:rsidP="00BC0514">
      <w:pPr>
        <w:ind w:firstLine="567"/>
        <w:rPr>
          <w:del w:id="1342" w:author="Pavnyk, Stanislav" w:date="2015-10-28T18:45:00Z"/>
        </w:rPr>
      </w:pPr>
      <w:del w:id="1343" w:author="Pavnyk, Stanislav" w:date="2015-10-28T18:45:00Z">
        <w:r>
          <w:delText xml:space="preserve"> </w:delText>
        </w:r>
      </w:del>
      <w:moveFromRangeStart w:id="1344" w:author="Pavnyk, Stanislav" w:date="2015-10-28T18:45:00Z" w:name="move433821259"/>
      <w:moveFrom w:id="1345" w:author="Pavnyk, Stanislav" w:date="2015-10-28T18:45:00Z">
        <w:r>
          <w:t xml:space="preserve">All modules in </w:t>
        </w:r>
        <w:r w:rsidR="003F11C2">
          <w:t xml:space="preserve">the backend are done in Node.js. </w:t>
        </w:r>
        <w:r>
          <w:t xml:space="preserve">Express.js is one of </w:t>
        </w:r>
        <w:r w:rsidR="0017746D">
          <w:t xml:space="preserve">the </w:t>
        </w:r>
        <w:r>
          <w:t xml:space="preserve">modules which </w:t>
        </w:r>
        <w:r w:rsidR="0017746D">
          <w:t>are</w:t>
        </w:r>
        <w:r>
          <w:t xml:space="preserve"> responsible for handling requests to backend API. </w:t>
        </w:r>
        <w:r w:rsidR="003F11C2">
          <w:t xml:space="preserve">In order </w:t>
        </w:r>
        <w:r>
          <w:t>to work with MongoDB</w:t>
        </w:r>
        <w:r w:rsidR="0017746D">
          <w:t>,</w:t>
        </w:r>
        <w:r w:rsidR="003F11C2">
          <w:t xml:space="preserve"> API</w:t>
        </w:r>
        <w:r>
          <w:t xml:space="preserve"> is using Node.js module – Mangoose.</w:t>
        </w:r>
      </w:moveFrom>
      <w:moveFromRangeEnd w:id="1344"/>
    </w:p>
    <w:p w14:paraId="4F0BEA1C" w14:textId="4FE9722B" w:rsidR="00A8287D" w:rsidRDefault="004B20AA" w:rsidP="006B5CD6">
      <w:pPr>
        <w:ind w:firstLine="567"/>
        <w:jc w:val="both"/>
        <w:rPr>
          <w:moveFrom w:id="1346" w:author="Pavnyk, Stanislav" w:date="2015-10-28T18:45:00Z"/>
        </w:rPr>
      </w:pPr>
      <w:moveFromRangeStart w:id="1347" w:author="Pavnyk, Stanislav" w:date="2015-10-28T18:45:00Z" w:name="move433821260"/>
      <w:moveFrom w:id="1348" w:author="Pavnyk, Stanislav" w:date="2015-10-28T18:45:00Z">
        <w:r>
          <w:t>Mobile APP connect</w:t>
        </w:r>
        <w:r w:rsidR="003F11C2">
          <w:t>s</w:t>
        </w:r>
        <w:r>
          <w:t xml:space="preserve"> to CSL prod</w:t>
        </w:r>
        <w:r w:rsidR="003F11C2">
          <w:t>uction</w:t>
        </w:r>
        <w:r w:rsidR="0040197C">
          <w:t xml:space="preserve"> server by</w:t>
        </w:r>
        <w:r>
          <w:t xml:space="preserve"> default </w:t>
        </w:r>
        <w:r w:rsidR="003F11C2">
          <w:t xml:space="preserve">using </w:t>
        </w:r>
        <w:r>
          <w:t>http port.</w:t>
        </w:r>
        <w:r w:rsidR="003F11C2">
          <w:t xml:space="preserve"> </w:t>
        </w:r>
        <w:r>
          <w:t>Nginx process listen</w:t>
        </w:r>
        <w:r w:rsidR="003F11C2">
          <w:t>s</w:t>
        </w:r>
        <w:r w:rsidR="006121FD">
          <w:t xml:space="preserve"> to</w:t>
        </w:r>
        <w:r w:rsidR="0017746D">
          <w:t xml:space="preserve"> this port</w:t>
        </w:r>
        <w:r>
          <w:t>, modif</w:t>
        </w:r>
        <w:r w:rsidR="003F11C2">
          <w:t>ies</w:t>
        </w:r>
        <w:r>
          <w:t xml:space="preserve"> protocol of all incoming clients to SSL and forwards all connections to </w:t>
        </w:r>
        <w:r w:rsidR="003F11C2">
          <w:t xml:space="preserve">API of backend web server. </w:t>
        </w:r>
        <w:r w:rsidR="00712243">
          <w:t>Mobile apps send</w:t>
        </w:r>
        <w:r w:rsidR="003F11C2">
          <w:t xml:space="preserve"> post request</w:t>
        </w:r>
        <w:r w:rsidR="00712243">
          <w:t>s with logs and events</w:t>
        </w:r>
        <w:r w:rsidR="0017746D">
          <w:t xml:space="preserve"> using API</w:t>
        </w:r>
        <w:r w:rsidR="00712243">
          <w:t xml:space="preserve">. API </w:t>
        </w:r>
        <w:r w:rsidR="003F11C2">
          <w:t xml:space="preserve">saves all data in MongoDB </w:t>
        </w:r>
        <w:r w:rsidR="00712243">
          <w:t>using Man</w:t>
        </w:r>
        <w:r w:rsidR="003F59FF">
          <w:t>g</w:t>
        </w:r>
        <w:r w:rsidR="003F11C2">
          <w:t xml:space="preserve">oose </w:t>
        </w:r>
        <w:r w:rsidR="00DB63BD">
          <w:t xml:space="preserve">module </w:t>
        </w:r>
        <w:r w:rsidR="005565B8">
          <w:t>(CSL-REQ1.3)</w:t>
        </w:r>
        <w:r w:rsidR="0005194F">
          <w:t>.</w:t>
        </w:r>
      </w:moveFrom>
    </w:p>
    <w:moveFromRangeEnd w:id="1347"/>
    <w:p w14:paraId="4AC93ED2" w14:textId="77777777" w:rsidR="006B35C1" w:rsidRDefault="006B35C1" w:rsidP="00BC0514">
      <w:pPr>
        <w:rPr>
          <w:del w:id="1349" w:author="Pavnyk, Stanislav" w:date="2015-10-28T18:45:00Z"/>
        </w:rPr>
      </w:pPr>
    </w:p>
    <w:p w14:paraId="22A79836" w14:textId="77777777" w:rsidR="00BB1E64" w:rsidRDefault="00BB1E64" w:rsidP="00BC0514"/>
    <w:p w14:paraId="1712C77C" w14:textId="785F43F5" w:rsidR="00CB10CA" w:rsidRDefault="00ED52AC">
      <w:pPr>
        <w:pStyle w:val="Heading1"/>
      </w:pPr>
      <w:bookmarkStart w:id="1350" w:name="_Toc433815558"/>
      <w:bookmarkStart w:id="1351" w:name="_Toc448150080"/>
      <w:ins w:id="1352" w:author="Gavrilov, Evgeny" w:date="2015-11-03T16:11:00Z">
        <w:r>
          <w:t xml:space="preserve">4. </w:t>
        </w:r>
      </w:ins>
      <w:r w:rsidR="00A8287D">
        <w:t>Hardware Requirements</w:t>
      </w:r>
      <w:bookmarkEnd w:id="1350"/>
      <w:bookmarkEnd w:id="1351"/>
    </w:p>
    <w:p w14:paraId="15661C1B" w14:textId="1208D851" w:rsidR="00780EE7" w:rsidRDefault="00ED52AC">
      <w:pPr>
        <w:pStyle w:val="Heading2"/>
        <w:rPr>
          <w:ins w:id="1353" w:author="Gavrilov, Evgeny" w:date="2015-11-16T13:28:00Z"/>
        </w:rPr>
      </w:pPr>
      <w:bookmarkStart w:id="1354" w:name="_Toc433815559"/>
      <w:bookmarkStart w:id="1355" w:name="_Toc448150081"/>
      <w:ins w:id="1356" w:author="Gavrilov, Evgeny" w:date="2015-11-03T16:10:00Z">
        <w:r>
          <w:t xml:space="preserve">4.1 </w:t>
        </w:r>
      </w:ins>
      <w:r w:rsidR="0080233A" w:rsidRPr="00BC29F1">
        <w:t>Disk</w:t>
      </w:r>
      <w:bookmarkEnd w:id="1354"/>
      <w:bookmarkEnd w:id="1355"/>
    </w:p>
    <w:p w14:paraId="5DDE855D" w14:textId="1CB403CB" w:rsidR="008C0D3D" w:rsidRPr="00874031" w:rsidRDefault="008C0D3D">
      <w:pPr>
        <w:ind w:firstLine="284"/>
        <w:jc w:val="both"/>
        <w:pPrChange w:id="1357" w:author="Gavrilov, Evgeny" w:date="2015-11-16T13:29:00Z">
          <w:pPr>
            <w:pStyle w:val="Heading2"/>
          </w:pPr>
        </w:pPrChange>
      </w:pPr>
      <w:ins w:id="1358" w:author="Gavrilov, Evgeny" w:date="2015-11-16T13:28:00Z">
        <w:r w:rsidRPr="008C0D3D">
          <w:rPr>
            <w:rPrChange w:id="1359" w:author="Gavrilov, Evgeny" w:date="2015-11-16T13:28:00Z">
              <w:rPr>
                <w:rFonts w:ascii="Helvetica" w:hAnsi="Helvetica" w:cs="Helvetica"/>
                <w:color w:val="494747"/>
                <w:sz w:val="24"/>
                <w:szCs w:val="24"/>
              </w:rPr>
            </w:rPrChange>
          </w:rPr>
          <w:t>With the WiredTiger storage engine, use of XFS is strongly recommended</w:t>
        </w:r>
        <w:r w:rsidRPr="00874031">
          <w:t> to</w:t>
        </w:r>
      </w:ins>
      <w:ins w:id="1360" w:author="Gavrilov, Evgeny" w:date="2015-12-02T13:18:00Z">
        <w:r w:rsidR="0053473B">
          <w:t xml:space="preserve"> </w:t>
        </w:r>
      </w:ins>
      <w:ins w:id="1361" w:author="Gavrilov, Evgeny" w:date="2015-11-16T13:28:00Z">
        <w:r w:rsidRPr="008C0D3D">
          <w:rPr>
            <w:rPrChange w:id="1362" w:author="Gavrilov, Evgeny" w:date="2015-11-16T13:28:00Z">
              <w:rPr>
                <w:rFonts w:ascii="Helvetica" w:hAnsi="Helvetica" w:cs="Helvetica"/>
                <w:color w:val="494747"/>
                <w:sz w:val="24"/>
                <w:szCs w:val="24"/>
              </w:rPr>
            </w:rPrChange>
          </w:rPr>
          <w:t>avoid performance issues found when using EXT4 with WiredTiger.</w:t>
        </w:r>
      </w:ins>
    </w:p>
    <w:p w14:paraId="61C8365B" w14:textId="2E703B84" w:rsidR="00451959" w:rsidRDefault="0080233A">
      <w:pPr>
        <w:ind w:firstLine="284"/>
        <w:rPr>
          <w:ins w:id="1363" w:author="Gavrilov, Evgeny" w:date="2015-11-26T14:13:00Z"/>
        </w:rPr>
        <w:pPrChange w:id="1364" w:author="Gavrilov, Evgeny" w:date="2015-12-02T13:20:00Z">
          <w:pPr>
            <w:ind w:firstLine="567"/>
            <w:jc w:val="both"/>
          </w:pPr>
        </w:pPrChange>
      </w:pPr>
      <w:r>
        <w:t xml:space="preserve">For </w:t>
      </w:r>
      <w:r w:rsidR="00CB10CA">
        <w:t xml:space="preserve">data </w:t>
      </w:r>
      <w:r>
        <w:t xml:space="preserve">storage </w:t>
      </w:r>
      <w:ins w:id="1365" w:author="Pavnyk, Stanislav" w:date="2015-10-28T18:45:00Z">
        <w:del w:id="1366" w:author="Gavrilov, Evgeny" w:date="2015-11-30T16:31:00Z">
          <w:r w:rsidR="00125332" w:rsidDel="003F0525">
            <w:delText>o</w:delText>
          </w:r>
        </w:del>
      </w:ins>
      <w:ins w:id="1367" w:author="Gavrilov, Evgeny" w:date="2015-11-30T16:31:00Z">
        <w:r w:rsidR="003F0525">
          <w:t>i</w:t>
        </w:r>
      </w:ins>
      <w:ins w:id="1368" w:author="Pavnyk, Stanislav" w:date="2015-10-28T18:45:00Z">
        <w:r w:rsidR="00125332">
          <w:t>n a first phase</w:t>
        </w:r>
        <w:r>
          <w:t xml:space="preserve"> </w:t>
        </w:r>
      </w:ins>
      <w:r>
        <w:t>MongoDB will use ONE disk</w:t>
      </w:r>
      <w:r w:rsidR="00325AE6" w:rsidRPr="00325AE6">
        <w:t xml:space="preserve"> </w:t>
      </w:r>
      <w:r w:rsidR="00325AE6">
        <w:t>with capacity 10TB</w:t>
      </w:r>
      <w:ins w:id="1369" w:author="Afshin Daghi" w:date="2015-10-27T15:13:00Z">
        <w:r w:rsidR="005963BD">
          <w:t xml:space="preserve"> </w:t>
        </w:r>
      </w:ins>
      <w:ins w:id="1370" w:author="Pavnyk, Stanislav" w:date="2015-10-28T18:45:00Z">
        <w:r w:rsidR="00A96555">
          <w:t xml:space="preserve">– </w:t>
        </w:r>
        <w:r w:rsidR="00125332">
          <w:t>after first</w:t>
        </w:r>
      </w:ins>
      <w:ins w:id="1371" w:author="Afshin Daghi" w:date="2015-10-27T15:13:00Z">
        <w:del w:id="1372" w:author="Pavnyk, Stanislav" w:date="2015-10-28T18:57:00Z">
          <w:r w:rsidR="005963BD" w:rsidDel="00786F92">
            <w:delText>It does not have to be a single 10TB drive. It should be a mi</w:delText>
          </w:r>
        </w:del>
      </w:ins>
      <w:ins w:id="1373" w:author="Afshin Daghi" w:date="2015-10-27T15:14:00Z">
        <w:del w:id="1374" w:author="Pavnyk, Stanislav" w:date="2015-10-28T18:57:00Z">
          <w:r w:rsidR="005963BD" w:rsidDel="00786F92">
            <w:delText>ni</w:delText>
          </w:r>
        </w:del>
      </w:ins>
      <w:ins w:id="1375" w:author="Afshin Daghi" w:date="2015-10-27T15:13:00Z">
        <w:del w:id="1376" w:author="Pavnyk, Stanislav" w:date="2015-10-28T18:57:00Z">
          <w:r w:rsidR="005963BD" w:rsidDel="00786F92">
            <w:delText>mum available storage of 10TB.</w:delText>
          </w:r>
        </w:del>
      </w:ins>
      <w:ins w:id="1377" w:author="Afshin Daghi" w:date="2015-10-28T18:45:00Z">
        <w:del w:id="1378" w:author="Pavnyk, Stanislav" w:date="2015-10-28T18:57:00Z">
          <w:r w:rsidR="00A96555" w:rsidDel="00786F92">
            <w:delText xml:space="preserve"> – this is enough space to store data from all OOMA app users for at least one</w:delText>
          </w:r>
        </w:del>
      </w:ins>
      <w:r w:rsidR="00A96555">
        <w:t xml:space="preserve"> month</w:t>
      </w:r>
      <w:r w:rsidR="00BC29F1" w:rsidRPr="005259DE">
        <w:t xml:space="preserve"> </w:t>
      </w:r>
      <w:ins w:id="1379" w:author="Pavnyk, Stanislav" w:date="2015-10-28T18:45:00Z">
        <w:r w:rsidR="00125332">
          <w:t xml:space="preserve">of launch </w:t>
        </w:r>
      </w:ins>
      <w:ins w:id="1380" w:author="Afshin Daghi" w:date="2015-10-28T18:45:00Z">
        <w:del w:id="1381" w:author="Pavnyk, Stanislav" w:date="2015-10-28T18:57:00Z">
          <w:r w:rsidR="00A96555" w:rsidDel="00786F92">
            <w:delText>(CLS-REQ2.2)</w:delText>
          </w:r>
          <w:r w:rsidDel="00786F92">
            <w:delText>.</w:delText>
          </w:r>
        </w:del>
      </w:ins>
      <w:ins w:id="1382" w:author="Afshin Daghi" w:date="2015-10-27T15:14:00Z">
        <w:del w:id="1383" w:author="Pavnyk, Stanislav" w:date="2015-10-28T18:57:00Z">
          <w:r w:rsidR="005963BD" w:rsidDel="00786F92">
            <w:delText xml:space="preserve"> This requirement is misunderstood or misrepresented. We need to first </w:delText>
          </w:r>
        </w:del>
        <w:r w:rsidR="005963BD">
          <w:t xml:space="preserve">measure </w:t>
        </w:r>
      </w:ins>
      <w:ins w:id="1384" w:author="Pavnyk, Stanislav" w:date="2015-10-28T18:45:00Z">
        <w:r w:rsidR="00125332">
          <w:t>of</w:t>
        </w:r>
      </w:ins>
      <w:ins w:id="1385" w:author="Afshin Daghi" w:date="2015-10-27T15:14:00Z">
        <w:del w:id="1386" w:author="Pavnyk, Stanislav" w:date="2015-10-28T18:58:00Z">
          <w:r w:rsidR="005963BD" w:rsidDel="00786F92">
            <w:delText>how much</w:delText>
          </w:r>
        </w:del>
        <w:r w:rsidR="005963BD">
          <w:t xml:space="preserve"> logs </w:t>
        </w:r>
      </w:ins>
      <w:ins w:id="1387" w:author="Pavnyk, Stanislav" w:date="2015-10-28T18:45:00Z">
        <w:r w:rsidR="00125332">
          <w:t xml:space="preserve">size </w:t>
        </w:r>
      </w:ins>
      <w:ins w:id="1388" w:author="Afshin Daghi" w:date="2015-10-27T15:14:00Z">
        <w:r w:rsidR="005963BD">
          <w:t xml:space="preserve">will </w:t>
        </w:r>
      </w:ins>
      <w:ins w:id="1389" w:author="Pavnyk, Stanislav" w:date="2015-10-28T18:45:00Z">
        <w:r w:rsidR="00125332">
          <w:t>be done and total needed size of disk will be calculated.</w:t>
        </w:r>
      </w:ins>
    </w:p>
    <w:p w14:paraId="7B3910AE" w14:textId="08467310" w:rsidR="0080233A" w:rsidRPr="00451959" w:rsidRDefault="00757B34">
      <w:pPr>
        <w:pPrChange w:id="1390" w:author="Gavrilov, Evgeny" w:date="2015-12-02T13:20:00Z">
          <w:pPr>
            <w:ind w:firstLine="567"/>
            <w:jc w:val="both"/>
          </w:pPr>
        </w:pPrChange>
      </w:pPr>
      <w:ins w:id="1391" w:author="Gavrilov, Evgeny" w:date="2015-11-05T13:01:00Z">
        <w:r>
          <w:t xml:space="preserve"> </w:t>
        </w:r>
      </w:ins>
      <w:ins w:id="1392" w:author="Pavnyk, Stanislav" w:date="2015-10-28T18:45:00Z">
        <w:r w:rsidR="00A96555">
          <w:t>(C</w:t>
        </w:r>
        <w:del w:id="1393" w:author="Gavrilov, Evgeny" w:date="2016-01-26T16:39:00Z">
          <w:r w:rsidR="00A96555" w:rsidDel="00394503">
            <w:delText>L</w:delText>
          </w:r>
        </w:del>
        <w:r w:rsidR="00A96555">
          <w:t>S</w:t>
        </w:r>
      </w:ins>
      <w:ins w:id="1394" w:author="Gavrilov, Evgeny" w:date="2016-01-26T16:39:00Z">
        <w:r w:rsidR="00394503">
          <w:t>L</w:t>
        </w:r>
      </w:ins>
      <w:ins w:id="1395" w:author="Pavnyk, Stanislav" w:date="2015-10-28T18:45:00Z">
        <w:r w:rsidR="00A96555">
          <w:t>-REQ2.2)</w:t>
        </w:r>
        <w:r w:rsidR="0080233A">
          <w:t>.</w:t>
        </w:r>
      </w:ins>
      <w:ins w:id="1396" w:author="Afshin Daghi" w:date="2015-10-27T15:14:00Z">
        <w:del w:id="1397" w:author="Pavnyk, Stanislav" w:date="2015-10-28T18:58:00Z">
          <w:r w:rsidR="005963BD" w:rsidDel="00786F92">
            <w:delText>get generated in one month.</w:delText>
          </w:r>
        </w:del>
      </w:ins>
    </w:p>
    <w:p w14:paraId="1798DD28" w14:textId="11B8F0C7" w:rsidR="0080233A" w:rsidRPr="00BC29F1" w:rsidRDefault="001C7CA5" w:rsidP="0053473B">
      <w:pPr>
        <w:ind w:firstLine="284"/>
        <w:jc w:val="both"/>
        <w:rPr>
          <w:b/>
        </w:rPr>
      </w:pPr>
      <w:ins w:id="1398" w:author="Pavnyk, Stanislav" w:date="2015-10-28T18:45:00Z">
        <w:r>
          <w:t>RAID controller will be used for storage aggregation. Only in case if</w:t>
        </w:r>
      </w:ins>
      <w:del w:id="1399" w:author="Pavnyk, Stanislav" w:date="2015-10-28T18:45:00Z">
        <w:r w:rsidR="00CB10CA">
          <w:delText>If</w:delText>
        </w:r>
      </w:del>
      <w:r w:rsidR="0080233A">
        <w:t xml:space="preserve"> </w:t>
      </w:r>
      <w:r w:rsidR="0017746D">
        <w:t xml:space="preserve">it is </w:t>
      </w:r>
      <w:ins w:id="1400" w:author="Pavnyk, Stanislav" w:date="2015-10-28T18:45:00Z">
        <w:r>
          <w:t>impossible</w:t>
        </w:r>
      </w:ins>
      <w:del w:id="1401" w:author="Pavnyk, Stanislav" w:date="2015-10-28T18:45:00Z">
        <w:r w:rsidR="0017746D" w:rsidRPr="00325AE6">
          <w:delText>necessary</w:delText>
        </w:r>
      </w:del>
      <w:r w:rsidR="0017746D">
        <w:t xml:space="preserve"> to </w:t>
      </w:r>
      <w:ins w:id="1402" w:author="Pavnyk, Stanislav" w:date="2015-10-28T18:45:00Z">
        <w:r>
          <w:t>add any</w:t>
        </w:r>
      </w:ins>
      <w:ins w:id="1403" w:author="Gavrilov, Evgeny" w:date="2016-01-13T16:04:00Z">
        <w:r w:rsidR="00A45055">
          <w:t xml:space="preserve"> </w:t>
        </w:r>
      </w:ins>
      <w:ins w:id="1404" w:author="Pavnyk, Stanislav" w:date="2015-10-28T18:45:00Z">
        <w:r>
          <w:t>more storage to a single node</w:t>
        </w:r>
      </w:ins>
      <w:del w:id="1405" w:author="Pavnyk, Stanislav" w:date="2015-10-28T18:45:00Z">
        <w:r w:rsidR="00325AE6">
          <w:delText>us</w:delText>
        </w:r>
        <w:r w:rsidR="0017746D">
          <w:delText>e</w:delText>
        </w:r>
        <w:r w:rsidR="0080233A">
          <w:delText xml:space="preserve"> </w:delText>
        </w:r>
        <w:r w:rsidR="00CB10CA">
          <w:delText>several disks</w:delText>
        </w:r>
        <w:r w:rsidR="007D0D98">
          <w:delText>,</w:delText>
        </w:r>
      </w:del>
      <w:r w:rsidR="007D0D98" w:rsidRPr="005259DE">
        <w:t xml:space="preserve"> </w:t>
      </w:r>
      <w:r w:rsidR="007D0D98">
        <w:t>Shared</w:t>
      </w:r>
      <w:r w:rsidR="0080233A">
        <w:t xml:space="preserve"> Cluster</w:t>
      </w:r>
      <w:r w:rsidR="00325AE6">
        <w:t xml:space="preserve"> mode</w:t>
      </w:r>
      <w:r w:rsidR="00BC29F1" w:rsidRPr="005259DE">
        <w:t xml:space="preserve"> </w:t>
      </w:r>
      <w:r w:rsidR="00BC29F1">
        <w:t>of MongoDB should be used</w:t>
      </w:r>
      <w:ins w:id="1406" w:author="Afshin Daghi" w:date="2015-10-27T15:15:00Z">
        <w:del w:id="1407" w:author="Pavnyk, Stanislav" w:date="2015-10-28T18:57:00Z">
          <w:r w:rsidR="005963BD" w:rsidDel="00786F92">
            <w:delText xml:space="preserve"> No. We will use MongoDB cluster when we cannot add anymore storage to a single node. </w:delText>
          </w:r>
        </w:del>
      </w:ins>
      <w:r w:rsidR="0080233A">
        <w:t xml:space="preserve">, </w:t>
      </w:r>
      <w:r w:rsidR="00116ED1">
        <w:t>since</w:t>
      </w:r>
      <w:r w:rsidR="0080233A">
        <w:t xml:space="preserve"> in </w:t>
      </w:r>
      <w:r w:rsidR="00CB10CA">
        <w:t xml:space="preserve">a </w:t>
      </w:r>
      <w:r w:rsidR="0080233A">
        <w:t xml:space="preserve">current </w:t>
      </w:r>
      <w:r w:rsidR="00BC29F1">
        <w:t xml:space="preserve">implementation </w:t>
      </w:r>
      <w:r w:rsidR="0080233A">
        <w:t xml:space="preserve">one MongoDB instance can use only one </w:t>
      </w:r>
      <w:r w:rsidR="0080233A" w:rsidRPr="0080233A">
        <w:rPr>
          <w:b/>
        </w:rPr>
        <w:t>dbpath</w:t>
      </w:r>
      <w:r w:rsidR="00BC29F1" w:rsidRPr="005259DE">
        <w:rPr>
          <w:b/>
        </w:rPr>
        <w:t xml:space="preserve"> </w:t>
      </w:r>
      <w:r w:rsidR="00A96555" w:rsidRPr="005259DE">
        <w:t>(</w:t>
      </w:r>
      <w:r w:rsidR="00A96555">
        <w:t>C</w:t>
      </w:r>
      <w:ins w:id="1408" w:author="Gavrilov, Evgeny" w:date="2016-01-26T16:39:00Z">
        <w:r w:rsidR="00394503">
          <w:t>S</w:t>
        </w:r>
      </w:ins>
      <w:r w:rsidR="00A96555">
        <w:t>L</w:t>
      </w:r>
      <w:del w:id="1409" w:author="Gavrilov, Evgeny" w:date="2016-01-26T16:39:00Z">
        <w:r w:rsidR="00A96555" w:rsidDel="00394503">
          <w:delText>S</w:delText>
        </w:r>
      </w:del>
      <w:r w:rsidR="00A96555">
        <w:t>_REQ2.1</w:t>
      </w:r>
      <w:r w:rsidR="00A96555" w:rsidRPr="005259DE">
        <w:t>)</w:t>
      </w:r>
      <w:r w:rsidR="00BC29F1" w:rsidRPr="005259DE">
        <w:t>.</w:t>
      </w:r>
      <w:ins w:id="1410" w:author="Afshin Daghi" w:date="2015-10-27T15:16:00Z">
        <w:r w:rsidR="005963BD">
          <w:t xml:space="preserve"> </w:t>
        </w:r>
        <w:del w:id="1411" w:author="Pavnyk, Stanislav" w:date="2015-10-28T18:56:00Z">
          <w:r w:rsidR="005963BD" w:rsidDel="00786F92">
            <w:delText>We can use a RAID controller for storage aggregation.</w:delText>
          </w:r>
        </w:del>
      </w:ins>
    </w:p>
    <w:p w14:paraId="67917930" w14:textId="77777777" w:rsidR="00780EE7" w:rsidRDefault="00780EE7" w:rsidP="006B5CD6">
      <w:pPr>
        <w:jc w:val="both"/>
        <w:rPr>
          <w:b/>
        </w:rPr>
      </w:pPr>
    </w:p>
    <w:p w14:paraId="2813A9CE" w14:textId="38222C43" w:rsidR="00780EE7" w:rsidRDefault="00ED52AC">
      <w:pPr>
        <w:pStyle w:val="Heading2"/>
        <w:jc w:val="both"/>
      </w:pPr>
      <w:bookmarkStart w:id="1412" w:name="_Toc433815560"/>
      <w:bookmarkStart w:id="1413" w:name="_Toc448150082"/>
      <w:ins w:id="1414" w:author="Gavrilov, Evgeny" w:date="2015-11-03T16:10:00Z">
        <w:r>
          <w:t xml:space="preserve">4.2 </w:t>
        </w:r>
      </w:ins>
      <w:r w:rsidR="00F10D07" w:rsidRPr="00116ED1">
        <w:t>Memory</w:t>
      </w:r>
      <w:bookmarkEnd w:id="1412"/>
      <w:bookmarkEnd w:id="1413"/>
      <w:r w:rsidR="00F10D07" w:rsidRPr="00116ED1">
        <w:t xml:space="preserve"> </w:t>
      </w:r>
    </w:p>
    <w:p w14:paraId="013FC496" w14:textId="046981C5" w:rsidR="00F229A7" w:rsidRDefault="00BC0514">
      <w:pPr>
        <w:ind w:firstLine="284"/>
        <w:jc w:val="both"/>
        <w:pPrChange w:id="1415" w:author="Gavrilov, Evgeny" w:date="2015-12-02T13:22:00Z">
          <w:pPr>
            <w:ind w:firstLine="567"/>
            <w:jc w:val="both"/>
          </w:pPr>
        </w:pPrChange>
      </w:pPr>
      <w:r>
        <w:t xml:space="preserve"> </w:t>
      </w:r>
      <w:r w:rsidR="0017746D">
        <w:t>New Storage engine with better performance and additional features (like compressing data on disk)</w:t>
      </w:r>
      <w:r w:rsidR="0017746D">
        <w:rPr>
          <w:b/>
          <w:color w:val="365F91" w:themeColor="accent1" w:themeShade="BF"/>
          <w:sz w:val="28"/>
          <w:szCs w:val="28"/>
        </w:rPr>
        <w:t xml:space="preserve"> </w:t>
      </w:r>
      <w:r>
        <w:t>were</w:t>
      </w:r>
      <w:r w:rsidR="007A21BE">
        <w:t xml:space="preserve"> added </w:t>
      </w:r>
      <w:r w:rsidR="0017746D">
        <w:t>in MongoDB v3.*.</w:t>
      </w:r>
      <w:r w:rsidR="007A21BE">
        <w:t xml:space="preserve"> </w:t>
      </w:r>
      <w:r w:rsidR="00F10D07">
        <w:t xml:space="preserve">WiredTiger performance </w:t>
      </w:r>
      <w:r w:rsidR="00CB10CA">
        <w:t xml:space="preserve">is </w:t>
      </w:r>
      <w:r w:rsidR="00F10D07">
        <w:t>base</w:t>
      </w:r>
      <w:r w:rsidR="00CB10CA">
        <w:t>d</w:t>
      </w:r>
      <w:r w:rsidR="00F10D07">
        <w:t xml:space="preserve"> on RAM</w:t>
      </w:r>
      <w:r w:rsidR="006121FD">
        <w:t xml:space="preserve"> size</w:t>
      </w:r>
      <w:r w:rsidR="0017746D">
        <w:t>.</w:t>
      </w:r>
      <w:r>
        <w:t xml:space="preserve"> </w:t>
      </w:r>
      <w:r w:rsidR="0017746D">
        <w:t>B</w:t>
      </w:r>
      <w:r w:rsidR="00F10D07">
        <w:t xml:space="preserve">y default </w:t>
      </w:r>
      <w:r w:rsidR="006121FD">
        <w:t>half of RAM size is used by it</w:t>
      </w:r>
      <w:r w:rsidR="007563D9">
        <w:t>.</w:t>
      </w:r>
      <w:r w:rsidR="007A21BE" w:rsidRPr="007A21BE">
        <w:t xml:space="preserve"> </w:t>
      </w:r>
      <w:r w:rsidR="007A21BE">
        <w:t>Rec</w:t>
      </w:r>
      <w:r w:rsidR="0017746D">
        <w:t xml:space="preserve">ommended minimum is </w:t>
      </w:r>
      <w:ins w:id="1416" w:author="Pavnyk, Stanislav" w:date="2015-10-28T18:45:00Z">
        <w:r w:rsidR="00125332">
          <w:t>32</w:t>
        </w:r>
      </w:ins>
      <w:del w:id="1417" w:author="Pavnyk, Stanislav" w:date="2015-10-28T18:45:00Z">
        <w:r w:rsidR="0017746D">
          <w:delText>8</w:delText>
        </w:r>
      </w:del>
      <w:r w:rsidR="0017746D">
        <w:t xml:space="preserve"> GB of RAM</w:t>
      </w:r>
      <w:r w:rsidR="007A21BE">
        <w:t>.</w:t>
      </w:r>
      <w:ins w:id="1418" w:author="Afshin Daghi" w:date="2015-10-27T15:17:00Z">
        <w:del w:id="1419" w:author="Pavnyk, Stanislav" w:date="2015-10-28T18:56:00Z">
          <w:r w:rsidR="005963BD" w:rsidDel="00786F92">
            <w:delText xml:space="preserve"> Increase to a minimum of 32GB RAM.</w:delText>
          </w:r>
        </w:del>
      </w:ins>
    </w:p>
    <w:p w14:paraId="3B20A34C" w14:textId="77777777" w:rsidR="006121FD" w:rsidRDefault="006121FD" w:rsidP="00BC0514">
      <w:pPr>
        <w:ind w:firstLine="567"/>
        <w:rPr>
          <w:del w:id="1420" w:author="Pavnyk, Stanislav" w:date="2015-10-28T18:45:00Z"/>
        </w:rPr>
      </w:pPr>
    </w:p>
    <w:p w14:paraId="128707BE" w14:textId="77777777" w:rsidR="00BB1E64" w:rsidRDefault="00BB1E64" w:rsidP="006B5CD6"/>
    <w:p w14:paraId="066568CA" w14:textId="3F22E118" w:rsidR="00F229A7" w:rsidRDefault="00ED52AC">
      <w:pPr>
        <w:pStyle w:val="Heading1"/>
      </w:pPr>
      <w:bookmarkStart w:id="1421" w:name="_Toc433815561"/>
      <w:bookmarkStart w:id="1422" w:name="_Toc448150083"/>
      <w:ins w:id="1423" w:author="Gavrilov, Evgeny" w:date="2015-11-03T16:10:00Z">
        <w:r>
          <w:t xml:space="preserve">5. </w:t>
        </w:r>
      </w:ins>
      <w:r w:rsidR="00F229A7">
        <w:t>Software Requirements</w:t>
      </w:r>
      <w:bookmarkEnd w:id="1421"/>
      <w:bookmarkEnd w:id="1422"/>
    </w:p>
    <w:p w14:paraId="43166286" w14:textId="6E1F3AE2" w:rsidR="002F617E" w:rsidRPr="00A2450E" w:rsidRDefault="00ED52AC">
      <w:pPr>
        <w:pStyle w:val="Heading2"/>
      </w:pPr>
      <w:bookmarkStart w:id="1424" w:name="_Toc433815562"/>
      <w:bookmarkStart w:id="1425" w:name="_Toc448150084"/>
      <w:ins w:id="1426" w:author="Gavrilov, Evgeny" w:date="2015-11-03T16:10:00Z">
        <w:r>
          <w:t xml:space="preserve">5.1 </w:t>
        </w:r>
      </w:ins>
      <w:r w:rsidR="00A2450E" w:rsidRPr="00A2450E">
        <w:t>Software versions</w:t>
      </w:r>
      <w:bookmarkEnd w:id="1424"/>
      <w:bookmarkEnd w:id="1425"/>
    </w:p>
    <w:p w14:paraId="70044A0D" w14:textId="077C3A4A" w:rsidR="00F229A7" w:rsidRDefault="00F229A7" w:rsidP="00D857EB">
      <w:pPr>
        <w:ind w:firstLine="284"/>
        <w:jc w:val="both"/>
      </w:pPr>
      <w:r w:rsidRPr="00F229A7">
        <w:t xml:space="preserve">Nginx </w:t>
      </w:r>
      <w:r w:rsidRPr="00033895">
        <w:t>-</w:t>
      </w:r>
      <w:r w:rsidRPr="00F229A7">
        <w:t xml:space="preserve"> v1.9.2</w:t>
      </w:r>
    </w:p>
    <w:p w14:paraId="6F99B873" w14:textId="1EE7F74E" w:rsidR="00F229A7" w:rsidRDefault="00F229A7" w:rsidP="00D857EB">
      <w:pPr>
        <w:ind w:firstLine="284"/>
        <w:jc w:val="both"/>
      </w:pPr>
      <w:r>
        <w:t xml:space="preserve">Node.js &amp; npm - </w:t>
      </w:r>
      <w:r w:rsidRPr="00F229A7">
        <w:t xml:space="preserve"> v0.10.33</w:t>
      </w:r>
    </w:p>
    <w:p w14:paraId="77460AFC" w14:textId="4E9BF504" w:rsidR="00F229A7" w:rsidRPr="00F229A7" w:rsidRDefault="006C5D2E" w:rsidP="00D857EB">
      <w:pPr>
        <w:ind w:firstLine="284"/>
        <w:jc w:val="both"/>
      </w:pPr>
      <w:ins w:id="1427" w:author="Gavrilov, Evgeny" w:date="2016-01-26T13:32:00Z">
        <w:r w:rsidRPr="006C5D2E">
          <w:rPr>
            <w:rPrChange w:id="1428" w:author="Gavrilov, Evgeny" w:date="2016-01-26T13:32:00Z">
              <w:rPr>
                <w:rFonts w:ascii="Times New Roman" w:hAnsi="Times New Roman"/>
                <w:color w:val="FF0000"/>
              </w:rPr>
            </w:rPrChange>
          </w:rPr>
          <w:t>MongoDB - 3.2</w:t>
        </w:r>
      </w:ins>
      <w:del w:id="1429" w:author="Gavrilov, Evgeny" w:date="2016-01-26T13:32:00Z">
        <w:r w:rsidR="00F229A7" w:rsidDel="006C5D2E">
          <w:delText xml:space="preserve">MongoDB - </w:delText>
        </w:r>
        <w:r w:rsidR="00F229A7" w:rsidRPr="00F229A7" w:rsidDel="006C5D2E">
          <w:delText>3.0</w:delText>
        </w:r>
      </w:del>
    </w:p>
    <w:p w14:paraId="4CCE9542" w14:textId="75DB3E0C" w:rsidR="002F617E" w:rsidRPr="00ED52AC" w:rsidRDefault="006C5D2E">
      <w:pPr>
        <w:ind w:firstLine="284"/>
        <w:jc w:val="both"/>
        <w:rPr>
          <w:rPrChange w:id="1430" w:author="Gavrilov, Evgeny" w:date="2015-11-03T16:10:00Z">
            <w:rPr>
              <w:lang w:val="ru-RU"/>
            </w:rPr>
          </w:rPrChange>
        </w:rPr>
        <w:pPrChange w:id="1431" w:author="Gavrilov, Evgeny" w:date="2016-01-26T13:33:00Z">
          <w:pPr>
            <w:jc w:val="both"/>
          </w:pPr>
        </w:pPrChange>
      </w:pPr>
      <w:ins w:id="1432" w:author="Gavrilov, Evgeny" w:date="2016-01-26T13:33:00Z">
        <w:r w:rsidRPr="006C5D2E">
          <w:t>Perforce - v1319959</w:t>
        </w:r>
      </w:ins>
    </w:p>
    <w:p w14:paraId="2C40D201" w14:textId="2483C4BD" w:rsidR="002F617E" w:rsidRDefault="00ED52AC">
      <w:pPr>
        <w:pStyle w:val="Heading2"/>
      </w:pPr>
      <w:bookmarkStart w:id="1433" w:name="_Toc433815563"/>
      <w:bookmarkStart w:id="1434" w:name="_Toc448150085"/>
      <w:ins w:id="1435" w:author="Gavrilov, Evgeny" w:date="2015-11-03T16:10:00Z">
        <w:r>
          <w:t xml:space="preserve">5.2 </w:t>
        </w:r>
      </w:ins>
      <w:r w:rsidR="00A2450E">
        <w:t>P</w:t>
      </w:r>
      <w:r w:rsidR="00A2450E" w:rsidRPr="00A2450E">
        <w:t>orts</w:t>
      </w:r>
      <w:bookmarkEnd w:id="1433"/>
      <w:bookmarkEnd w:id="1434"/>
    </w:p>
    <w:p w14:paraId="378414F4" w14:textId="1E86C802" w:rsidR="00AB3CDA" w:rsidRDefault="00AB3CDA">
      <w:pPr>
        <w:ind w:firstLine="284"/>
        <w:jc w:val="both"/>
        <w:rPr>
          <w:ins w:id="1436" w:author="Gavrilov, Evgeny" w:date="2016-01-26T13:34:00Z"/>
        </w:rPr>
        <w:pPrChange w:id="1437" w:author="Gavrilov, Evgeny" w:date="2016-01-26T13:36:00Z">
          <w:pPr>
            <w:pStyle w:val="ListParagraph"/>
            <w:jc w:val="both"/>
          </w:pPr>
        </w:pPrChange>
      </w:pPr>
      <w:ins w:id="1438" w:author="Gavrilov, Evgeny" w:date="2016-01-26T13:34:00Z">
        <w:r>
          <w:t xml:space="preserve">80/443 – open to the public internet – listened by Nginx. </w:t>
        </w:r>
      </w:ins>
    </w:p>
    <w:p w14:paraId="6124B1B3" w14:textId="77777777" w:rsidR="00AB3CDA" w:rsidRDefault="00AB3CDA">
      <w:pPr>
        <w:ind w:firstLine="284"/>
        <w:jc w:val="both"/>
        <w:rPr>
          <w:ins w:id="1439" w:author="Gavrilov, Evgeny" w:date="2016-01-26T13:34:00Z"/>
        </w:rPr>
        <w:pPrChange w:id="1440" w:author="Gavrilov, Evgeny" w:date="2016-01-26T13:36:00Z">
          <w:pPr>
            <w:pStyle w:val="ListParagraph"/>
            <w:jc w:val="both"/>
          </w:pPr>
        </w:pPrChange>
      </w:pPr>
      <w:ins w:id="1441" w:author="Gavrilov, Evgeny" w:date="2016-01-26T13:34:00Z">
        <w:r>
          <w:t>8001,8002,8003,8004 – Reserved local ports, used by Node.js (Express.js module), accessible only in internal network.</w:t>
        </w:r>
      </w:ins>
    </w:p>
    <w:p w14:paraId="25A53D86" w14:textId="4E750789" w:rsidR="00AB3CDA" w:rsidRDefault="00AB3CDA">
      <w:pPr>
        <w:rPr>
          <w:ins w:id="1442" w:author="Gavrilov, Evgeny" w:date="2016-01-26T13:36:00Z"/>
        </w:rPr>
        <w:pPrChange w:id="1443" w:author="Gavrilov, Evgeny" w:date="2016-01-26T13:36:00Z">
          <w:pPr>
            <w:pStyle w:val="Heading1"/>
            <w:ind w:left="432"/>
          </w:pPr>
        </w:pPrChange>
      </w:pPr>
      <w:ins w:id="1444" w:author="Gavrilov, Evgeny" w:date="2016-01-26T13:36:00Z">
        <w:r>
          <w:t xml:space="preserve">      </w:t>
        </w:r>
      </w:ins>
      <w:ins w:id="1445" w:author="Gavrilov, Evgeny" w:date="2016-01-26T13:34:00Z">
        <w:r w:rsidRPr="008E3ED0">
          <w:t>27</w:t>
        </w:r>
        <w:r w:rsidRPr="006808F5">
          <w:t>017,28017 – MongoDB local ports</w:t>
        </w:r>
        <w:r w:rsidRPr="00DB66AE">
          <w:t>, accessible only in internal network</w:t>
        </w:r>
      </w:ins>
      <w:ins w:id="1446" w:author="Gavrilov, Evgeny" w:date="2016-01-26T13:37:00Z">
        <w:r>
          <w:t>.</w:t>
        </w:r>
      </w:ins>
    </w:p>
    <w:p w14:paraId="5170E82D" w14:textId="4F35FCFE" w:rsidR="00A2450E" w:rsidRPr="00AB3CDA" w:rsidDel="00AB3CDA" w:rsidRDefault="00A2450E">
      <w:pPr>
        <w:ind w:firstLine="284"/>
        <w:jc w:val="both"/>
        <w:rPr>
          <w:del w:id="1447" w:author="Gavrilov, Evgeny" w:date="2016-01-26T13:34:00Z"/>
        </w:rPr>
      </w:pPr>
      <w:del w:id="1448" w:author="Gavrilov, Evgeny" w:date="2016-01-26T13:34:00Z">
        <w:r w:rsidRPr="00AB3CDA" w:rsidDel="00AB3CDA">
          <w:delText>80/8080 – open to the internet – listen by Nginx</w:delText>
        </w:r>
      </w:del>
      <w:ins w:id="1449" w:author="Pavnyk, Stanislav" w:date="2015-10-28T18:45:00Z">
        <w:del w:id="1450" w:author="Gavrilov, Evgeny" w:date="2016-01-26T13:34:00Z">
          <w:r w:rsidR="001C7CA5" w:rsidRPr="00AB3CDA" w:rsidDel="00AB3CDA">
            <w:delText xml:space="preserve"> – PORT NUMBERS TO BE CHANGED</w:delText>
          </w:r>
        </w:del>
      </w:ins>
      <w:ins w:id="1451" w:author="Afshin Daghi" w:date="2015-10-27T15:17:00Z">
        <w:del w:id="1452" w:author="Gavrilov, Evgeny" w:date="2016-01-26T13:34:00Z">
          <w:r w:rsidR="005963BD" w:rsidRPr="00AB3CDA" w:rsidDel="00AB3CDA">
            <w:delText xml:space="preserve">. Why do we have to use a wellknown port? It is a security risk. Since we control both the client and server we can use a </w:delText>
          </w:r>
        </w:del>
      </w:ins>
      <w:ins w:id="1453" w:author="Afshin Daghi" w:date="2015-10-27T15:18:00Z">
        <w:del w:id="1454" w:author="Gavrilov, Evgeny" w:date="2016-01-26T13:34:00Z">
          <w:r w:rsidR="005963BD" w:rsidRPr="00AB3CDA" w:rsidDel="00AB3CDA">
            <w:delText>proprietary</w:delText>
          </w:r>
        </w:del>
      </w:ins>
      <w:ins w:id="1455" w:author="Afshin Daghi" w:date="2015-10-27T15:17:00Z">
        <w:del w:id="1456" w:author="Gavrilov, Evgeny" w:date="2016-01-26T13:34:00Z">
          <w:r w:rsidR="005963BD" w:rsidRPr="00AB3CDA" w:rsidDel="00AB3CDA">
            <w:delText xml:space="preserve"> </w:delText>
          </w:r>
        </w:del>
      </w:ins>
      <w:ins w:id="1457" w:author="Afshin Daghi" w:date="2015-10-27T15:18:00Z">
        <w:del w:id="1458" w:author="Gavrilov, Evgeny" w:date="2016-01-26T13:34:00Z">
          <w:r w:rsidR="005963BD" w:rsidRPr="00AB3CDA" w:rsidDel="00AB3CDA">
            <w:delText>port.</w:delText>
          </w:r>
        </w:del>
      </w:ins>
    </w:p>
    <w:p w14:paraId="1EEC20CE" w14:textId="2DF5EADC" w:rsidR="000A6FA2" w:rsidDel="00AB3CDA" w:rsidRDefault="00A2450E">
      <w:pPr>
        <w:rPr>
          <w:del w:id="1459" w:author="Gavrilov, Evgeny" w:date="2016-01-26T13:34:00Z"/>
        </w:rPr>
        <w:pPrChange w:id="1460" w:author="Gavrilov, Evgeny" w:date="2016-01-26T13:36:00Z">
          <w:pPr>
            <w:ind w:firstLine="284"/>
            <w:jc w:val="both"/>
          </w:pPr>
        </w:pPrChange>
      </w:pPr>
      <w:del w:id="1461" w:author="Gavrilov, Evgeny" w:date="2016-01-26T13:34:00Z">
        <w:r w:rsidDel="00AB3CDA">
          <w:delText xml:space="preserve">8001,8002,8003,8004 – Reserved local ports, </w:delText>
        </w:r>
      </w:del>
      <w:del w:id="1462" w:author="Gavrilov, Evgeny" w:date="2015-11-11T11:35:00Z">
        <w:r w:rsidDel="00AC7C27">
          <w:delText xml:space="preserve">using </w:delText>
        </w:r>
      </w:del>
      <w:del w:id="1463" w:author="Gavrilov, Evgeny" w:date="2016-01-26T13:34:00Z">
        <w:r w:rsidDel="00AB3CDA">
          <w:delText>by Node.js</w:delText>
        </w:r>
      </w:del>
      <w:ins w:id="1464" w:author="Arkhipov, Alexander" w:date="2015-10-28T19:18:00Z">
        <w:del w:id="1465" w:author="Gavrilov, Evgeny" w:date="2016-01-26T13:34:00Z">
          <w:r w:rsidR="002C50AE" w:rsidDel="00AB3CDA">
            <w:delText xml:space="preserve"> </w:delText>
          </w:r>
        </w:del>
      </w:ins>
      <w:del w:id="1466" w:author="Gavrilov, Evgeny" w:date="2016-01-26T13:34:00Z">
        <w:r w:rsidDel="00AB3CDA">
          <w:delText>(Express.js module)</w:delText>
        </w:r>
      </w:del>
      <w:ins w:id="1467" w:author="Arkhipov, Alexander" w:date="2015-10-28T19:19:00Z">
        <w:del w:id="1468" w:author="Gavrilov, Evgeny" w:date="2016-01-26T13:34:00Z">
          <w:r w:rsidR="00C94E11" w:rsidDel="00AB3CDA">
            <w:delText>.</w:delText>
          </w:r>
        </w:del>
      </w:ins>
      <w:ins w:id="1469" w:author="Afshin Daghi" w:date="2015-10-27T15:18:00Z">
        <w:del w:id="1470" w:author="Gavrilov, Evgeny" w:date="2016-01-26T13:34:00Z">
          <w:r w:rsidR="005963BD" w:rsidDel="00AB3CDA">
            <w:delText xml:space="preserve"> Same as above.</w:delText>
          </w:r>
        </w:del>
      </w:ins>
    </w:p>
    <w:p w14:paraId="5D04207A" w14:textId="6887A9A5" w:rsidR="00EA186E" w:rsidRPr="00EA186E" w:rsidDel="00AB3CDA" w:rsidRDefault="00EA186E">
      <w:pPr>
        <w:rPr>
          <w:ins w:id="1471" w:author="Pavnyk, Stanislav" w:date="2015-10-28T18:45:00Z"/>
          <w:del w:id="1472" w:author="Gavrilov, Evgeny" w:date="2016-01-26T13:34:00Z"/>
        </w:rPr>
        <w:pPrChange w:id="1473" w:author="Gavrilov, Evgeny" w:date="2016-01-26T13:36:00Z">
          <w:pPr>
            <w:ind w:firstLine="284"/>
            <w:jc w:val="both"/>
          </w:pPr>
        </w:pPrChange>
      </w:pPr>
      <w:ins w:id="1474" w:author="Pavnyk, Stanislav" w:date="2015-10-28T18:45:00Z">
        <w:del w:id="1475" w:author="Gavrilov, Evgeny" w:date="2016-01-26T13:34:00Z">
          <w:r w:rsidRPr="00ED52AC" w:rsidDel="00AB3CDA">
            <w:rPr>
              <w:rPrChange w:id="1476" w:author="Gavrilov, Evgeny" w:date="2015-11-03T16:10:00Z">
                <w:rPr>
                  <w:lang w:val="ru-RU"/>
                </w:rPr>
              </w:rPrChange>
            </w:rPr>
            <w:delText>27017</w:delText>
          </w:r>
          <w:r w:rsidDel="00AB3CDA">
            <w:delText xml:space="preserve">,28017 – MongoDB </w:delText>
          </w:r>
          <w:r w:rsidR="00BE29BD" w:rsidDel="00AB3CDA">
            <w:delText xml:space="preserve">local </w:delText>
          </w:r>
          <w:r w:rsidDel="00AB3CDA">
            <w:delText>ports</w:delText>
          </w:r>
          <w:r w:rsidR="00BE29BD" w:rsidDel="00AB3CDA">
            <w:delText xml:space="preserve"> </w:delText>
          </w:r>
        </w:del>
      </w:ins>
    </w:p>
    <w:p w14:paraId="79A437A3" w14:textId="77777777" w:rsidR="00ED0578" w:rsidRDefault="00ED0578">
      <w:pPr>
        <w:pPrChange w:id="1477" w:author="Gavrilov, Evgeny" w:date="2016-01-26T13:36:00Z">
          <w:pPr>
            <w:pStyle w:val="Heading1"/>
            <w:ind w:left="432"/>
          </w:pPr>
        </w:pPrChange>
      </w:pPr>
    </w:p>
    <w:p w14:paraId="6D3B146A" w14:textId="425A7D3F" w:rsidR="002F617E" w:rsidRDefault="00ED52AC">
      <w:pPr>
        <w:pStyle w:val="Heading1"/>
      </w:pPr>
      <w:bookmarkStart w:id="1478" w:name="_Toc433815564"/>
      <w:bookmarkStart w:id="1479" w:name="_Toc448150086"/>
      <w:ins w:id="1480" w:author="Gavrilov, Evgeny" w:date="2015-11-03T16:09:00Z">
        <w:r>
          <w:t xml:space="preserve">6. </w:t>
        </w:r>
      </w:ins>
      <w:r w:rsidR="002F617E">
        <w:t xml:space="preserve">MongoDB </w:t>
      </w:r>
      <w:r w:rsidR="00F010C6">
        <w:t>Implementation</w:t>
      </w:r>
      <w:bookmarkEnd w:id="1478"/>
      <w:bookmarkEnd w:id="1479"/>
    </w:p>
    <w:p w14:paraId="46AD51A6" w14:textId="20D26431" w:rsidR="00BE34D3" w:rsidRDefault="00ED52AC">
      <w:pPr>
        <w:pStyle w:val="Heading2"/>
      </w:pPr>
      <w:bookmarkStart w:id="1481" w:name="_Toc448150087"/>
      <w:ins w:id="1482" w:author="Gavrilov, Evgeny" w:date="2015-11-03T16:09:00Z">
        <w:r>
          <w:t xml:space="preserve">6.1 </w:t>
        </w:r>
      </w:ins>
      <w:del w:id="1483" w:author="Pavnyk, Stanislav" w:date="2015-10-28T18:45:00Z">
        <w:r w:rsidR="00A85002" w:rsidRPr="0025363D">
          <w:delText>5.1.</w:delText>
        </w:r>
        <w:r w:rsidR="0025363D" w:rsidRPr="0025363D">
          <w:delText xml:space="preserve"> </w:delText>
        </w:r>
      </w:del>
      <w:bookmarkStart w:id="1484" w:name="_Toc433815565"/>
      <w:r w:rsidR="00BE34D3" w:rsidRPr="0025363D">
        <w:t>Data format</w:t>
      </w:r>
      <w:bookmarkEnd w:id="1481"/>
      <w:bookmarkEnd w:id="1484"/>
    </w:p>
    <w:p w14:paraId="46833459" w14:textId="22F4D5DF" w:rsidR="00140FA5" w:rsidDel="00D274F3" w:rsidRDefault="00140FA5" w:rsidP="00D857EB">
      <w:pPr>
        <w:ind w:firstLine="284"/>
        <w:jc w:val="both"/>
        <w:rPr>
          <w:del w:id="1485" w:author="Gavrilov, Evgeny" w:date="2015-11-16T16:26:00Z"/>
        </w:rPr>
      </w:pPr>
      <w:del w:id="1486" w:author="Gavrilov, Evgeny" w:date="2015-11-30T16:31:00Z">
        <w:r w:rsidDel="003F0525">
          <w:delText xml:space="preserve">On </w:delText>
        </w:r>
      </w:del>
      <w:ins w:id="1487" w:author="Gavrilov, Evgeny" w:date="2015-11-30T16:31:00Z">
        <w:r w:rsidR="003F0525">
          <w:t xml:space="preserve">In </w:t>
        </w:r>
      </w:ins>
      <w:r>
        <w:t xml:space="preserve">the current first phase of this product no enhanced UI and reports will be implemented. UI requirements and scope of reports that will be available for end user is a subject to be discussed. After requirements approval new section with UI and reports will be added to this document. </w:t>
      </w:r>
    </w:p>
    <w:p w14:paraId="327C063C" w14:textId="77777777" w:rsidR="00140FA5" w:rsidRPr="00140FA5" w:rsidRDefault="00140FA5">
      <w:pPr>
        <w:ind w:firstLine="284"/>
        <w:jc w:val="both"/>
        <w:pPrChange w:id="1488" w:author="Gavrilov, Evgeny" w:date="2015-11-16T16:26:00Z">
          <w:pPr/>
        </w:pPrChange>
      </w:pPr>
    </w:p>
    <w:p w14:paraId="1A35859A" w14:textId="777EA197" w:rsidR="008779AC" w:rsidDel="00D274F3" w:rsidRDefault="00BE34D3" w:rsidP="00D857EB">
      <w:pPr>
        <w:ind w:firstLine="284"/>
        <w:jc w:val="both"/>
        <w:rPr>
          <w:ins w:id="1489" w:author="Arkhipov, Alexander" w:date="2015-10-28T21:03:00Z"/>
          <w:del w:id="1490" w:author="Gavrilov, Evgeny" w:date="2015-11-16T16:27:00Z"/>
        </w:rPr>
      </w:pPr>
      <w:del w:id="1491" w:author="Arkhipov, Alexander" w:date="2015-10-28T21:03:00Z">
        <w:r w:rsidDel="008779AC">
          <w:delText>M</w:delText>
        </w:r>
        <w:r w:rsidR="00243754" w:rsidDel="008779AC">
          <w:delText xml:space="preserve">ongoDB </w:delText>
        </w:r>
        <w:r w:rsidR="00F10D07" w:rsidDel="008779AC">
          <w:delText>store</w:delText>
        </w:r>
        <w:r w:rsidR="007563D9" w:rsidDel="008779AC">
          <w:delText>s d</w:delText>
        </w:r>
        <w:r w:rsidR="00243754" w:rsidDel="008779AC">
          <w:delText>ata in JSON format</w:delText>
        </w:r>
      </w:del>
      <w:ins w:id="1492" w:author="Afshin Daghi" w:date="2015-10-27T15:19:00Z">
        <w:del w:id="1493" w:author="Arkhipov, Alexander" w:date="2015-10-28T21:03:00Z">
          <w:r w:rsidR="005963BD" w:rsidDel="008779AC">
            <w:delText xml:space="preserve"> </w:delText>
          </w:r>
        </w:del>
      </w:ins>
      <w:ins w:id="1494" w:author="Pavnyk, Stanislav" w:date="2015-10-28T18:45:00Z">
        <w:del w:id="1495" w:author="Arkhipov, Alexander" w:date="2015-10-28T21:03:00Z">
          <w:r w:rsidR="00822427" w:rsidDel="008779AC">
            <w:delText>– SUBJECT TO DISCUSS</w:delText>
          </w:r>
        </w:del>
      </w:ins>
      <w:ins w:id="1496" w:author="Afshin Daghi" w:date="2015-10-27T15:19:00Z">
        <w:del w:id="1497" w:author="Arkhipov, Alexander" w:date="2015-10-28T21:03:00Z">
          <w:r w:rsidR="005963BD" w:rsidDel="008779AC">
            <w:delText>No! It has to be compressed and machine readable and not JSON. JSON is too verbose.</w:delText>
          </w:r>
        </w:del>
      </w:ins>
      <w:ins w:id="1498" w:author="Arkhipov, Alexander" w:date="2015-10-28T21:03:00Z">
        <w:r w:rsidR="008779AC">
          <w:t>MongoDB works with JSON and BSON</w:t>
        </w:r>
      </w:ins>
      <w:ins w:id="1499" w:author="Gavrilov, Evgeny" w:date="2015-11-03T15:20:00Z">
        <w:r w:rsidR="004B6F4D">
          <w:t xml:space="preserve"> </w:t>
        </w:r>
      </w:ins>
      <w:ins w:id="1500" w:author="Arkhipov, Alexander" w:date="2015-10-28T21:03:00Z">
        <w:r w:rsidR="008779AC">
          <w:t>(binary) formats – this feature uses JSON. Physically all the data is stored as MongoDB file</w:t>
        </w:r>
      </w:ins>
      <w:ins w:id="1501" w:author="Arkhipov, Alexander" w:date="2015-10-28T21:04:00Z">
        <w:del w:id="1502" w:author="Gavrilov, Evgeny" w:date="2015-11-03T15:20:00Z">
          <w:r w:rsidR="008779AC" w:rsidDel="004B6F4D">
            <w:delText xml:space="preserve"> </w:delText>
          </w:r>
        </w:del>
      </w:ins>
      <w:ins w:id="1503" w:author="Arkhipov, Alexander" w:date="2015-10-28T21:03:00Z">
        <w:r w:rsidR="008779AC">
          <w:t>s</w:t>
        </w:r>
      </w:ins>
      <w:ins w:id="1504" w:author="Gavrilov, Evgeny" w:date="2015-11-03T15:20:00Z">
        <w:r w:rsidR="004B6F4D">
          <w:t xml:space="preserve"> </w:t>
        </w:r>
      </w:ins>
      <w:ins w:id="1505" w:author="Arkhipov, Alexander" w:date="2015-10-28T21:03:00Z">
        <w:r w:rsidR="008779AC">
          <w:t>(not in JSON),</w:t>
        </w:r>
      </w:ins>
      <w:ins w:id="1506" w:author="Gavrilov, Evgeny" w:date="2015-12-02T13:34:00Z">
        <w:r w:rsidR="00577D19">
          <w:t xml:space="preserve"> </w:t>
        </w:r>
      </w:ins>
      <w:ins w:id="1507" w:author="Arkhipov, Alexander" w:date="2015-10-28T21:03:00Z">
        <w:del w:id="1508" w:author="Gavrilov, Evgeny" w:date="2015-12-02T13:34:00Z">
          <w:r w:rsidR="008779AC" w:rsidDel="00577D19">
            <w:delText xml:space="preserve"> </w:delText>
          </w:r>
        </w:del>
        <w:r w:rsidR="008779AC">
          <w:t>their format depends on MongoDB engine</w:t>
        </w:r>
      </w:ins>
      <w:ins w:id="1509" w:author="Gavrilov, Evgeny" w:date="2015-11-03T15:20:00Z">
        <w:r w:rsidR="004B6F4D">
          <w:t xml:space="preserve"> </w:t>
        </w:r>
      </w:ins>
      <w:ins w:id="1510" w:author="Arkhipov, Alexander" w:date="2015-10-28T21:03:00Z">
        <w:r w:rsidR="008779AC">
          <w:t>(MMAPv1/WirdeTiger).</w:t>
        </w:r>
      </w:ins>
    </w:p>
    <w:p w14:paraId="085ED136" w14:textId="77777777" w:rsidR="008779AC" w:rsidRDefault="008779AC" w:rsidP="00D857EB">
      <w:pPr>
        <w:ind w:firstLine="284"/>
        <w:jc w:val="both"/>
      </w:pPr>
    </w:p>
    <w:p w14:paraId="7D23ECE7" w14:textId="3FB6FE80" w:rsidR="00832DA9" w:rsidRPr="001113DB" w:rsidRDefault="00832DA9" w:rsidP="001113DB">
      <w:pPr>
        <w:rPr>
          <w:b/>
          <w:sz w:val="30"/>
          <w:szCs w:val="30"/>
        </w:rPr>
      </w:pPr>
    </w:p>
    <w:p w14:paraId="132D736B" w14:textId="6C194754" w:rsidR="002D1F6C" w:rsidRPr="002F3162" w:rsidDel="003D0A75" w:rsidRDefault="00ED52AC">
      <w:pPr>
        <w:pStyle w:val="Heading3"/>
        <w:rPr>
          <w:del w:id="1511" w:author="Gavrilov, Evgeny" w:date="2016-01-13T16:34:00Z"/>
        </w:rPr>
      </w:pPr>
      <w:bookmarkStart w:id="1512" w:name="_Toc433815566"/>
      <w:bookmarkStart w:id="1513" w:name="_Toc448150088"/>
      <w:ins w:id="1514" w:author="Gavrilov, Evgeny" w:date="2015-11-03T16:09:00Z">
        <w:r>
          <w:t xml:space="preserve">6.1.1 </w:t>
        </w:r>
      </w:ins>
      <w:r w:rsidR="002F3162" w:rsidRPr="002F3162">
        <w:t>Events</w:t>
      </w:r>
      <w:bookmarkEnd w:id="1512"/>
      <w:bookmarkEnd w:id="1513"/>
    </w:p>
    <w:p w14:paraId="51B18D63" w14:textId="77777777" w:rsidR="002D1F6C" w:rsidRDefault="002D1F6C">
      <w:pPr>
        <w:pStyle w:val="Heading3"/>
        <w:pPrChange w:id="1515" w:author="Gavrilov, Evgeny" w:date="2016-01-13T16:34:00Z">
          <w:pPr/>
        </w:pPrChange>
      </w:pPr>
    </w:p>
    <w:p w14:paraId="03561BAF" w14:textId="67557476" w:rsidR="0017142D" w:rsidRDefault="0017142D">
      <w:pPr>
        <w:ind w:firstLine="284"/>
        <w:rPr>
          <w:ins w:id="1516" w:author="Afshin Daghi" w:date="2015-10-27T15:22:00Z"/>
        </w:rPr>
        <w:pPrChange w:id="1517" w:author="Gavrilov, Evgeny" w:date="2015-12-02T13:35:00Z">
          <w:pPr/>
        </w:pPrChange>
      </w:pPr>
      <w:ins w:id="1518" w:author="Afshin Daghi" w:date="2015-10-27T15:22:00Z">
        <w:del w:id="1519" w:author="Gavrilov, Evgeny" w:date="2016-01-13T16:29:00Z">
          <w:r w:rsidDel="008B18A2">
            <w:delText xml:space="preserve">We need a </w:delText>
          </w:r>
        </w:del>
      </w:ins>
      <w:ins w:id="1520" w:author="Gavrilov, Evgeny" w:date="2016-01-13T16:29:00Z">
        <w:r w:rsidR="008B18A2">
          <w:t>P</w:t>
        </w:r>
      </w:ins>
      <w:ins w:id="1521" w:author="Afshin Daghi" w:date="2015-10-27T15:22:00Z">
        <w:del w:id="1522" w:author="Gavrilov, Evgeny" w:date="2016-01-13T16:29:00Z">
          <w:r w:rsidDel="008B18A2">
            <w:delText>p</w:delText>
          </w:r>
        </w:del>
        <w:r>
          <w:t xml:space="preserve">rotocol ID </w:t>
        </w:r>
        <w:del w:id="1523" w:author="Gavrilov, Evgeny" w:date="2016-01-13T16:29:00Z">
          <w:r w:rsidDel="008B18A2">
            <w:delText>to</w:delText>
          </w:r>
        </w:del>
      </w:ins>
      <w:ins w:id="1524" w:author="Gavrilov, Evgeny" w:date="2016-01-13T16:29:00Z">
        <w:r w:rsidR="008B18A2">
          <w:t>should</w:t>
        </w:r>
      </w:ins>
      <w:ins w:id="1525" w:author="Afshin Daghi" w:date="2015-10-27T15:22:00Z">
        <w:r>
          <w:t xml:space="preserve"> distinguish different versions of our logging protocol</w:t>
        </w:r>
      </w:ins>
      <w:ins w:id="1526" w:author="Gavrilov, Evgeny" w:date="2016-01-13T16:31:00Z">
        <w:r w:rsidR="008B18A2">
          <w:t xml:space="preserve"> as old logs generated </w:t>
        </w:r>
      </w:ins>
      <w:ins w:id="1527" w:author="Gavrilov, Evgeny" w:date="2016-01-13T16:33:00Z">
        <w:r w:rsidR="008B18A2">
          <w:t>by</w:t>
        </w:r>
      </w:ins>
      <w:ins w:id="1528" w:author="Gavrilov, Evgeny" w:date="2016-01-13T16:31:00Z">
        <w:r w:rsidR="008B18A2">
          <w:t xml:space="preserve"> an earlier version need to be processed</w:t>
        </w:r>
      </w:ins>
      <w:ins w:id="1529" w:author="Afshin Daghi" w:date="2015-10-27T15:22:00Z">
        <w:r>
          <w:t xml:space="preserve">. The protocol will evolve over time. </w:t>
        </w:r>
        <w:del w:id="1530" w:author="Gavrilov, Evgeny" w:date="2016-01-13T16:32:00Z">
          <w:r w:rsidDel="008B18A2">
            <w:delText xml:space="preserve">We need to be able to process old logs that were generated with an earlier version of the protocol. </w:delText>
          </w:r>
        </w:del>
      </w:ins>
    </w:p>
    <w:p w14:paraId="5B43BB8E" w14:textId="77777777" w:rsidR="00D201AD" w:rsidRDefault="00D201AD" w:rsidP="00D201AD">
      <w:pPr>
        <w:rPr>
          <w:ins w:id="1531" w:author="Gavrilov, Evgeny" w:date="2016-01-18T14:40:00Z"/>
        </w:rPr>
      </w:pPr>
      <w:ins w:id="1532" w:author="Gavrilov, Evgeny" w:date="2016-01-18T14:40:00Z">
        <w:r>
          <w:t>Main events format:</w:t>
        </w:r>
      </w:ins>
    </w:p>
    <w:p w14:paraId="507F1BAA" w14:textId="77777777" w:rsidR="00D201AD" w:rsidRDefault="00D201AD" w:rsidP="00D201AD">
      <w:pPr>
        <w:ind w:firstLine="567"/>
        <w:jc w:val="both"/>
        <w:rPr>
          <w:ins w:id="1533" w:author="Gavrilov, Evgeny" w:date="2016-01-18T14:40:00Z"/>
        </w:rPr>
      </w:pPr>
      <w:ins w:id="1534" w:author="Gavrilov, Evgeny" w:date="2016-01-18T14:40:00Z">
        <w:r>
          <w:t>Format :</w:t>
        </w:r>
      </w:ins>
    </w:p>
    <w:p w14:paraId="375523DF" w14:textId="77777777" w:rsidR="00D201AD" w:rsidRDefault="00D201AD" w:rsidP="00D201AD">
      <w:pPr>
        <w:ind w:firstLine="567"/>
        <w:jc w:val="both"/>
        <w:rPr>
          <w:ins w:id="1535" w:author="Gavrilov, Evgeny" w:date="2016-01-18T14:40:00Z"/>
        </w:rPr>
      </w:pPr>
      <w:ins w:id="1536" w:author="Gavrilov, Evgeny" w:date="2016-01-18T14:40:00Z">
        <w:r>
          <w:t xml:space="preserve">        "_id":  MonogDB row ID</w:t>
        </w:r>
      </w:ins>
    </w:p>
    <w:p w14:paraId="584DF70E" w14:textId="77777777" w:rsidR="00D201AD" w:rsidRDefault="00D201AD" w:rsidP="00D201AD">
      <w:pPr>
        <w:ind w:firstLine="567"/>
        <w:jc w:val="both"/>
        <w:rPr>
          <w:ins w:id="1537" w:author="Gavrilov, Evgeny" w:date="2016-01-18T14:40:00Z"/>
        </w:rPr>
      </w:pPr>
      <w:ins w:id="1538" w:author="Gavrilov, Evgeny" w:date="2016-01-18T14:40:00Z">
        <w:r>
          <w:t xml:space="preserve">        "sessionid" :  SessionID</w:t>
        </w:r>
      </w:ins>
    </w:p>
    <w:p w14:paraId="420BB425" w14:textId="77777777" w:rsidR="00D201AD" w:rsidRDefault="00D201AD" w:rsidP="00D201AD">
      <w:pPr>
        <w:ind w:firstLine="567"/>
        <w:jc w:val="both"/>
        <w:rPr>
          <w:ins w:id="1539" w:author="Gavrilov, Evgeny" w:date="2016-01-18T14:40:00Z"/>
        </w:rPr>
      </w:pPr>
      <w:ins w:id="1540" w:author="Gavrilov, Evgeny" w:date="2016-01-18T14:40:00Z">
        <w:r>
          <w:t xml:space="preserve">        "devid" : DeviceID</w:t>
        </w:r>
      </w:ins>
    </w:p>
    <w:p w14:paraId="560AC409" w14:textId="77777777" w:rsidR="00D201AD" w:rsidRDefault="00D201AD" w:rsidP="00D201AD">
      <w:pPr>
        <w:ind w:firstLine="567"/>
        <w:jc w:val="both"/>
        <w:rPr>
          <w:ins w:id="1541" w:author="Gavrilov, Evgeny" w:date="2016-01-18T14:40:00Z"/>
        </w:rPr>
      </w:pPr>
      <w:ins w:id="1542" w:author="Gavrilov, Evgeny" w:date="2016-01-18T14:40:00Z">
        <w:r>
          <w:t xml:space="preserve">        "created_date": Date and time when server saves this event</w:t>
        </w:r>
      </w:ins>
    </w:p>
    <w:p w14:paraId="760F69E1" w14:textId="77777777" w:rsidR="00D201AD" w:rsidRDefault="00D201AD" w:rsidP="00D201AD">
      <w:pPr>
        <w:ind w:firstLine="567"/>
        <w:jc w:val="both"/>
        <w:rPr>
          <w:ins w:id="1543" w:author="Gavrilov, Evgeny" w:date="2016-01-18T14:40:00Z"/>
        </w:rPr>
      </w:pPr>
      <w:ins w:id="1544" w:author="Gavrilov, Evgeny" w:date="2016-01-18T14:40:00Z">
        <w:r>
          <w:t xml:space="preserve">        "client_date": Date and time when event was generated</w:t>
        </w:r>
      </w:ins>
    </w:p>
    <w:p w14:paraId="485DCA0F" w14:textId="77777777" w:rsidR="00D201AD" w:rsidRDefault="00D201AD" w:rsidP="00D201AD">
      <w:pPr>
        <w:ind w:firstLine="567"/>
        <w:jc w:val="both"/>
        <w:rPr>
          <w:ins w:id="1545" w:author="Gavrilov, Evgeny" w:date="2016-01-18T14:40:00Z"/>
        </w:rPr>
      </w:pPr>
      <w:ins w:id="1546" w:author="Gavrilov, Evgeny" w:date="2016-01-18T14:40:00Z">
        <w:r>
          <w:t xml:space="preserve">        </w:t>
        </w:r>
        <w:r w:rsidRPr="002D1F6C">
          <w:t>“event_type”:</w:t>
        </w:r>
        <w:r>
          <w:t xml:space="preserve"> Event Type</w:t>
        </w:r>
        <w:r w:rsidRPr="002D1F6C">
          <w:t xml:space="preserve">  </w:t>
        </w:r>
      </w:ins>
    </w:p>
    <w:p w14:paraId="2A694B1A" w14:textId="58977DBC" w:rsidR="00D201AD" w:rsidRDefault="002A3B63" w:rsidP="00D201AD">
      <w:pPr>
        <w:ind w:firstLine="567"/>
        <w:jc w:val="both"/>
        <w:rPr>
          <w:ins w:id="1547" w:author="Gavrilov, Evgeny" w:date="2016-01-18T14:40:00Z"/>
        </w:rPr>
      </w:pPr>
      <w:ins w:id="1548" w:author="Gavrilov, Evgeny" w:date="2016-01-18T14:40:00Z">
        <w:r>
          <w:t xml:space="preserve">        </w:t>
        </w:r>
        <w:r w:rsidR="00D201AD">
          <w:t>"event_name": Event Name</w:t>
        </w:r>
      </w:ins>
    </w:p>
    <w:p w14:paraId="2472F5BF" w14:textId="2B45B498" w:rsidR="00D201AD" w:rsidRPr="00697A1E" w:rsidRDefault="00D201AD" w:rsidP="00D201AD">
      <w:pPr>
        <w:ind w:firstLine="567"/>
        <w:jc w:val="both"/>
        <w:rPr>
          <w:ins w:id="1549" w:author="Gavrilov, Evgeny" w:date="2016-01-18T14:40:00Z"/>
          <w:color w:val="FF0000"/>
        </w:rPr>
      </w:pPr>
      <w:ins w:id="1550" w:author="Gavrilov, Evgeny" w:date="2016-01-18T14:40:00Z">
        <w:r w:rsidRPr="00697A1E">
          <w:rPr>
            <w:color w:val="FF0000"/>
          </w:rPr>
          <w:t xml:space="preserve">        </w:t>
        </w:r>
        <w:r w:rsidRPr="00697A1E">
          <w:rPr>
            <w:color w:val="FF0000"/>
            <w:highlight w:val="yellow"/>
          </w:rPr>
          <w:t>"event_data": Event data (Array), contains Labels and value for every label</w:t>
        </w:r>
      </w:ins>
      <w:ins w:id="1551" w:author="Gavrilov, Evgeny" w:date="2016-01-26T14:42:00Z">
        <w:r w:rsidR="00495CD2">
          <w:rPr>
            <w:color w:val="FF0000"/>
          </w:rPr>
          <w:t xml:space="preserve"> </w:t>
        </w:r>
      </w:ins>
      <w:ins w:id="1552" w:author="Gavrilov, Evgeny" w:date="2016-01-18T14:40:00Z">
        <w:r>
          <w:rPr>
            <w:color w:val="FF0000"/>
          </w:rPr>
          <w:t>(See table)</w:t>
        </w:r>
      </w:ins>
    </w:p>
    <w:p w14:paraId="694A56EF" w14:textId="77777777" w:rsidR="00D201AD" w:rsidRDefault="00D201AD" w:rsidP="00D201AD">
      <w:pPr>
        <w:ind w:firstLine="567"/>
        <w:jc w:val="both"/>
        <w:rPr>
          <w:ins w:id="1553" w:author="Gavrilov, Evgeny" w:date="2016-01-18T14:40:00Z"/>
        </w:rPr>
      </w:pPr>
      <w:ins w:id="1554" w:author="Gavrilov, Evgeny" w:date="2016-01-18T14:40:00Z">
        <w:r>
          <w:lastRenderedPageBreak/>
          <w:t xml:space="preserve">        "tag":  Some tag from MA</w:t>
        </w:r>
      </w:ins>
    </w:p>
    <w:p w14:paraId="63F5F1A7" w14:textId="61310BA6" w:rsidR="00D201AD" w:rsidRDefault="00D201AD" w:rsidP="00D201AD">
      <w:pPr>
        <w:ind w:firstLine="567"/>
        <w:jc w:val="both"/>
        <w:rPr>
          <w:ins w:id="1555" w:author="Gavrilov, Evgeny" w:date="2016-01-18T14:40:00Z"/>
        </w:rPr>
      </w:pPr>
      <w:ins w:id="1556" w:author="Gavrilov, Evgeny" w:date="2016-01-18T14:40:00Z">
        <w:r>
          <w:t xml:space="preserve">        "phone_number": Phone number</w:t>
        </w:r>
        <w:r w:rsidRPr="002F3162">
          <w:t xml:space="preserve"> </w:t>
        </w:r>
        <w:r>
          <w:t>(</w:t>
        </w:r>
      </w:ins>
      <w:ins w:id="1557" w:author="Gavrilov, Evgeny" w:date="2016-01-26T16:43:00Z">
        <w:r w:rsidR="001A7307">
          <w:t>o</w:t>
        </w:r>
      </w:ins>
      <w:ins w:id="1558" w:author="Gavrilov, Evgeny" w:date="2016-01-18T14:40:00Z">
        <w:r>
          <w:t>oma account)</w:t>
        </w:r>
      </w:ins>
    </w:p>
    <w:p w14:paraId="6D4483E8" w14:textId="77777777" w:rsidR="00D201AD" w:rsidRDefault="00D201AD" w:rsidP="00D201AD">
      <w:pPr>
        <w:ind w:firstLine="567"/>
        <w:jc w:val="both"/>
        <w:rPr>
          <w:ins w:id="1559" w:author="Gavrilov, Evgeny" w:date="2016-01-18T14:40:00Z"/>
        </w:rPr>
      </w:pPr>
      <w:ins w:id="1560" w:author="Gavrilov, Evgeny" w:date="2016-01-18T14:40:00Z">
        <w:r>
          <w:t xml:space="preserve">        "phone_ext": phone extension ( for office)</w:t>
        </w:r>
      </w:ins>
    </w:p>
    <w:p w14:paraId="78855F3A" w14:textId="77777777" w:rsidR="00D201AD" w:rsidRPr="002F3162" w:rsidRDefault="00D201AD" w:rsidP="00D201AD">
      <w:pPr>
        <w:ind w:firstLine="567"/>
        <w:jc w:val="both"/>
        <w:rPr>
          <w:ins w:id="1561" w:author="Gavrilov, Evgeny" w:date="2016-01-18T14:40:00Z"/>
        </w:rPr>
      </w:pPr>
      <w:ins w:id="1562" w:author="Gavrilov, Evgeny" w:date="2016-01-18T14:40:00Z">
        <w:r>
          <w:t xml:space="preserve">        "remote_ip": </w:t>
        </w:r>
        <w:r w:rsidRPr="002F3162">
          <w:t xml:space="preserve"> </w:t>
        </w:r>
        <w:r>
          <w:t>client remote IP Address</w:t>
        </w:r>
      </w:ins>
    </w:p>
    <w:p w14:paraId="2FA32F54" w14:textId="77777777" w:rsidR="00D201AD" w:rsidRPr="002F3162" w:rsidRDefault="00D201AD" w:rsidP="00D201AD">
      <w:pPr>
        <w:ind w:firstLine="567"/>
        <w:jc w:val="both"/>
        <w:rPr>
          <w:ins w:id="1563" w:author="Gavrilov, Evgeny" w:date="2016-01-18T14:40:00Z"/>
        </w:rPr>
      </w:pPr>
      <w:ins w:id="1564" w:author="Gavrilov, Evgeny" w:date="2016-01-18T14:40:00Z">
        <w:r>
          <w:t xml:space="preserve">        "db_id":  id from APP local DB</w:t>
        </w:r>
      </w:ins>
    </w:p>
    <w:p w14:paraId="225B7BB7" w14:textId="77777777" w:rsidR="00D201AD" w:rsidRPr="002D1F6C" w:rsidRDefault="00D201AD" w:rsidP="00D201AD">
      <w:pPr>
        <w:ind w:firstLine="567"/>
        <w:jc w:val="both"/>
        <w:rPr>
          <w:ins w:id="1565" w:author="Gavrilov, Evgeny" w:date="2016-01-18T14:40:00Z"/>
        </w:rPr>
      </w:pPr>
      <w:ins w:id="1566" w:author="Gavrilov, Evgeny" w:date="2016-01-18T14:40:00Z">
        <w:r w:rsidRPr="002D1F6C">
          <w:t xml:space="preserve">        “app_version”: </w:t>
        </w:r>
        <w:r>
          <w:t xml:space="preserve"> application version</w:t>
        </w:r>
        <w:r w:rsidRPr="002D1F6C">
          <w:t xml:space="preserve">             </w:t>
        </w:r>
      </w:ins>
    </w:p>
    <w:p w14:paraId="2AA5D8EC" w14:textId="77777777" w:rsidR="00D201AD" w:rsidRPr="002D1F6C" w:rsidRDefault="00D201AD" w:rsidP="00D201AD">
      <w:pPr>
        <w:ind w:firstLine="567"/>
        <w:jc w:val="both"/>
        <w:rPr>
          <w:ins w:id="1567" w:author="Gavrilov, Evgeny" w:date="2016-01-18T14:40:00Z"/>
        </w:rPr>
      </w:pPr>
      <w:ins w:id="1568" w:author="Gavrilov, Evgeny" w:date="2016-01-18T14:40:00Z">
        <w:r w:rsidRPr="002D1F6C">
          <w:t xml:space="preserve">        “os_version”: </w:t>
        </w:r>
        <w:r>
          <w:t>Operation system version</w:t>
        </w:r>
        <w:r w:rsidRPr="002D1F6C">
          <w:t xml:space="preserve">             </w:t>
        </w:r>
      </w:ins>
    </w:p>
    <w:p w14:paraId="377FAD7A" w14:textId="77777777" w:rsidR="00D201AD" w:rsidRPr="002D1F6C" w:rsidRDefault="00D201AD" w:rsidP="00D201AD">
      <w:pPr>
        <w:ind w:firstLine="567"/>
        <w:jc w:val="both"/>
        <w:rPr>
          <w:ins w:id="1569" w:author="Gavrilov, Evgeny" w:date="2016-01-18T14:40:00Z"/>
        </w:rPr>
      </w:pPr>
      <w:ins w:id="1570" w:author="Gavrilov, Evgeny" w:date="2016-01-18T14:40:00Z">
        <w:r w:rsidRPr="002D1F6C">
          <w:t xml:space="preserve">        “app_name”: </w:t>
        </w:r>
        <w:r>
          <w:t xml:space="preserve"> Application name</w:t>
        </w:r>
        <w:r w:rsidRPr="002D1F6C">
          <w:t xml:space="preserve">            </w:t>
        </w:r>
      </w:ins>
    </w:p>
    <w:p w14:paraId="382EEFB2" w14:textId="77777777" w:rsidR="00D201AD" w:rsidRPr="002D1F6C" w:rsidRDefault="00D201AD" w:rsidP="00D201AD">
      <w:pPr>
        <w:ind w:firstLine="567"/>
        <w:jc w:val="both"/>
        <w:rPr>
          <w:ins w:id="1571" w:author="Gavrilov, Evgeny" w:date="2016-01-18T14:40:00Z"/>
        </w:rPr>
      </w:pPr>
      <w:ins w:id="1572" w:author="Gavrilov, Evgeny" w:date="2016-01-18T14:40:00Z">
        <w:r w:rsidRPr="002D1F6C">
          <w:t xml:space="preserve">         “hw_info”: </w:t>
        </w:r>
        <w:r>
          <w:t xml:space="preserve"> Hardware model</w:t>
        </w:r>
      </w:ins>
    </w:p>
    <w:p w14:paraId="7BAE595A" w14:textId="77777777" w:rsidR="00D201AD" w:rsidRPr="004C1111" w:rsidRDefault="00D201AD" w:rsidP="00D201AD">
      <w:pPr>
        <w:ind w:firstLine="567"/>
        <w:jc w:val="both"/>
        <w:rPr>
          <w:ins w:id="1573" w:author="Gavrilov, Evgeny" w:date="2016-01-18T14:40:00Z"/>
        </w:rPr>
      </w:pPr>
      <w:ins w:id="1574" w:author="Gavrilov, Evgeny" w:date="2016-01-18T14:40:00Z">
        <w:r w:rsidRPr="002D1F6C">
          <w:t xml:space="preserve">        “os_name”: </w:t>
        </w:r>
        <w:r>
          <w:t>Operation system name (Android,iOS)</w:t>
        </w:r>
      </w:ins>
    </w:p>
    <w:p w14:paraId="6AA6BBCB" w14:textId="77777777" w:rsidR="00D201AD" w:rsidRDefault="00D201AD" w:rsidP="00D201AD">
      <w:pPr>
        <w:rPr>
          <w:ins w:id="1575" w:author="Gavrilov, Evgeny" w:date="2016-01-18T14:40:00Z"/>
        </w:rPr>
      </w:pPr>
    </w:p>
    <w:p w14:paraId="197F3C61" w14:textId="77777777" w:rsidR="00D201AD" w:rsidRDefault="00D201AD" w:rsidP="00D201AD">
      <w:pPr>
        <w:ind w:firstLine="567"/>
        <w:jc w:val="both"/>
        <w:rPr>
          <w:ins w:id="1576" w:author="Gavrilov, Evgeny" w:date="2016-01-18T14:40:00Z"/>
        </w:rPr>
      </w:pPr>
      <w:ins w:id="1577" w:author="Gavrilov, Evgeny" w:date="2016-01-18T14:40:00Z">
        <w:r w:rsidRPr="002D1F6C">
          <w:rPr>
            <w:b/>
            <w:sz w:val="30"/>
            <w:szCs w:val="30"/>
          </w:rPr>
          <w:t>Events</w:t>
        </w:r>
        <w:r w:rsidRPr="002D1F6C">
          <w:rPr>
            <w:sz w:val="30"/>
            <w:szCs w:val="30"/>
          </w:rPr>
          <w:t xml:space="preserve"> </w:t>
        </w:r>
        <w:r>
          <w:t>collection example:</w:t>
        </w:r>
      </w:ins>
    </w:p>
    <w:p w14:paraId="413C22B7" w14:textId="77777777" w:rsidR="00D201AD" w:rsidRDefault="00D201AD" w:rsidP="00D201AD">
      <w:pPr>
        <w:ind w:firstLine="567"/>
        <w:jc w:val="both"/>
        <w:rPr>
          <w:ins w:id="1578" w:author="Gavrilov, Evgeny" w:date="2016-01-18T14:40:00Z"/>
          <w:rFonts w:ascii="Verdana" w:hAnsi="Verdana"/>
        </w:rPr>
      </w:pPr>
      <w:ins w:id="1579" w:author="Gavrilov, Evgeny" w:date="2016-01-18T14:40:00Z">
        <w:r>
          <w:t>{      "_id" : ObjectId("559463de56b4ac33079da8be"),</w:t>
        </w:r>
      </w:ins>
    </w:p>
    <w:p w14:paraId="3B0C9947" w14:textId="77777777" w:rsidR="00D201AD" w:rsidRDefault="00D201AD" w:rsidP="00D201AD">
      <w:pPr>
        <w:ind w:firstLine="567"/>
        <w:jc w:val="both"/>
        <w:rPr>
          <w:ins w:id="1580" w:author="Gavrilov, Evgeny" w:date="2016-01-18T14:40:00Z"/>
        </w:rPr>
      </w:pPr>
      <w:ins w:id="1581" w:author="Gavrilov, Evgeny" w:date="2016-01-18T14:40:00Z">
        <w:r>
          <w:t>        "sessionid" : "559463dc56b4ac33079da6a8",</w:t>
        </w:r>
      </w:ins>
    </w:p>
    <w:p w14:paraId="6D61079D" w14:textId="77777777" w:rsidR="00D201AD" w:rsidRDefault="00D201AD" w:rsidP="00D201AD">
      <w:pPr>
        <w:ind w:firstLine="567"/>
        <w:jc w:val="both"/>
        <w:rPr>
          <w:ins w:id="1582" w:author="Gavrilov, Evgeny" w:date="2016-01-18T14:40:00Z"/>
        </w:rPr>
      </w:pPr>
      <w:ins w:id="1583" w:author="Gavrilov, Evgeny" w:date="2016-01-18T14:40:00Z">
        <w:r>
          <w:t>        "devid" : "496AE7ED-E84E-4FCE-A390-717154DC7436",</w:t>
        </w:r>
      </w:ins>
    </w:p>
    <w:p w14:paraId="3E6E1589" w14:textId="77777777" w:rsidR="00D201AD" w:rsidRDefault="00D201AD" w:rsidP="00D201AD">
      <w:pPr>
        <w:ind w:firstLine="567"/>
        <w:jc w:val="both"/>
        <w:rPr>
          <w:ins w:id="1584" w:author="Gavrilov, Evgeny" w:date="2016-01-18T14:40:00Z"/>
        </w:rPr>
      </w:pPr>
      <w:ins w:id="1585" w:author="Gavrilov, Evgeny" w:date="2016-01-18T14:40:00Z">
        <w:r>
          <w:t>        "created_date" : ISODate("2015-07-01T22:04:14.003Z"),</w:t>
        </w:r>
      </w:ins>
    </w:p>
    <w:p w14:paraId="203CFA38" w14:textId="77777777" w:rsidR="00D201AD" w:rsidRDefault="00D201AD" w:rsidP="00D201AD">
      <w:pPr>
        <w:ind w:firstLine="567"/>
        <w:jc w:val="both"/>
        <w:rPr>
          <w:ins w:id="1586" w:author="Gavrilov, Evgeny" w:date="2016-01-18T14:40:00Z"/>
        </w:rPr>
      </w:pPr>
      <w:ins w:id="1587" w:author="Gavrilov, Evgeny" w:date="2016-01-18T14:40:00Z">
        <w:r>
          <w:t>        "client_date" : ISODate("2015-07-01T20:52:23.496Z"),</w:t>
        </w:r>
      </w:ins>
    </w:p>
    <w:p w14:paraId="5E57FAD4" w14:textId="77777777" w:rsidR="00D201AD" w:rsidRDefault="00D201AD" w:rsidP="00D201AD">
      <w:pPr>
        <w:ind w:firstLine="567"/>
        <w:jc w:val="both"/>
        <w:rPr>
          <w:ins w:id="1588" w:author="Gavrilov, Evgeny" w:date="2016-01-18T14:40:00Z"/>
        </w:rPr>
      </w:pPr>
      <w:ins w:id="1589" w:author="Gavrilov, Evgeny" w:date="2016-01-18T14:40:00Z">
        <w:r>
          <w:t xml:space="preserve">        </w:t>
        </w:r>
        <w:r>
          <w:rPr>
            <w:b/>
            <w:bCs/>
          </w:rPr>
          <w:t>“event_type”:” SIP</w:t>
        </w:r>
        <w:r>
          <w:t xml:space="preserve">”             </w:t>
        </w:r>
      </w:ins>
    </w:p>
    <w:p w14:paraId="703E719A" w14:textId="77777777" w:rsidR="00D201AD" w:rsidRDefault="00D201AD" w:rsidP="00D201AD">
      <w:pPr>
        <w:ind w:firstLine="567"/>
        <w:jc w:val="both"/>
        <w:rPr>
          <w:ins w:id="1590" w:author="Gavrilov, Evgeny" w:date="2016-01-18T14:40:00Z"/>
          <w:b/>
          <w:bCs/>
        </w:rPr>
      </w:pPr>
      <w:ins w:id="1591" w:author="Gavrilov, Evgeny" w:date="2016-01-18T14:40:00Z">
        <w:r>
          <w:rPr>
            <w:b/>
            <w:bCs/>
          </w:rPr>
          <w:t>        "event_name" : " SIP_CALL_STATE ",</w:t>
        </w:r>
      </w:ins>
    </w:p>
    <w:p w14:paraId="269911F0" w14:textId="77777777" w:rsidR="00D201AD" w:rsidRDefault="00D201AD" w:rsidP="00D201AD">
      <w:pPr>
        <w:ind w:firstLine="567"/>
        <w:jc w:val="both"/>
        <w:rPr>
          <w:ins w:id="1592" w:author="Gavrilov, Evgeny" w:date="2016-01-18T14:40:00Z"/>
        </w:rPr>
      </w:pPr>
      <w:ins w:id="1593" w:author="Gavrilov, Evgeny" w:date="2016-01-18T14:40:00Z">
        <w:r>
          <w:t>        "event_data" :[ {                               </w:t>
        </w:r>
      </w:ins>
    </w:p>
    <w:p w14:paraId="5951FABA" w14:textId="77777777" w:rsidR="00D201AD" w:rsidRDefault="00D201AD" w:rsidP="00D201AD">
      <w:pPr>
        <w:ind w:firstLine="567"/>
        <w:jc w:val="both"/>
        <w:rPr>
          <w:ins w:id="1594" w:author="Gavrilov, Evgeny" w:date="2016-01-18T14:40:00Z"/>
          <w:b/>
          <w:bCs/>
        </w:rPr>
      </w:pPr>
      <w:ins w:id="1595" w:author="Gavrilov, Evgeny" w:date="2016-01-18T14:40:00Z">
        <w:r>
          <w:rPr>
            <w:b/>
            <w:bCs/>
          </w:rPr>
          <w:t>                "value" : "Success",</w:t>
        </w:r>
      </w:ins>
    </w:p>
    <w:p w14:paraId="390CA9E8" w14:textId="77777777" w:rsidR="00D201AD" w:rsidRDefault="00D201AD" w:rsidP="00D201AD">
      <w:pPr>
        <w:spacing w:line="276" w:lineRule="auto"/>
        <w:ind w:firstLine="567"/>
        <w:jc w:val="both"/>
        <w:rPr>
          <w:ins w:id="1596" w:author="Gavrilov, Evgeny" w:date="2016-01-18T14:40:00Z"/>
          <w:b/>
          <w:bCs/>
          <w:color w:val="FF0000"/>
        </w:rPr>
      </w:pPr>
      <w:ins w:id="1597" w:author="Gavrilov, Evgeny" w:date="2016-01-18T14:40:00Z">
        <w:r>
          <w:rPr>
            <w:b/>
            <w:bCs/>
          </w:rPr>
          <w:t xml:space="preserve">                "label" : " </w:t>
        </w:r>
        <w:r>
          <w:rPr>
            <w:b/>
            <w:bCs/>
            <w:color w:val="FF0000"/>
          </w:rPr>
          <w:t>Status</w:t>
        </w:r>
        <w:r>
          <w:rPr>
            <w:b/>
            <w:bCs/>
          </w:rPr>
          <w:t>",</w:t>
        </w:r>
      </w:ins>
    </w:p>
    <w:p w14:paraId="35DEF82F" w14:textId="77777777" w:rsidR="00D201AD" w:rsidRDefault="00D201AD" w:rsidP="00D201AD">
      <w:pPr>
        <w:ind w:firstLine="567"/>
        <w:jc w:val="both"/>
        <w:rPr>
          <w:ins w:id="1598" w:author="Gavrilov, Evgeny" w:date="2016-01-18T14:40:00Z"/>
        </w:rPr>
      </w:pPr>
      <w:ins w:id="1599" w:author="Gavrilov, Evgeny" w:date="2016-01-18T14:40:00Z">
        <w:r>
          <w:t>                "action" : "",</w:t>
        </w:r>
      </w:ins>
    </w:p>
    <w:p w14:paraId="45E3E0D1" w14:textId="77777777" w:rsidR="00D201AD" w:rsidRDefault="00D201AD" w:rsidP="00D201AD">
      <w:pPr>
        <w:ind w:firstLine="567"/>
        <w:jc w:val="both"/>
        <w:rPr>
          <w:ins w:id="1600" w:author="Gavrilov, Evgeny" w:date="2016-01-18T14:40:00Z"/>
          <w:color w:val="000066"/>
        </w:rPr>
      </w:pPr>
      <w:ins w:id="1601" w:author="Gavrilov, Evgeny" w:date="2016-01-18T14:40:00Z">
        <w:r>
          <w:t>                "category" : ""},</w:t>
        </w:r>
      </w:ins>
    </w:p>
    <w:p w14:paraId="52347F2D" w14:textId="77777777" w:rsidR="00D201AD" w:rsidRDefault="00D201AD" w:rsidP="00D201AD">
      <w:pPr>
        <w:ind w:left="720" w:firstLine="720"/>
        <w:jc w:val="both"/>
        <w:rPr>
          <w:ins w:id="1602" w:author="Gavrilov, Evgeny" w:date="2016-01-18T14:40:00Z"/>
          <w:b/>
          <w:bCs/>
        </w:rPr>
      </w:pPr>
      <w:ins w:id="1603" w:author="Gavrilov, Evgeny" w:date="2016-01-18T14:40:00Z">
        <w:r>
          <w:t>{</w:t>
        </w:r>
        <w:r>
          <w:rPr>
            <w:b/>
            <w:bCs/>
          </w:rPr>
          <w:t>"value" : "0",</w:t>
        </w:r>
      </w:ins>
    </w:p>
    <w:p w14:paraId="42FFC59A" w14:textId="77777777" w:rsidR="00D201AD" w:rsidRDefault="00D201AD" w:rsidP="00D201AD">
      <w:pPr>
        <w:ind w:firstLine="567"/>
        <w:jc w:val="both"/>
        <w:rPr>
          <w:ins w:id="1604" w:author="Gavrilov, Evgeny" w:date="2016-01-18T14:40:00Z"/>
          <w:b/>
          <w:bCs/>
        </w:rPr>
      </w:pPr>
      <w:ins w:id="1605" w:author="Gavrilov, Evgeny" w:date="2016-01-18T14:40:00Z">
        <w:r>
          <w:rPr>
            <w:b/>
            <w:bCs/>
          </w:rPr>
          <w:t xml:space="preserve">                "label" : " </w:t>
        </w:r>
        <w:r>
          <w:rPr>
            <w:b/>
            <w:bCs/>
            <w:color w:val="FF0000"/>
          </w:rPr>
          <w:t>Error code</w:t>
        </w:r>
        <w:r>
          <w:rPr>
            <w:b/>
            <w:bCs/>
          </w:rPr>
          <w:t>",</w:t>
        </w:r>
      </w:ins>
    </w:p>
    <w:p w14:paraId="694C8021" w14:textId="77777777" w:rsidR="00D201AD" w:rsidRDefault="00D201AD" w:rsidP="00D201AD">
      <w:pPr>
        <w:ind w:firstLine="567"/>
        <w:jc w:val="both"/>
        <w:rPr>
          <w:ins w:id="1606" w:author="Gavrilov, Evgeny" w:date="2016-01-18T14:40:00Z"/>
        </w:rPr>
      </w:pPr>
      <w:ins w:id="1607" w:author="Gavrilov, Evgeny" w:date="2016-01-18T14:40:00Z">
        <w:r>
          <w:t>                "action" : "",</w:t>
        </w:r>
      </w:ins>
    </w:p>
    <w:p w14:paraId="36DC745D" w14:textId="77777777" w:rsidR="00D201AD" w:rsidRDefault="00D201AD" w:rsidP="00D201AD">
      <w:pPr>
        <w:ind w:firstLine="567"/>
        <w:jc w:val="both"/>
        <w:rPr>
          <w:ins w:id="1608" w:author="Gavrilov, Evgeny" w:date="2016-01-18T14:40:00Z"/>
        </w:rPr>
      </w:pPr>
      <w:ins w:id="1609" w:author="Gavrilov, Evgeny" w:date="2016-01-18T14:40:00Z">
        <w:r>
          <w:t>                "category" : ""}],</w:t>
        </w:r>
      </w:ins>
    </w:p>
    <w:p w14:paraId="4268EFB9" w14:textId="77777777" w:rsidR="00D201AD" w:rsidRDefault="00D201AD" w:rsidP="00D201AD">
      <w:pPr>
        <w:ind w:firstLine="567"/>
        <w:jc w:val="both"/>
        <w:rPr>
          <w:ins w:id="1610" w:author="Gavrilov, Evgeny" w:date="2016-01-18T14:40:00Z"/>
        </w:rPr>
      </w:pPr>
      <w:ins w:id="1611" w:author="Gavrilov, Evgeny" w:date="2016-01-18T14:40:00Z">
        <w:r>
          <w:t>        "tag" : "",</w:t>
        </w:r>
      </w:ins>
    </w:p>
    <w:p w14:paraId="5317A567" w14:textId="77777777" w:rsidR="00D201AD" w:rsidRDefault="00D201AD" w:rsidP="00D201AD">
      <w:pPr>
        <w:ind w:firstLine="567"/>
        <w:jc w:val="both"/>
        <w:rPr>
          <w:ins w:id="1612" w:author="Gavrilov, Evgeny" w:date="2016-01-18T14:40:00Z"/>
        </w:rPr>
      </w:pPr>
      <w:ins w:id="1613" w:author="Gavrilov, Evgeny" w:date="2016-01-18T14:40:00Z">
        <w:r>
          <w:t>        "phone_number" : "6506145128",</w:t>
        </w:r>
      </w:ins>
    </w:p>
    <w:p w14:paraId="4D313CA7" w14:textId="77777777" w:rsidR="00D201AD" w:rsidRDefault="00D201AD" w:rsidP="00D201AD">
      <w:pPr>
        <w:ind w:firstLine="567"/>
        <w:jc w:val="both"/>
        <w:rPr>
          <w:ins w:id="1614" w:author="Gavrilov, Evgeny" w:date="2016-01-18T14:40:00Z"/>
        </w:rPr>
      </w:pPr>
      <w:ins w:id="1615" w:author="Gavrilov, Evgeny" w:date="2016-01-18T14:40:00Z">
        <w:r>
          <w:t>        "phone_ext" : "107",</w:t>
        </w:r>
      </w:ins>
    </w:p>
    <w:p w14:paraId="74F0C382" w14:textId="77777777" w:rsidR="00D201AD" w:rsidRDefault="00D201AD" w:rsidP="00D201AD">
      <w:pPr>
        <w:ind w:firstLine="567"/>
        <w:jc w:val="both"/>
        <w:rPr>
          <w:ins w:id="1616" w:author="Gavrilov, Evgeny" w:date="2016-01-18T14:40:00Z"/>
        </w:rPr>
      </w:pPr>
      <w:ins w:id="1617" w:author="Gavrilov, Evgeny" w:date="2016-01-18T14:40:00Z">
        <w:r>
          <w:t>        "remote_ip" : "70.214.15.37",</w:t>
        </w:r>
      </w:ins>
    </w:p>
    <w:p w14:paraId="53894132" w14:textId="77777777" w:rsidR="00D201AD" w:rsidRPr="000B7D24" w:rsidRDefault="00D201AD" w:rsidP="00D201AD">
      <w:pPr>
        <w:ind w:firstLine="567"/>
        <w:jc w:val="both"/>
        <w:rPr>
          <w:ins w:id="1618" w:author="Gavrilov, Evgeny" w:date="2016-01-18T14:40:00Z"/>
        </w:rPr>
      </w:pPr>
      <w:ins w:id="1619" w:author="Gavrilov, Evgeny" w:date="2016-01-18T14:40:00Z">
        <w:r>
          <w:t xml:space="preserve">        "db_id":  "546784",</w:t>
        </w:r>
      </w:ins>
    </w:p>
    <w:p w14:paraId="5396F574" w14:textId="77777777" w:rsidR="00D201AD" w:rsidRDefault="00D201AD" w:rsidP="00D201AD">
      <w:pPr>
        <w:ind w:firstLine="567"/>
        <w:jc w:val="both"/>
        <w:rPr>
          <w:ins w:id="1620" w:author="Gavrilov, Evgeny" w:date="2016-01-18T14:40:00Z"/>
        </w:rPr>
      </w:pPr>
      <w:ins w:id="1621" w:author="Gavrilov, Evgeny" w:date="2016-01-18T14:40:00Z">
        <w:r>
          <w:t xml:space="preserve">        “app_version”: “110795”,             </w:t>
        </w:r>
      </w:ins>
    </w:p>
    <w:p w14:paraId="61533842" w14:textId="77777777" w:rsidR="00D201AD" w:rsidRDefault="00D201AD" w:rsidP="00D201AD">
      <w:pPr>
        <w:ind w:firstLine="567"/>
        <w:jc w:val="both"/>
        <w:rPr>
          <w:ins w:id="1622" w:author="Gavrilov, Evgeny" w:date="2016-01-18T14:40:00Z"/>
        </w:rPr>
      </w:pPr>
      <w:ins w:id="1623" w:author="Gavrilov, Evgeny" w:date="2016-01-18T14:40:00Z">
        <w:r>
          <w:t xml:space="preserve">        “os_version”: “8.1.2”,             </w:t>
        </w:r>
      </w:ins>
    </w:p>
    <w:p w14:paraId="50A22301" w14:textId="77777777" w:rsidR="00D201AD" w:rsidRDefault="00D201AD" w:rsidP="00D201AD">
      <w:pPr>
        <w:ind w:firstLine="567"/>
        <w:jc w:val="both"/>
        <w:rPr>
          <w:ins w:id="1624" w:author="Gavrilov, Evgeny" w:date="2016-01-18T14:40:00Z"/>
        </w:rPr>
      </w:pPr>
      <w:ins w:id="1625" w:author="Gavrilov, Evgeny" w:date="2016-01-18T14:40:00Z">
        <w:r>
          <w:t xml:space="preserve">        “app_name”: “mobile”,            </w:t>
        </w:r>
      </w:ins>
    </w:p>
    <w:p w14:paraId="7725ADD5" w14:textId="77777777" w:rsidR="00D201AD" w:rsidRDefault="00D201AD" w:rsidP="00D201AD">
      <w:pPr>
        <w:ind w:firstLine="567"/>
        <w:jc w:val="both"/>
        <w:rPr>
          <w:ins w:id="1626" w:author="Gavrilov, Evgeny" w:date="2016-01-18T14:40:00Z"/>
        </w:rPr>
      </w:pPr>
      <w:ins w:id="1627" w:author="Gavrilov, Evgeny" w:date="2016-01-18T14:40:00Z">
        <w:r>
          <w:t xml:space="preserve">         “hw_info”: “Iphone6Splus”,            </w:t>
        </w:r>
      </w:ins>
    </w:p>
    <w:p w14:paraId="7B8AC7BA" w14:textId="77777777" w:rsidR="00D201AD" w:rsidRDefault="00D201AD" w:rsidP="00D201AD">
      <w:pPr>
        <w:ind w:firstLine="567"/>
        <w:jc w:val="both"/>
        <w:rPr>
          <w:ins w:id="1628" w:author="Gavrilov, Evgeny" w:date="2016-01-18T14:40:00Z"/>
        </w:rPr>
      </w:pPr>
      <w:ins w:id="1629" w:author="Gavrilov, Evgeny" w:date="2016-01-18T14:40:00Z">
        <w:r>
          <w:t xml:space="preserve">        “os_name”: “iOS”        </w:t>
        </w:r>
      </w:ins>
    </w:p>
    <w:p w14:paraId="161D1472" w14:textId="77777777" w:rsidR="00D201AD" w:rsidRDefault="00D201AD" w:rsidP="00D201AD">
      <w:pPr>
        <w:ind w:firstLine="567"/>
        <w:jc w:val="both"/>
        <w:rPr>
          <w:ins w:id="1630" w:author="Gavrilov, Evgeny" w:date="2016-01-18T14:40:00Z"/>
        </w:rPr>
      </w:pPr>
      <w:ins w:id="1631" w:author="Gavrilov, Evgeny" w:date="2016-01-18T14:40:00Z">
        <w:r>
          <w:t>           }</w:t>
        </w:r>
      </w:ins>
    </w:p>
    <w:p w14:paraId="6F454B77" w14:textId="4E968F11" w:rsidR="002F617E" w:rsidDel="00D201AD" w:rsidRDefault="00243754" w:rsidP="006B5CD6">
      <w:pPr>
        <w:ind w:firstLine="567"/>
        <w:jc w:val="both"/>
        <w:rPr>
          <w:del w:id="1632" w:author="Gavrilov, Evgeny" w:date="2016-01-18T14:39:00Z"/>
        </w:rPr>
      </w:pPr>
      <w:del w:id="1633" w:author="Gavrilov, Evgeny" w:date="2016-01-18T14:39:00Z">
        <w:r w:rsidDel="00D201AD">
          <w:delText>Format :</w:delText>
        </w:r>
      </w:del>
    </w:p>
    <w:p w14:paraId="4712BDCB" w14:textId="147923E3" w:rsidR="002D1F6C" w:rsidDel="00D201AD" w:rsidRDefault="002F3162" w:rsidP="006B5CD6">
      <w:pPr>
        <w:ind w:firstLine="567"/>
        <w:jc w:val="both"/>
        <w:rPr>
          <w:del w:id="1634" w:author="Gavrilov, Evgeny" w:date="2016-01-18T14:39:00Z"/>
        </w:rPr>
      </w:pPr>
      <w:del w:id="1635" w:author="Gavrilov, Evgeny" w:date="2016-01-18T14:39:00Z">
        <w:r w:rsidDel="00D201AD">
          <w:delText xml:space="preserve">        "_id"</w:delText>
        </w:r>
        <w:r w:rsidR="002D1F6C" w:rsidDel="00D201AD">
          <w:delText>:  MonogDB row ID</w:delText>
        </w:r>
      </w:del>
    </w:p>
    <w:p w14:paraId="3507E4B2" w14:textId="0D1DF8FF" w:rsidR="002D1F6C" w:rsidDel="00D201AD" w:rsidRDefault="002D1F6C" w:rsidP="006B5CD6">
      <w:pPr>
        <w:ind w:firstLine="567"/>
        <w:jc w:val="both"/>
        <w:rPr>
          <w:del w:id="1636" w:author="Gavrilov, Evgeny" w:date="2016-01-18T14:39:00Z"/>
        </w:rPr>
      </w:pPr>
      <w:del w:id="1637" w:author="Gavrilov, Evgeny" w:date="2016-01-18T14:39:00Z">
        <w:r w:rsidDel="00D201AD">
          <w:delText xml:space="preserve">        "sessionid" :  SessionID</w:delText>
        </w:r>
      </w:del>
    </w:p>
    <w:p w14:paraId="0ADD533D" w14:textId="015BD3A8" w:rsidR="002D1F6C" w:rsidDel="00D201AD" w:rsidRDefault="002D1F6C" w:rsidP="006B5CD6">
      <w:pPr>
        <w:ind w:firstLine="567"/>
        <w:jc w:val="both"/>
        <w:rPr>
          <w:del w:id="1638" w:author="Gavrilov, Evgeny" w:date="2016-01-18T14:39:00Z"/>
        </w:rPr>
      </w:pPr>
      <w:del w:id="1639" w:author="Gavrilov, Evgeny" w:date="2016-01-18T14:39:00Z">
        <w:r w:rsidDel="00D201AD">
          <w:delText xml:space="preserve">        "devid" : DeviceID</w:delText>
        </w:r>
      </w:del>
    </w:p>
    <w:p w14:paraId="67CF0514" w14:textId="34872A1F" w:rsidR="002D1F6C" w:rsidDel="00D201AD" w:rsidRDefault="002F3162" w:rsidP="006B5CD6">
      <w:pPr>
        <w:ind w:firstLine="567"/>
        <w:jc w:val="both"/>
        <w:rPr>
          <w:del w:id="1640" w:author="Gavrilov, Evgeny" w:date="2016-01-18T14:39:00Z"/>
        </w:rPr>
      </w:pPr>
      <w:del w:id="1641" w:author="Gavrilov, Evgeny" w:date="2016-01-18T14:39:00Z">
        <w:r w:rsidDel="00D201AD">
          <w:delText xml:space="preserve">        "created_date"</w:delText>
        </w:r>
        <w:r w:rsidR="002D1F6C" w:rsidDel="00D201AD">
          <w:delText>: Date and time when server save this event</w:delText>
        </w:r>
      </w:del>
    </w:p>
    <w:p w14:paraId="0C02B9C5" w14:textId="11B1CE61" w:rsidR="002D1F6C" w:rsidDel="00D201AD" w:rsidRDefault="002F3162" w:rsidP="006B5CD6">
      <w:pPr>
        <w:ind w:firstLine="567"/>
        <w:jc w:val="both"/>
        <w:rPr>
          <w:del w:id="1642" w:author="Gavrilov, Evgeny" w:date="2016-01-18T14:39:00Z"/>
        </w:rPr>
      </w:pPr>
      <w:del w:id="1643" w:author="Gavrilov, Evgeny" w:date="2016-01-18T14:39:00Z">
        <w:r w:rsidDel="00D201AD">
          <w:delText xml:space="preserve">        "client_date"</w:delText>
        </w:r>
        <w:r w:rsidR="002D1F6C" w:rsidDel="00D201AD">
          <w:delText>: Date and time when event was generated</w:delText>
        </w:r>
      </w:del>
    </w:p>
    <w:p w14:paraId="0ABBF852" w14:textId="11F201F7" w:rsidR="0012143D" w:rsidDel="00D201AD" w:rsidRDefault="002D1F6C" w:rsidP="006B5CD6">
      <w:pPr>
        <w:ind w:firstLine="567"/>
        <w:jc w:val="both"/>
        <w:rPr>
          <w:del w:id="1644" w:author="Gavrilov, Evgeny" w:date="2016-01-18T14:39:00Z"/>
        </w:rPr>
      </w:pPr>
      <w:del w:id="1645" w:author="Gavrilov, Evgeny" w:date="2016-01-18T14:39:00Z">
        <w:r w:rsidDel="00D201AD">
          <w:delText xml:space="preserve">        </w:delText>
        </w:r>
        <w:r w:rsidRPr="002D1F6C" w:rsidDel="00D201AD">
          <w:delText>“event_type”:</w:delText>
        </w:r>
        <w:r w:rsidDel="00D201AD">
          <w:delText xml:space="preserve"> Event Type</w:delText>
        </w:r>
        <w:r w:rsidRPr="002D1F6C" w:rsidDel="00D201AD">
          <w:delText xml:space="preserve">  </w:delText>
        </w:r>
      </w:del>
    </w:p>
    <w:p w14:paraId="5F9D6473" w14:textId="603E8DB5" w:rsidR="002D1F6C" w:rsidDel="00D201AD" w:rsidRDefault="002D1F6C" w:rsidP="006B5CD6">
      <w:pPr>
        <w:ind w:firstLine="567"/>
        <w:jc w:val="both"/>
        <w:rPr>
          <w:del w:id="1646" w:author="Gavrilov, Evgeny" w:date="2016-01-18T14:39:00Z"/>
        </w:rPr>
      </w:pPr>
      <w:del w:id="1647" w:author="Gavrilov, Evgeny" w:date="2016-01-18T14:39:00Z">
        <w:r w:rsidRPr="002D1F6C" w:rsidDel="00D201AD">
          <w:delText xml:space="preserve">           </w:delText>
        </w:r>
      </w:del>
    </w:p>
    <w:p w14:paraId="34237E39" w14:textId="5E0C2DEC" w:rsidR="002D1F6C" w:rsidDel="00D201AD" w:rsidRDefault="002F3162" w:rsidP="006B5CD6">
      <w:pPr>
        <w:ind w:firstLine="567"/>
        <w:jc w:val="both"/>
        <w:rPr>
          <w:del w:id="1648" w:author="Gavrilov, Evgeny" w:date="2016-01-18T14:39:00Z"/>
        </w:rPr>
      </w:pPr>
      <w:del w:id="1649" w:author="Gavrilov, Evgeny" w:date="2016-01-18T14:39:00Z">
        <w:r w:rsidDel="00D201AD">
          <w:delText xml:space="preserve">        "event_name"</w:delText>
        </w:r>
        <w:r w:rsidR="002D1F6C" w:rsidDel="00D201AD">
          <w:delText>: Event Name</w:delText>
        </w:r>
      </w:del>
    </w:p>
    <w:p w14:paraId="4D465B38" w14:textId="64D63C55" w:rsidR="002D1F6C" w:rsidDel="00D201AD" w:rsidRDefault="002D1F6C" w:rsidP="006B5CD6">
      <w:pPr>
        <w:ind w:firstLine="567"/>
        <w:jc w:val="both"/>
        <w:rPr>
          <w:del w:id="1650" w:author="Gavrilov, Evgeny" w:date="2016-01-18T14:39:00Z"/>
        </w:rPr>
      </w:pPr>
      <w:del w:id="1651" w:author="Gavrilov, Evgeny" w:date="2016-01-18T14:39:00Z">
        <w:r w:rsidDel="00D201AD">
          <w:delText xml:space="preserve">        </w:delText>
        </w:r>
        <w:r w:rsidR="002F3162" w:rsidDel="00D201AD">
          <w:delText>"event_data": Event data (Array)</w:delText>
        </w:r>
        <w:r w:rsidDel="00D201AD">
          <w:delText>, contains Labels and value for every label</w:delText>
        </w:r>
      </w:del>
    </w:p>
    <w:p w14:paraId="1F265B32" w14:textId="72E40EE0" w:rsidR="002D1F6C" w:rsidDel="00D201AD" w:rsidRDefault="002F3162" w:rsidP="006B5CD6">
      <w:pPr>
        <w:ind w:firstLine="567"/>
        <w:jc w:val="both"/>
        <w:rPr>
          <w:del w:id="1652" w:author="Gavrilov, Evgeny" w:date="2016-01-18T14:39:00Z"/>
        </w:rPr>
      </w:pPr>
      <w:del w:id="1653" w:author="Gavrilov, Evgeny" w:date="2016-01-18T14:39:00Z">
        <w:r w:rsidDel="00D201AD">
          <w:delText xml:space="preserve">        "tag"</w:delText>
        </w:r>
        <w:r w:rsidR="002D1F6C" w:rsidDel="00D201AD">
          <w:delText>:  Some tag from MA</w:delText>
        </w:r>
      </w:del>
    </w:p>
    <w:p w14:paraId="1D855D91" w14:textId="497BB023" w:rsidR="002D1F6C" w:rsidDel="00D201AD" w:rsidRDefault="002F3162" w:rsidP="006B5CD6">
      <w:pPr>
        <w:ind w:firstLine="567"/>
        <w:jc w:val="both"/>
        <w:rPr>
          <w:del w:id="1654" w:author="Gavrilov, Evgeny" w:date="2016-01-18T14:39:00Z"/>
        </w:rPr>
      </w:pPr>
      <w:del w:id="1655" w:author="Gavrilov, Evgeny" w:date="2016-01-18T14:39:00Z">
        <w:r w:rsidDel="00D201AD">
          <w:delText xml:space="preserve">        "phone_number": Phone </w:delText>
        </w:r>
        <w:r w:rsidR="002D1F6C" w:rsidDel="00D201AD">
          <w:delText>number</w:delText>
        </w:r>
        <w:r w:rsidRPr="002F3162" w:rsidDel="00D201AD">
          <w:delText xml:space="preserve"> </w:delText>
        </w:r>
        <w:r w:rsidR="002D1F6C" w:rsidDel="00D201AD">
          <w:delText>(ooma account)</w:delText>
        </w:r>
      </w:del>
    </w:p>
    <w:p w14:paraId="20633355" w14:textId="01EF394D" w:rsidR="002D1F6C" w:rsidDel="00D201AD" w:rsidRDefault="002D1F6C" w:rsidP="006B5CD6">
      <w:pPr>
        <w:ind w:firstLine="567"/>
        <w:jc w:val="both"/>
        <w:rPr>
          <w:del w:id="1656" w:author="Gavrilov, Evgeny" w:date="2016-01-18T14:39:00Z"/>
        </w:rPr>
      </w:pPr>
      <w:del w:id="1657" w:author="Gavrilov, Evgeny" w:date="2016-01-18T14:39:00Z">
        <w:r w:rsidDel="00D201AD">
          <w:delText xml:space="preserve">        </w:delText>
        </w:r>
        <w:r w:rsidR="002F3162" w:rsidDel="00D201AD">
          <w:delText>"phone_ext"</w:delText>
        </w:r>
        <w:r w:rsidDel="00D201AD">
          <w:delText>: phone extension ( for office)</w:delText>
        </w:r>
      </w:del>
    </w:p>
    <w:p w14:paraId="18B50B70" w14:textId="3B2CAC0C" w:rsidR="002D1F6C" w:rsidRPr="002F3162" w:rsidDel="00D201AD" w:rsidRDefault="002F3162" w:rsidP="006B5CD6">
      <w:pPr>
        <w:ind w:firstLine="567"/>
        <w:jc w:val="both"/>
        <w:rPr>
          <w:del w:id="1658" w:author="Gavrilov, Evgeny" w:date="2016-01-18T14:39:00Z"/>
        </w:rPr>
      </w:pPr>
      <w:del w:id="1659" w:author="Gavrilov, Evgeny" w:date="2016-01-18T14:39:00Z">
        <w:r w:rsidDel="00D201AD">
          <w:delText xml:space="preserve">        "remote_ip"</w:delText>
        </w:r>
        <w:r w:rsidR="002D1F6C" w:rsidDel="00D201AD">
          <w:delText xml:space="preserve">: </w:delText>
        </w:r>
        <w:r w:rsidRPr="002F3162" w:rsidDel="00D201AD">
          <w:delText xml:space="preserve"> </w:delText>
        </w:r>
        <w:r w:rsidDel="00D201AD">
          <w:delText>client remote IP Address</w:delText>
        </w:r>
      </w:del>
    </w:p>
    <w:p w14:paraId="6FE6A2B7" w14:textId="62925F41" w:rsidR="000B7D24" w:rsidRPr="002F3162" w:rsidDel="00D201AD" w:rsidRDefault="000B7D24" w:rsidP="00965027">
      <w:pPr>
        <w:ind w:firstLine="567"/>
        <w:jc w:val="both"/>
        <w:rPr>
          <w:ins w:id="1660" w:author="Pavnyk, Stanislav" w:date="2015-10-28T18:45:00Z"/>
          <w:del w:id="1661" w:author="Gavrilov, Evgeny" w:date="2016-01-18T14:39:00Z"/>
        </w:rPr>
      </w:pPr>
      <w:ins w:id="1662" w:author="Pavnyk, Stanislav" w:date="2015-10-28T18:45:00Z">
        <w:del w:id="1663" w:author="Gavrilov, Evgeny" w:date="2016-01-18T14:39:00Z">
          <w:r w:rsidDel="00D201AD">
            <w:delText xml:space="preserve">        "db_id":  id from APP local DB</w:delText>
          </w:r>
        </w:del>
      </w:ins>
    </w:p>
    <w:p w14:paraId="74848D11" w14:textId="11144EF7" w:rsidR="002D1F6C" w:rsidRPr="002D1F6C" w:rsidDel="00D201AD" w:rsidRDefault="002D1F6C" w:rsidP="006B5CD6">
      <w:pPr>
        <w:ind w:firstLine="567"/>
        <w:jc w:val="both"/>
        <w:rPr>
          <w:del w:id="1664" w:author="Gavrilov, Evgeny" w:date="2016-01-18T14:39:00Z"/>
        </w:rPr>
      </w:pPr>
      <w:del w:id="1665" w:author="Gavrilov, Evgeny" w:date="2016-01-18T14:39:00Z">
        <w:r w:rsidRPr="002D1F6C" w:rsidDel="00D201AD">
          <w:delText xml:space="preserve">        “app_version”: </w:delText>
        </w:r>
        <w:r w:rsidR="002F3162" w:rsidDel="00D201AD">
          <w:delText xml:space="preserve"> application version</w:delText>
        </w:r>
        <w:r w:rsidRPr="002D1F6C" w:rsidDel="00D201AD">
          <w:delText xml:space="preserve">             </w:delText>
        </w:r>
      </w:del>
    </w:p>
    <w:p w14:paraId="1C24CD06" w14:textId="6274F201" w:rsidR="002D1F6C" w:rsidRPr="002D1F6C" w:rsidDel="00D201AD" w:rsidRDefault="002D1F6C" w:rsidP="006B5CD6">
      <w:pPr>
        <w:ind w:firstLine="567"/>
        <w:jc w:val="both"/>
        <w:rPr>
          <w:del w:id="1666" w:author="Gavrilov, Evgeny" w:date="2016-01-18T14:39:00Z"/>
        </w:rPr>
      </w:pPr>
      <w:del w:id="1667" w:author="Gavrilov, Evgeny" w:date="2016-01-18T14:39:00Z">
        <w:r w:rsidRPr="002D1F6C" w:rsidDel="00D201AD">
          <w:delText xml:space="preserve">        “os_version”: </w:delText>
        </w:r>
        <w:r w:rsidR="002F3162" w:rsidDel="00D201AD">
          <w:delText>Operation system version</w:delText>
        </w:r>
        <w:r w:rsidRPr="002D1F6C" w:rsidDel="00D201AD">
          <w:delText xml:space="preserve">             </w:delText>
        </w:r>
      </w:del>
    </w:p>
    <w:p w14:paraId="4ADA1ECB" w14:textId="2413EAA8" w:rsidR="002D1F6C" w:rsidRPr="002D1F6C" w:rsidDel="00D201AD" w:rsidRDefault="002D1F6C" w:rsidP="006B5CD6">
      <w:pPr>
        <w:ind w:firstLine="567"/>
        <w:jc w:val="both"/>
        <w:rPr>
          <w:del w:id="1668" w:author="Gavrilov, Evgeny" w:date="2016-01-18T14:39:00Z"/>
        </w:rPr>
      </w:pPr>
      <w:del w:id="1669" w:author="Gavrilov, Evgeny" w:date="2016-01-18T14:39:00Z">
        <w:r w:rsidRPr="002D1F6C" w:rsidDel="00D201AD">
          <w:delText xml:space="preserve">        “app_name”: </w:delText>
        </w:r>
        <w:r w:rsidR="002F3162" w:rsidDel="00D201AD">
          <w:delText xml:space="preserve"> Application name</w:delText>
        </w:r>
        <w:r w:rsidRPr="002D1F6C" w:rsidDel="00D201AD">
          <w:delText xml:space="preserve">            </w:delText>
        </w:r>
      </w:del>
    </w:p>
    <w:p w14:paraId="2CDC33C1" w14:textId="60F1A13E" w:rsidR="002D1F6C" w:rsidRPr="002D1F6C" w:rsidDel="00D201AD" w:rsidRDefault="002D1F6C" w:rsidP="006B5CD6">
      <w:pPr>
        <w:ind w:firstLine="567"/>
        <w:jc w:val="both"/>
        <w:rPr>
          <w:del w:id="1670" w:author="Gavrilov, Evgeny" w:date="2016-01-18T14:39:00Z"/>
        </w:rPr>
      </w:pPr>
      <w:del w:id="1671" w:author="Gavrilov, Evgeny" w:date="2016-01-18T14:39:00Z">
        <w:r w:rsidRPr="002D1F6C" w:rsidDel="00D201AD">
          <w:delText xml:space="preserve">         “hw_info”: </w:delText>
        </w:r>
        <w:r w:rsidR="002F3162" w:rsidDel="00D201AD">
          <w:delText xml:space="preserve"> Hardware model</w:delText>
        </w:r>
      </w:del>
    </w:p>
    <w:p w14:paraId="16BA3D12" w14:textId="73781658" w:rsidR="002D1F6C" w:rsidRPr="004C1111" w:rsidDel="00D201AD" w:rsidRDefault="002D1F6C" w:rsidP="006B5CD6">
      <w:pPr>
        <w:ind w:firstLine="567"/>
        <w:jc w:val="both"/>
        <w:rPr>
          <w:del w:id="1672" w:author="Gavrilov, Evgeny" w:date="2016-01-18T14:39:00Z"/>
        </w:rPr>
      </w:pPr>
      <w:del w:id="1673" w:author="Gavrilov, Evgeny" w:date="2016-01-18T14:39:00Z">
        <w:r w:rsidRPr="002D1F6C" w:rsidDel="00D201AD">
          <w:delText xml:space="preserve">        “os_name”: </w:delText>
        </w:r>
        <w:r w:rsidR="002F3162" w:rsidDel="00D201AD">
          <w:delText>Operation system name (Android,iOS)</w:delText>
        </w:r>
      </w:del>
    </w:p>
    <w:p w14:paraId="27AB0DE1" w14:textId="60FE1777" w:rsidR="00EA39A5" w:rsidDel="00D201AD" w:rsidRDefault="00EA39A5" w:rsidP="006B5CD6">
      <w:pPr>
        <w:ind w:firstLine="567"/>
        <w:rPr>
          <w:del w:id="1674" w:author="Gavrilov, Evgeny" w:date="2016-01-18T14:39:00Z"/>
        </w:rPr>
      </w:pPr>
    </w:p>
    <w:p w14:paraId="2AF62638" w14:textId="0ED726D8" w:rsidR="00A37D23" w:rsidDel="00D201AD" w:rsidRDefault="00A37D23" w:rsidP="002F617E">
      <w:pPr>
        <w:rPr>
          <w:del w:id="1675" w:author="Gavrilov, Evgeny" w:date="2016-01-18T14:39:00Z"/>
        </w:rPr>
      </w:pPr>
    </w:p>
    <w:p w14:paraId="441CEEE8" w14:textId="2F76B2F6" w:rsidR="002F3162" w:rsidDel="00D201AD" w:rsidRDefault="002F3162" w:rsidP="006B5CD6">
      <w:pPr>
        <w:ind w:firstLine="567"/>
        <w:jc w:val="both"/>
        <w:rPr>
          <w:del w:id="1676" w:author="Gavrilov, Evgeny" w:date="2016-01-18T14:39:00Z"/>
        </w:rPr>
      </w:pPr>
      <w:del w:id="1677" w:author="Gavrilov, Evgeny" w:date="2016-01-18T14:39:00Z">
        <w:r w:rsidRPr="002D1F6C" w:rsidDel="00D201AD">
          <w:rPr>
            <w:b/>
            <w:sz w:val="30"/>
            <w:szCs w:val="30"/>
          </w:rPr>
          <w:delText>Events</w:delText>
        </w:r>
        <w:r w:rsidRPr="002D1F6C" w:rsidDel="00D201AD">
          <w:rPr>
            <w:sz w:val="30"/>
            <w:szCs w:val="30"/>
          </w:rPr>
          <w:delText xml:space="preserve"> </w:delText>
        </w:r>
        <w:r w:rsidDel="00D201AD">
          <w:delText>collection example:</w:delText>
        </w:r>
      </w:del>
    </w:p>
    <w:p w14:paraId="24C853E4" w14:textId="0CC82F85" w:rsidR="002F3162" w:rsidDel="00D201AD" w:rsidRDefault="002F3162" w:rsidP="006B5CD6">
      <w:pPr>
        <w:ind w:firstLine="567"/>
        <w:jc w:val="both"/>
        <w:rPr>
          <w:del w:id="1678" w:author="Gavrilov, Evgeny" w:date="2016-01-18T14:39:00Z"/>
          <w:rFonts w:ascii="Verdana" w:hAnsi="Verdana"/>
        </w:rPr>
      </w:pPr>
      <w:del w:id="1679" w:author="Gavrilov, Evgeny" w:date="2016-01-18T14:39:00Z">
        <w:r w:rsidDel="00D201AD">
          <w:delText>{      "_id" : ObjectId("559463de56b4ac33079da8be"),</w:delText>
        </w:r>
      </w:del>
    </w:p>
    <w:p w14:paraId="3447181D" w14:textId="35CDFEC2" w:rsidR="002F3162" w:rsidDel="00D201AD" w:rsidRDefault="002F3162" w:rsidP="006B5CD6">
      <w:pPr>
        <w:ind w:firstLine="567"/>
        <w:jc w:val="both"/>
        <w:rPr>
          <w:del w:id="1680" w:author="Gavrilov, Evgeny" w:date="2016-01-18T14:39:00Z"/>
        </w:rPr>
      </w:pPr>
      <w:del w:id="1681" w:author="Gavrilov, Evgeny" w:date="2016-01-18T14:39:00Z">
        <w:r w:rsidDel="00D201AD">
          <w:delText>        "sessionid" : "559463dc56b4ac33079da6a8",</w:delText>
        </w:r>
      </w:del>
    </w:p>
    <w:p w14:paraId="2674D28D" w14:textId="24B6E01A" w:rsidR="002F3162" w:rsidDel="00D201AD" w:rsidRDefault="002F3162" w:rsidP="006B5CD6">
      <w:pPr>
        <w:ind w:firstLine="567"/>
        <w:jc w:val="both"/>
        <w:rPr>
          <w:del w:id="1682" w:author="Gavrilov, Evgeny" w:date="2016-01-18T14:39:00Z"/>
        </w:rPr>
      </w:pPr>
      <w:del w:id="1683" w:author="Gavrilov, Evgeny" w:date="2016-01-18T14:39:00Z">
        <w:r w:rsidDel="00D201AD">
          <w:delText>        "devid" : "496AE7ED-E84E-4FCE-A390-717154DC7436",</w:delText>
        </w:r>
      </w:del>
    </w:p>
    <w:p w14:paraId="6ABE1FAC" w14:textId="61D67833" w:rsidR="002F3162" w:rsidDel="00D201AD" w:rsidRDefault="002F3162" w:rsidP="006B5CD6">
      <w:pPr>
        <w:ind w:firstLine="567"/>
        <w:jc w:val="both"/>
        <w:rPr>
          <w:del w:id="1684" w:author="Gavrilov, Evgeny" w:date="2016-01-18T14:39:00Z"/>
        </w:rPr>
      </w:pPr>
      <w:del w:id="1685" w:author="Gavrilov, Evgeny" w:date="2016-01-18T14:39:00Z">
        <w:r w:rsidDel="00D201AD">
          <w:delText>        "created_date" : ISODate("2015-07-01T22:04:14.003Z"),</w:delText>
        </w:r>
      </w:del>
    </w:p>
    <w:p w14:paraId="1AD1E905" w14:textId="30B7D238" w:rsidR="002F3162" w:rsidDel="00D201AD" w:rsidRDefault="002F3162" w:rsidP="006B5CD6">
      <w:pPr>
        <w:ind w:firstLine="567"/>
        <w:jc w:val="both"/>
        <w:rPr>
          <w:del w:id="1686" w:author="Gavrilov, Evgeny" w:date="2016-01-18T14:39:00Z"/>
        </w:rPr>
      </w:pPr>
      <w:del w:id="1687" w:author="Gavrilov, Evgeny" w:date="2016-01-18T14:39:00Z">
        <w:r w:rsidDel="00D201AD">
          <w:delText>        "client_date" : ISODate("2015-07-01T20:52:23.496Z"),</w:delText>
        </w:r>
      </w:del>
    </w:p>
    <w:p w14:paraId="01E52F00" w14:textId="402649E7" w:rsidR="002F3162" w:rsidDel="00D201AD" w:rsidRDefault="002F3162" w:rsidP="006B5CD6">
      <w:pPr>
        <w:ind w:firstLine="567"/>
        <w:jc w:val="both"/>
        <w:rPr>
          <w:del w:id="1688" w:author="Gavrilov, Evgeny" w:date="2016-01-18T14:39:00Z"/>
        </w:rPr>
      </w:pPr>
      <w:del w:id="1689" w:author="Gavrilov, Evgeny" w:date="2016-01-18T14:39:00Z">
        <w:r w:rsidDel="00D201AD">
          <w:delText xml:space="preserve">        </w:delText>
        </w:r>
        <w:r w:rsidDel="00D201AD">
          <w:rPr>
            <w:b/>
            <w:bCs/>
          </w:rPr>
          <w:delText>“event_type”:” SIP</w:delText>
        </w:r>
        <w:r w:rsidDel="00D201AD">
          <w:delText xml:space="preserve">”             </w:delText>
        </w:r>
      </w:del>
    </w:p>
    <w:p w14:paraId="5048BFBB" w14:textId="4A130F07" w:rsidR="002F3162" w:rsidDel="00D201AD" w:rsidRDefault="002F3162" w:rsidP="006B5CD6">
      <w:pPr>
        <w:ind w:firstLine="567"/>
        <w:jc w:val="both"/>
        <w:rPr>
          <w:del w:id="1690" w:author="Gavrilov, Evgeny" w:date="2016-01-18T14:39:00Z"/>
          <w:b/>
          <w:bCs/>
        </w:rPr>
      </w:pPr>
      <w:del w:id="1691" w:author="Gavrilov, Evgeny" w:date="2016-01-18T14:39:00Z">
        <w:r w:rsidDel="00D201AD">
          <w:rPr>
            <w:b/>
            <w:bCs/>
          </w:rPr>
          <w:delText>        "event_name" : " SIP_CALL_STATE ",</w:delText>
        </w:r>
      </w:del>
    </w:p>
    <w:p w14:paraId="11F053A3" w14:textId="6E9A50A3" w:rsidR="002F3162" w:rsidDel="00D201AD" w:rsidRDefault="002F3162" w:rsidP="006B5CD6">
      <w:pPr>
        <w:ind w:firstLine="567"/>
        <w:jc w:val="both"/>
        <w:rPr>
          <w:del w:id="1692" w:author="Gavrilov, Evgeny" w:date="2016-01-18T14:39:00Z"/>
        </w:rPr>
      </w:pPr>
      <w:del w:id="1693" w:author="Gavrilov, Evgeny" w:date="2016-01-18T14:39:00Z">
        <w:r w:rsidDel="00D201AD">
          <w:delText>        "event_data" :[ {                               </w:delText>
        </w:r>
      </w:del>
    </w:p>
    <w:p w14:paraId="4BC55181" w14:textId="788CB584" w:rsidR="002F3162" w:rsidDel="00D201AD" w:rsidRDefault="002F3162" w:rsidP="006B5CD6">
      <w:pPr>
        <w:ind w:firstLine="567"/>
        <w:jc w:val="both"/>
        <w:rPr>
          <w:del w:id="1694" w:author="Gavrilov, Evgeny" w:date="2016-01-18T14:39:00Z"/>
          <w:b/>
          <w:bCs/>
        </w:rPr>
      </w:pPr>
      <w:del w:id="1695" w:author="Gavrilov, Evgeny" w:date="2016-01-18T14:39:00Z">
        <w:r w:rsidDel="00D201AD">
          <w:rPr>
            <w:b/>
            <w:bCs/>
          </w:rPr>
          <w:delText>                "value" : "Success",</w:delText>
        </w:r>
      </w:del>
    </w:p>
    <w:p w14:paraId="6BD4B207" w14:textId="502F24D9" w:rsidR="002F3162" w:rsidDel="00D201AD" w:rsidRDefault="002F3162" w:rsidP="006B5CD6">
      <w:pPr>
        <w:spacing w:line="276" w:lineRule="auto"/>
        <w:ind w:firstLine="567"/>
        <w:jc w:val="both"/>
        <w:rPr>
          <w:del w:id="1696" w:author="Gavrilov, Evgeny" w:date="2016-01-18T14:39:00Z"/>
          <w:b/>
          <w:bCs/>
          <w:color w:val="FF0000"/>
        </w:rPr>
      </w:pPr>
      <w:del w:id="1697" w:author="Gavrilov, Evgeny" w:date="2016-01-18T14:39:00Z">
        <w:r w:rsidDel="00D201AD">
          <w:rPr>
            <w:b/>
            <w:bCs/>
          </w:rPr>
          <w:delText xml:space="preserve">                "label" : " </w:delText>
        </w:r>
        <w:r w:rsidDel="00D201AD">
          <w:rPr>
            <w:b/>
            <w:bCs/>
            <w:color w:val="FF0000"/>
          </w:rPr>
          <w:delText>Status</w:delText>
        </w:r>
        <w:r w:rsidDel="00D201AD">
          <w:rPr>
            <w:b/>
            <w:bCs/>
          </w:rPr>
          <w:delText>",</w:delText>
        </w:r>
      </w:del>
    </w:p>
    <w:p w14:paraId="59BEB386" w14:textId="5791469C" w:rsidR="002F3162" w:rsidDel="00D201AD" w:rsidRDefault="002F3162" w:rsidP="006B5CD6">
      <w:pPr>
        <w:ind w:firstLine="567"/>
        <w:jc w:val="both"/>
        <w:rPr>
          <w:del w:id="1698" w:author="Gavrilov, Evgeny" w:date="2016-01-18T14:39:00Z"/>
        </w:rPr>
      </w:pPr>
      <w:del w:id="1699" w:author="Gavrilov, Evgeny" w:date="2016-01-18T14:39:00Z">
        <w:r w:rsidDel="00D201AD">
          <w:delText>                "action" : "",</w:delText>
        </w:r>
      </w:del>
    </w:p>
    <w:p w14:paraId="03F9F4A0" w14:textId="14419427" w:rsidR="002F3162" w:rsidDel="00D201AD" w:rsidRDefault="002F3162" w:rsidP="006B5CD6">
      <w:pPr>
        <w:ind w:firstLine="567"/>
        <w:jc w:val="both"/>
        <w:rPr>
          <w:del w:id="1700" w:author="Gavrilov, Evgeny" w:date="2016-01-18T14:39:00Z"/>
          <w:color w:val="000066"/>
        </w:rPr>
      </w:pPr>
      <w:del w:id="1701" w:author="Gavrilov, Evgeny" w:date="2016-01-18T14:39:00Z">
        <w:r w:rsidDel="00D201AD">
          <w:delText>                "category" : ""},</w:delText>
        </w:r>
      </w:del>
    </w:p>
    <w:p w14:paraId="272A428B" w14:textId="660D45D5" w:rsidR="002F3162" w:rsidDel="00D201AD" w:rsidRDefault="002F3162" w:rsidP="006B5CD6">
      <w:pPr>
        <w:ind w:firstLine="567"/>
        <w:jc w:val="both"/>
        <w:rPr>
          <w:del w:id="1702" w:author="Gavrilov, Evgeny" w:date="2016-01-18T14:39:00Z"/>
          <w:b/>
          <w:bCs/>
        </w:rPr>
      </w:pPr>
      <w:del w:id="1703" w:author="Gavrilov, Evgeny" w:date="2016-01-18T14:39:00Z">
        <w:r w:rsidDel="00D201AD">
          <w:delText>{</w:delText>
        </w:r>
        <w:r w:rsidDel="00D201AD">
          <w:rPr>
            <w:b/>
            <w:bCs/>
          </w:rPr>
          <w:delText>"value" : "0",</w:delText>
        </w:r>
      </w:del>
    </w:p>
    <w:p w14:paraId="1B478C9D" w14:textId="0592B60D" w:rsidR="002F3162" w:rsidDel="00D201AD" w:rsidRDefault="002F3162" w:rsidP="006B5CD6">
      <w:pPr>
        <w:ind w:firstLine="567"/>
        <w:jc w:val="both"/>
        <w:rPr>
          <w:del w:id="1704" w:author="Gavrilov, Evgeny" w:date="2016-01-18T14:39:00Z"/>
          <w:b/>
          <w:bCs/>
        </w:rPr>
      </w:pPr>
      <w:del w:id="1705" w:author="Gavrilov, Evgeny" w:date="2016-01-18T14:39:00Z">
        <w:r w:rsidDel="00D201AD">
          <w:rPr>
            <w:b/>
            <w:bCs/>
          </w:rPr>
          <w:delText xml:space="preserve">                "label" : " </w:delText>
        </w:r>
        <w:r w:rsidDel="00D201AD">
          <w:rPr>
            <w:b/>
            <w:bCs/>
            <w:color w:val="FF0000"/>
          </w:rPr>
          <w:delText>Error code</w:delText>
        </w:r>
        <w:r w:rsidDel="00D201AD">
          <w:rPr>
            <w:b/>
            <w:bCs/>
          </w:rPr>
          <w:delText>",</w:delText>
        </w:r>
      </w:del>
    </w:p>
    <w:p w14:paraId="22EA2CC4" w14:textId="196E099D" w:rsidR="002F3162" w:rsidDel="00D201AD" w:rsidRDefault="002F3162" w:rsidP="006B5CD6">
      <w:pPr>
        <w:ind w:firstLine="567"/>
        <w:jc w:val="both"/>
        <w:rPr>
          <w:del w:id="1706" w:author="Gavrilov, Evgeny" w:date="2016-01-18T14:39:00Z"/>
        </w:rPr>
      </w:pPr>
      <w:del w:id="1707" w:author="Gavrilov, Evgeny" w:date="2016-01-18T14:39:00Z">
        <w:r w:rsidDel="00D201AD">
          <w:delText>                "action" : "",</w:delText>
        </w:r>
      </w:del>
    </w:p>
    <w:p w14:paraId="0CC42ADB" w14:textId="4276DBB2" w:rsidR="002F3162" w:rsidDel="00D201AD" w:rsidRDefault="002F3162" w:rsidP="006B5CD6">
      <w:pPr>
        <w:ind w:firstLine="567"/>
        <w:jc w:val="both"/>
        <w:rPr>
          <w:del w:id="1708" w:author="Gavrilov, Evgeny" w:date="2016-01-18T14:39:00Z"/>
        </w:rPr>
      </w:pPr>
      <w:del w:id="1709" w:author="Gavrilov, Evgeny" w:date="2016-01-18T14:39:00Z">
        <w:r w:rsidDel="00D201AD">
          <w:delText>                "category" : ""}],</w:delText>
        </w:r>
      </w:del>
    </w:p>
    <w:p w14:paraId="5CACCA41" w14:textId="2780E8A5" w:rsidR="002F3162" w:rsidDel="00D201AD" w:rsidRDefault="002F3162" w:rsidP="006B5CD6">
      <w:pPr>
        <w:ind w:firstLine="567"/>
        <w:jc w:val="both"/>
        <w:rPr>
          <w:del w:id="1710" w:author="Gavrilov, Evgeny" w:date="2016-01-18T14:39:00Z"/>
        </w:rPr>
      </w:pPr>
      <w:del w:id="1711" w:author="Gavrilov, Evgeny" w:date="2016-01-18T14:39:00Z">
        <w:r w:rsidDel="00D201AD">
          <w:delText>        "tag" : "",</w:delText>
        </w:r>
      </w:del>
    </w:p>
    <w:p w14:paraId="6BD81061" w14:textId="50303B36" w:rsidR="002F3162" w:rsidDel="00D201AD" w:rsidRDefault="002F3162" w:rsidP="006B5CD6">
      <w:pPr>
        <w:ind w:firstLine="567"/>
        <w:jc w:val="both"/>
        <w:rPr>
          <w:del w:id="1712" w:author="Gavrilov, Evgeny" w:date="2016-01-18T14:39:00Z"/>
        </w:rPr>
      </w:pPr>
      <w:del w:id="1713" w:author="Gavrilov, Evgeny" w:date="2016-01-18T14:39:00Z">
        <w:r w:rsidDel="00D201AD">
          <w:delText>        "phone_number" : "6506145128",</w:delText>
        </w:r>
      </w:del>
    </w:p>
    <w:p w14:paraId="5AF9413D" w14:textId="24B0B162" w:rsidR="002F3162" w:rsidDel="00D201AD" w:rsidRDefault="002F3162" w:rsidP="006B5CD6">
      <w:pPr>
        <w:ind w:firstLine="567"/>
        <w:jc w:val="both"/>
        <w:rPr>
          <w:del w:id="1714" w:author="Gavrilov, Evgeny" w:date="2016-01-18T14:39:00Z"/>
        </w:rPr>
      </w:pPr>
      <w:del w:id="1715" w:author="Gavrilov, Evgeny" w:date="2016-01-18T14:39:00Z">
        <w:r w:rsidDel="00D201AD">
          <w:delText>        "phone_ext" : "107",</w:delText>
        </w:r>
      </w:del>
    </w:p>
    <w:p w14:paraId="27489F7F" w14:textId="590AD3AC" w:rsidR="002F3162" w:rsidDel="00D201AD" w:rsidRDefault="002F3162" w:rsidP="006B5CD6">
      <w:pPr>
        <w:ind w:firstLine="567"/>
        <w:jc w:val="both"/>
        <w:rPr>
          <w:del w:id="1716" w:author="Gavrilov, Evgeny" w:date="2016-01-18T14:39:00Z"/>
        </w:rPr>
      </w:pPr>
      <w:del w:id="1717" w:author="Gavrilov, Evgeny" w:date="2016-01-18T14:39:00Z">
        <w:r w:rsidDel="00D201AD">
          <w:delText>        "remote_ip" : "70.214.15.37",</w:delText>
        </w:r>
      </w:del>
    </w:p>
    <w:p w14:paraId="754BDED3" w14:textId="0A66F2F6" w:rsidR="000B7D24" w:rsidRPr="000B7D24" w:rsidDel="00D201AD" w:rsidRDefault="000B7D24" w:rsidP="00965027">
      <w:pPr>
        <w:ind w:firstLine="567"/>
        <w:jc w:val="both"/>
        <w:rPr>
          <w:ins w:id="1718" w:author="Pavnyk, Stanislav" w:date="2015-10-28T18:45:00Z"/>
          <w:del w:id="1719" w:author="Gavrilov, Evgeny" w:date="2016-01-18T14:39:00Z"/>
        </w:rPr>
      </w:pPr>
      <w:ins w:id="1720" w:author="Pavnyk, Stanislav" w:date="2015-10-28T18:45:00Z">
        <w:del w:id="1721" w:author="Gavrilov, Evgeny" w:date="2016-01-18T14:39:00Z">
          <w:r w:rsidDel="00D201AD">
            <w:delText xml:space="preserve">        "db_id":  "546784",</w:delText>
          </w:r>
        </w:del>
      </w:ins>
    </w:p>
    <w:p w14:paraId="281B98EA" w14:textId="4AE03042" w:rsidR="002F3162" w:rsidDel="00D201AD" w:rsidRDefault="002F3162" w:rsidP="006B5CD6">
      <w:pPr>
        <w:ind w:firstLine="567"/>
        <w:jc w:val="both"/>
        <w:rPr>
          <w:del w:id="1722" w:author="Gavrilov, Evgeny" w:date="2016-01-18T14:39:00Z"/>
        </w:rPr>
      </w:pPr>
      <w:del w:id="1723" w:author="Gavrilov, Evgeny" w:date="2016-01-18T14:39:00Z">
        <w:r w:rsidDel="00D201AD">
          <w:delText xml:space="preserve">        “app_version”: “110795”,             </w:delText>
        </w:r>
      </w:del>
    </w:p>
    <w:p w14:paraId="45C61150" w14:textId="71318E3D" w:rsidR="002F3162" w:rsidDel="00D201AD" w:rsidRDefault="002F3162" w:rsidP="006B5CD6">
      <w:pPr>
        <w:ind w:firstLine="567"/>
        <w:jc w:val="both"/>
        <w:rPr>
          <w:del w:id="1724" w:author="Gavrilov, Evgeny" w:date="2016-01-18T14:39:00Z"/>
        </w:rPr>
      </w:pPr>
      <w:del w:id="1725" w:author="Gavrilov, Evgeny" w:date="2016-01-18T14:39:00Z">
        <w:r w:rsidDel="00D201AD">
          <w:delText xml:space="preserve">        “os_version”: “8.1.2”,             </w:delText>
        </w:r>
      </w:del>
    </w:p>
    <w:p w14:paraId="5A930EC4" w14:textId="239B2F31" w:rsidR="002F3162" w:rsidDel="00D201AD" w:rsidRDefault="002F3162" w:rsidP="006B5CD6">
      <w:pPr>
        <w:ind w:firstLine="567"/>
        <w:jc w:val="both"/>
        <w:rPr>
          <w:del w:id="1726" w:author="Gavrilov, Evgeny" w:date="2016-01-18T14:39:00Z"/>
        </w:rPr>
      </w:pPr>
      <w:del w:id="1727" w:author="Gavrilov, Evgeny" w:date="2016-01-18T14:39:00Z">
        <w:r w:rsidDel="00D201AD">
          <w:delText xml:space="preserve">        “app_name”: “mobile”,            </w:delText>
        </w:r>
      </w:del>
    </w:p>
    <w:p w14:paraId="56AA53D6" w14:textId="0518DE1D" w:rsidR="002F3162" w:rsidDel="00D201AD" w:rsidRDefault="002F3162" w:rsidP="006B5CD6">
      <w:pPr>
        <w:ind w:firstLine="567"/>
        <w:jc w:val="both"/>
        <w:rPr>
          <w:del w:id="1728" w:author="Gavrilov, Evgeny" w:date="2016-01-18T14:39:00Z"/>
        </w:rPr>
      </w:pPr>
      <w:del w:id="1729" w:author="Gavrilov, Evgeny" w:date="2016-01-18T14:39:00Z">
        <w:r w:rsidDel="00D201AD">
          <w:delText xml:space="preserve">         “hw_info”: “Iphone6Splus”,            </w:delText>
        </w:r>
      </w:del>
    </w:p>
    <w:p w14:paraId="5F5F2264" w14:textId="742B6903" w:rsidR="002F3162" w:rsidDel="00D201AD" w:rsidRDefault="002F3162" w:rsidP="006B5CD6">
      <w:pPr>
        <w:ind w:firstLine="567"/>
        <w:jc w:val="both"/>
        <w:rPr>
          <w:del w:id="1730" w:author="Gavrilov, Evgeny" w:date="2016-01-18T14:39:00Z"/>
        </w:rPr>
      </w:pPr>
      <w:del w:id="1731" w:author="Gavrilov, Evgeny" w:date="2016-01-18T14:39:00Z">
        <w:r w:rsidDel="00D201AD">
          <w:delText xml:space="preserve">        “os_name”: “iOS”        </w:delText>
        </w:r>
      </w:del>
    </w:p>
    <w:p w14:paraId="54597154" w14:textId="067974A7" w:rsidR="00A37D23" w:rsidDel="00D201AD" w:rsidRDefault="002F3162" w:rsidP="006B5CD6">
      <w:pPr>
        <w:ind w:firstLine="567"/>
        <w:jc w:val="both"/>
        <w:rPr>
          <w:del w:id="1732" w:author="Gavrilov, Evgeny" w:date="2016-01-18T14:39:00Z"/>
        </w:rPr>
      </w:pPr>
      <w:del w:id="1733" w:author="Gavrilov, Evgeny" w:date="2016-01-18T14:39:00Z">
        <w:r w:rsidDel="00D201AD">
          <w:delText>           }</w:delText>
        </w:r>
      </w:del>
    </w:p>
    <w:p w14:paraId="7C7CCFFB" w14:textId="77777777" w:rsidR="00D201AD" w:rsidRDefault="00D201AD" w:rsidP="00072B2C">
      <w:pPr>
        <w:rPr>
          <w:ins w:id="1734" w:author="Gavrilov, Evgeny" w:date="2016-01-18T14:39:00Z"/>
          <w:rFonts w:ascii="Times New Roman" w:hAnsi="Times New Roman"/>
        </w:rPr>
      </w:pPr>
    </w:p>
    <w:p w14:paraId="436D3736" w14:textId="710525A0" w:rsidR="00072B2C" w:rsidRPr="001A7307" w:rsidRDefault="003F3D80" w:rsidP="00072B2C">
      <w:pPr>
        <w:rPr>
          <w:ins w:id="1735" w:author="Gavrilov, Evgeny" w:date="2015-11-02T14:51:00Z"/>
          <w:rFonts w:asciiTheme="minorHAnsi" w:hAnsiTheme="minorHAnsi"/>
          <w:rPrChange w:id="1736" w:author="Gavrilov, Evgeny" w:date="2016-01-26T16:43:00Z">
            <w:rPr>
              <w:ins w:id="1737" w:author="Gavrilov, Evgeny" w:date="2015-11-02T14:51:00Z"/>
              <w:rFonts w:ascii="Times New Roman" w:hAnsi="Times New Roman"/>
            </w:rPr>
          </w:rPrChange>
        </w:rPr>
      </w:pPr>
      <w:ins w:id="1738" w:author="Gavrilov, Evgeny" w:date="2015-11-03T15:19:00Z">
        <w:r w:rsidRPr="001A7307">
          <w:rPr>
            <w:rFonts w:asciiTheme="minorHAnsi" w:hAnsiTheme="minorHAnsi"/>
            <w:rPrChange w:id="1739" w:author="Gavrilov, Evgeny" w:date="2016-01-26T16:43:00Z">
              <w:rPr>
                <w:rFonts w:ascii="Times New Roman" w:hAnsi="Times New Roman"/>
              </w:rPr>
            </w:rPrChange>
          </w:rPr>
          <w:t>Events</w:t>
        </w:r>
      </w:ins>
    </w:p>
    <w:p w14:paraId="4FEBDF58" w14:textId="003D14EE" w:rsidR="00072B2C" w:rsidRPr="001A7307" w:rsidRDefault="00072B2C">
      <w:pPr>
        <w:ind w:firstLine="567"/>
        <w:jc w:val="both"/>
        <w:rPr>
          <w:ins w:id="1740" w:author="Gavrilov, Evgeny" w:date="2015-11-02T14:51:00Z"/>
          <w:rFonts w:asciiTheme="minorHAnsi" w:hAnsiTheme="minorHAnsi"/>
          <w:rPrChange w:id="1741" w:author="Gavrilov, Evgeny" w:date="2016-01-26T16:43:00Z">
            <w:rPr>
              <w:ins w:id="1742" w:author="Gavrilov, Evgeny" w:date="2015-11-02T14:51:00Z"/>
              <w:rFonts w:ascii="Times New Roman" w:hAnsi="Times New Roman"/>
            </w:rPr>
          </w:rPrChange>
        </w:rPr>
        <w:pPrChange w:id="1743" w:author="Gavrilov, Evgeny" w:date="2015-11-02T14:51:00Z">
          <w:pPr/>
        </w:pPrChange>
      </w:pPr>
      <w:ins w:id="1744" w:author="Gavrilov, Evgeny" w:date="2015-11-02T14:51:00Z">
        <w:r w:rsidRPr="001A7307">
          <w:rPr>
            <w:rFonts w:asciiTheme="minorHAnsi" w:hAnsiTheme="minorHAnsi"/>
            <w:rPrChange w:id="1745" w:author="Gavrilov, Evgeny" w:date="2016-01-26T16:43:00Z">
              <w:rPr/>
            </w:rPrChange>
          </w:rPr>
          <w:t>{      "_id" : ObjectId("559463de56b4ac33079da8be"),</w:t>
        </w:r>
      </w:ins>
    </w:p>
    <w:p w14:paraId="26E40CCF" w14:textId="77777777" w:rsidR="00072B2C" w:rsidRPr="001A7307" w:rsidRDefault="00072B2C" w:rsidP="00072B2C">
      <w:pPr>
        <w:rPr>
          <w:ins w:id="1746" w:author="Gavrilov, Evgeny" w:date="2015-11-02T14:51:00Z"/>
          <w:rFonts w:asciiTheme="minorHAnsi" w:hAnsiTheme="minorHAnsi"/>
          <w:rPrChange w:id="1747" w:author="Gavrilov, Evgeny" w:date="2016-01-26T16:43:00Z">
            <w:rPr>
              <w:ins w:id="1748" w:author="Gavrilov, Evgeny" w:date="2015-11-02T14:51:00Z"/>
              <w:rFonts w:ascii="Times New Roman" w:hAnsi="Times New Roman"/>
            </w:rPr>
          </w:rPrChange>
        </w:rPr>
      </w:pPr>
      <w:ins w:id="1749" w:author="Gavrilov, Evgeny" w:date="2015-11-02T14:51:00Z">
        <w:r w:rsidRPr="001A7307">
          <w:rPr>
            <w:rFonts w:asciiTheme="minorHAnsi" w:hAnsiTheme="minorHAnsi"/>
            <w:rPrChange w:id="1750" w:author="Gavrilov, Evgeny" w:date="2016-01-26T16:43:00Z">
              <w:rPr>
                <w:rFonts w:ascii="Times New Roman" w:hAnsi="Times New Roman"/>
              </w:rPr>
            </w:rPrChange>
          </w:rPr>
          <w:t>   "f": "APIKEY",</w:t>
        </w:r>
      </w:ins>
    </w:p>
    <w:p w14:paraId="15CC32E0" w14:textId="521BEDF4" w:rsidR="00072B2C" w:rsidRPr="001A7307" w:rsidRDefault="00072B2C" w:rsidP="00072B2C">
      <w:pPr>
        <w:rPr>
          <w:ins w:id="1751" w:author="Gavrilov, Evgeny" w:date="2015-11-02T14:51:00Z"/>
          <w:rFonts w:asciiTheme="minorHAnsi" w:hAnsiTheme="minorHAnsi"/>
          <w:rPrChange w:id="1752" w:author="Gavrilov, Evgeny" w:date="2016-01-26T16:43:00Z">
            <w:rPr>
              <w:ins w:id="1753" w:author="Gavrilov, Evgeny" w:date="2015-11-02T14:51:00Z"/>
              <w:rFonts w:ascii="Times New Roman" w:hAnsi="Times New Roman"/>
            </w:rPr>
          </w:rPrChange>
        </w:rPr>
      </w:pPr>
      <w:ins w:id="1754" w:author="Gavrilov, Evgeny" w:date="2015-11-02T14:51:00Z">
        <w:r w:rsidRPr="001A7307">
          <w:rPr>
            <w:rFonts w:asciiTheme="minorHAnsi" w:hAnsiTheme="minorHAnsi"/>
            <w:rPrChange w:id="1755" w:author="Gavrilov, Evgeny" w:date="2016-01-26T16:43:00Z">
              <w:rPr>
                <w:rFonts w:ascii="Times New Roman" w:hAnsi="Times New Roman"/>
              </w:rPr>
            </w:rPrChange>
          </w:rPr>
          <w:t>    "s": "eyJ0eXAiOiJKV1QiLCJhbGciOiJIUzI1NiJ9.</w:t>
        </w:r>
      </w:ins>
      <w:ins w:id="1756" w:author="Gavrilov, Evgeny" w:date="2015-11-02T14:53:00Z">
        <w:r w:rsidRPr="001A7307">
          <w:rPr>
            <w:rFonts w:asciiTheme="minorHAnsi" w:hAnsiTheme="minorHAnsi"/>
            <w:rPrChange w:id="1757" w:author="Gavrilov, Evgeny" w:date="2016-01-26T16:43:00Z">
              <w:rPr>
                <w:rFonts w:ascii="Times New Roman" w:hAnsi="Times New Roman"/>
              </w:rPr>
            </w:rPrChange>
          </w:rPr>
          <w:t xml:space="preserve"> "</w:t>
        </w:r>
      </w:ins>
      <w:ins w:id="1758" w:author="Gavrilov, Evgeny" w:date="2015-11-02T14:52:00Z">
        <w:r w:rsidRPr="001A7307">
          <w:rPr>
            <w:rFonts w:asciiTheme="minorHAnsi" w:hAnsiTheme="minorHAnsi"/>
            <w:rPrChange w:id="1759" w:author="Gavrilov, Evgeny" w:date="2016-01-26T16:43:00Z">
              <w:rPr>
                <w:rFonts w:ascii="Times New Roman" w:hAnsi="Times New Roman"/>
              </w:rPr>
            </w:rPrChange>
          </w:rPr>
          <w:t>,</w:t>
        </w:r>
      </w:ins>
    </w:p>
    <w:p w14:paraId="55C86E66" w14:textId="77777777" w:rsidR="00072B2C" w:rsidRPr="001A7307" w:rsidRDefault="00072B2C" w:rsidP="00072B2C">
      <w:pPr>
        <w:rPr>
          <w:ins w:id="1760" w:author="Gavrilov, Evgeny" w:date="2015-11-02T14:51:00Z"/>
          <w:rFonts w:asciiTheme="minorHAnsi" w:hAnsiTheme="minorHAnsi"/>
          <w:rPrChange w:id="1761" w:author="Gavrilov, Evgeny" w:date="2016-01-26T16:43:00Z">
            <w:rPr>
              <w:ins w:id="1762" w:author="Gavrilov, Evgeny" w:date="2015-11-02T14:51:00Z"/>
              <w:rFonts w:ascii="Times New Roman" w:hAnsi="Times New Roman"/>
            </w:rPr>
          </w:rPrChange>
        </w:rPr>
      </w:pPr>
      <w:ins w:id="1763" w:author="Gavrilov, Evgeny" w:date="2015-11-02T14:51:00Z">
        <w:r w:rsidRPr="001A7307">
          <w:rPr>
            <w:rFonts w:asciiTheme="minorHAnsi" w:hAnsiTheme="minorHAnsi"/>
            <w:rPrChange w:id="1764" w:author="Gavrilov, Evgeny" w:date="2016-01-26T16:43:00Z">
              <w:rPr>
                <w:rFonts w:ascii="Times New Roman" w:hAnsi="Times New Roman"/>
              </w:rPr>
            </w:rPrChange>
          </w:rPr>
          <w:t>   "h": "HW_GUID",</w:t>
        </w:r>
      </w:ins>
    </w:p>
    <w:p w14:paraId="054033A6" w14:textId="77777777" w:rsidR="00072B2C" w:rsidRPr="001A7307" w:rsidRDefault="00072B2C" w:rsidP="00072B2C">
      <w:pPr>
        <w:rPr>
          <w:ins w:id="1765" w:author="Gavrilov, Evgeny" w:date="2015-11-02T14:51:00Z"/>
          <w:rFonts w:asciiTheme="minorHAnsi" w:hAnsiTheme="minorHAnsi"/>
          <w:rPrChange w:id="1766" w:author="Gavrilov, Evgeny" w:date="2016-01-26T16:43:00Z">
            <w:rPr>
              <w:ins w:id="1767" w:author="Gavrilov, Evgeny" w:date="2015-11-02T14:51:00Z"/>
              <w:rFonts w:ascii="Times New Roman" w:hAnsi="Times New Roman"/>
            </w:rPr>
          </w:rPrChange>
        </w:rPr>
      </w:pPr>
      <w:ins w:id="1768" w:author="Gavrilov, Evgeny" w:date="2015-11-02T14:51:00Z">
        <w:r w:rsidRPr="001A7307">
          <w:rPr>
            <w:rFonts w:asciiTheme="minorHAnsi" w:hAnsiTheme="minorHAnsi"/>
            <w:rPrChange w:id="1769" w:author="Gavrilov, Evgeny" w:date="2016-01-26T16:43:00Z">
              <w:rPr>
                <w:rFonts w:ascii="Times New Roman" w:hAnsi="Times New Roman"/>
              </w:rPr>
            </w:rPrChange>
          </w:rPr>
          <w:t>    "a": "6.0",</w:t>
        </w:r>
      </w:ins>
    </w:p>
    <w:p w14:paraId="0B0A0CB3" w14:textId="77777777" w:rsidR="00072B2C" w:rsidRPr="001A7307" w:rsidRDefault="00072B2C" w:rsidP="00072B2C">
      <w:pPr>
        <w:rPr>
          <w:ins w:id="1770" w:author="Gavrilov, Evgeny" w:date="2015-11-02T14:51:00Z"/>
          <w:rFonts w:asciiTheme="minorHAnsi" w:hAnsiTheme="minorHAnsi"/>
          <w:rPrChange w:id="1771" w:author="Gavrilov, Evgeny" w:date="2016-01-26T16:43:00Z">
            <w:rPr>
              <w:ins w:id="1772" w:author="Gavrilov, Evgeny" w:date="2015-11-02T14:51:00Z"/>
              <w:rFonts w:ascii="Times New Roman" w:hAnsi="Times New Roman"/>
            </w:rPr>
          </w:rPrChange>
        </w:rPr>
      </w:pPr>
      <w:ins w:id="1773" w:author="Gavrilov, Evgeny" w:date="2015-11-02T14:51:00Z">
        <w:r w:rsidRPr="001A7307">
          <w:rPr>
            <w:rFonts w:asciiTheme="minorHAnsi" w:hAnsiTheme="minorHAnsi"/>
            <w:rPrChange w:id="1774" w:author="Gavrilov, Evgeny" w:date="2016-01-26T16:43:00Z">
              <w:rPr>
                <w:rFonts w:ascii="Times New Roman" w:hAnsi="Times New Roman"/>
              </w:rPr>
            </w:rPrChange>
          </w:rPr>
          <w:lastRenderedPageBreak/>
          <w:t>    "o": "9.0.2",</w:t>
        </w:r>
      </w:ins>
    </w:p>
    <w:p w14:paraId="1B95D4A5" w14:textId="77777777" w:rsidR="00072B2C" w:rsidRPr="001A7307" w:rsidRDefault="00072B2C" w:rsidP="00072B2C">
      <w:pPr>
        <w:rPr>
          <w:ins w:id="1775" w:author="Gavrilov, Evgeny" w:date="2015-11-02T14:51:00Z"/>
          <w:rFonts w:asciiTheme="minorHAnsi" w:hAnsiTheme="minorHAnsi"/>
          <w:rPrChange w:id="1776" w:author="Gavrilov, Evgeny" w:date="2016-01-26T16:43:00Z">
            <w:rPr>
              <w:ins w:id="1777" w:author="Gavrilov, Evgeny" w:date="2015-11-02T14:51:00Z"/>
              <w:rFonts w:ascii="Times New Roman" w:hAnsi="Times New Roman"/>
            </w:rPr>
          </w:rPrChange>
        </w:rPr>
      </w:pPr>
      <w:ins w:id="1778" w:author="Gavrilov, Evgeny" w:date="2015-11-02T14:51:00Z">
        <w:r w:rsidRPr="001A7307">
          <w:rPr>
            <w:rFonts w:asciiTheme="minorHAnsi" w:hAnsiTheme="minorHAnsi"/>
            <w:rPrChange w:id="1779" w:author="Gavrilov, Evgeny" w:date="2016-01-26T16:43:00Z">
              <w:rPr>
                <w:rFonts w:ascii="Times New Roman" w:hAnsi="Times New Roman"/>
              </w:rPr>
            </w:rPrChange>
          </w:rPr>
          <w:t>    "m": "home",</w:t>
        </w:r>
      </w:ins>
    </w:p>
    <w:p w14:paraId="5E0B7875" w14:textId="77777777" w:rsidR="00072B2C" w:rsidRPr="001A7307" w:rsidRDefault="00072B2C" w:rsidP="00072B2C">
      <w:pPr>
        <w:rPr>
          <w:ins w:id="1780" w:author="Gavrilov, Evgeny" w:date="2015-11-02T14:51:00Z"/>
          <w:rFonts w:asciiTheme="minorHAnsi" w:hAnsiTheme="minorHAnsi"/>
          <w:rPrChange w:id="1781" w:author="Gavrilov, Evgeny" w:date="2016-01-26T16:43:00Z">
            <w:rPr>
              <w:ins w:id="1782" w:author="Gavrilov, Evgeny" w:date="2015-11-02T14:51:00Z"/>
              <w:rFonts w:ascii="Times New Roman" w:hAnsi="Times New Roman"/>
            </w:rPr>
          </w:rPrChange>
        </w:rPr>
      </w:pPr>
      <w:ins w:id="1783" w:author="Gavrilov, Evgeny" w:date="2015-11-02T14:51:00Z">
        <w:r w:rsidRPr="001A7307">
          <w:rPr>
            <w:rFonts w:asciiTheme="minorHAnsi" w:hAnsiTheme="minorHAnsi"/>
            <w:rPrChange w:id="1784" w:author="Gavrilov, Evgeny" w:date="2016-01-26T16:43:00Z">
              <w:rPr>
                <w:rFonts w:ascii="Times New Roman" w:hAnsi="Times New Roman"/>
              </w:rPr>
            </w:rPrChange>
          </w:rPr>
          <w:t>    "i": "iPhone6,1",</w:t>
        </w:r>
      </w:ins>
    </w:p>
    <w:p w14:paraId="79191B62" w14:textId="77777777" w:rsidR="00072B2C" w:rsidRPr="001A7307" w:rsidRDefault="00072B2C" w:rsidP="00072B2C">
      <w:pPr>
        <w:rPr>
          <w:ins w:id="1785" w:author="Gavrilov, Evgeny" w:date="2015-11-02T14:51:00Z"/>
          <w:rFonts w:asciiTheme="minorHAnsi" w:hAnsiTheme="minorHAnsi"/>
          <w:rPrChange w:id="1786" w:author="Gavrilov, Evgeny" w:date="2016-01-26T16:43:00Z">
            <w:rPr>
              <w:ins w:id="1787" w:author="Gavrilov, Evgeny" w:date="2015-11-02T14:51:00Z"/>
              <w:rFonts w:ascii="Times New Roman" w:hAnsi="Times New Roman"/>
            </w:rPr>
          </w:rPrChange>
        </w:rPr>
      </w:pPr>
      <w:ins w:id="1788" w:author="Gavrilov, Evgeny" w:date="2015-11-02T14:51:00Z">
        <w:r w:rsidRPr="001A7307">
          <w:rPr>
            <w:rFonts w:asciiTheme="minorHAnsi" w:hAnsiTheme="minorHAnsi"/>
            <w:rPrChange w:id="1789" w:author="Gavrilov, Evgeny" w:date="2016-01-26T16:43:00Z">
              <w:rPr>
                <w:rFonts w:ascii="Times New Roman" w:hAnsi="Times New Roman"/>
              </w:rPr>
            </w:rPrChange>
          </w:rPr>
          <w:t>    "j": "iPhone OS",</w:t>
        </w:r>
      </w:ins>
    </w:p>
    <w:p w14:paraId="533C7A9B" w14:textId="77777777" w:rsidR="00072B2C" w:rsidRPr="001A7307" w:rsidRDefault="00072B2C" w:rsidP="00072B2C">
      <w:pPr>
        <w:rPr>
          <w:ins w:id="1790" w:author="Gavrilov, Evgeny" w:date="2015-11-02T14:51:00Z"/>
          <w:rFonts w:asciiTheme="minorHAnsi" w:hAnsiTheme="minorHAnsi"/>
          <w:rPrChange w:id="1791" w:author="Gavrilov, Evgeny" w:date="2016-01-26T16:43:00Z">
            <w:rPr>
              <w:ins w:id="1792" w:author="Gavrilov, Evgeny" w:date="2015-11-02T14:51:00Z"/>
              <w:rFonts w:ascii="Times New Roman" w:hAnsi="Times New Roman"/>
            </w:rPr>
          </w:rPrChange>
        </w:rPr>
      </w:pPr>
      <w:ins w:id="1793" w:author="Gavrilov, Evgeny" w:date="2015-11-02T14:51:00Z">
        <w:r w:rsidRPr="001A7307">
          <w:rPr>
            <w:rFonts w:asciiTheme="minorHAnsi" w:hAnsiTheme="minorHAnsi"/>
            <w:rPrChange w:id="1794" w:author="Gavrilov, Evgeny" w:date="2016-01-26T16:43:00Z">
              <w:rPr>
                <w:rFonts w:ascii="Times New Roman" w:hAnsi="Times New Roman"/>
              </w:rPr>
            </w:rPrChange>
          </w:rPr>
          <w:t>            "p": "00000000",</w:t>
        </w:r>
      </w:ins>
    </w:p>
    <w:p w14:paraId="52387DD3" w14:textId="77777777" w:rsidR="00072B2C" w:rsidRPr="001A7307" w:rsidRDefault="00072B2C" w:rsidP="00072B2C">
      <w:pPr>
        <w:rPr>
          <w:ins w:id="1795" w:author="Gavrilov, Evgeny" w:date="2015-11-02T14:51:00Z"/>
          <w:rFonts w:asciiTheme="minorHAnsi" w:hAnsiTheme="minorHAnsi"/>
          <w:rPrChange w:id="1796" w:author="Gavrilov, Evgeny" w:date="2016-01-26T16:43:00Z">
            <w:rPr>
              <w:ins w:id="1797" w:author="Gavrilov, Evgeny" w:date="2015-11-02T14:51:00Z"/>
              <w:rFonts w:ascii="Times New Roman" w:hAnsi="Times New Roman"/>
            </w:rPr>
          </w:rPrChange>
        </w:rPr>
      </w:pPr>
      <w:ins w:id="1798" w:author="Gavrilov, Evgeny" w:date="2015-11-02T14:51:00Z">
        <w:r w:rsidRPr="001A7307">
          <w:rPr>
            <w:rFonts w:asciiTheme="minorHAnsi" w:hAnsiTheme="minorHAnsi"/>
            <w:rPrChange w:id="1799" w:author="Gavrilov, Evgeny" w:date="2016-01-26T16:43:00Z">
              <w:rPr>
                <w:rFonts w:ascii="Times New Roman" w:hAnsi="Times New Roman"/>
              </w:rPr>
            </w:rPrChange>
          </w:rPr>
          <w:t>    "x": "0000",</w:t>
        </w:r>
      </w:ins>
    </w:p>
    <w:p w14:paraId="5C3FE89C" w14:textId="77777777" w:rsidR="00072B2C" w:rsidRPr="001A7307" w:rsidRDefault="00072B2C" w:rsidP="00072B2C">
      <w:pPr>
        <w:rPr>
          <w:ins w:id="1800" w:author="Gavrilov, Evgeny" w:date="2015-11-02T14:51:00Z"/>
          <w:rFonts w:asciiTheme="minorHAnsi" w:hAnsiTheme="minorHAnsi"/>
          <w:rPrChange w:id="1801" w:author="Gavrilov, Evgeny" w:date="2016-01-26T16:43:00Z">
            <w:rPr>
              <w:ins w:id="1802" w:author="Gavrilov, Evgeny" w:date="2015-11-02T14:51:00Z"/>
              <w:rFonts w:ascii="Times New Roman" w:hAnsi="Times New Roman"/>
            </w:rPr>
          </w:rPrChange>
        </w:rPr>
      </w:pPr>
    </w:p>
    <w:p w14:paraId="1ACB8429" w14:textId="77777777" w:rsidR="00072B2C" w:rsidRPr="001A7307" w:rsidRDefault="00072B2C" w:rsidP="00072B2C">
      <w:pPr>
        <w:rPr>
          <w:ins w:id="1803" w:author="Gavrilov, Evgeny" w:date="2015-11-02T14:51:00Z"/>
          <w:rFonts w:asciiTheme="minorHAnsi" w:hAnsiTheme="minorHAnsi"/>
          <w:rPrChange w:id="1804" w:author="Gavrilov, Evgeny" w:date="2016-01-26T16:43:00Z">
            <w:rPr>
              <w:ins w:id="1805" w:author="Gavrilov, Evgeny" w:date="2015-11-02T14:51:00Z"/>
              <w:rFonts w:ascii="Times New Roman" w:hAnsi="Times New Roman"/>
            </w:rPr>
          </w:rPrChange>
        </w:rPr>
      </w:pPr>
      <w:ins w:id="1806" w:author="Gavrilov, Evgeny" w:date="2015-11-02T14:51:00Z">
        <w:r w:rsidRPr="001A7307">
          <w:rPr>
            <w:rFonts w:asciiTheme="minorHAnsi" w:hAnsiTheme="minorHAnsi"/>
            <w:rPrChange w:id="1807" w:author="Gavrilov, Evgeny" w:date="2016-01-26T16:43:00Z">
              <w:rPr>
                <w:rFonts w:ascii="Times New Roman" w:hAnsi="Times New Roman"/>
              </w:rPr>
            </w:rPrChange>
          </w:rPr>
          <w:t>    "d": [</w:t>
        </w:r>
      </w:ins>
    </w:p>
    <w:p w14:paraId="0C99EA6C" w14:textId="77777777" w:rsidR="00072B2C" w:rsidRPr="001A7307" w:rsidRDefault="00072B2C" w:rsidP="00072B2C">
      <w:pPr>
        <w:rPr>
          <w:ins w:id="1808" w:author="Gavrilov, Evgeny" w:date="2015-11-02T14:51:00Z"/>
          <w:rFonts w:asciiTheme="minorHAnsi" w:hAnsiTheme="minorHAnsi"/>
          <w:rPrChange w:id="1809" w:author="Gavrilov, Evgeny" w:date="2016-01-26T16:43:00Z">
            <w:rPr>
              <w:ins w:id="1810" w:author="Gavrilov, Evgeny" w:date="2015-11-02T14:51:00Z"/>
              <w:rFonts w:ascii="Times New Roman" w:hAnsi="Times New Roman"/>
            </w:rPr>
          </w:rPrChange>
        </w:rPr>
      </w:pPr>
      <w:ins w:id="1811" w:author="Gavrilov, Evgeny" w:date="2015-11-02T14:51:00Z">
        <w:r w:rsidRPr="001A7307">
          <w:rPr>
            <w:rFonts w:asciiTheme="minorHAnsi" w:hAnsiTheme="minorHAnsi"/>
            <w:rPrChange w:id="1812" w:author="Gavrilov, Evgeny" w:date="2016-01-26T16:43:00Z">
              <w:rPr>
                <w:rFonts w:ascii="Times New Roman" w:hAnsi="Times New Roman"/>
              </w:rPr>
            </w:rPrChange>
          </w:rPr>
          <w:t>        {</w:t>
        </w:r>
      </w:ins>
    </w:p>
    <w:p w14:paraId="07C2D654" w14:textId="77777777" w:rsidR="00072B2C" w:rsidRPr="001A7307" w:rsidRDefault="00072B2C" w:rsidP="00072B2C">
      <w:pPr>
        <w:rPr>
          <w:ins w:id="1813" w:author="Gavrilov, Evgeny" w:date="2015-11-02T14:51:00Z"/>
          <w:rFonts w:asciiTheme="minorHAnsi" w:hAnsiTheme="minorHAnsi"/>
          <w:rPrChange w:id="1814" w:author="Gavrilov, Evgeny" w:date="2016-01-26T16:43:00Z">
            <w:rPr>
              <w:ins w:id="1815" w:author="Gavrilov, Evgeny" w:date="2015-11-02T14:51:00Z"/>
              <w:rFonts w:ascii="Times New Roman" w:hAnsi="Times New Roman"/>
            </w:rPr>
          </w:rPrChange>
        </w:rPr>
      </w:pPr>
      <w:ins w:id="1816" w:author="Gavrilov, Evgeny" w:date="2015-11-02T14:51:00Z">
        <w:r w:rsidRPr="001A7307">
          <w:rPr>
            <w:rFonts w:asciiTheme="minorHAnsi" w:hAnsiTheme="minorHAnsi"/>
            <w:rPrChange w:id="1817" w:author="Gavrilov, Evgeny" w:date="2016-01-26T16:43:00Z">
              <w:rPr>
                <w:rFonts w:ascii="Times New Roman" w:hAnsi="Times New Roman"/>
              </w:rPr>
            </w:rPrChange>
          </w:rPr>
          <w:t>            "c": "1446130381.000",</w:t>
        </w:r>
      </w:ins>
    </w:p>
    <w:p w14:paraId="58A5049E" w14:textId="77777777" w:rsidR="00072B2C" w:rsidRPr="001A7307" w:rsidRDefault="00072B2C" w:rsidP="00072B2C">
      <w:pPr>
        <w:rPr>
          <w:ins w:id="1818" w:author="Gavrilov, Evgeny" w:date="2015-11-02T14:51:00Z"/>
          <w:rFonts w:asciiTheme="minorHAnsi" w:hAnsiTheme="minorHAnsi"/>
          <w:rPrChange w:id="1819" w:author="Gavrilov, Evgeny" w:date="2016-01-26T16:43:00Z">
            <w:rPr>
              <w:ins w:id="1820" w:author="Gavrilov, Evgeny" w:date="2015-11-02T14:51:00Z"/>
              <w:rFonts w:ascii="Times New Roman" w:hAnsi="Times New Roman"/>
            </w:rPr>
          </w:rPrChange>
        </w:rPr>
      </w:pPr>
      <w:ins w:id="1821" w:author="Gavrilov, Evgeny" w:date="2015-11-02T14:51:00Z">
        <w:r w:rsidRPr="001A7307">
          <w:rPr>
            <w:rFonts w:asciiTheme="minorHAnsi" w:hAnsiTheme="minorHAnsi"/>
            <w:rPrChange w:id="1822" w:author="Gavrilov, Evgeny" w:date="2016-01-26T16:43:00Z">
              <w:rPr>
                <w:rFonts w:ascii="Times New Roman" w:hAnsi="Times New Roman"/>
              </w:rPr>
            </w:rPrChange>
          </w:rPr>
          <w:t>            "e": [</w:t>
        </w:r>
      </w:ins>
    </w:p>
    <w:p w14:paraId="4DAF12C4" w14:textId="77777777" w:rsidR="00072B2C" w:rsidRPr="001A7307" w:rsidRDefault="00072B2C" w:rsidP="00072B2C">
      <w:pPr>
        <w:rPr>
          <w:ins w:id="1823" w:author="Gavrilov, Evgeny" w:date="2015-11-02T14:51:00Z"/>
          <w:rFonts w:asciiTheme="minorHAnsi" w:hAnsiTheme="minorHAnsi"/>
          <w:rPrChange w:id="1824" w:author="Gavrilov, Evgeny" w:date="2016-01-26T16:43:00Z">
            <w:rPr>
              <w:ins w:id="1825" w:author="Gavrilov, Evgeny" w:date="2015-11-02T14:51:00Z"/>
              <w:rFonts w:ascii="Times New Roman" w:hAnsi="Times New Roman"/>
            </w:rPr>
          </w:rPrChange>
        </w:rPr>
      </w:pPr>
      <w:ins w:id="1826" w:author="Gavrilov, Evgeny" w:date="2015-11-02T14:51:00Z">
        <w:r w:rsidRPr="001A7307">
          <w:rPr>
            <w:rFonts w:asciiTheme="minorHAnsi" w:hAnsiTheme="minorHAnsi"/>
            <w:rPrChange w:id="1827" w:author="Gavrilov, Evgeny" w:date="2016-01-26T16:43:00Z">
              <w:rPr>
                <w:rFonts w:ascii="Times New Roman" w:hAnsi="Times New Roman"/>
              </w:rPr>
            </w:rPrChange>
          </w:rPr>
          <w:t>                {</w:t>
        </w:r>
      </w:ins>
    </w:p>
    <w:p w14:paraId="506FBC39" w14:textId="77777777" w:rsidR="00072B2C" w:rsidRPr="001A7307" w:rsidRDefault="00072B2C" w:rsidP="00072B2C">
      <w:pPr>
        <w:rPr>
          <w:ins w:id="1828" w:author="Gavrilov, Evgeny" w:date="2015-11-02T14:51:00Z"/>
          <w:rFonts w:asciiTheme="minorHAnsi" w:hAnsiTheme="minorHAnsi"/>
          <w:rPrChange w:id="1829" w:author="Gavrilov, Evgeny" w:date="2016-01-26T16:43:00Z">
            <w:rPr>
              <w:ins w:id="1830" w:author="Gavrilov, Evgeny" w:date="2015-11-02T14:51:00Z"/>
              <w:rFonts w:ascii="Times New Roman" w:hAnsi="Times New Roman"/>
            </w:rPr>
          </w:rPrChange>
        </w:rPr>
      </w:pPr>
      <w:ins w:id="1831" w:author="Gavrilov, Evgeny" w:date="2015-11-02T14:51:00Z">
        <w:r w:rsidRPr="001A7307">
          <w:rPr>
            <w:rFonts w:asciiTheme="minorHAnsi" w:hAnsiTheme="minorHAnsi"/>
            <w:rPrChange w:id="1832" w:author="Gavrilov, Evgeny" w:date="2016-01-26T16:43:00Z">
              <w:rPr>
                <w:rFonts w:ascii="Times New Roman" w:hAnsi="Times New Roman"/>
              </w:rPr>
            </w:rPrChange>
          </w:rPr>
          <w:t>                    "z": 127,</w:t>
        </w:r>
      </w:ins>
    </w:p>
    <w:p w14:paraId="6994BA6F" w14:textId="77777777" w:rsidR="00072B2C" w:rsidRPr="001A7307" w:rsidRDefault="00072B2C" w:rsidP="00072B2C">
      <w:pPr>
        <w:rPr>
          <w:ins w:id="1833" w:author="Gavrilov, Evgeny" w:date="2015-11-02T14:51:00Z"/>
          <w:rFonts w:asciiTheme="minorHAnsi" w:hAnsiTheme="minorHAnsi"/>
          <w:rPrChange w:id="1834" w:author="Gavrilov, Evgeny" w:date="2016-01-26T16:43:00Z">
            <w:rPr>
              <w:ins w:id="1835" w:author="Gavrilov, Evgeny" w:date="2015-11-02T14:51:00Z"/>
              <w:rFonts w:ascii="Times New Roman" w:hAnsi="Times New Roman"/>
            </w:rPr>
          </w:rPrChange>
        </w:rPr>
      </w:pPr>
      <w:ins w:id="1836" w:author="Gavrilov, Evgeny" w:date="2015-11-02T14:51:00Z">
        <w:r w:rsidRPr="001A7307">
          <w:rPr>
            <w:rFonts w:asciiTheme="minorHAnsi" w:hAnsiTheme="minorHAnsi"/>
            <w:rPrChange w:id="1837" w:author="Gavrilov, Evgeny" w:date="2016-01-26T16:43:00Z">
              <w:rPr>
                <w:rFonts w:ascii="Times New Roman" w:hAnsi="Times New Roman"/>
              </w:rPr>
            </w:rPrChange>
          </w:rPr>
          <w:t>                    "k": "20%"</w:t>
        </w:r>
      </w:ins>
    </w:p>
    <w:p w14:paraId="09C12B77" w14:textId="77777777" w:rsidR="00072B2C" w:rsidRPr="001A7307" w:rsidRDefault="00072B2C" w:rsidP="00072B2C">
      <w:pPr>
        <w:rPr>
          <w:ins w:id="1838" w:author="Gavrilov, Evgeny" w:date="2015-11-02T14:51:00Z"/>
          <w:rFonts w:asciiTheme="minorHAnsi" w:hAnsiTheme="minorHAnsi"/>
          <w:rPrChange w:id="1839" w:author="Gavrilov, Evgeny" w:date="2016-01-26T16:43:00Z">
            <w:rPr>
              <w:ins w:id="1840" w:author="Gavrilov, Evgeny" w:date="2015-11-02T14:51:00Z"/>
              <w:rFonts w:ascii="Times New Roman" w:hAnsi="Times New Roman"/>
            </w:rPr>
          </w:rPrChange>
        </w:rPr>
      </w:pPr>
      <w:ins w:id="1841" w:author="Gavrilov, Evgeny" w:date="2015-11-02T14:51:00Z">
        <w:r w:rsidRPr="001A7307">
          <w:rPr>
            <w:rFonts w:asciiTheme="minorHAnsi" w:hAnsiTheme="minorHAnsi"/>
            <w:rPrChange w:id="1842" w:author="Gavrilov, Evgeny" w:date="2016-01-26T16:43:00Z">
              <w:rPr>
                <w:rFonts w:ascii="Times New Roman" w:hAnsi="Times New Roman"/>
              </w:rPr>
            </w:rPrChange>
          </w:rPr>
          <w:t>                }</w:t>
        </w:r>
      </w:ins>
    </w:p>
    <w:p w14:paraId="52AD205D" w14:textId="77777777" w:rsidR="00072B2C" w:rsidRPr="001A7307" w:rsidRDefault="00072B2C" w:rsidP="00072B2C">
      <w:pPr>
        <w:rPr>
          <w:ins w:id="1843" w:author="Gavrilov, Evgeny" w:date="2015-11-02T14:51:00Z"/>
          <w:rFonts w:asciiTheme="minorHAnsi" w:hAnsiTheme="minorHAnsi"/>
          <w:rPrChange w:id="1844" w:author="Gavrilov, Evgeny" w:date="2016-01-26T16:43:00Z">
            <w:rPr>
              <w:ins w:id="1845" w:author="Gavrilov, Evgeny" w:date="2015-11-02T14:51:00Z"/>
              <w:rFonts w:ascii="Times New Roman" w:hAnsi="Times New Roman"/>
            </w:rPr>
          </w:rPrChange>
        </w:rPr>
      </w:pPr>
      <w:ins w:id="1846" w:author="Gavrilov, Evgeny" w:date="2015-11-02T14:51:00Z">
        <w:r w:rsidRPr="001A7307">
          <w:rPr>
            <w:rFonts w:asciiTheme="minorHAnsi" w:hAnsiTheme="minorHAnsi"/>
            <w:rPrChange w:id="1847" w:author="Gavrilov, Evgeny" w:date="2016-01-26T16:43:00Z">
              <w:rPr>
                <w:rFonts w:ascii="Times New Roman" w:hAnsi="Times New Roman"/>
              </w:rPr>
            </w:rPrChange>
          </w:rPr>
          <w:t>            ],</w:t>
        </w:r>
      </w:ins>
    </w:p>
    <w:p w14:paraId="56BF6919" w14:textId="77777777" w:rsidR="00072B2C" w:rsidRPr="001A7307" w:rsidRDefault="00072B2C" w:rsidP="00072B2C">
      <w:pPr>
        <w:rPr>
          <w:ins w:id="1848" w:author="Gavrilov, Evgeny" w:date="2015-11-02T14:51:00Z"/>
          <w:rFonts w:asciiTheme="minorHAnsi" w:hAnsiTheme="minorHAnsi"/>
          <w:rPrChange w:id="1849" w:author="Gavrilov, Evgeny" w:date="2016-01-26T16:43:00Z">
            <w:rPr>
              <w:ins w:id="1850" w:author="Gavrilov, Evgeny" w:date="2015-11-02T14:51:00Z"/>
              <w:rFonts w:ascii="Times New Roman" w:hAnsi="Times New Roman"/>
            </w:rPr>
          </w:rPrChange>
        </w:rPr>
      </w:pPr>
      <w:ins w:id="1851" w:author="Gavrilov, Evgeny" w:date="2015-11-02T14:51:00Z">
        <w:r w:rsidRPr="001A7307">
          <w:rPr>
            <w:rFonts w:asciiTheme="minorHAnsi" w:hAnsiTheme="minorHAnsi"/>
            <w:rPrChange w:id="1852" w:author="Gavrilov, Evgeny" w:date="2016-01-26T16:43:00Z">
              <w:rPr>
                <w:rFonts w:ascii="Times New Roman" w:hAnsi="Times New Roman"/>
              </w:rPr>
            </w:rPrChange>
          </w:rPr>
          <w:t>            "t": 30011,</w:t>
        </w:r>
      </w:ins>
    </w:p>
    <w:p w14:paraId="082FD1B5" w14:textId="77777777" w:rsidR="00072B2C" w:rsidRPr="001A7307" w:rsidRDefault="00072B2C" w:rsidP="00072B2C">
      <w:pPr>
        <w:rPr>
          <w:ins w:id="1853" w:author="Gavrilov, Evgeny" w:date="2015-11-02T14:51:00Z"/>
          <w:rFonts w:asciiTheme="minorHAnsi" w:hAnsiTheme="minorHAnsi"/>
          <w:rPrChange w:id="1854" w:author="Gavrilov, Evgeny" w:date="2016-01-26T16:43:00Z">
            <w:rPr>
              <w:ins w:id="1855" w:author="Gavrilov, Evgeny" w:date="2015-11-02T14:51:00Z"/>
              <w:rFonts w:ascii="Times New Roman" w:hAnsi="Times New Roman"/>
            </w:rPr>
          </w:rPrChange>
        </w:rPr>
      </w:pPr>
    </w:p>
    <w:p w14:paraId="2D8CB644" w14:textId="77777777" w:rsidR="00072B2C" w:rsidRPr="001A7307" w:rsidRDefault="00072B2C" w:rsidP="00072B2C">
      <w:pPr>
        <w:rPr>
          <w:ins w:id="1856" w:author="Gavrilov, Evgeny" w:date="2015-11-02T14:51:00Z"/>
          <w:rFonts w:asciiTheme="minorHAnsi" w:hAnsiTheme="minorHAnsi"/>
          <w:rPrChange w:id="1857" w:author="Gavrilov, Evgeny" w:date="2016-01-26T16:43:00Z">
            <w:rPr>
              <w:ins w:id="1858" w:author="Gavrilov, Evgeny" w:date="2015-11-02T14:51:00Z"/>
              <w:rFonts w:ascii="Times New Roman" w:hAnsi="Times New Roman"/>
            </w:rPr>
          </w:rPrChange>
        </w:rPr>
      </w:pPr>
      <w:ins w:id="1859" w:author="Gavrilov, Evgeny" w:date="2015-11-02T14:51:00Z">
        <w:r w:rsidRPr="001A7307">
          <w:rPr>
            <w:rFonts w:asciiTheme="minorHAnsi" w:hAnsiTheme="minorHAnsi"/>
            <w:rPrChange w:id="1860" w:author="Gavrilov, Evgeny" w:date="2016-01-26T16:43:00Z">
              <w:rPr>
                <w:rFonts w:ascii="Times New Roman" w:hAnsi="Times New Roman"/>
              </w:rPr>
            </w:rPrChange>
          </w:rPr>
          <w:t>          "b": "233"</w:t>
        </w:r>
      </w:ins>
    </w:p>
    <w:p w14:paraId="0A391A4F" w14:textId="77777777" w:rsidR="00072B2C" w:rsidRPr="001A7307" w:rsidRDefault="00072B2C" w:rsidP="00072B2C">
      <w:pPr>
        <w:rPr>
          <w:ins w:id="1861" w:author="Gavrilov, Evgeny" w:date="2015-11-02T14:51:00Z"/>
          <w:rFonts w:asciiTheme="minorHAnsi" w:hAnsiTheme="minorHAnsi"/>
          <w:rPrChange w:id="1862" w:author="Gavrilov, Evgeny" w:date="2016-01-26T16:43:00Z">
            <w:rPr>
              <w:ins w:id="1863" w:author="Gavrilov, Evgeny" w:date="2015-11-02T14:51:00Z"/>
              <w:rFonts w:ascii="Times New Roman" w:hAnsi="Times New Roman"/>
            </w:rPr>
          </w:rPrChange>
        </w:rPr>
      </w:pPr>
      <w:ins w:id="1864" w:author="Gavrilov, Evgeny" w:date="2015-11-02T14:51:00Z">
        <w:r w:rsidRPr="001A7307">
          <w:rPr>
            <w:rFonts w:asciiTheme="minorHAnsi" w:hAnsiTheme="minorHAnsi"/>
            <w:rPrChange w:id="1865" w:author="Gavrilov, Evgeny" w:date="2016-01-26T16:43:00Z">
              <w:rPr>
                <w:rFonts w:ascii="Times New Roman" w:hAnsi="Times New Roman"/>
              </w:rPr>
            </w:rPrChange>
          </w:rPr>
          <w:t>        },</w:t>
        </w:r>
      </w:ins>
    </w:p>
    <w:p w14:paraId="4BB306BD" w14:textId="77777777" w:rsidR="00072B2C" w:rsidRPr="001A7307" w:rsidRDefault="00072B2C" w:rsidP="00072B2C">
      <w:pPr>
        <w:rPr>
          <w:ins w:id="1866" w:author="Gavrilov, Evgeny" w:date="2015-11-02T14:51:00Z"/>
          <w:rFonts w:asciiTheme="minorHAnsi" w:hAnsiTheme="minorHAnsi"/>
          <w:rPrChange w:id="1867" w:author="Gavrilov, Evgeny" w:date="2016-01-26T16:43:00Z">
            <w:rPr>
              <w:ins w:id="1868" w:author="Gavrilov, Evgeny" w:date="2015-11-02T14:51:00Z"/>
              <w:rFonts w:ascii="Times New Roman" w:hAnsi="Times New Roman"/>
            </w:rPr>
          </w:rPrChange>
        </w:rPr>
      </w:pPr>
      <w:ins w:id="1869" w:author="Gavrilov, Evgeny" w:date="2015-11-02T14:51:00Z">
        <w:r w:rsidRPr="001A7307">
          <w:rPr>
            <w:rFonts w:asciiTheme="minorHAnsi" w:hAnsiTheme="minorHAnsi"/>
            <w:rPrChange w:id="1870" w:author="Gavrilov, Evgeny" w:date="2016-01-26T16:43:00Z">
              <w:rPr>
                <w:rFonts w:ascii="Times New Roman" w:hAnsi="Times New Roman"/>
              </w:rPr>
            </w:rPrChange>
          </w:rPr>
          <w:t>        {</w:t>
        </w:r>
      </w:ins>
    </w:p>
    <w:p w14:paraId="2E1669C9" w14:textId="77777777" w:rsidR="00072B2C" w:rsidRPr="001A7307" w:rsidRDefault="00072B2C" w:rsidP="00072B2C">
      <w:pPr>
        <w:rPr>
          <w:ins w:id="1871" w:author="Gavrilov, Evgeny" w:date="2015-11-02T14:51:00Z"/>
          <w:rFonts w:asciiTheme="minorHAnsi" w:hAnsiTheme="minorHAnsi"/>
          <w:rPrChange w:id="1872" w:author="Gavrilov, Evgeny" w:date="2016-01-26T16:43:00Z">
            <w:rPr>
              <w:ins w:id="1873" w:author="Gavrilov, Evgeny" w:date="2015-11-02T14:51:00Z"/>
              <w:rFonts w:ascii="Times New Roman" w:hAnsi="Times New Roman"/>
            </w:rPr>
          </w:rPrChange>
        </w:rPr>
      </w:pPr>
      <w:ins w:id="1874" w:author="Gavrilov, Evgeny" w:date="2015-11-02T14:51:00Z">
        <w:r w:rsidRPr="001A7307">
          <w:rPr>
            <w:rFonts w:asciiTheme="minorHAnsi" w:hAnsiTheme="minorHAnsi"/>
            <w:rPrChange w:id="1875" w:author="Gavrilov, Evgeny" w:date="2016-01-26T16:43:00Z">
              <w:rPr>
                <w:rFonts w:ascii="Times New Roman" w:hAnsi="Times New Roman"/>
              </w:rPr>
            </w:rPrChange>
          </w:rPr>
          <w:t>            "c": "1446130181.000",</w:t>
        </w:r>
      </w:ins>
    </w:p>
    <w:p w14:paraId="2CE517CA" w14:textId="77777777" w:rsidR="00072B2C" w:rsidRPr="001A7307" w:rsidRDefault="00072B2C" w:rsidP="00072B2C">
      <w:pPr>
        <w:rPr>
          <w:ins w:id="1876" w:author="Gavrilov, Evgeny" w:date="2015-11-02T14:51:00Z"/>
          <w:rFonts w:asciiTheme="minorHAnsi" w:hAnsiTheme="minorHAnsi"/>
          <w:rPrChange w:id="1877" w:author="Gavrilov, Evgeny" w:date="2016-01-26T16:43:00Z">
            <w:rPr>
              <w:ins w:id="1878" w:author="Gavrilov, Evgeny" w:date="2015-11-02T14:51:00Z"/>
              <w:rFonts w:ascii="Times New Roman" w:hAnsi="Times New Roman"/>
            </w:rPr>
          </w:rPrChange>
        </w:rPr>
      </w:pPr>
      <w:ins w:id="1879" w:author="Gavrilov, Evgeny" w:date="2015-11-02T14:51:00Z">
        <w:r w:rsidRPr="001A7307">
          <w:rPr>
            <w:rFonts w:asciiTheme="minorHAnsi" w:hAnsiTheme="minorHAnsi"/>
            <w:rPrChange w:id="1880" w:author="Gavrilov, Evgeny" w:date="2016-01-26T16:43:00Z">
              <w:rPr>
                <w:rFonts w:ascii="Times New Roman" w:hAnsi="Times New Roman"/>
              </w:rPr>
            </w:rPrChange>
          </w:rPr>
          <w:t>            "e": [</w:t>
        </w:r>
      </w:ins>
    </w:p>
    <w:p w14:paraId="6BCE7D11" w14:textId="77777777" w:rsidR="00072B2C" w:rsidRPr="001A7307" w:rsidRDefault="00072B2C" w:rsidP="00072B2C">
      <w:pPr>
        <w:rPr>
          <w:ins w:id="1881" w:author="Gavrilov, Evgeny" w:date="2015-11-02T14:51:00Z"/>
          <w:rFonts w:asciiTheme="minorHAnsi" w:hAnsiTheme="minorHAnsi"/>
          <w:rPrChange w:id="1882" w:author="Gavrilov, Evgeny" w:date="2016-01-26T16:43:00Z">
            <w:rPr>
              <w:ins w:id="1883" w:author="Gavrilov, Evgeny" w:date="2015-11-02T14:51:00Z"/>
              <w:rFonts w:ascii="Times New Roman" w:hAnsi="Times New Roman"/>
            </w:rPr>
          </w:rPrChange>
        </w:rPr>
      </w:pPr>
      <w:ins w:id="1884" w:author="Gavrilov, Evgeny" w:date="2015-11-02T14:51:00Z">
        <w:r w:rsidRPr="001A7307">
          <w:rPr>
            <w:rFonts w:asciiTheme="minorHAnsi" w:hAnsiTheme="minorHAnsi"/>
            <w:rPrChange w:id="1885" w:author="Gavrilov, Evgeny" w:date="2016-01-26T16:43:00Z">
              <w:rPr>
                <w:rFonts w:ascii="Times New Roman" w:hAnsi="Times New Roman"/>
              </w:rPr>
            </w:rPrChange>
          </w:rPr>
          <w:t>                {</w:t>
        </w:r>
      </w:ins>
    </w:p>
    <w:p w14:paraId="6BA0E976" w14:textId="77777777" w:rsidR="00072B2C" w:rsidRPr="001A7307" w:rsidRDefault="00072B2C" w:rsidP="00072B2C">
      <w:pPr>
        <w:rPr>
          <w:ins w:id="1886" w:author="Gavrilov, Evgeny" w:date="2015-11-02T14:51:00Z"/>
          <w:rFonts w:asciiTheme="minorHAnsi" w:hAnsiTheme="minorHAnsi"/>
          <w:rPrChange w:id="1887" w:author="Gavrilov, Evgeny" w:date="2016-01-26T16:43:00Z">
            <w:rPr>
              <w:ins w:id="1888" w:author="Gavrilov, Evgeny" w:date="2015-11-02T14:51:00Z"/>
              <w:rFonts w:ascii="Times New Roman" w:hAnsi="Times New Roman"/>
            </w:rPr>
          </w:rPrChange>
        </w:rPr>
      </w:pPr>
      <w:ins w:id="1889" w:author="Gavrilov, Evgeny" w:date="2015-11-02T14:51:00Z">
        <w:r w:rsidRPr="001A7307">
          <w:rPr>
            <w:rFonts w:asciiTheme="minorHAnsi" w:hAnsiTheme="minorHAnsi"/>
            <w:rPrChange w:id="1890" w:author="Gavrilov, Evgeny" w:date="2016-01-26T16:43:00Z">
              <w:rPr>
                <w:rFonts w:ascii="Times New Roman" w:hAnsi="Times New Roman"/>
              </w:rPr>
            </w:rPrChange>
          </w:rPr>
          <w:t>                    "z": 27,</w:t>
        </w:r>
      </w:ins>
    </w:p>
    <w:p w14:paraId="1729507A" w14:textId="77777777" w:rsidR="00072B2C" w:rsidRPr="001A7307" w:rsidRDefault="00072B2C" w:rsidP="00072B2C">
      <w:pPr>
        <w:rPr>
          <w:ins w:id="1891" w:author="Gavrilov, Evgeny" w:date="2015-11-02T14:51:00Z"/>
          <w:rFonts w:asciiTheme="minorHAnsi" w:hAnsiTheme="minorHAnsi"/>
          <w:rPrChange w:id="1892" w:author="Gavrilov, Evgeny" w:date="2016-01-26T16:43:00Z">
            <w:rPr>
              <w:ins w:id="1893" w:author="Gavrilov, Evgeny" w:date="2015-11-02T14:51:00Z"/>
              <w:rFonts w:ascii="Times New Roman" w:hAnsi="Times New Roman"/>
            </w:rPr>
          </w:rPrChange>
        </w:rPr>
      </w:pPr>
      <w:ins w:id="1894" w:author="Gavrilov, Evgeny" w:date="2015-11-02T14:51:00Z">
        <w:r w:rsidRPr="001A7307">
          <w:rPr>
            <w:rFonts w:asciiTheme="minorHAnsi" w:hAnsiTheme="minorHAnsi"/>
            <w:rPrChange w:id="1895" w:author="Gavrilov, Evgeny" w:date="2016-01-26T16:43:00Z">
              <w:rPr>
                <w:rFonts w:ascii="Times New Roman" w:hAnsi="Times New Roman"/>
              </w:rPr>
            </w:rPrChange>
          </w:rPr>
          <w:t>                    "k": "19%"</w:t>
        </w:r>
      </w:ins>
    </w:p>
    <w:p w14:paraId="27010E7F" w14:textId="77777777" w:rsidR="00072B2C" w:rsidRPr="001A7307" w:rsidRDefault="00072B2C" w:rsidP="00072B2C">
      <w:pPr>
        <w:rPr>
          <w:ins w:id="1896" w:author="Gavrilov, Evgeny" w:date="2015-11-02T14:51:00Z"/>
          <w:rFonts w:asciiTheme="minorHAnsi" w:hAnsiTheme="minorHAnsi"/>
          <w:rPrChange w:id="1897" w:author="Gavrilov, Evgeny" w:date="2016-01-26T16:43:00Z">
            <w:rPr>
              <w:ins w:id="1898" w:author="Gavrilov, Evgeny" w:date="2015-11-02T14:51:00Z"/>
              <w:rFonts w:ascii="Times New Roman" w:hAnsi="Times New Roman"/>
            </w:rPr>
          </w:rPrChange>
        </w:rPr>
      </w:pPr>
      <w:ins w:id="1899" w:author="Gavrilov, Evgeny" w:date="2015-11-02T14:51:00Z">
        <w:r w:rsidRPr="001A7307">
          <w:rPr>
            <w:rFonts w:asciiTheme="minorHAnsi" w:hAnsiTheme="minorHAnsi"/>
            <w:rPrChange w:id="1900" w:author="Gavrilov, Evgeny" w:date="2016-01-26T16:43:00Z">
              <w:rPr>
                <w:rFonts w:ascii="Times New Roman" w:hAnsi="Times New Roman"/>
              </w:rPr>
            </w:rPrChange>
          </w:rPr>
          <w:t>                },</w:t>
        </w:r>
      </w:ins>
    </w:p>
    <w:p w14:paraId="6E95DE1F" w14:textId="77777777" w:rsidR="00072B2C" w:rsidRPr="001A7307" w:rsidRDefault="00072B2C" w:rsidP="00072B2C">
      <w:pPr>
        <w:rPr>
          <w:ins w:id="1901" w:author="Gavrilov, Evgeny" w:date="2015-11-02T14:51:00Z"/>
          <w:rFonts w:asciiTheme="minorHAnsi" w:hAnsiTheme="minorHAnsi"/>
          <w:rPrChange w:id="1902" w:author="Gavrilov, Evgeny" w:date="2016-01-26T16:43:00Z">
            <w:rPr>
              <w:ins w:id="1903" w:author="Gavrilov, Evgeny" w:date="2015-11-02T14:51:00Z"/>
              <w:rFonts w:ascii="Times New Roman" w:hAnsi="Times New Roman"/>
            </w:rPr>
          </w:rPrChange>
        </w:rPr>
      </w:pPr>
      <w:ins w:id="1904" w:author="Gavrilov, Evgeny" w:date="2015-11-02T14:51:00Z">
        <w:r w:rsidRPr="001A7307">
          <w:rPr>
            <w:rFonts w:asciiTheme="minorHAnsi" w:hAnsiTheme="minorHAnsi"/>
            <w:rPrChange w:id="1905" w:author="Gavrilov, Evgeny" w:date="2016-01-26T16:43:00Z">
              <w:rPr>
                <w:rFonts w:ascii="Times New Roman" w:hAnsi="Times New Roman"/>
              </w:rPr>
            </w:rPrChange>
          </w:rPr>
          <w:t>                {</w:t>
        </w:r>
      </w:ins>
    </w:p>
    <w:p w14:paraId="0677501D" w14:textId="77777777" w:rsidR="00072B2C" w:rsidRPr="001A7307" w:rsidRDefault="00072B2C" w:rsidP="00072B2C">
      <w:pPr>
        <w:rPr>
          <w:ins w:id="1906" w:author="Gavrilov, Evgeny" w:date="2015-11-02T14:51:00Z"/>
          <w:rFonts w:asciiTheme="minorHAnsi" w:hAnsiTheme="minorHAnsi"/>
          <w:rPrChange w:id="1907" w:author="Gavrilov, Evgeny" w:date="2016-01-26T16:43:00Z">
            <w:rPr>
              <w:ins w:id="1908" w:author="Gavrilov, Evgeny" w:date="2015-11-02T14:51:00Z"/>
              <w:rFonts w:ascii="Times New Roman" w:hAnsi="Times New Roman"/>
            </w:rPr>
          </w:rPrChange>
        </w:rPr>
      </w:pPr>
      <w:ins w:id="1909" w:author="Gavrilov, Evgeny" w:date="2015-11-02T14:51:00Z">
        <w:r w:rsidRPr="001A7307">
          <w:rPr>
            <w:rFonts w:asciiTheme="minorHAnsi" w:hAnsiTheme="minorHAnsi"/>
            <w:rPrChange w:id="1910" w:author="Gavrilov, Evgeny" w:date="2016-01-26T16:43:00Z">
              <w:rPr>
                <w:rFonts w:ascii="Times New Roman" w:hAnsi="Times New Roman"/>
              </w:rPr>
            </w:rPrChange>
          </w:rPr>
          <w:t>                    "z": 29,</w:t>
        </w:r>
      </w:ins>
    </w:p>
    <w:p w14:paraId="2A491DF6" w14:textId="77777777" w:rsidR="00072B2C" w:rsidRPr="001A7307" w:rsidRDefault="00072B2C" w:rsidP="00072B2C">
      <w:pPr>
        <w:rPr>
          <w:ins w:id="1911" w:author="Gavrilov, Evgeny" w:date="2015-11-02T14:51:00Z"/>
          <w:rFonts w:asciiTheme="minorHAnsi" w:hAnsiTheme="minorHAnsi"/>
          <w:rPrChange w:id="1912" w:author="Gavrilov, Evgeny" w:date="2016-01-26T16:43:00Z">
            <w:rPr>
              <w:ins w:id="1913" w:author="Gavrilov, Evgeny" w:date="2015-11-02T14:51:00Z"/>
              <w:rFonts w:ascii="Times New Roman" w:hAnsi="Times New Roman"/>
            </w:rPr>
          </w:rPrChange>
        </w:rPr>
      </w:pPr>
      <w:ins w:id="1914" w:author="Gavrilov, Evgeny" w:date="2015-11-02T14:51:00Z">
        <w:r w:rsidRPr="001A7307">
          <w:rPr>
            <w:rFonts w:asciiTheme="minorHAnsi" w:hAnsiTheme="minorHAnsi"/>
            <w:rPrChange w:id="1915" w:author="Gavrilov, Evgeny" w:date="2016-01-26T16:43:00Z">
              <w:rPr>
                <w:rFonts w:ascii="Times New Roman" w:hAnsi="Times New Roman"/>
              </w:rPr>
            </w:rPrChange>
          </w:rPr>
          <w:t>                    "k": "YES"</w:t>
        </w:r>
      </w:ins>
    </w:p>
    <w:p w14:paraId="520F2D66" w14:textId="77777777" w:rsidR="00072B2C" w:rsidRPr="001A7307" w:rsidRDefault="00072B2C" w:rsidP="00072B2C">
      <w:pPr>
        <w:rPr>
          <w:ins w:id="1916" w:author="Gavrilov, Evgeny" w:date="2015-11-02T14:51:00Z"/>
          <w:rFonts w:asciiTheme="minorHAnsi" w:hAnsiTheme="minorHAnsi"/>
          <w:rPrChange w:id="1917" w:author="Gavrilov, Evgeny" w:date="2016-01-26T16:43:00Z">
            <w:rPr>
              <w:ins w:id="1918" w:author="Gavrilov, Evgeny" w:date="2015-11-02T14:51:00Z"/>
              <w:rFonts w:ascii="Times New Roman" w:hAnsi="Times New Roman"/>
            </w:rPr>
          </w:rPrChange>
        </w:rPr>
      </w:pPr>
      <w:ins w:id="1919" w:author="Gavrilov, Evgeny" w:date="2015-11-02T14:51:00Z">
        <w:r w:rsidRPr="001A7307">
          <w:rPr>
            <w:rFonts w:asciiTheme="minorHAnsi" w:hAnsiTheme="minorHAnsi"/>
            <w:rPrChange w:id="1920" w:author="Gavrilov, Evgeny" w:date="2016-01-26T16:43:00Z">
              <w:rPr>
                <w:rFonts w:ascii="Times New Roman" w:hAnsi="Times New Roman"/>
              </w:rPr>
            </w:rPrChange>
          </w:rPr>
          <w:t>                }</w:t>
        </w:r>
      </w:ins>
    </w:p>
    <w:p w14:paraId="2B4D8363" w14:textId="77777777" w:rsidR="00072B2C" w:rsidRPr="001A7307" w:rsidRDefault="00072B2C" w:rsidP="00072B2C">
      <w:pPr>
        <w:rPr>
          <w:ins w:id="1921" w:author="Gavrilov, Evgeny" w:date="2015-11-02T14:51:00Z"/>
          <w:rFonts w:asciiTheme="minorHAnsi" w:hAnsiTheme="minorHAnsi"/>
          <w:rPrChange w:id="1922" w:author="Gavrilov, Evgeny" w:date="2016-01-26T16:43:00Z">
            <w:rPr>
              <w:ins w:id="1923" w:author="Gavrilov, Evgeny" w:date="2015-11-02T14:51:00Z"/>
              <w:rFonts w:ascii="Times New Roman" w:hAnsi="Times New Roman"/>
            </w:rPr>
          </w:rPrChange>
        </w:rPr>
      </w:pPr>
      <w:ins w:id="1924" w:author="Gavrilov, Evgeny" w:date="2015-11-02T14:51:00Z">
        <w:r w:rsidRPr="001A7307">
          <w:rPr>
            <w:rFonts w:asciiTheme="minorHAnsi" w:hAnsiTheme="minorHAnsi"/>
            <w:rPrChange w:id="1925" w:author="Gavrilov, Evgeny" w:date="2016-01-26T16:43:00Z">
              <w:rPr>
                <w:rFonts w:ascii="Times New Roman" w:hAnsi="Times New Roman"/>
              </w:rPr>
            </w:rPrChange>
          </w:rPr>
          <w:t>            ],</w:t>
        </w:r>
      </w:ins>
    </w:p>
    <w:p w14:paraId="57B644EE" w14:textId="77777777" w:rsidR="00072B2C" w:rsidRPr="001A7307" w:rsidRDefault="00072B2C" w:rsidP="00072B2C">
      <w:pPr>
        <w:rPr>
          <w:ins w:id="1926" w:author="Gavrilov, Evgeny" w:date="2015-11-02T14:51:00Z"/>
          <w:rFonts w:asciiTheme="minorHAnsi" w:hAnsiTheme="minorHAnsi"/>
          <w:rPrChange w:id="1927" w:author="Gavrilov, Evgeny" w:date="2016-01-26T16:43:00Z">
            <w:rPr>
              <w:ins w:id="1928" w:author="Gavrilov, Evgeny" w:date="2015-11-02T14:51:00Z"/>
              <w:rFonts w:ascii="Times New Roman" w:hAnsi="Times New Roman"/>
            </w:rPr>
          </w:rPrChange>
        </w:rPr>
      </w:pPr>
      <w:ins w:id="1929" w:author="Gavrilov, Evgeny" w:date="2015-11-02T14:51:00Z">
        <w:r w:rsidRPr="001A7307">
          <w:rPr>
            <w:rFonts w:asciiTheme="minorHAnsi" w:hAnsiTheme="minorHAnsi"/>
            <w:rPrChange w:id="1930" w:author="Gavrilov, Evgeny" w:date="2016-01-26T16:43:00Z">
              <w:rPr>
                <w:rFonts w:ascii="Times New Roman" w:hAnsi="Times New Roman"/>
              </w:rPr>
            </w:rPrChange>
          </w:rPr>
          <w:t>            "t": 30011,</w:t>
        </w:r>
      </w:ins>
    </w:p>
    <w:p w14:paraId="067F41BF" w14:textId="77777777" w:rsidR="00072B2C" w:rsidRPr="001A7307" w:rsidRDefault="00072B2C" w:rsidP="00072B2C">
      <w:pPr>
        <w:rPr>
          <w:ins w:id="1931" w:author="Gavrilov, Evgeny" w:date="2015-11-02T14:51:00Z"/>
          <w:rFonts w:asciiTheme="minorHAnsi" w:hAnsiTheme="minorHAnsi"/>
          <w:rPrChange w:id="1932" w:author="Gavrilov, Evgeny" w:date="2016-01-26T16:43:00Z">
            <w:rPr>
              <w:ins w:id="1933" w:author="Gavrilov, Evgeny" w:date="2015-11-02T14:51:00Z"/>
              <w:rFonts w:ascii="Times New Roman" w:hAnsi="Times New Roman"/>
            </w:rPr>
          </w:rPrChange>
        </w:rPr>
      </w:pPr>
      <w:ins w:id="1934" w:author="Gavrilov, Evgeny" w:date="2015-11-02T14:51:00Z">
        <w:r w:rsidRPr="001A7307">
          <w:rPr>
            <w:rFonts w:asciiTheme="minorHAnsi" w:hAnsiTheme="minorHAnsi"/>
            <w:rPrChange w:id="1935" w:author="Gavrilov, Evgeny" w:date="2016-01-26T16:43:00Z">
              <w:rPr>
                <w:rFonts w:ascii="Times New Roman" w:hAnsi="Times New Roman"/>
              </w:rPr>
            </w:rPrChange>
          </w:rPr>
          <w:t>          "b": "234"</w:t>
        </w:r>
      </w:ins>
    </w:p>
    <w:p w14:paraId="5B09E359" w14:textId="77777777" w:rsidR="00072B2C" w:rsidRPr="001A7307" w:rsidRDefault="00072B2C" w:rsidP="00072B2C">
      <w:pPr>
        <w:rPr>
          <w:ins w:id="1936" w:author="Gavrilov, Evgeny" w:date="2015-11-02T14:51:00Z"/>
          <w:rFonts w:asciiTheme="minorHAnsi" w:hAnsiTheme="minorHAnsi"/>
          <w:rPrChange w:id="1937" w:author="Gavrilov, Evgeny" w:date="2016-01-26T16:43:00Z">
            <w:rPr>
              <w:ins w:id="1938" w:author="Gavrilov, Evgeny" w:date="2015-11-02T14:51:00Z"/>
              <w:rFonts w:ascii="Times New Roman" w:hAnsi="Times New Roman"/>
            </w:rPr>
          </w:rPrChange>
        </w:rPr>
      </w:pPr>
      <w:ins w:id="1939" w:author="Gavrilov, Evgeny" w:date="2015-11-02T14:51:00Z">
        <w:r w:rsidRPr="001A7307">
          <w:rPr>
            <w:rFonts w:asciiTheme="minorHAnsi" w:hAnsiTheme="minorHAnsi"/>
            <w:rPrChange w:id="1940" w:author="Gavrilov, Evgeny" w:date="2016-01-26T16:43:00Z">
              <w:rPr>
                <w:rFonts w:ascii="Times New Roman" w:hAnsi="Times New Roman"/>
              </w:rPr>
            </w:rPrChange>
          </w:rPr>
          <w:t>        }</w:t>
        </w:r>
      </w:ins>
    </w:p>
    <w:p w14:paraId="2563B88E" w14:textId="77777777" w:rsidR="00072B2C" w:rsidRPr="001A7307" w:rsidRDefault="00072B2C" w:rsidP="00072B2C">
      <w:pPr>
        <w:rPr>
          <w:ins w:id="1941" w:author="Gavrilov, Evgeny" w:date="2015-11-02T14:51:00Z"/>
          <w:rFonts w:asciiTheme="minorHAnsi" w:hAnsiTheme="minorHAnsi"/>
          <w:rPrChange w:id="1942" w:author="Gavrilov, Evgeny" w:date="2016-01-26T16:43:00Z">
            <w:rPr>
              <w:ins w:id="1943" w:author="Gavrilov, Evgeny" w:date="2015-11-02T14:51:00Z"/>
              <w:rFonts w:ascii="Times New Roman" w:hAnsi="Times New Roman"/>
            </w:rPr>
          </w:rPrChange>
        </w:rPr>
      </w:pPr>
      <w:ins w:id="1944" w:author="Gavrilov, Evgeny" w:date="2015-11-02T14:51:00Z">
        <w:r w:rsidRPr="001A7307">
          <w:rPr>
            <w:rFonts w:asciiTheme="minorHAnsi" w:hAnsiTheme="minorHAnsi"/>
            <w:rPrChange w:id="1945" w:author="Gavrilov, Evgeny" w:date="2016-01-26T16:43:00Z">
              <w:rPr>
                <w:rFonts w:ascii="Times New Roman" w:hAnsi="Times New Roman"/>
              </w:rPr>
            </w:rPrChange>
          </w:rPr>
          <w:t>    ]</w:t>
        </w:r>
      </w:ins>
    </w:p>
    <w:p w14:paraId="04EE73E7" w14:textId="3D91696C" w:rsidR="005123B0" w:rsidRPr="001A7307" w:rsidRDefault="00072B2C" w:rsidP="00072B2C">
      <w:pPr>
        <w:rPr>
          <w:ins w:id="1946" w:author="Gavrilov, Evgeny" w:date="2016-01-13T17:08:00Z"/>
          <w:rFonts w:asciiTheme="minorHAnsi" w:hAnsiTheme="minorHAnsi"/>
          <w:rPrChange w:id="1947" w:author="Gavrilov, Evgeny" w:date="2016-01-26T16:43:00Z">
            <w:rPr>
              <w:ins w:id="1948" w:author="Gavrilov, Evgeny" w:date="2016-01-13T17:08:00Z"/>
              <w:rFonts w:ascii="Times New Roman" w:hAnsi="Times New Roman"/>
            </w:rPr>
          </w:rPrChange>
        </w:rPr>
      </w:pPr>
      <w:ins w:id="1949" w:author="Gavrilov, Evgeny" w:date="2015-11-02T14:51:00Z">
        <w:r w:rsidRPr="001A7307">
          <w:rPr>
            <w:rFonts w:asciiTheme="minorHAnsi" w:hAnsiTheme="minorHAnsi"/>
            <w:rPrChange w:id="1950" w:author="Gavrilov, Evgeny" w:date="2016-01-26T16:43:00Z">
              <w:rPr>
                <w:rFonts w:ascii="Times New Roman" w:hAnsi="Times New Roman"/>
              </w:rPr>
            </w:rPrChange>
          </w:rPr>
          <w:t>}</w:t>
        </w:r>
      </w:ins>
    </w:p>
    <w:p w14:paraId="0E862D54" w14:textId="77777777" w:rsidR="00A26FD3" w:rsidRDefault="00A26FD3" w:rsidP="00072B2C">
      <w:pPr>
        <w:rPr>
          <w:ins w:id="1951" w:author="Gavrilov, Evgeny" w:date="2015-12-11T15:07:00Z"/>
          <w:rFonts w:ascii="Times New Roman" w:hAnsi="Times New Roman"/>
        </w:rPr>
      </w:pPr>
    </w:p>
    <w:p w14:paraId="4AE10FED" w14:textId="77777777" w:rsidR="005123B0" w:rsidRDefault="005123B0" w:rsidP="00072B2C">
      <w:pPr>
        <w:rPr>
          <w:ins w:id="1952" w:author="Gavrilov, Evgeny" w:date="2015-11-02T14:51:00Z"/>
          <w:rFonts w:ascii="Times New Roman" w:hAnsi="Times New Roman"/>
        </w:rPr>
      </w:pPr>
    </w:p>
    <w:p w14:paraId="065D878C" w14:textId="314BF9F1" w:rsidR="00A37D23" w:rsidRPr="00E6025C" w:rsidRDefault="00E6025C" w:rsidP="002F617E">
      <w:pPr>
        <w:rPr>
          <w:ins w:id="1953" w:author="Gavrilov, Evgeny" w:date="2015-11-25T15:48:00Z"/>
          <w:rFonts w:asciiTheme="majorHAnsi" w:hAnsiTheme="majorHAnsi"/>
          <w:color w:val="244061" w:themeColor="accent1" w:themeShade="80"/>
          <w:sz w:val="24"/>
          <w:szCs w:val="24"/>
          <w:rPrChange w:id="1954" w:author="Gavrilov, Evgeny" w:date="2015-11-25T15:54:00Z">
            <w:rPr>
              <w:ins w:id="1955" w:author="Gavrilov, Evgeny" w:date="2015-11-25T15:48:00Z"/>
            </w:rPr>
          </w:rPrChange>
        </w:rPr>
      </w:pPr>
      <w:ins w:id="1956" w:author="Gavrilov, Evgeny" w:date="2015-11-25T15:52:00Z">
        <w:r w:rsidRPr="00E6025C">
          <w:rPr>
            <w:rFonts w:asciiTheme="majorHAnsi" w:hAnsiTheme="majorHAnsi"/>
            <w:color w:val="244061" w:themeColor="accent1" w:themeShade="80"/>
            <w:sz w:val="24"/>
            <w:szCs w:val="24"/>
            <w:rPrChange w:id="1957" w:author="Gavrilov, Evgeny" w:date="2015-11-25T15:54:00Z">
              <w:rPr/>
            </w:rPrChange>
          </w:rPr>
          <w:t>Table of events</w:t>
        </w:r>
      </w:ins>
    </w:p>
    <w:p w14:paraId="24B67C87" w14:textId="77777777" w:rsidR="00E6025C" w:rsidRDefault="00E6025C" w:rsidP="002F617E">
      <w:pPr>
        <w:rPr>
          <w:ins w:id="1958" w:author="Gavrilov, Evgeny" w:date="2015-11-02T14:51:00Z"/>
        </w:rPr>
      </w:pPr>
    </w:p>
    <w:tbl>
      <w:tblPr>
        <w:tblW w:w="1115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959" w:author="Gavrilov, Evgeny" w:date="2016-01-26T13:54:00Z">
          <w:tblPr>
            <w:tblW w:w="10830"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77"/>
        <w:gridCol w:w="2468"/>
        <w:gridCol w:w="4586"/>
        <w:gridCol w:w="3026"/>
        <w:tblGridChange w:id="1960">
          <w:tblGrid>
            <w:gridCol w:w="1077"/>
            <w:gridCol w:w="2751"/>
            <w:gridCol w:w="3544"/>
            <w:gridCol w:w="3458"/>
          </w:tblGrid>
        </w:tblGridChange>
      </w:tblGrid>
      <w:tr w:rsidR="00064E3C" w14:paraId="3CB1DE98" w14:textId="77777777" w:rsidTr="00803253">
        <w:trPr>
          <w:trHeight w:val="532"/>
          <w:jc w:val="center"/>
          <w:ins w:id="1961" w:author="Gavrilov, Evgeny" w:date="2016-01-18T14:42:00Z"/>
          <w:trPrChange w:id="1962" w:author="Gavrilov, Evgeny" w:date="2016-01-26T13:54:00Z">
            <w:trPr>
              <w:trHeight w:val="532"/>
            </w:trPr>
          </w:trPrChange>
        </w:trPr>
        <w:tc>
          <w:tcPr>
            <w:tcW w:w="1077" w:type="dxa"/>
            <w:tcPrChange w:id="1963" w:author="Gavrilov, Evgeny" w:date="2016-01-26T13:54:00Z">
              <w:tcPr>
                <w:tcW w:w="1077" w:type="dxa"/>
              </w:tcPr>
            </w:tcPrChange>
          </w:tcPr>
          <w:p w14:paraId="2B12330E" w14:textId="77777777" w:rsidR="00D201AD" w:rsidRPr="006178C5" w:rsidRDefault="00D201AD" w:rsidP="00951893">
            <w:pPr>
              <w:tabs>
                <w:tab w:val="center" w:pos="1505"/>
              </w:tabs>
              <w:jc w:val="center"/>
              <w:rPr>
                <w:ins w:id="1964" w:author="Gavrilov, Evgeny" w:date="2016-01-18T14:42:00Z"/>
                <w:b/>
              </w:rPr>
            </w:pPr>
            <w:ins w:id="1965" w:author="Gavrilov, Evgeny" w:date="2016-01-18T14:42:00Z">
              <w:r w:rsidRPr="006178C5">
                <w:rPr>
                  <w:b/>
                </w:rPr>
                <w:t xml:space="preserve">Event </w:t>
              </w:r>
              <w:r>
                <w:rPr>
                  <w:b/>
                </w:rPr>
                <w:t>type</w:t>
              </w:r>
            </w:ins>
          </w:p>
        </w:tc>
        <w:tc>
          <w:tcPr>
            <w:tcW w:w="2468" w:type="dxa"/>
            <w:tcPrChange w:id="1966" w:author="Gavrilov, Evgeny" w:date="2016-01-26T13:54:00Z">
              <w:tcPr>
                <w:tcW w:w="2751" w:type="dxa"/>
              </w:tcPr>
            </w:tcPrChange>
          </w:tcPr>
          <w:p w14:paraId="743D59ED" w14:textId="77777777" w:rsidR="00D201AD" w:rsidRDefault="00D201AD" w:rsidP="00951893">
            <w:pPr>
              <w:jc w:val="center"/>
              <w:rPr>
                <w:ins w:id="1967" w:author="Gavrilov, Evgeny" w:date="2016-01-18T14:42:00Z"/>
                <w:b/>
              </w:rPr>
            </w:pPr>
            <w:ins w:id="1968" w:author="Gavrilov, Evgeny" w:date="2016-01-18T14:42:00Z">
              <w:r>
                <w:rPr>
                  <w:b/>
                </w:rPr>
                <w:t>Event name</w:t>
              </w:r>
            </w:ins>
          </w:p>
        </w:tc>
        <w:tc>
          <w:tcPr>
            <w:tcW w:w="4586" w:type="dxa"/>
            <w:tcPrChange w:id="1969" w:author="Gavrilov, Evgeny" w:date="2016-01-26T13:54:00Z">
              <w:tcPr>
                <w:tcW w:w="3544" w:type="dxa"/>
              </w:tcPr>
            </w:tcPrChange>
          </w:tcPr>
          <w:p w14:paraId="70AFE1FD" w14:textId="77777777" w:rsidR="00D201AD" w:rsidRPr="006178C5" w:rsidRDefault="00D201AD" w:rsidP="00951893">
            <w:pPr>
              <w:jc w:val="center"/>
              <w:rPr>
                <w:ins w:id="1970" w:author="Gavrilov, Evgeny" w:date="2016-01-18T14:42:00Z"/>
                <w:b/>
              </w:rPr>
            </w:pPr>
            <w:ins w:id="1971" w:author="Gavrilov, Evgeny" w:date="2016-01-18T14:42:00Z">
              <w:r>
                <w:rPr>
                  <w:b/>
                </w:rPr>
                <w:t>Optional data specification</w:t>
              </w:r>
            </w:ins>
          </w:p>
        </w:tc>
        <w:tc>
          <w:tcPr>
            <w:tcW w:w="3026" w:type="dxa"/>
            <w:tcPrChange w:id="1972" w:author="Gavrilov, Evgeny" w:date="2016-01-26T13:54:00Z">
              <w:tcPr>
                <w:tcW w:w="3458" w:type="dxa"/>
              </w:tcPr>
            </w:tcPrChange>
          </w:tcPr>
          <w:p w14:paraId="267DA1B8" w14:textId="77777777" w:rsidR="00D201AD" w:rsidRDefault="00D201AD" w:rsidP="00951893">
            <w:pPr>
              <w:jc w:val="center"/>
              <w:rPr>
                <w:ins w:id="1973" w:author="Gavrilov, Evgeny" w:date="2016-01-18T14:42:00Z"/>
                <w:b/>
              </w:rPr>
            </w:pPr>
            <w:ins w:id="1974" w:author="Gavrilov, Evgeny" w:date="2016-01-18T14:42:00Z">
              <w:r>
                <w:rPr>
                  <w:b/>
                </w:rPr>
                <w:t>Description</w:t>
              </w:r>
            </w:ins>
          </w:p>
        </w:tc>
      </w:tr>
      <w:tr w:rsidR="00064E3C" w14:paraId="1388D99C" w14:textId="77777777" w:rsidTr="00803253">
        <w:trPr>
          <w:jc w:val="center"/>
          <w:ins w:id="1975" w:author="Gavrilov, Evgeny" w:date="2016-01-18T14:42:00Z"/>
        </w:trPr>
        <w:tc>
          <w:tcPr>
            <w:tcW w:w="1077" w:type="dxa"/>
            <w:tcPrChange w:id="1976" w:author="Gavrilov, Evgeny" w:date="2016-01-26T13:54:00Z">
              <w:tcPr>
                <w:tcW w:w="1077" w:type="dxa"/>
              </w:tcPr>
            </w:tcPrChange>
          </w:tcPr>
          <w:p w14:paraId="0EB54364" w14:textId="77777777" w:rsidR="00D201AD" w:rsidRDefault="00D201AD" w:rsidP="00951893">
            <w:pPr>
              <w:jc w:val="center"/>
              <w:rPr>
                <w:ins w:id="1977" w:author="Gavrilov, Evgeny" w:date="2016-01-18T14:42:00Z"/>
              </w:rPr>
            </w:pPr>
            <w:ins w:id="1978" w:author="Gavrilov, Evgeny" w:date="2016-01-18T14:42:00Z">
              <w:r>
                <w:t>SYSTEM</w:t>
              </w:r>
            </w:ins>
          </w:p>
        </w:tc>
        <w:tc>
          <w:tcPr>
            <w:tcW w:w="2468" w:type="dxa"/>
            <w:tcPrChange w:id="1979" w:author="Gavrilov, Evgeny" w:date="2016-01-26T13:54:00Z">
              <w:tcPr>
                <w:tcW w:w="2751" w:type="dxa"/>
              </w:tcPr>
            </w:tcPrChange>
          </w:tcPr>
          <w:p w14:paraId="5AE70275" w14:textId="77777777" w:rsidR="00D201AD" w:rsidRDefault="00D201AD" w:rsidP="00951893">
            <w:pPr>
              <w:rPr>
                <w:ins w:id="1980" w:author="Gavrilov, Evgeny" w:date="2016-01-18T14:42:00Z"/>
              </w:rPr>
            </w:pPr>
            <w:ins w:id="1981" w:author="Gavrilov, Evgeny" w:date="2016-01-18T14:42:00Z">
              <w:r>
                <w:t>APP_START</w:t>
              </w:r>
            </w:ins>
          </w:p>
        </w:tc>
        <w:tc>
          <w:tcPr>
            <w:tcW w:w="4586" w:type="dxa"/>
            <w:tcPrChange w:id="1982" w:author="Gavrilov, Evgeny" w:date="2016-01-26T13:54:00Z">
              <w:tcPr>
                <w:tcW w:w="3544" w:type="dxa"/>
              </w:tcPr>
            </w:tcPrChange>
          </w:tcPr>
          <w:p w14:paraId="6B562602" w14:textId="77777777" w:rsidR="00D201AD" w:rsidRPr="00931296" w:rsidRDefault="00D201AD" w:rsidP="00951893">
            <w:pPr>
              <w:rPr>
                <w:ins w:id="1983" w:author="Gavrilov, Evgeny" w:date="2016-01-18T14:42:00Z"/>
                <w:highlight w:val="yellow"/>
              </w:rPr>
            </w:pPr>
            <w:ins w:id="1984" w:author="Gavrilov, Evgeny" w:date="2016-01-18T14:42:00Z">
              <w:r w:rsidRPr="00931296">
                <w:rPr>
                  <w:i/>
                  <w:highlight w:val="yellow"/>
                  <w:u w:val="single"/>
                </w:rPr>
                <w:t>Network status</w:t>
              </w:r>
              <w:r w:rsidRPr="00931296">
                <w:rPr>
                  <w:highlight w:val="yellow"/>
                </w:rPr>
                <w:t xml:space="preserve">  – </w:t>
              </w:r>
              <w:r w:rsidRPr="00931296">
                <w:rPr>
                  <w:b/>
                  <w:highlight w:val="yellow"/>
                </w:rPr>
                <w:t>enum</w:t>
              </w:r>
              <w:r w:rsidRPr="00931296">
                <w:rPr>
                  <w:highlight w:val="yellow"/>
                </w:rPr>
                <w:t>:</w:t>
              </w:r>
            </w:ins>
          </w:p>
          <w:p w14:paraId="62FCFCF5" w14:textId="77777777" w:rsidR="00D201AD" w:rsidRPr="00931296" w:rsidRDefault="00D201AD" w:rsidP="00951893">
            <w:pPr>
              <w:rPr>
                <w:ins w:id="1985" w:author="Gavrilov, Evgeny" w:date="2016-01-18T14:42:00Z"/>
                <w:highlight w:val="yellow"/>
              </w:rPr>
            </w:pPr>
            <w:ins w:id="1986" w:author="Gavrilov, Evgeny" w:date="2016-01-18T14:42:00Z">
              <w:r>
                <w:rPr>
                  <w:highlight w:val="yellow"/>
                </w:rPr>
                <w:t>NotReachable = 0</w:t>
              </w:r>
            </w:ins>
          </w:p>
          <w:p w14:paraId="1E8121F1" w14:textId="77777777" w:rsidR="00D201AD" w:rsidRPr="00931296" w:rsidRDefault="00D201AD" w:rsidP="00951893">
            <w:pPr>
              <w:rPr>
                <w:ins w:id="1987" w:author="Gavrilov, Evgeny" w:date="2016-01-18T14:42:00Z"/>
                <w:highlight w:val="yellow"/>
              </w:rPr>
            </w:pPr>
            <w:ins w:id="1988" w:author="Gavrilov, Evgeny" w:date="2016-01-18T14:42:00Z">
              <w:r>
                <w:rPr>
                  <w:highlight w:val="yellow"/>
                </w:rPr>
                <w:t>ReachableWiFi = 1</w:t>
              </w:r>
            </w:ins>
          </w:p>
          <w:p w14:paraId="1E55E94D" w14:textId="77777777" w:rsidR="00D201AD" w:rsidRDefault="00D201AD" w:rsidP="00951893">
            <w:pPr>
              <w:rPr>
                <w:ins w:id="1989" w:author="Gavrilov, Evgeny" w:date="2016-03-09T10:05:00Z"/>
              </w:rPr>
            </w:pPr>
            <w:ins w:id="1990" w:author="Gavrilov, Evgeny" w:date="2016-01-18T14:42:00Z">
              <w:r w:rsidRPr="00931296">
                <w:rPr>
                  <w:highlight w:val="yellow"/>
                </w:rPr>
                <w:lastRenderedPageBreak/>
                <w:t>ReachableCellular = 2</w:t>
              </w:r>
              <w:r w:rsidDel="008B1A75">
                <w:t xml:space="preserve"> </w:t>
              </w:r>
            </w:ins>
          </w:p>
          <w:p w14:paraId="37110D92" w14:textId="77777777" w:rsidR="0089512B" w:rsidRPr="0089512B" w:rsidRDefault="0089512B" w:rsidP="0089512B">
            <w:pPr>
              <w:rPr>
                <w:ins w:id="1991" w:author="Gavrilov, Evgeny" w:date="2016-03-09T10:05:00Z"/>
                <w:rFonts w:eastAsia="Times New Roman"/>
              </w:rPr>
            </w:pPr>
            <w:ins w:id="1992" w:author="Gavrilov, Evgeny" w:date="2016-03-09T10:05:00Z">
              <w:r w:rsidRPr="0089512B">
                <w:rPr>
                  <w:rFonts w:eastAsia="Times New Roman"/>
                  <w:i/>
                  <w:iCs/>
                  <w:u w:val="single"/>
                  <w:rPrChange w:id="1993" w:author="Gavrilov, Evgeny" w:date="2016-03-09T10:09:00Z">
                    <w:rPr>
                      <w:rFonts w:eastAsia="Times New Roman"/>
                      <w:i/>
                      <w:iCs/>
                      <w:color w:val="FF2600"/>
                      <w:sz w:val="18"/>
                      <w:szCs w:val="18"/>
                      <w:u w:val="single"/>
                    </w:rPr>
                  </w:rPrChange>
                </w:rPr>
                <w:t>Carrier name</w:t>
              </w:r>
              <w:r w:rsidRPr="0089512B">
                <w:rPr>
                  <w:rFonts w:eastAsia="Times New Roman"/>
                  <w:i/>
                  <w:iCs/>
                  <w:rPrChange w:id="1994" w:author="Gavrilov, Evgeny" w:date="2016-03-09T10:09:00Z">
                    <w:rPr>
                      <w:rFonts w:eastAsia="Times New Roman"/>
                      <w:i/>
                      <w:iCs/>
                      <w:color w:val="FF2600"/>
                      <w:sz w:val="18"/>
                      <w:szCs w:val="18"/>
                    </w:rPr>
                  </w:rPrChange>
                </w:rPr>
                <w:t> </w:t>
              </w:r>
              <w:r w:rsidRPr="0089512B">
                <w:rPr>
                  <w:rFonts w:eastAsia="Times New Roman"/>
                  <w:rPrChange w:id="1995" w:author="Gavrilov, Evgeny" w:date="2016-03-09T10:09:00Z">
                    <w:rPr>
                      <w:rFonts w:eastAsia="Times New Roman"/>
                      <w:color w:val="FF2600"/>
                      <w:sz w:val="18"/>
                      <w:szCs w:val="18"/>
                    </w:rPr>
                  </w:rPrChange>
                </w:rPr>
                <w:t>- </w:t>
              </w:r>
              <w:r w:rsidRPr="0089512B">
                <w:rPr>
                  <w:rFonts w:eastAsia="Times New Roman"/>
                  <w:b/>
                  <w:bCs/>
                  <w:rPrChange w:id="1996" w:author="Gavrilov, Evgeny" w:date="2016-03-09T10:09:00Z">
                    <w:rPr>
                      <w:rFonts w:eastAsia="Times New Roman"/>
                      <w:b/>
                      <w:bCs/>
                      <w:color w:val="FF2600"/>
                      <w:sz w:val="18"/>
                      <w:szCs w:val="18"/>
                    </w:rPr>
                  </w:rPrChange>
                </w:rPr>
                <w:t>string:</w:t>
              </w:r>
            </w:ins>
          </w:p>
          <w:p w14:paraId="5AFFD358" w14:textId="2442693E" w:rsidR="0089512B" w:rsidRPr="00931296" w:rsidRDefault="0089512B" w:rsidP="0089512B">
            <w:pPr>
              <w:rPr>
                <w:ins w:id="1997" w:author="Gavrilov, Evgeny" w:date="2016-01-18T14:42:00Z"/>
                <w:highlight w:val="yellow"/>
              </w:rPr>
            </w:pPr>
            <w:ins w:id="1998" w:author="Gavrilov, Evgeny" w:date="2016-03-09T10:05:00Z">
              <w:r w:rsidRPr="0089512B">
                <w:rPr>
                  <w:rFonts w:eastAsia="Times New Roman"/>
                  <w:rPrChange w:id="1999" w:author="Gavrilov, Evgeny" w:date="2016-03-09T10:09:00Z">
                    <w:rPr>
                      <w:rFonts w:eastAsia="Times New Roman"/>
                      <w:color w:val="FF2600"/>
                      <w:sz w:val="18"/>
                      <w:szCs w:val="18"/>
                    </w:rPr>
                  </w:rPrChange>
                </w:rPr>
                <w:t>“Some Carrier"</w:t>
              </w:r>
            </w:ins>
          </w:p>
        </w:tc>
        <w:tc>
          <w:tcPr>
            <w:tcW w:w="3026" w:type="dxa"/>
            <w:tcPrChange w:id="2000" w:author="Gavrilov, Evgeny" w:date="2016-01-26T13:54:00Z">
              <w:tcPr>
                <w:tcW w:w="3458" w:type="dxa"/>
              </w:tcPr>
            </w:tcPrChange>
          </w:tcPr>
          <w:p w14:paraId="235BCB09" w14:textId="10E1E163" w:rsidR="00D201AD" w:rsidRPr="0074330C" w:rsidRDefault="00D201AD" w:rsidP="00951893">
            <w:pPr>
              <w:rPr>
                <w:ins w:id="2001" w:author="Gavrilov, Evgeny" w:date="2016-01-18T14:42:00Z"/>
              </w:rPr>
            </w:pPr>
            <w:ins w:id="2002" w:author="Gavrilov, Evgeny" w:date="2016-01-18T14:42:00Z">
              <w:r>
                <w:lastRenderedPageBreak/>
                <w:t xml:space="preserve">Application </w:t>
              </w:r>
            </w:ins>
            <w:ins w:id="2003" w:author="Gavrilov, Evgeny" w:date="2016-01-26T16:44:00Z">
              <w:r w:rsidR="0076073B">
                <w:t xml:space="preserve">is </w:t>
              </w:r>
            </w:ins>
            <w:ins w:id="2004" w:author="Gavrilov, Evgeny" w:date="2016-01-18T14:42:00Z">
              <w:r>
                <w:t>started</w:t>
              </w:r>
            </w:ins>
          </w:p>
        </w:tc>
      </w:tr>
      <w:tr w:rsidR="00064E3C" w14:paraId="35593285" w14:textId="77777777" w:rsidTr="00803253">
        <w:trPr>
          <w:jc w:val="center"/>
          <w:ins w:id="2005" w:author="Gavrilov, Evgeny" w:date="2016-01-18T14:42:00Z"/>
        </w:trPr>
        <w:tc>
          <w:tcPr>
            <w:tcW w:w="1077" w:type="dxa"/>
            <w:tcPrChange w:id="2006" w:author="Gavrilov, Evgeny" w:date="2016-01-26T13:54:00Z">
              <w:tcPr>
                <w:tcW w:w="1077" w:type="dxa"/>
              </w:tcPr>
            </w:tcPrChange>
          </w:tcPr>
          <w:p w14:paraId="0410F823" w14:textId="77777777" w:rsidR="00D201AD" w:rsidRDefault="00D201AD" w:rsidP="00951893">
            <w:pPr>
              <w:jc w:val="center"/>
              <w:rPr>
                <w:ins w:id="2007" w:author="Gavrilov, Evgeny" w:date="2016-01-18T14:42:00Z"/>
              </w:rPr>
            </w:pPr>
            <w:ins w:id="2008" w:author="Gavrilov, Evgeny" w:date="2016-01-18T14:42:00Z">
              <w:r>
                <w:lastRenderedPageBreak/>
                <w:t>SYSTEM</w:t>
              </w:r>
            </w:ins>
          </w:p>
        </w:tc>
        <w:tc>
          <w:tcPr>
            <w:tcW w:w="2468" w:type="dxa"/>
            <w:tcPrChange w:id="2009" w:author="Gavrilov, Evgeny" w:date="2016-01-26T13:54:00Z">
              <w:tcPr>
                <w:tcW w:w="2751" w:type="dxa"/>
              </w:tcPr>
            </w:tcPrChange>
          </w:tcPr>
          <w:p w14:paraId="1A0C0E9D" w14:textId="77777777" w:rsidR="00D201AD" w:rsidRDefault="00D201AD" w:rsidP="00951893">
            <w:pPr>
              <w:rPr>
                <w:ins w:id="2010" w:author="Gavrilov, Evgeny" w:date="2016-01-18T14:42:00Z"/>
              </w:rPr>
            </w:pPr>
            <w:ins w:id="2011" w:author="Gavrilov, Evgeny" w:date="2016-01-18T14:42:00Z">
              <w:r>
                <w:t>APP_BG</w:t>
              </w:r>
            </w:ins>
          </w:p>
        </w:tc>
        <w:tc>
          <w:tcPr>
            <w:tcW w:w="4586" w:type="dxa"/>
            <w:tcPrChange w:id="2012" w:author="Gavrilov, Evgeny" w:date="2016-01-26T13:54:00Z">
              <w:tcPr>
                <w:tcW w:w="3544" w:type="dxa"/>
              </w:tcPr>
            </w:tcPrChange>
          </w:tcPr>
          <w:p w14:paraId="5B9963D7" w14:textId="77777777" w:rsidR="00D201AD" w:rsidRDefault="00D201AD" w:rsidP="00951893">
            <w:pPr>
              <w:rPr>
                <w:ins w:id="2013" w:author="Gavrilov, Evgeny" w:date="2016-01-18T14:42:00Z"/>
              </w:rPr>
            </w:pPr>
            <w:ins w:id="2014" w:author="Gavrilov, Evgeny" w:date="2016-01-18T14:42:00Z">
              <w:r w:rsidRPr="00931296">
                <w:rPr>
                  <w:highlight w:val="yellow"/>
                </w:rPr>
                <w:t>N/A</w:t>
              </w:r>
            </w:ins>
          </w:p>
        </w:tc>
        <w:tc>
          <w:tcPr>
            <w:tcW w:w="3026" w:type="dxa"/>
            <w:tcPrChange w:id="2015" w:author="Gavrilov, Evgeny" w:date="2016-01-26T13:54:00Z">
              <w:tcPr>
                <w:tcW w:w="3458" w:type="dxa"/>
              </w:tcPr>
            </w:tcPrChange>
          </w:tcPr>
          <w:p w14:paraId="269821E6" w14:textId="77777777" w:rsidR="00D201AD" w:rsidRDefault="00D201AD" w:rsidP="00951893">
            <w:pPr>
              <w:rPr>
                <w:ins w:id="2016" w:author="Gavrilov, Evgeny" w:date="2016-01-18T14:42:00Z"/>
              </w:rPr>
            </w:pPr>
            <w:ins w:id="2017" w:author="Gavrilov, Evgeny" w:date="2016-01-18T14:42:00Z">
              <w:r>
                <w:t>Application did enter background mode</w:t>
              </w:r>
            </w:ins>
          </w:p>
        </w:tc>
      </w:tr>
      <w:tr w:rsidR="00064E3C" w14:paraId="0FA87B51" w14:textId="77777777" w:rsidTr="00803253">
        <w:trPr>
          <w:jc w:val="center"/>
          <w:ins w:id="2018" w:author="Gavrilov, Evgeny" w:date="2016-01-18T14:42:00Z"/>
        </w:trPr>
        <w:tc>
          <w:tcPr>
            <w:tcW w:w="1077" w:type="dxa"/>
            <w:tcPrChange w:id="2019" w:author="Gavrilov, Evgeny" w:date="2016-01-26T13:54:00Z">
              <w:tcPr>
                <w:tcW w:w="1077" w:type="dxa"/>
              </w:tcPr>
            </w:tcPrChange>
          </w:tcPr>
          <w:p w14:paraId="39F3FA79" w14:textId="77777777" w:rsidR="00D201AD" w:rsidRDefault="00D201AD" w:rsidP="00951893">
            <w:pPr>
              <w:jc w:val="center"/>
              <w:rPr>
                <w:ins w:id="2020" w:author="Gavrilov, Evgeny" w:date="2016-01-18T14:42:00Z"/>
              </w:rPr>
            </w:pPr>
            <w:ins w:id="2021" w:author="Gavrilov, Evgeny" w:date="2016-01-18T14:42:00Z">
              <w:r>
                <w:t>SYSTEM</w:t>
              </w:r>
            </w:ins>
          </w:p>
        </w:tc>
        <w:tc>
          <w:tcPr>
            <w:tcW w:w="2468" w:type="dxa"/>
            <w:tcPrChange w:id="2022" w:author="Gavrilov, Evgeny" w:date="2016-01-26T13:54:00Z">
              <w:tcPr>
                <w:tcW w:w="2751" w:type="dxa"/>
              </w:tcPr>
            </w:tcPrChange>
          </w:tcPr>
          <w:p w14:paraId="5FDCCBD9" w14:textId="77777777" w:rsidR="00D201AD" w:rsidRDefault="00D201AD" w:rsidP="00951893">
            <w:pPr>
              <w:rPr>
                <w:ins w:id="2023" w:author="Gavrilov, Evgeny" w:date="2016-01-18T14:42:00Z"/>
              </w:rPr>
            </w:pPr>
            <w:ins w:id="2024" w:author="Gavrilov, Evgeny" w:date="2016-01-18T14:42:00Z">
              <w:r>
                <w:t>APP_FG</w:t>
              </w:r>
            </w:ins>
          </w:p>
        </w:tc>
        <w:tc>
          <w:tcPr>
            <w:tcW w:w="4586" w:type="dxa"/>
            <w:tcPrChange w:id="2025" w:author="Gavrilov, Evgeny" w:date="2016-01-26T13:54:00Z">
              <w:tcPr>
                <w:tcW w:w="3544" w:type="dxa"/>
              </w:tcPr>
            </w:tcPrChange>
          </w:tcPr>
          <w:p w14:paraId="34852025" w14:textId="77777777" w:rsidR="00D201AD" w:rsidRDefault="00D201AD" w:rsidP="00951893">
            <w:pPr>
              <w:rPr>
                <w:ins w:id="2026" w:author="Gavrilov, Evgeny" w:date="2016-01-18T14:42:00Z"/>
              </w:rPr>
            </w:pPr>
            <w:ins w:id="2027" w:author="Gavrilov, Evgeny" w:date="2016-01-18T14:42:00Z">
              <w:r w:rsidRPr="00931296">
                <w:rPr>
                  <w:highlight w:val="yellow"/>
                </w:rPr>
                <w:t>N/A</w:t>
              </w:r>
            </w:ins>
          </w:p>
        </w:tc>
        <w:tc>
          <w:tcPr>
            <w:tcW w:w="3026" w:type="dxa"/>
            <w:tcPrChange w:id="2028" w:author="Gavrilov, Evgeny" w:date="2016-01-26T13:54:00Z">
              <w:tcPr>
                <w:tcW w:w="3458" w:type="dxa"/>
              </w:tcPr>
            </w:tcPrChange>
          </w:tcPr>
          <w:p w14:paraId="722EFCE3" w14:textId="77777777" w:rsidR="00D201AD" w:rsidRDefault="00D201AD" w:rsidP="00951893">
            <w:pPr>
              <w:rPr>
                <w:ins w:id="2029" w:author="Gavrilov, Evgeny" w:date="2016-01-18T14:42:00Z"/>
              </w:rPr>
            </w:pPr>
            <w:ins w:id="2030" w:author="Gavrilov, Evgeny" w:date="2016-01-18T14:42:00Z">
              <w:r>
                <w:t>Application did enter foreground mode</w:t>
              </w:r>
            </w:ins>
          </w:p>
        </w:tc>
      </w:tr>
      <w:tr w:rsidR="00064E3C" w14:paraId="594AA9B7" w14:textId="77777777" w:rsidTr="00803253">
        <w:trPr>
          <w:jc w:val="center"/>
          <w:ins w:id="2031" w:author="Gavrilov, Evgeny" w:date="2016-01-18T14:42:00Z"/>
        </w:trPr>
        <w:tc>
          <w:tcPr>
            <w:tcW w:w="1077" w:type="dxa"/>
            <w:tcPrChange w:id="2032" w:author="Gavrilov, Evgeny" w:date="2016-01-26T13:54:00Z">
              <w:tcPr>
                <w:tcW w:w="1077" w:type="dxa"/>
              </w:tcPr>
            </w:tcPrChange>
          </w:tcPr>
          <w:p w14:paraId="4D8F86CD" w14:textId="77777777" w:rsidR="00D201AD" w:rsidRDefault="00D201AD" w:rsidP="00951893">
            <w:pPr>
              <w:jc w:val="center"/>
              <w:rPr>
                <w:ins w:id="2033" w:author="Gavrilov, Evgeny" w:date="2016-01-18T14:42:00Z"/>
              </w:rPr>
            </w:pPr>
            <w:ins w:id="2034" w:author="Gavrilov, Evgeny" w:date="2016-01-18T14:42:00Z">
              <w:r>
                <w:t>SYSTEM</w:t>
              </w:r>
            </w:ins>
          </w:p>
        </w:tc>
        <w:tc>
          <w:tcPr>
            <w:tcW w:w="2468" w:type="dxa"/>
            <w:tcPrChange w:id="2035" w:author="Gavrilov, Evgeny" w:date="2016-01-26T13:54:00Z">
              <w:tcPr>
                <w:tcW w:w="2751" w:type="dxa"/>
              </w:tcPr>
            </w:tcPrChange>
          </w:tcPr>
          <w:p w14:paraId="16333F0A" w14:textId="77777777" w:rsidR="00D201AD" w:rsidRDefault="00D201AD" w:rsidP="00951893">
            <w:pPr>
              <w:rPr>
                <w:ins w:id="2036" w:author="Gavrilov, Evgeny" w:date="2016-01-18T14:42:00Z"/>
              </w:rPr>
            </w:pPr>
            <w:ins w:id="2037" w:author="Gavrilov, Evgeny" w:date="2016-01-18T14:42:00Z">
              <w:r>
                <w:t>APP_INACTIVE</w:t>
              </w:r>
            </w:ins>
          </w:p>
        </w:tc>
        <w:tc>
          <w:tcPr>
            <w:tcW w:w="4586" w:type="dxa"/>
            <w:tcPrChange w:id="2038" w:author="Gavrilov, Evgeny" w:date="2016-01-26T13:54:00Z">
              <w:tcPr>
                <w:tcW w:w="3544" w:type="dxa"/>
              </w:tcPr>
            </w:tcPrChange>
          </w:tcPr>
          <w:p w14:paraId="470630EF" w14:textId="77777777" w:rsidR="00D201AD" w:rsidRPr="00931296" w:rsidRDefault="00D201AD" w:rsidP="00951893">
            <w:pPr>
              <w:rPr>
                <w:ins w:id="2039" w:author="Gavrilov, Evgeny" w:date="2016-01-18T14:42:00Z"/>
                <w:highlight w:val="yellow"/>
              </w:rPr>
            </w:pPr>
            <w:ins w:id="2040" w:author="Gavrilov, Evgeny" w:date="2016-01-18T14:42:00Z">
              <w:r w:rsidRPr="00931296">
                <w:rPr>
                  <w:highlight w:val="yellow"/>
                </w:rPr>
                <w:t>N/A</w:t>
              </w:r>
            </w:ins>
          </w:p>
        </w:tc>
        <w:tc>
          <w:tcPr>
            <w:tcW w:w="3026" w:type="dxa"/>
            <w:tcPrChange w:id="2041" w:author="Gavrilov, Evgeny" w:date="2016-01-26T13:54:00Z">
              <w:tcPr>
                <w:tcW w:w="3458" w:type="dxa"/>
              </w:tcPr>
            </w:tcPrChange>
          </w:tcPr>
          <w:p w14:paraId="5390138B" w14:textId="77777777" w:rsidR="00D201AD" w:rsidRDefault="00D201AD" w:rsidP="00951893">
            <w:pPr>
              <w:rPr>
                <w:ins w:id="2042" w:author="Gavrilov, Evgeny" w:date="2016-01-18T14:42:00Z"/>
              </w:rPr>
            </w:pPr>
            <w:ins w:id="2043" w:author="Gavrilov, Evgeny" w:date="2016-01-18T14:42:00Z">
              <w:r>
                <w:t>A</w:t>
              </w:r>
              <w:r w:rsidRPr="005A58CD">
                <w:t>pplication is about to move from active to inactive state. This can occur for certain types of temporary interruptions (such as an incoming phone call or SMS message) or when the user quits the application and it begins the transition to the background state.</w:t>
              </w:r>
            </w:ins>
          </w:p>
        </w:tc>
      </w:tr>
      <w:tr w:rsidR="00064E3C" w14:paraId="102E7440" w14:textId="77777777" w:rsidTr="00803253">
        <w:trPr>
          <w:jc w:val="center"/>
          <w:ins w:id="2044" w:author="Gavrilov, Evgeny" w:date="2016-01-18T14:42:00Z"/>
        </w:trPr>
        <w:tc>
          <w:tcPr>
            <w:tcW w:w="1077" w:type="dxa"/>
            <w:tcPrChange w:id="2045" w:author="Gavrilov, Evgeny" w:date="2016-01-26T13:54:00Z">
              <w:tcPr>
                <w:tcW w:w="1077" w:type="dxa"/>
              </w:tcPr>
            </w:tcPrChange>
          </w:tcPr>
          <w:p w14:paraId="205DB2BD" w14:textId="77777777" w:rsidR="00D201AD" w:rsidRDefault="00D201AD" w:rsidP="00951893">
            <w:pPr>
              <w:jc w:val="center"/>
              <w:rPr>
                <w:ins w:id="2046" w:author="Gavrilov, Evgeny" w:date="2016-01-18T14:42:00Z"/>
              </w:rPr>
            </w:pPr>
            <w:ins w:id="2047" w:author="Gavrilov, Evgeny" w:date="2016-01-18T14:42:00Z">
              <w:r>
                <w:t>SYSTEM</w:t>
              </w:r>
            </w:ins>
          </w:p>
        </w:tc>
        <w:tc>
          <w:tcPr>
            <w:tcW w:w="2468" w:type="dxa"/>
            <w:tcPrChange w:id="2048" w:author="Gavrilov, Evgeny" w:date="2016-01-26T13:54:00Z">
              <w:tcPr>
                <w:tcW w:w="2751" w:type="dxa"/>
              </w:tcPr>
            </w:tcPrChange>
          </w:tcPr>
          <w:p w14:paraId="459ECDA8" w14:textId="77777777" w:rsidR="00D201AD" w:rsidRDefault="00D201AD" w:rsidP="00951893">
            <w:pPr>
              <w:rPr>
                <w:ins w:id="2049" w:author="Gavrilov, Evgeny" w:date="2016-01-18T14:42:00Z"/>
              </w:rPr>
            </w:pPr>
            <w:ins w:id="2050" w:author="Gavrilov, Evgeny" w:date="2016-01-18T14:42:00Z">
              <w:r>
                <w:t>APP_ACTIVE</w:t>
              </w:r>
            </w:ins>
          </w:p>
        </w:tc>
        <w:tc>
          <w:tcPr>
            <w:tcW w:w="4586" w:type="dxa"/>
            <w:tcPrChange w:id="2051" w:author="Gavrilov, Evgeny" w:date="2016-01-26T13:54:00Z">
              <w:tcPr>
                <w:tcW w:w="3544" w:type="dxa"/>
              </w:tcPr>
            </w:tcPrChange>
          </w:tcPr>
          <w:p w14:paraId="78448D6E" w14:textId="77777777" w:rsidR="00D201AD" w:rsidRDefault="00D201AD" w:rsidP="00951893">
            <w:pPr>
              <w:rPr>
                <w:ins w:id="2052" w:author="Gavrilov, Evgeny" w:date="2016-01-18T14:42:00Z"/>
              </w:rPr>
            </w:pPr>
            <w:ins w:id="2053" w:author="Gavrilov, Evgeny" w:date="2016-01-18T14:42:00Z">
              <w:r w:rsidRPr="00931296">
                <w:rPr>
                  <w:highlight w:val="yellow"/>
                </w:rPr>
                <w:t>N/A</w:t>
              </w:r>
            </w:ins>
          </w:p>
        </w:tc>
        <w:tc>
          <w:tcPr>
            <w:tcW w:w="3026" w:type="dxa"/>
            <w:tcPrChange w:id="2054" w:author="Gavrilov, Evgeny" w:date="2016-01-26T13:54:00Z">
              <w:tcPr>
                <w:tcW w:w="3458" w:type="dxa"/>
              </w:tcPr>
            </w:tcPrChange>
          </w:tcPr>
          <w:p w14:paraId="78F2A846" w14:textId="77777777" w:rsidR="00D201AD" w:rsidRDefault="00D201AD" w:rsidP="00951893">
            <w:pPr>
              <w:rPr>
                <w:ins w:id="2055" w:author="Gavrilov, Evgeny" w:date="2016-01-18T14:42:00Z"/>
              </w:rPr>
            </w:pPr>
            <w:ins w:id="2056" w:author="Gavrilov, Evgeny" w:date="2016-01-18T14:42:00Z">
              <w:r>
                <w:t>A</w:t>
              </w:r>
              <w:r w:rsidRPr="005A58CD">
                <w:t>pplication is</w:t>
              </w:r>
              <w:r>
                <w:t xml:space="preserve"> about to move from inactive to </w:t>
              </w:r>
              <w:r w:rsidRPr="005A58CD">
                <w:t>active state.</w:t>
              </w:r>
            </w:ins>
          </w:p>
        </w:tc>
      </w:tr>
      <w:tr w:rsidR="00064E3C" w14:paraId="4FB3D423" w14:textId="77777777" w:rsidTr="00803253">
        <w:trPr>
          <w:jc w:val="center"/>
          <w:ins w:id="2057" w:author="Gavrilov, Evgeny" w:date="2016-01-18T14:42:00Z"/>
        </w:trPr>
        <w:tc>
          <w:tcPr>
            <w:tcW w:w="1077" w:type="dxa"/>
            <w:tcPrChange w:id="2058" w:author="Gavrilov, Evgeny" w:date="2016-01-26T13:54:00Z">
              <w:tcPr>
                <w:tcW w:w="1077" w:type="dxa"/>
              </w:tcPr>
            </w:tcPrChange>
          </w:tcPr>
          <w:p w14:paraId="612E879A" w14:textId="77777777" w:rsidR="00D201AD" w:rsidRDefault="00D201AD" w:rsidP="00951893">
            <w:pPr>
              <w:jc w:val="center"/>
              <w:rPr>
                <w:ins w:id="2059" w:author="Gavrilov, Evgeny" w:date="2016-01-18T14:42:00Z"/>
              </w:rPr>
            </w:pPr>
            <w:ins w:id="2060" w:author="Gavrilov, Evgeny" w:date="2016-01-18T14:42:00Z">
              <w:r>
                <w:t>SYSTEM</w:t>
              </w:r>
            </w:ins>
          </w:p>
        </w:tc>
        <w:tc>
          <w:tcPr>
            <w:tcW w:w="2468" w:type="dxa"/>
            <w:tcPrChange w:id="2061" w:author="Gavrilov, Evgeny" w:date="2016-01-26T13:54:00Z">
              <w:tcPr>
                <w:tcW w:w="2751" w:type="dxa"/>
              </w:tcPr>
            </w:tcPrChange>
          </w:tcPr>
          <w:p w14:paraId="5114FC4E" w14:textId="77777777" w:rsidR="00D201AD" w:rsidRDefault="00D201AD" w:rsidP="00951893">
            <w:pPr>
              <w:rPr>
                <w:ins w:id="2062" w:author="Gavrilov, Evgeny" w:date="2016-01-18T14:42:00Z"/>
              </w:rPr>
            </w:pPr>
            <w:ins w:id="2063" w:author="Gavrilov, Evgeny" w:date="2016-01-18T14:42:00Z">
              <w:r>
                <w:t>APP_LMEM</w:t>
              </w:r>
            </w:ins>
          </w:p>
        </w:tc>
        <w:tc>
          <w:tcPr>
            <w:tcW w:w="4586" w:type="dxa"/>
            <w:tcPrChange w:id="2064" w:author="Gavrilov, Evgeny" w:date="2016-01-26T13:54:00Z">
              <w:tcPr>
                <w:tcW w:w="3544" w:type="dxa"/>
              </w:tcPr>
            </w:tcPrChange>
          </w:tcPr>
          <w:p w14:paraId="2D20229D" w14:textId="77777777" w:rsidR="00D201AD" w:rsidRPr="00931296" w:rsidRDefault="00D201AD" w:rsidP="00951893">
            <w:pPr>
              <w:rPr>
                <w:ins w:id="2065" w:author="Gavrilov, Evgeny" w:date="2016-01-18T14:42:00Z"/>
                <w:highlight w:val="yellow"/>
              </w:rPr>
            </w:pPr>
            <w:ins w:id="2066" w:author="Gavrilov, Evgeny" w:date="2016-01-18T14:42:00Z">
              <w:r w:rsidRPr="00931296">
                <w:rPr>
                  <w:i/>
                  <w:highlight w:val="yellow"/>
                  <w:u w:val="single"/>
                </w:rPr>
                <w:t>Free memory value in MB</w:t>
              </w:r>
              <w:r w:rsidRPr="00931296">
                <w:rPr>
                  <w:highlight w:val="yellow"/>
                </w:rPr>
                <w:t xml:space="preserve"> – </w:t>
              </w:r>
              <w:r w:rsidRPr="00931296">
                <w:rPr>
                  <w:b/>
                  <w:highlight w:val="yellow"/>
                </w:rPr>
                <w:t>double</w:t>
              </w:r>
              <w:r w:rsidRPr="00931296">
                <w:rPr>
                  <w:highlight w:val="yellow"/>
                </w:rPr>
                <w:t>, example 21.56</w:t>
              </w:r>
            </w:ins>
          </w:p>
          <w:p w14:paraId="44DCB88D" w14:textId="77777777" w:rsidR="00D201AD" w:rsidRPr="00931296" w:rsidRDefault="00D201AD" w:rsidP="00951893">
            <w:pPr>
              <w:rPr>
                <w:ins w:id="2067" w:author="Gavrilov, Evgeny" w:date="2016-01-18T14:42:00Z"/>
                <w:highlight w:val="yellow"/>
              </w:rPr>
            </w:pPr>
            <w:ins w:id="2068" w:author="Gavrilov, Evgeny" w:date="2016-01-18T14:42:00Z">
              <w:r w:rsidRPr="00931296">
                <w:rPr>
                  <w:i/>
                  <w:highlight w:val="yellow"/>
                  <w:u w:val="single"/>
                </w:rPr>
                <w:t xml:space="preserve">Memory value allocated by mobile application in MB </w:t>
              </w:r>
              <w:r w:rsidRPr="00931296">
                <w:rPr>
                  <w:highlight w:val="yellow"/>
                </w:rPr>
                <w:t xml:space="preserve">– </w:t>
              </w:r>
              <w:r w:rsidRPr="00931296">
                <w:rPr>
                  <w:b/>
                  <w:highlight w:val="yellow"/>
                </w:rPr>
                <w:t>double</w:t>
              </w:r>
              <w:r w:rsidRPr="00931296">
                <w:rPr>
                  <w:highlight w:val="yellow"/>
                </w:rPr>
                <w:t>, example 18.5</w:t>
              </w:r>
            </w:ins>
          </w:p>
        </w:tc>
        <w:tc>
          <w:tcPr>
            <w:tcW w:w="3026" w:type="dxa"/>
            <w:tcPrChange w:id="2069" w:author="Gavrilov, Evgeny" w:date="2016-01-26T13:54:00Z">
              <w:tcPr>
                <w:tcW w:w="3458" w:type="dxa"/>
              </w:tcPr>
            </w:tcPrChange>
          </w:tcPr>
          <w:p w14:paraId="62A0D90E" w14:textId="77777777" w:rsidR="00D201AD" w:rsidRDefault="00D201AD" w:rsidP="00951893">
            <w:pPr>
              <w:rPr>
                <w:ins w:id="2070" w:author="Gavrilov, Evgeny" w:date="2016-01-18T14:42:00Z"/>
              </w:rPr>
            </w:pPr>
            <w:ins w:id="2071" w:author="Gavrilov, Evgeny" w:date="2016-01-18T14:42:00Z">
              <w:r>
                <w:t>Low memory warning</w:t>
              </w:r>
            </w:ins>
          </w:p>
        </w:tc>
      </w:tr>
      <w:tr w:rsidR="00064E3C" w14:paraId="56D0B12A" w14:textId="77777777" w:rsidTr="00803253">
        <w:trPr>
          <w:jc w:val="center"/>
          <w:ins w:id="2072" w:author="Gavrilov, Evgeny" w:date="2016-01-18T14:42:00Z"/>
        </w:trPr>
        <w:tc>
          <w:tcPr>
            <w:tcW w:w="1077" w:type="dxa"/>
            <w:tcPrChange w:id="2073" w:author="Gavrilov, Evgeny" w:date="2016-01-26T13:54:00Z">
              <w:tcPr>
                <w:tcW w:w="1077" w:type="dxa"/>
              </w:tcPr>
            </w:tcPrChange>
          </w:tcPr>
          <w:p w14:paraId="40DE2BB1" w14:textId="77777777" w:rsidR="00D201AD" w:rsidRDefault="00D201AD" w:rsidP="00951893">
            <w:pPr>
              <w:jc w:val="center"/>
              <w:rPr>
                <w:ins w:id="2074" w:author="Gavrilov, Evgeny" w:date="2016-01-18T14:42:00Z"/>
              </w:rPr>
            </w:pPr>
            <w:ins w:id="2075" w:author="Gavrilov, Evgeny" w:date="2016-01-18T14:42:00Z">
              <w:r>
                <w:t>SYSTEM</w:t>
              </w:r>
            </w:ins>
          </w:p>
        </w:tc>
        <w:tc>
          <w:tcPr>
            <w:tcW w:w="2468" w:type="dxa"/>
            <w:tcPrChange w:id="2076" w:author="Gavrilov, Evgeny" w:date="2016-01-26T13:54:00Z">
              <w:tcPr>
                <w:tcW w:w="2751" w:type="dxa"/>
              </w:tcPr>
            </w:tcPrChange>
          </w:tcPr>
          <w:p w14:paraId="263EEB23" w14:textId="77777777" w:rsidR="00D201AD" w:rsidRDefault="00D201AD" w:rsidP="00951893">
            <w:pPr>
              <w:rPr>
                <w:ins w:id="2077" w:author="Gavrilov, Evgeny" w:date="2016-01-18T14:42:00Z"/>
              </w:rPr>
            </w:pPr>
            <w:ins w:id="2078" w:author="Gavrilov, Evgeny" w:date="2016-01-18T14:42:00Z">
              <w:r>
                <w:t>APP_RNOTIFY</w:t>
              </w:r>
            </w:ins>
          </w:p>
        </w:tc>
        <w:tc>
          <w:tcPr>
            <w:tcW w:w="4586" w:type="dxa"/>
            <w:tcPrChange w:id="2079" w:author="Gavrilov, Evgeny" w:date="2016-01-26T13:54:00Z">
              <w:tcPr>
                <w:tcW w:w="3544" w:type="dxa"/>
              </w:tcPr>
            </w:tcPrChange>
          </w:tcPr>
          <w:p w14:paraId="56CF5C47" w14:textId="77777777" w:rsidR="00D201AD" w:rsidRDefault="00D201AD" w:rsidP="00951893">
            <w:pPr>
              <w:rPr>
                <w:ins w:id="2080" w:author="Gavrilov, Evgeny" w:date="2016-01-18T14:42:00Z"/>
              </w:rPr>
            </w:pPr>
            <w:ins w:id="2081" w:author="Gavrilov, Evgeny" w:date="2016-01-18T14:42:00Z">
              <w:r w:rsidRPr="00931296">
                <w:rPr>
                  <w:i/>
                  <w:highlight w:val="yellow"/>
                  <w:u w:val="single"/>
                </w:rPr>
                <w:t xml:space="preserve">Remote notification </w:t>
              </w:r>
              <w:r>
                <w:rPr>
                  <w:i/>
                  <w:highlight w:val="yellow"/>
                  <w:u w:val="single"/>
                </w:rPr>
                <w:t>data associated</w:t>
              </w:r>
              <w:r w:rsidRPr="00931296">
                <w:rPr>
                  <w:highlight w:val="yellow"/>
                </w:rPr>
                <w:t xml:space="preserve">– </w:t>
              </w:r>
              <w:r w:rsidRPr="00931296">
                <w:rPr>
                  <w:b/>
                  <w:highlight w:val="yellow"/>
                </w:rPr>
                <w:t>string</w:t>
              </w:r>
              <w:r w:rsidRPr="00931296">
                <w:rPr>
                  <w:highlight w:val="yellow"/>
                </w:rPr>
                <w:t>, example “{data:“some_value”}”</w:t>
              </w:r>
            </w:ins>
          </w:p>
        </w:tc>
        <w:tc>
          <w:tcPr>
            <w:tcW w:w="3026" w:type="dxa"/>
            <w:tcPrChange w:id="2082" w:author="Gavrilov, Evgeny" w:date="2016-01-26T13:54:00Z">
              <w:tcPr>
                <w:tcW w:w="3458" w:type="dxa"/>
              </w:tcPr>
            </w:tcPrChange>
          </w:tcPr>
          <w:p w14:paraId="6C140354" w14:textId="77777777" w:rsidR="00D201AD" w:rsidRDefault="00D201AD" w:rsidP="00951893">
            <w:pPr>
              <w:rPr>
                <w:ins w:id="2083" w:author="Gavrilov, Evgeny" w:date="2016-01-18T14:42:00Z"/>
              </w:rPr>
            </w:pPr>
            <w:ins w:id="2084" w:author="Gavrilov, Evgeny" w:date="2016-01-18T14:42:00Z">
              <w:r>
                <w:t>iOS remote notification</w:t>
              </w:r>
            </w:ins>
          </w:p>
        </w:tc>
      </w:tr>
      <w:tr w:rsidR="00064E3C" w14:paraId="5030C56A" w14:textId="77777777" w:rsidTr="00803253">
        <w:trPr>
          <w:jc w:val="center"/>
          <w:ins w:id="2085" w:author="Gavrilov, Evgeny" w:date="2016-01-18T14:42:00Z"/>
        </w:trPr>
        <w:tc>
          <w:tcPr>
            <w:tcW w:w="1077" w:type="dxa"/>
            <w:tcPrChange w:id="2086" w:author="Gavrilov, Evgeny" w:date="2016-01-26T13:54:00Z">
              <w:tcPr>
                <w:tcW w:w="1077" w:type="dxa"/>
              </w:tcPr>
            </w:tcPrChange>
          </w:tcPr>
          <w:p w14:paraId="1F2977A5" w14:textId="77777777" w:rsidR="00D201AD" w:rsidRDefault="00D201AD" w:rsidP="00951893">
            <w:pPr>
              <w:jc w:val="center"/>
              <w:rPr>
                <w:ins w:id="2087" w:author="Gavrilov, Evgeny" w:date="2016-01-18T14:42:00Z"/>
              </w:rPr>
            </w:pPr>
            <w:ins w:id="2088" w:author="Gavrilov, Evgeny" w:date="2016-01-18T14:42:00Z">
              <w:r>
                <w:t>SYSTEM</w:t>
              </w:r>
            </w:ins>
          </w:p>
        </w:tc>
        <w:tc>
          <w:tcPr>
            <w:tcW w:w="2468" w:type="dxa"/>
            <w:tcPrChange w:id="2089" w:author="Gavrilov, Evgeny" w:date="2016-01-26T13:54:00Z">
              <w:tcPr>
                <w:tcW w:w="2751" w:type="dxa"/>
              </w:tcPr>
            </w:tcPrChange>
          </w:tcPr>
          <w:p w14:paraId="14DFB130" w14:textId="77777777" w:rsidR="00D201AD" w:rsidRDefault="00D201AD" w:rsidP="00951893">
            <w:pPr>
              <w:rPr>
                <w:ins w:id="2090" w:author="Gavrilov, Evgeny" w:date="2016-01-18T14:42:00Z"/>
              </w:rPr>
            </w:pPr>
            <w:ins w:id="2091" w:author="Gavrilov, Evgeny" w:date="2016-01-18T14:42:00Z">
              <w:r>
                <w:t>APP_LNOTIFY</w:t>
              </w:r>
            </w:ins>
          </w:p>
        </w:tc>
        <w:tc>
          <w:tcPr>
            <w:tcW w:w="4586" w:type="dxa"/>
            <w:tcPrChange w:id="2092" w:author="Gavrilov, Evgeny" w:date="2016-01-26T13:54:00Z">
              <w:tcPr>
                <w:tcW w:w="3544" w:type="dxa"/>
              </w:tcPr>
            </w:tcPrChange>
          </w:tcPr>
          <w:p w14:paraId="649D3369" w14:textId="77777777" w:rsidR="00D201AD" w:rsidRDefault="00D201AD" w:rsidP="00951893">
            <w:pPr>
              <w:rPr>
                <w:ins w:id="2093" w:author="Gavrilov, Evgeny" w:date="2016-01-18T14:42:00Z"/>
              </w:rPr>
            </w:pPr>
            <w:ins w:id="2094" w:author="Gavrilov, Evgeny" w:date="2016-01-18T14:42:00Z">
              <w:r>
                <w:rPr>
                  <w:i/>
                  <w:highlight w:val="yellow"/>
                  <w:u w:val="single"/>
                </w:rPr>
                <w:t>Local</w:t>
              </w:r>
              <w:r w:rsidRPr="008F3060">
                <w:rPr>
                  <w:i/>
                  <w:highlight w:val="yellow"/>
                  <w:u w:val="single"/>
                </w:rPr>
                <w:t xml:space="preserve"> notification data associated</w:t>
              </w:r>
              <w:r w:rsidRPr="008F3060">
                <w:rPr>
                  <w:highlight w:val="yellow"/>
                </w:rPr>
                <w:t xml:space="preserve">– </w:t>
              </w:r>
              <w:r w:rsidRPr="008F3060">
                <w:rPr>
                  <w:b/>
                  <w:highlight w:val="yellow"/>
                </w:rPr>
                <w:t>string</w:t>
              </w:r>
              <w:r w:rsidRPr="008F3060">
                <w:rPr>
                  <w:highlight w:val="yellow"/>
                </w:rPr>
                <w:t>, example “</w:t>
              </w:r>
              <w:r>
                <w:rPr>
                  <w:highlight w:val="yellow"/>
                </w:rPr>
                <w:t>some_value</w:t>
              </w:r>
              <w:r w:rsidRPr="008F3060">
                <w:rPr>
                  <w:highlight w:val="yellow"/>
                </w:rPr>
                <w:t>”</w:t>
              </w:r>
            </w:ins>
          </w:p>
        </w:tc>
        <w:tc>
          <w:tcPr>
            <w:tcW w:w="3026" w:type="dxa"/>
            <w:tcPrChange w:id="2095" w:author="Gavrilov, Evgeny" w:date="2016-01-26T13:54:00Z">
              <w:tcPr>
                <w:tcW w:w="3458" w:type="dxa"/>
              </w:tcPr>
            </w:tcPrChange>
          </w:tcPr>
          <w:p w14:paraId="7DCA2D17" w14:textId="77777777" w:rsidR="00D201AD" w:rsidRDefault="00D201AD" w:rsidP="00951893">
            <w:pPr>
              <w:rPr>
                <w:ins w:id="2096" w:author="Gavrilov, Evgeny" w:date="2016-01-18T14:42:00Z"/>
              </w:rPr>
            </w:pPr>
            <w:ins w:id="2097" w:author="Gavrilov, Evgeny" w:date="2016-01-18T14:42:00Z">
              <w:r>
                <w:t>iOS local notification</w:t>
              </w:r>
            </w:ins>
          </w:p>
        </w:tc>
      </w:tr>
      <w:tr w:rsidR="00064E3C" w14:paraId="1B515D99" w14:textId="77777777" w:rsidTr="00803253">
        <w:trPr>
          <w:jc w:val="center"/>
          <w:ins w:id="2098" w:author="Gavrilov, Evgeny" w:date="2016-01-18T14:42:00Z"/>
        </w:trPr>
        <w:tc>
          <w:tcPr>
            <w:tcW w:w="1077" w:type="dxa"/>
            <w:tcPrChange w:id="2099" w:author="Gavrilov, Evgeny" w:date="2016-01-26T13:54:00Z">
              <w:tcPr>
                <w:tcW w:w="1077" w:type="dxa"/>
              </w:tcPr>
            </w:tcPrChange>
          </w:tcPr>
          <w:p w14:paraId="7A12494C" w14:textId="77777777" w:rsidR="00D201AD" w:rsidRDefault="00D201AD" w:rsidP="00951893">
            <w:pPr>
              <w:jc w:val="center"/>
              <w:rPr>
                <w:ins w:id="2100" w:author="Gavrilov, Evgeny" w:date="2016-01-18T14:42:00Z"/>
              </w:rPr>
            </w:pPr>
            <w:ins w:id="2101" w:author="Gavrilov, Evgeny" w:date="2016-01-18T14:42:00Z">
              <w:r>
                <w:t>SYSTEM</w:t>
              </w:r>
            </w:ins>
          </w:p>
        </w:tc>
        <w:tc>
          <w:tcPr>
            <w:tcW w:w="2468" w:type="dxa"/>
            <w:tcPrChange w:id="2102" w:author="Gavrilov, Evgeny" w:date="2016-01-26T13:54:00Z">
              <w:tcPr>
                <w:tcW w:w="2751" w:type="dxa"/>
              </w:tcPr>
            </w:tcPrChange>
          </w:tcPr>
          <w:p w14:paraId="2A92E7FD" w14:textId="77777777" w:rsidR="00D201AD" w:rsidRDefault="00D201AD" w:rsidP="00951893">
            <w:pPr>
              <w:rPr>
                <w:ins w:id="2103" w:author="Gavrilov, Evgeny" w:date="2016-01-18T14:42:00Z"/>
              </w:rPr>
            </w:pPr>
            <w:ins w:id="2104" w:author="Gavrilov, Evgeny" w:date="2016-01-18T14:42:00Z">
              <w:r>
                <w:t>APP_CRASH</w:t>
              </w:r>
            </w:ins>
          </w:p>
        </w:tc>
        <w:tc>
          <w:tcPr>
            <w:tcW w:w="4586" w:type="dxa"/>
            <w:tcPrChange w:id="2105" w:author="Gavrilov, Evgeny" w:date="2016-01-26T13:54:00Z">
              <w:tcPr>
                <w:tcW w:w="3544" w:type="dxa"/>
              </w:tcPr>
            </w:tcPrChange>
          </w:tcPr>
          <w:p w14:paraId="60DAA6A8" w14:textId="77777777" w:rsidR="00D201AD" w:rsidRPr="00931296" w:rsidRDefault="00D201AD" w:rsidP="00951893">
            <w:pPr>
              <w:rPr>
                <w:ins w:id="2106" w:author="Gavrilov, Evgeny" w:date="2016-01-18T14:42:00Z"/>
                <w:highlight w:val="yellow"/>
              </w:rPr>
            </w:pPr>
            <w:ins w:id="2107" w:author="Gavrilov, Evgeny" w:date="2016-01-18T14:42:00Z">
              <w:r w:rsidRPr="00931296">
                <w:rPr>
                  <w:i/>
                  <w:highlight w:val="yellow"/>
                  <w:u w:val="single"/>
                </w:rPr>
                <w:t>Crash name</w:t>
              </w:r>
              <w:r w:rsidRPr="00931296">
                <w:rPr>
                  <w:highlight w:val="yellow"/>
                </w:rPr>
                <w:t xml:space="preserve"> – </w:t>
              </w:r>
              <w:r w:rsidRPr="00931296">
                <w:rPr>
                  <w:b/>
                  <w:highlight w:val="yellow"/>
                </w:rPr>
                <w:t>string</w:t>
              </w:r>
              <w:r w:rsidRPr="00931296">
                <w:rPr>
                  <w:highlight w:val="yellow"/>
                </w:rPr>
                <w:t>, example “SIGABRD”</w:t>
              </w:r>
            </w:ins>
          </w:p>
          <w:p w14:paraId="3F385B64" w14:textId="77777777" w:rsidR="00D201AD" w:rsidRPr="00931296" w:rsidRDefault="00D201AD" w:rsidP="00951893">
            <w:pPr>
              <w:rPr>
                <w:ins w:id="2108" w:author="Gavrilov, Evgeny" w:date="2016-01-18T14:42:00Z"/>
                <w:highlight w:val="yellow"/>
              </w:rPr>
            </w:pPr>
            <w:ins w:id="2109" w:author="Gavrilov, Evgeny" w:date="2016-01-18T14:42:00Z">
              <w:r w:rsidRPr="00931296">
                <w:rPr>
                  <w:i/>
                  <w:highlight w:val="yellow"/>
                  <w:u w:val="single"/>
                </w:rPr>
                <w:t>Crash reason</w:t>
              </w:r>
              <w:r w:rsidRPr="00931296">
                <w:rPr>
                  <w:highlight w:val="yellow"/>
                </w:rPr>
                <w:t xml:space="preserve"> – </w:t>
              </w:r>
              <w:r w:rsidRPr="00931296">
                <w:rPr>
                  <w:b/>
                  <w:highlight w:val="yellow"/>
                </w:rPr>
                <w:t>string</w:t>
              </w:r>
              <w:r w:rsidRPr="00931296">
                <w:rPr>
                  <w:highlight w:val="yellow"/>
                </w:rPr>
                <w:t>, example “Paging fault”</w:t>
              </w:r>
            </w:ins>
          </w:p>
          <w:p w14:paraId="7016D56E" w14:textId="77777777" w:rsidR="00D201AD" w:rsidRDefault="00D201AD" w:rsidP="00951893">
            <w:pPr>
              <w:rPr>
                <w:ins w:id="2110" w:author="Gavrilov, Evgeny" w:date="2016-01-18T14:42:00Z"/>
              </w:rPr>
            </w:pPr>
            <w:ins w:id="2111" w:author="Gavrilov, Evgeny" w:date="2016-01-18T14:42:00Z">
              <w:r w:rsidRPr="00931296">
                <w:rPr>
                  <w:i/>
                  <w:highlight w:val="yellow"/>
                  <w:u w:val="single"/>
                </w:rPr>
                <w:t>Crash data</w:t>
              </w:r>
              <w:r w:rsidRPr="00931296">
                <w:rPr>
                  <w:highlight w:val="yellow"/>
                </w:rPr>
                <w:t xml:space="preserve"> – </w:t>
              </w:r>
              <w:r w:rsidRPr="00931296">
                <w:rPr>
                  <w:b/>
                  <w:highlight w:val="yellow"/>
                </w:rPr>
                <w:t>string</w:t>
              </w:r>
            </w:ins>
          </w:p>
        </w:tc>
        <w:tc>
          <w:tcPr>
            <w:tcW w:w="3026" w:type="dxa"/>
            <w:tcPrChange w:id="2112" w:author="Gavrilov, Evgeny" w:date="2016-01-26T13:54:00Z">
              <w:tcPr>
                <w:tcW w:w="3458" w:type="dxa"/>
              </w:tcPr>
            </w:tcPrChange>
          </w:tcPr>
          <w:p w14:paraId="3706CF74" w14:textId="77777777" w:rsidR="00D201AD" w:rsidRDefault="00D201AD" w:rsidP="00951893">
            <w:pPr>
              <w:rPr>
                <w:ins w:id="2113" w:author="Gavrilov, Evgeny" w:date="2016-01-18T14:42:00Z"/>
              </w:rPr>
            </w:pPr>
            <w:ins w:id="2114" w:author="Gavrilov, Evgeny" w:date="2016-01-18T14:42:00Z">
              <w:r>
                <w:t>Application crash report</w:t>
              </w:r>
            </w:ins>
          </w:p>
        </w:tc>
      </w:tr>
      <w:tr w:rsidR="00064E3C" w14:paraId="4710B73C" w14:textId="77777777" w:rsidTr="00803253">
        <w:trPr>
          <w:jc w:val="center"/>
          <w:ins w:id="2115" w:author="Gavrilov, Evgeny" w:date="2016-01-18T14:42:00Z"/>
        </w:trPr>
        <w:tc>
          <w:tcPr>
            <w:tcW w:w="1077" w:type="dxa"/>
            <w:tcPrChange w:id="2116" w:author="Gavrilov, Evgeny" w:date="2016-01-26T13:54:00Z">
              <w:tcPr>
                <w:tcW w:w="1077" w:type="dxa"/>
              </w:tcPr>
            </w:tcPrChange>
          </w:tcPr>
          <w:p w14:paraId="1B8082DD" w14:textId="77777777" w:rsidR="00D201AD" w:rsidRDefault="00D201AD" w:rsidP="00951893">
            <w:pPr>
              <w:jc w:val="center"/>
              <w:rPr>
                <w:ins w:id="2117" w:author="Gavrilov, Evgeny" w:date="2016-01-18T14:42:00Z"/>
              </w:rPr>
            </w:pPr>
            <w:ins w:id="2118" w:author="Gavrilov, Evgeny" w:date="2016-01-18T14:42:00Z">
              <w:r>
                <w:t>SYSTEM</w:t>
              </w:r>
            </w:ins>
          </w:p>
        </w:tc>
        <w:tc>
          <w:tcPr>
            <w:tcW w:w="2468" w:type="dxa"/>
            <w:tcPrChange w:id="2119" w:author="Gavrilov, Evgeny" w:date="2016-01-26T13:54:00Z">
              <w:tcPr>
                <w:tcW w:w="2751" w:type="dxa"/>
              </w:tcPr>
            </w:tcPrChange>
          </w:tcPr>
          <w:p w14:paraId="2C290851" w14:textId="77777777" w:rsidR="00D201AD" w:rsidRDefault="00D201AD" w:rsidP="00951893">
            <w:pPr>
              <w:rPr>
                <w:ins w:id="2120" w:author="Gavrilov, Evgeny" w:date="2016-01-18T14:42:00Z"/>
              </w:rPr>
            </w:pPr>
            <w:ins w:id="2121" w:author="Gavrilov, Evgeny" w:date="2016-01-18T14:42:00Z">
              <w:r>
                <w:t>NET_CHANGE</w:t>
              </w:r>
            </w:ins>
          </w:p>
        </w:tc>
        <w:tc>
          <w:tcPr>
            <w:tcW w:w="4586" w:type="dxa"/>
            <w:tcPrChange w:id="2122" w:author="Gavrilov, Evgeny" w:date="2016-01-26T13:54:00Z">
              <w:tcPr>
                <w:tcW w:w="3544" w:type="dxa"/>
              </w:tcPr>
            </w:tcPrChange>
          </w:tcPr>
          <w:p w14:paraId="3D30CF76" w14:textId="77777777" w:rsidR="00D201AD" w:rsidRPr="00931296" w:rsidRDefault="00D201AD" w:rsidP="00951893">
            <w:pPr>
              <w:rPr>
                <w:ins w:id="2123" w:author="Gavrilov, Evgeny" w:date="2016-01-18T14:42:00Z"/>
                <w:highlight w:val="yellow"/>
              </w:rPr>
            </w:pPr>
            <w:ins w:id="2124" w:author="Gavrilov, Evgeny" w:date="2016-01-18T14:42:00Z">
              <w:r w:rsidRPr="00931296">
                <w:rPr>
                  <w:i/>
                  <w:highlight w:val="yellow"/>
                  <w:u w:val="single"/>
                </w:rPr>
                <w:t>Old Network status</w:t>
              </w:r>
              <w:r w:rsidRPr="00931296">
                <w:rPr>
                  <w:highlight w:val="yellow"/>
                </w:rPr>
                <w:t xml:space="preserve">  – </w:t>
              </w:r>
              <w:r w:rsidRPr="00931296">
                <w:rPr>
                  <w:b/>
                  <w:highlight w:val="yellow"/>
                </w:rPr>
                <w:t>enum</w:t>
              </w:r>
              <w:r w:rsidRPr="00931296">
                <w:rPr>
                  <w:highlight w:val="yellow"/>
                </w:rPr>
                <w:t>,</w:t>
              </w:r>
            </w:ins>
          </w:p>
          <w:p w14:paraId="1493B903" w14:textId="77777777" w:rsidR="00D201AD" w:rsidRPr="00931296" w:rsidRDefault="00D201AD" w:rsidP="00951893">
            <w:pPr>
              <w:rPr>
                <w:ins w:id="2125" w:author="Gavrilov, Evgeny" w:date="2016-01-18T14:42:00Z"/>
                <w:highlight w:val="yellow"/>
              </w:rPr>
            </w:pPr>
            <w:ins w:id="2126" w:author="Gavrilov, Evgeny" w:date="2016-01-18T14:42:00Z">
              <w:r w:rsidRPr="00931296">
                <w:rPr>
                  <w:i/>
                  <w:highlight w:val="yellow"/>
                  <w:u w:val="single"/>
                </w:rPr>
                <w:t>New Network status</w:t>
              </w:r>
              <w:r w:rsidRPr="00931296">
                <w:rPr>
                  <w:highlight w:val="yellow"/>
                </w:rPr>
                <w:t xml:space="preserve"> – </w:t>
              </w:r>
              <w:r w:rsidRPr="00931296">
                <w:rPr>
                  <w:b/>
                  <w:highlight w:val="yellow"/>
                </w:rPr>
                <w:t>enum</w:t>
              </w:r>
              <w:r w:rsidRPr="00931296">
                <w:rPr>
                  <w:highlight w:val="yellow"/>
                </w:rPr>
                <w:t>:</w:t>
              </w:r>
            </w:ins>
          </w:p>
          <w:p w14:paraId="022D6516" w14:textId="77777777" w:rsidR="00D201AD" w:rsidRPr="00931296" w:rsidRDefault="00D201AD" w:rsidP="00951893">
            <w:pPr>
              <w:rPr>
                <w:ins w:id="2127" w:author="Gavrilov, Evgeny" w:date="2016-01-18T14:42:00Z"/>
                <w:highlight w:val="yellow"/>
              </w:rPr>
            </w:pPr>
            <w:ins w:id="2128" w:author="Gavrilov, Evgeny" w:date="2016-01-18T14:42:00Z">
              <w:r w:rsidRPr="00931296">
                <w:rPr>
                  <w:highlight w:val="yellow"/>
                </w:rPr>
                <w:t>NotReachable = 0,</w:t>
              </w:r>
            </w:ins>
          </w:p>
          <w:p w14:paraId="228BAAED" w14:textId="77777777" w:rsidR="00D201AD" w:rsidRPr="00931296" w:rsidRDefault="00D201AD" w:rsidP="00951893">
            <w:pPr>
              <w:rPr>
                <w:ins w:id="2129" w:author="Gavrilov, Evgeny" w:date="2016-01-18T14:42:00Z"/>
                <w:highlight w:val="yellow"/>
              </w:rPr>
            </w:pPr>
            <w:ins w:id="2130" w:author="Gavrilov, Evgeny" w:date="2016-01-18T14:42:00Z">
              <w:r w:rsidRPr="00931296">
                <w:rPr>
                  <w:highlight w:val="yellow"/>
                </w:rPr>
                <w:t>ReachableWiFi = 1,</w:t>
              </w:r>
            </w:ins>
          </w:p>
          <w:p w14:paraId="22CC2E3E" w14:textId="77777777" w:rsidR="00D201AD" w:rsidRDefault="00D201AD" w:rsidP="00951893">
            <w:pPr>
              <w:rPr>
                <w:ins w:id="2131" w:author="Gavrilov, Evgeny" w:date="2016-03-09T10:05:00Z"/>
              </w:rPr>
            </w:pPr>
            <w:ins w:id="2132" w:author="Gavrilov, Evgeny" w:date="2016-01-18T14:42:00Z">
              <w:r w:rsidRPr="00931296">
                <w:rPr>
                  <w:highlight w:val="yellow"/>
                </w:rPr>
                <w:t>ReachableCellular = 2,</w:t>
              </w:r>
            </w:ins>
          </w:p>
          <w:p w14:paraId="7F636D18" w14:textId="77777777" w:rsidR="0089512B" w:rsidRPr="0089512B" w:rsidRDefault="0089512B" w:rsidP="0089512B">
            <w:pPr>
              <w:rPr>
                <w:ins w:id="2133" w:author="Gavrilov, Evgeny" w:date="2016-03-09T10:05:00Z"/>
                <w:rFonts w:eastAsia="Times New Roman"/>
                <w:sz w:val="28"/>
                <w:rPrChange w:id="2134" w:author="Gavrilov, Evgeny" w:date="2016-03-09T10:10:00Z">
                  <w:rPr>
                    <w:ins w:id="2135" w:author="Gavrilov, Evgeny" w:date="2016-03-09T10:05:00Z"/>
                    <w:rFonts w:eastAsia="Times New Roman"/>
                  </w:rPr>
                </w:rPrChange>
              </w:rPr>
            </w:pPr>
            <w:ins w:id="2136" w:author="Gavrilov, Evgeny" w:date="2016-03-09T10:05:00Z">
              <w:r w:rsidRPr="0089512B">
                <w:rPr>
                  <w:rFonts w:eastAsia="Times New Roman"/>
                  <w:i/>
                  <w:iCs/>
                  <w:szCs w:val="18"/>
                  <w:u w:val="single"/>
                  <w:rPrChange w:id="2137" w:author="Gavrilov, Evgeny" w:date="2016-03-09T10:10:00Z">
                    <w:rPr>
                      <w:rFonts w:eastAsia="Times New Roman"/>
                      <w:i/>
                      <w:iCs/>
                      <w:color w:val="FF2600"/>
                      <w:sz w:val="18"/>
                      <w:szCs w:val="18"/>
                      <w:u w:val="single"/>
                    </w:rPr>
                  </w:rPrChange>
                </w:rPr>
                <w:t>Carrier name</w:t>
              </w:r>
              <w:r w:rsidRPr="0089512B">
                <w:rPr>
                  <w:rFonts w:eastAsia="Times New Roman"/>
                  <w:i/>
                  <w:iCs/>
                  <w:szCs w:val="18"/>
                  <w:rPrChange w:id="2138" w:author="Gavrilov, Evgeny" w:date="2016-03-09T10:10:00Z">
                    <w:rPr>
                      <w:rFonts w:eastAsia="Times New Roman"/>
                      <w:i/>
                      <w:iCs/>
                      <w:color w:val="FF2600"/>
                      <w:sz w:val="18"/>
                      <w:szCs w:val="18"/>
                    </w:rPr>
                  </w:rPrChange>
                </w:rPr>
                <w:t> </w:t>
              </w:r>
              <w:r w:rsidRPr="0089512B">
                <w:rPr>
                  <w:rFonts w:eastAsia="Times New Roman"/>
                  <w:szCs w:val="18"/>
                  <w:rPrChange w:id="2139" w:author="Gavrilov, Evgeny" w:date="2016-03-09T10:10:00Z">
                    <w:rPr>
                      <w:rFonts w:eastAsia="Times New Roman"/>
                      <w:color w:val="FF2600"/>
                      <w:sz w:val="18"/>
                      <w:szCs w:val="18"/>
                    </w:rPr>
                  </w:rPrChange>
                </w:rPr>
                <w:t>- </w:t>
              </w:r>
              <w:r w:rsidRPr="0089512B">
                <w:rPr>
                  <w:rFonts w:eastAsia="Times New Roman"/>
                  <w:b/>
                  <w:bCs/>
                  <w:szCs w:val="18"/>
                  <w:rPrChange w:id="2140" w:author="Gavrilov, Evgeny" w:date="2016-03-09T10:10:00Z">
                    <w:rPr>
                      <w:rFonts w:eastAsia="Times New Roman"/>
                      <w:b/>
                      <w:bCs/>
                      <w:color w:val="FF2600"/>
                      <w:sz w:val="18"/>
                      <w:szCs w:val="18"/>
                    </w:rPr>
                  </w:rPrChange>
                </w:rPr>
                <w:t>string:</w:t>
              </w:r>
            </w:ins>
          </w:p>
          <w:p w14:paraId="632906D6" w14:textId="245D3AFD" w:rsidR="0089512B" w:rsidRDefault="0089512B" w:rsidP="0089512B">
            <w:pPr>
              <w:rPr>
                <w:ins w:id="2141" w:author="Gavrilov, Evgeny" w:date="2016-01-18T14:42:00Z"/>
              </w:rPr>
            </w:pPr>
            <w:ins w:id="2142" w:author="Gavrilov, Evgeny" w:date="2016-03-09T10:05:00Z">
              <w:r w:rsidRPr="0089512B">
                <w:rPr>
                  <w:rFonts w:eastAsia="Times New Roman"/>
                  <w:szCs w:val="18"/>
                  <w:rPrChange w:id="2143" w:author="Gavrilov, Evgeny" w:date="2016-03-09T10:10:00Z">
                    <w:rPr>
                      <w:rFonts w:eastAsia="Times New Roman"/>
                      <w:color w:val="FF2600"/>
                      <w:sz w:val="18"/>
                      <w:szCs w:val="18"/>
                    </w:rPr>
                  </w:rPrChange>
                </w:rPr>
                <w:t>“Some Carrier"</w:t>
              </w:r>
            </w:ins>
          </w:p>
        </w:tc>
        <w:tc>
          <w:tcPr>
            <w:tcW w:w="3026" w:type="dxa"/>
            <w:tcPrChange w:id="2144" w:author="Gavrilov, Evgeny" w:date="2016-01-26T13:54:00Z">
              <w:tcPr>
                <w:tcW w:w="3458" w:type="dxa"/>
              </w:tcPr>
            </w:tcPrChange>
          </w:tcPr>
          <w:p w14:paraId="37F82E30" w14:textId="77777777" w:rsidR="00D201AD" w:rsidRDefault="00D201AD" w:rsidP="00951893">
            <w:pPr>
              <w:rPr>
                <w:ins w:id="2145" w:author="Gavrilov, Evgeny" w:date="2016-01-18T14:42:00Z"/>
              </w:rPr>
            </w:pPr>
            <w:ins w:id="2146" w:author="Gavrilov, Evgeny" w:date="2016-01-18T14:42:00Z">
              <w:r>
                <w:t>Occurs  when network state is changed to WLAN/WiFi</w:t>
              </w:r>
            </w:ins>
          </w:p>
        </w:tc>
      </w:tr>
      <w:tr w:rsidR="00064E3C" w14:paraId="758A0245" w14:textId="77777777" w:rsidTr="00803253">
        <w:trPr>
          <w:jc w:val="center"/>
          <w:ins w:id="2147" w:author="Gavrilov, Evgeny" w:date="2016-01-18T14:42:00Z"/>
        </w:trPr>
        <w:tc>
          <w:tcPr>
            <w:tcW w:w="1077" w:type="dxa"/>
            <w:tcPrChange w:id="2148" w:author="Gavrilov, Evgeny" w:date="2016-01-26T13:54:00Z">
              <w:tcPr>
                <w:tcW w:w="1077" w:type="dxa"/>
              </w:tcPr>
            </w:tcPrChange>
          </w:tcPr>
          <w:p w14:paraId="675263CB" w14:textId="77777777" w:rsidR="00D201AD" w:rsidRDefault="00D201AD" w:rsidP="00951893">
            <w:pPr>
              <w:jc w:val="center"/>
              <w:rPr>
                <w:ins w:id="2149" w:author="Gavrilov, Evgeny" w:date="2016-01-18T14:42:00Z"/>
              </w:rPr>
            </w:pPr>
            <w:ins w:id="2150" w:author="Gavrilov, Evgeny" w:date="2016-01-18T14:42:00Z">
              <w:r>
                <w:t>SYSTEM</w:t>
              </w:r>
            </w:ins>
          </w:p>
        </w:tc>
        <w:tc>
          <w:tcPr>
            <w:tcW w:w="2468" w:type="dxa"/>
            <w:tcPrChange w:id="2151" w:author="Gavrilov, Evgeny" w:date="2016-01-26T13:54:00Z">
              <w:tcPr>
                <w:tcW w:w="2751" w:type="dxa"/>
              </w:tcPr>
            </w:tcPrChange>
          </w:tcPr>
          <w:p w14:paraId="5ECB4B45" w14:textId="77777777" w:rsidR="00D201AD" w:rsidRDefault="00D201AD" w:rsidP="00951893">
            <w:pPr>
              <w:rPr>
                <w:ins w:id="2152" w:author="Gavrilov, Evgeny" w:date="2016-01-18T14:42:00Z"/>
              </w:rPr>
            </w:pPr>
            <w:ins w:id="2153" w:author="Gavrilov, Evgeny" w:date="2016-01-18T14:42:00Z">
              <w:r>
                <w:t>APP_KEEPALIVE</w:t>
              </w:r>
            </w:ins>
          </w:p>
        </w:tc>
        <w:tc>
          <w:tcPr>
            <w:tcW w:w="4586" w:type="dxa"/>
            <w:tcPrChange w:id="2154" w:author="Gavrilov, Evgeny" w:date="2016-01-26T13:54:00Z">
              <w:tcPr>
                <w:tcW w:w="3544" w:type="dxa"/>
              </w:tcPr>
            </w:tcPrChange>
          </w:tcPr>
          <w:p w14:paraId="38137ED1" w14:textId="77777777" w:rsidR="00D201AD" w:rsidRDefault="00D201AD" w:rsidP="00951893">
            <w:pPr>
              <w:rPr>
                <w:ins w:id="2155" w:author="Gavrilov, Evgeny" w:date="2016-01-18T14:42:00Z"/>
              </w:rPr>
            </w:pPr>
            <w:ins w:id="2156" w:author="Gavrilov, Evgeny" w:date="2016-01-18T14:42:00Z">
              <w:r>
                <w:t>N/A</w:t>
              </w:r>
            </w:ins>
          </w:p>
        </w:tc>
        <w:tc>
          <w:tcPr>
            <w:tcW w:w="3026" w:type="dxa"/>
            <w:tcPrChange w:id="2157" w:author="Gavrilov, Evgeny" w:date="2016-01-26T13:54:00Z">
              <w:tcPr>
                <w:tcW w:w="3458" w:type="dxa"/>
              </w:tcPr>
            </w:tcPrChange>
          </w:tcPr>
          <w:p w14:paraId="5EF4EF37" w14:textId="77777777" w:rsidR="00D201AD" w:rsidRDefault="00D201AD" w:rsidP="00951893">
            <w:pPr>
              <w:rPr>
                <w:ins w:id="2158" w:author="Gavrilov, Evgeny" w:date="2016-01-18T14:42:00Z"/>
              </w:rPr>
            </w:pPr>
            <w:ins w:id="2159" w:author="Gavrilov, Evgeny" w:date="2016-01-18T14:42:00Z">
              <w:r>
                <w:t>Apps wakes up in background mode</w:t>
              </w:r>
            </w:ins>
          </w:p>
        </w:tc>
      </w:tr>
      <w:tr w:rsidR="00064E3C" w14:paraId="6B8CAF56" w14:textId="77777777" w:rsidTr="00803253">
        <w:trPr>
          <w:jc w:val="center"/>
          <w:ins w:id="2160" w:author="Gavrilov, Evgeny" w:date="2016-01-18T14:42:00Z"/>
        </w:trPr>
        <w:tc>
          <w:tcPr>
            <w:tcW w:w="1077" w:type="dxa"/>
            <w:tcPrChange w:id="2161" w:author="Gavrilov, Evgeny" w:date="2016-01-26T13:54:00Z">
              <w:tcPr>
                <w:tcW w:w="1077" w:type="dxa"/>
              </w:tcPr>
            </w:tcPrChange>
          </w:tcPr>
          <w:p w14:paraId="4A86037B" w14:textId="77777777" w:rsidR="00D201AD" w:rsidRDefault="00D201AD" w:rsidP="00951893">
            <w:pPr>
              <w:jc w:val="center"/>
              <w:rPr>
                <w:ins w:id="2162" w:author="Gavrilov, Evgeny" w:date="2016-01-18T14:42:00Z"/>
              </w:rPr>
            </w:pPr>
            <w:ins w:id="2163" w:author="Gavrilov, Evgeny" w:date="2016-01-18T14:42:00Z">
              <w:r>
                <w:t>SYSTEM</w:t>
              </w:r>
            </w:ins>
          </w:p>
        </w:tc>
        <w:tc>
          <w:tcPr>
            <w:tcW w:w="2468" w:type="dxa"/>
            <w:tcPrChange w:id="2164" w:author="Gavrilov, Evgeny" w:date="2016-01-26T13:54:00Z">
              <w:tcPr>
                <w:tcW w:w="2751" w:type="dxa"/>
              </w:tcPr>
            </w:tcPrChange>
          </w:tcPr>
          <w:p w14:paraId="12406D9D" w14:textId="77777777" w:rsidR="00D201AD" w:rsidRDefault="00D201AD" w:rsidP="00951893">
            <w:pPr>
              <w:rPr>
                <w:ins w:id="2165" w:author="Gavrilov, Evgeny" w:date="2016-01-18T14:42:00Z"/>
              </w:rPr>
            </w:pPr>
            <w:ins w:id="2166" w:author="Gavrilov, Evgeny" w:date="2016-01-18T14:42:00Z">
              <w:r w:rsidRPr="00347541">
                <w:t>APP_AUDIO_INT_START</w:t>
              </w:r>
            </w:ins>
          </w:p>
        </w:tc>
        <w:tc>
          <w:tcPr>
            <w:tcW w:w="4586" w:type="dxa"/>
            <w:tcPrChange w:id="2167" w:author="Gavrilov, Evgeny" w:date="2016-01-26T13:54:00Z">
              <w:tcPr>
                <w:tcW w:w="3544" w:type="dxa"/>
              </w:tcPr>
            </w:tcPrChange>
          </w:tcPr>
          <w:p w14:paraId="4CB9D10A" w14:textId="77777777" w:rsidR="00D201AD" w:rsidRDefault="00D201AD" w:rsidP="00951893">
            <w:pPr>
              <w:rPr>
                <w:ins w:id="2168" w:author="Gavrilov, Evgeny" w:date="2016-01-18T14:42:00Z"/>
              </w:rPr>
            </w:pPr>
            <w:ins w:id="2169" w:author="Gavrilov, Evgeny" w:date="2016-01-18T14:42:00Z">
              <w:r>
                <w:t>N/A</w:t>
              </w:r>
            </w:ins>
          </w:p>
        </w:tc>
        <w:tc>
          <w:tcPr>
            <w:tcW w:w="3026" w:type="dxa"/>
            <w:tcPrChange w:id="2170" w:author="Gavrilov, Evgeny" w:date="2016-01-26T13:54:00Z">
              <w:tcPr>
                <w:tcW w:w="3458" w:type="dxa"/>
              </w:tcPr>
            </w:tcPrChange>
          </w:tcPr>
          <w:p w14:paraId="0F953E88" w14:textId="77777777" w:rsidR="00D201AD" w:rsidRDefault="00D201AD" w:rsidP="00951893">
            <w:pPr>
              <w:rPr>
                <w:ins w:id="2171" w:author="Gavrilov, Evgeny" w:date="2016-01-18T14:42:00Z"/>
              </w:rPr>
            </w:pPr>
            <w:ins w:id="2172" w:author="Gavrilov, Evgeny" w:date="2016-01-18T14:42:00Z">
              <w:r w:rsidRPr="00347541">
                <w:t>Audio session interruption start</w:t>
              </w:r>
            </w:ins>
          </w:p>
        </w:tc>
      </w:tr>
      <w:tr w:rsidR="00064E3C" w14:paraId="103AF9E5" w14:textId="77777777" w:rsidTr="00803253">
        <w:trPr>
          <w:jc w:val="center"/>
          <w:ins w:id="2173" w:author="Gavrilov, Evgeny" w:date="2016-01-18T14:42:00Z"/>
        </w:trPr>
        <w:tc>
          <w:tcPr>
            <w:tcW w:w="1077" w:type="dxa"/>
            <w:tcPrChange w:id="2174" w:author="Gavrilov, Evgeny" w:date="2016-01-26T13:54:00Z">
              <w:tcPr>
                <w:tcW w:w="1077" w:type="dxa"/>
              </w:tcPr>
            </w:tcPrChange>
          </w:tcPr>
          <w:p w14:paraId="0F2F5E79" w14:textId="77777777" w:rsidR="00D201AD" w:rsidRDefault="00D201AD" w:rsidP="00951893">
            <w:pPr>
              <w:jc w:val="center"/>
              <w:rPr>
                <w:ins w:id="2175" w:author="Gavrilov, Evgeny" w:date="2016-01-18T14:42:00Z"/>
              </w:rPr>
            </w:pPr>
            <w:ins w:id="2176" w:author="Gavrilov, Evgeny" w:date="2016-01-18T14:42:00Z">
              <w:r>
                <w:t>SYSTEM</w:t>
              </w:r>
            </w:ins>
          </w:p>
        </w:tc>
        <w:tc>
          <w:tcPr>
            <w:tcW w:w="2468" w:type="dxa"/>
            <w:tcPrChange w:id="2177" w:author="Gavrilov, Evgeny" w:date="2016-01-26T13:54:00Z">
              <w:tcPr>
                <w:tcW w:w="2751" w:type="dxa"/>
              </w:tcPr>
            </w:tcPrChange>
          </w:tcPr>
          <w:p w14:paraId="2747EE8C" w14:textId="77777777" w:rsidR="00D201AD" w:rsidRDefault="00D201AD" w:rsidP="00951893">
            <w:pPr>
              <w:rPr>
                <w:ins w:id="2178" w:author="Gavrilov, Evgeny" w:date="2016-01-18T14:42:00Z"/>
              </w:rPr>
            </w:pPr>
            <w:ins w:id="2179" w:author="Gavrilov, Evgeny" w:date="2016-01-18T14:42:00Z">
              <w:r>
                <w:t>APP_AUDIO_INT_STOP</w:t>
              </w:r>
            </w:ins>
          </w:p>
        </w:tc>
        <w:tc>
          <w:tcPr>
            <w:tcW w:w="4586" w:type="dxa"/>
            <w:tcPrChange w:id="2180" w:author="Gavrilov, Evgeny" w:date="2016-01-26T13:54:00Z">
              <w:tcPr>
                <w:tcW w:w="3544" w:type="dxa"/>
              </w:tcPr>
            </w:tcPrChange>
          </w:tcPr>
          <w:p w14:paraId="0D97393E" w14:textId="77777777" w:rsidR="00D201AD" w:rsidRDefault="00D201AD" w:rsidP="00951893">
            <w:pPr>
              <w:rPr>
                <w:ins w:id="2181" w:author="Gavrilov, Evgeny" w:date="2016-01-18T14:42:00Z"/>
              </w:rPr>
            </w:pPr>
            <w:ins w:id="2182" w:author="Gavrilov, Evgeny" w:date="2016-01-18T14:42:00Z">
              <w:r>
                <w:t>N/A</w:t>
              </w:r>
            </w:ins>
          </w:p>
        </w:tc>
        <w:tc>
          <w:tcPr>
            <w:tcW w:w="3026" w:type="dxa"/>
            <w:tcPrChange w:id="2183" w:author="Gavrilov, Evgeny" w:date="2016-01-26T13:54:00Z">
              <w:tcPr>
                <w:tcW w:w="3458" w:type="dxa"/>
              </w:tcPr>
            </w:tcPrChange>
          </w:tcPr>
          <w:p w14:paraId="7D7BC4D4" w14:textId="77777777" w:rsidR="00D201AD" w:rsidRDefault="00D201AD" w:rsidP="00951893">
            <w:pPr>
              <w:rPr>
                <w:ins w:id="2184" w:author="Gavrilov, Evgeny" w:date="2016-01-18T14:42:00Z"/>
              </w:rPr>
            </w:pPr>
            <w:ins w:id="2185" w:author="Gavrilov, Evgeny" w:date="2016-01-18T14:42:00Z">
              <w:r>
                <w:t>Audio session interruption stop</w:t>
              </w:r>
            </w:ins>
          </w:p>
        </w:tc>
      </w:tr>
      <w:tr w:rsidR="00064E3C" w14:paraId="5AA22801" w14:textId="77777777" w:rsidTr="00803253">
        <w:trPr>
          <w:jc w:val="center"/>
          <w:ins w:id="2186" w:author="Gavrilov, Evgeny" w:date="2016-01-18T14:42:00Z"/>
        </w:trPr>
        <w:tc>
          <w:tcPr>
            <w:tcW w:w="1077" w:type="dxa"/>
            <w:tcPrChange w:id="2187" w:author="Gavrilov, Evgeny" w:date="2016-01-26T13:54:00Z">
              <w:tcPr>
                <w:tcW w:w="1077" w:type="dxa"/>
              </w:tcPr>
            </w:tcPrChange>
          </w:tcPr>
          <w:p w14:paraId="419189DA" w14:textId="77777777" w:rsidR="00D201AD" w:rsidRDefault="00D201AD" w:rsidP="00951893">
            <w:pPr>
              <w:jc w:val="center"/>
              <w:rPr>
                <w:ins w:id="2188" w:author="Gavrilov, Evgeny" w:date="2016-01-18T14:42:00Z"/>
              </w:rPr>
            </w:pPr>
            <w:ins w:id="2189" w:author="Gavrilov, Evgeny" w:date="2016-01-18T14:42:00Z">
              <w:r>
                <w:t>SYSTEM</w:t>
              </w:r>
            </w:ins>
          </w:p>
        </w:tc>
        <w:tc>
          <w:tcPr>
            <w:tcW w:w="2468" w:type="dxa"/>
            <w:tcPrChange w:id="2190" w:author="Gavrilov, Evgeny" w:date="2016-01-26T13:54:00Z">
              <w:tcPr>
                <w:tcW w:w="2751" w:type="dxa"/>
              </w:tcPr>
            </w:tcPrChange>
          </w:tcPr>
          <w:p w14:paraId="07624ADD" w14:textId="77777777" w:rsidR="00D201AD" w:rsidRDefault="00D201AD" w:rsidP="00951893">
            <w:pPr>
              <w:rPr>
                <w:ins w:id="2191" w:author="Gavrilov, Evgeny" w:date="2016-01-18T14:42:00Z"/>
              </w:rPr>
            </w:pPr>
            <w:ins w:id="2192" w:author="Gavrilov, Evgeny" w:date="2016-01-18T14:42:00Z">
              <w:r>
                <w:t>APP_STOP</w:t>
              </w:r>
            </w:ins>
          </w:p>
        </w:tc>
        <w:tc>
          <w:tcPr>
            <w:tcW w:w="4586" w:type="dxa"/>
            <w:tcPrChange w:id="2193" w:author="Gavrilov, Evgeny" w:date="2016-01-26T13:54:00Z">
              <w:tcPr>
                <w:tcW w:w="3544" w:type="dxa"/>
              </w:tcPr>
            </w:tcPrChange>
          </w:tcPr>
          <w:p w14:paraId="60DEAB84" w14:textId="77777777" w:rsidR="00D201AD" w:rsidRDefault="00D201AD" w:rsidP="00951893">
            <w:pPr>
              <w:rPr>
                <w:ins w:id="2194" w:author="Gavrilov, Evgeny" w:date="2016-01-18T14:42:00Z"/>
              </w:rPr>
            </w:pPr>
            <w:ins w:id="2195" w:author="Gavrilov, Evgeny" w:date="2016-01-18T14:42:00Z">
              <w:r>
                <w:t>N/A</w:t>
              </w:r>
            </w:ins>
          </w:p>
        </w:tc>
        <w:tc>
          <w:tcPr>
            <w:tcW w:w="3026" w:type="dxa"/>
            <w:tcPrChange w:id="2196" w:author="Gavrilov, Evgeny" w:date="2016-01-26T13:54:00Z">
              <w:tcPr>
                <w:tcW w:w="3458" w:type="dxa"/>
              </w:tcPr>
            </w:tcPrChange>
          </w:tcPr>
          <w:p w14:paraId="5966DFBC" w14:textId="77777777" w:rsidR="00D201AD" w:rsidRDefault="00D201AD" w:rsidP="00951893">
            <w:pPr>
              <w:rPr>
                <w:ins w:id="2197" w:author="Gavrilov, Evgeny" w:date="2016-01-18T14:42:00Z"/>
              </w:rPr>
            </w:pPr>
            <w:ins w:id="2198" w:author="Gavrilov, Evgeny" w:date="2016-01-18T14:42:00Z">
              <w:r>
                <w:t>Normal application termination</w:t>
              </w:r>
            </w:ins>
          </w:p>
        </w:tc>
      </w:tr>
      <w:tr w:rsidR="00064E3C" w14:paraId="6171CBDC" w14:textId="77777777" w:rsidTr="00803253">
        <w:trPr>
          <w:jc w:val="center"/>
          <w:ins w:id="2199" w:author="Gavrilov, Evgeny" w:date="2016-01-18T14:42:00Z"/>
        </w:trPr>
        <w:tc>
          <w:tcPr>
            <w:tcW w:w="1077" w:type="dxa"/>
            <w:tcPrChange w:id="2200" w:author="Gavrilov, Evgeny" w:date="2016-01-26T13:54:00Z">
              <w:tcPr>
                <w:tcW w:w="1077" w:type="dxa"/>
              </w:tcPr>
            </w:tcPrChange>
          </w:tcPr>
          <w:p w14:paraId="19E5A01B" w14:textId="77777777" w:rsidR="00D201AD" w:rsidRDefault="00D201AD" w:rsidP="00951893">
            <w:pPr>
              <w:jc w:val="center"/>
              <w:rPr>
                <w:ins w:id="2201" w:author="Gavrilov, Evgeny" w:date="2016-01-18T14:42:00Z"/>
              </w:rPr>
            </w:pPr>
            <w:ins w:id="2202" w:author="Gavrilov, Evgeny" w:date="2016-01-18T14:42:00Z">
              <w:r>
                <w:t>UI</w:t>
              </w:r>
            </w:ins>
          </w:p>
        </w:tc>
        <w:tc>
          <w:tcPr>
            <w:tcW w:w="2468" w:type="dxa"/>
            <w:tcPrChange w:id="2203" w:author="Gavrilov, Evgeny" w:date="2016-01-26T13:54:00Z">
              <w:tcPr>
                <w:tcW w:w="2751" w:type="dxa"/>
              </w:tcPr>
            </w:tcPrChange>
          </w:tcPr>
          <w:p w14:paraId="193BFB4F" w14:textId="77777777" w:rsidR="00D201AD" w:rsidRDefault="00D201AD" w:rsidP="00951893">
            <w:pPr>
              <w:rPr>
                <w:ins w:id="2204" w:author="Gavrilov, Evgeny" w:date="2016-01-18T14:42:00Z"/>
              </w:rPr>
            </w:pPr>
            <w:ins w:id="2205" w:author="Gavrilov, Evgeny" w:date="2016-01-18T14:42:00Z">
              <w:r>
                <w:t>UI_VIEW</w:t>
              </w:r>
            </w:ins>
          </w:p>
        </w:tc>
        <w:tc>
          <w:tcPr>
            <w:tcW w:w="4586" w:type="dxa"/>
            <w:tcPrChange w:id="2206" w:author="Gavrilov, Evgeny" w:date="2016-01-26T13:54:00Z">
              <w:tcPr>
                <w:tcW w:w="3544" w:type="dxa"/>
              </w:tcPr>
            </w:tcPrChange>
          </w:tcPr>
          <w:p w14:paraId="2D24D4D3" w14:textId="77777777" w:rsidR="00D201AD" w:rsidRDefault="00D201AD" w:rsidP="00951893">
            <w:pPr>
              <w:rPr>
                <w:ins w:id="2207" w:author="Gavrilov, Evgeny" w:date="2016-01-18T14:42:00Z"/>
              </w:rPr>
            </w:pPr>
            <w:ins w:id="2208" w:author="Gavrilov, Evgeny" w:date="2016-01-18T14:42:00Z">
              <w:r w:rsidRPr="00931296">
                <w:rPr>
                  <w:i/>
                  <w:highlight w:val="yellow"/>
                  <w:u w:val="single"/>
                </w:rPr>
                <w:t>Screen name</w:t>
              </w:r>
              <w:r w:rsidRPr="00931296">
                <w:rPr>
                  <w:highlight w:val="yellow"/>
                </w:rPr>
                <w:t xml:space="preserve"> – </w:t>
              </w:r>
              <w:r w:rsidRPr="00931296">
                <w:rPr>
                  <w:b/>
                  <w:highlight w:val="yellow"/>
                </w:rPr>
                <w:t>string</w:t>
              </w:r>
              <w:r w:rsidRPr="00931296">
                <w:rPr>
                  <w:highlight w:val="yellow"/>
                </w:rPr>
                <w:t>, example: “Login”</w:t>
              </w:r>
            </w:ins>
          </w:p>
        </w:tc>
        <w:tc>
          <w:tcPr>
            <w:tcW w:w="3026" w:type="dxa"/>
            <w:tcPrChange w:id="2209" w:author="Gavrilov, Evgeny" w:date="2016-01-26T13:54:00Z">
              <w:tcPr>
                <w:tcW w:w="3458" w:type="dxa"/>
              </w:tcPr>
            </w:tcPrChange>
          </w:tcPr>
          <w:p w14:paraId="7905754C" w14:textId="449046D1" w:rsidR="00D201AD" w:rsidRDefault="00D201AD" w:rsidP="00951893">
            <w:pPr>
              <w:rPr>
                <w:ins w:id="2210" w:author="Gavrilov, Evgeny" w:date="2016-01-18T14:42:00Z"/>
              </w:rPr>
            </w:pPr>
            <w:ins w:id="2211" w:author="Gavrilov, Evgeny" w:date="2016-01-18T14:42:00Z">
              <w:r>
                <w:t>New application screen</w:t>
              </w:r>
            </w:ins>
            <w:ins w:id="2212" w:author="Gavrilov, Evgeny" w:date="2016-01-26T16:45:00Z">
              <w:r w:rsidR="0076073B">
                <w:t xml:space="preserve"> is</w:t>
              </w:r>
            </w:ins>
            <w:ins w:id="2213" w:author="Gavrilov, Evgeny" w:date="2016-01-18T14:42:00Z">
              <w:r>
                <w:t xml:space="preserve"> opened</w:t>
              </w:r>
            </w:ins>
          </w:p>
        </w:tc>
      </w:tr>
      <w:tr w:rsidR="00064E3C" w14:paraId="6D723075" w14:textId="77777777" w:rsidTr="00803253">
        <w:trPr>
          <w:jc w:val="center"/>
          <w:ins w:id="2214" w:author="Gavrilov, Evgeny" w:date="2016-01-18T14:42:00Z"/>
        </w:trPr>
        <w:tc>
          <w:tcPr>
            <w:tcW w:w="1077" w:type="dxa"/>
            <w:tcPrChange w:id="2215" w:author="Gavrilov, Evgeny" w:date="2016-01-26T13:54:00Z">
              <w:tcPr>
                <w:tcW w:w="1077" w:type="dxa"/>
              </w:tcPr>
            </w:tcPrChange>
          </w:tcPr>
          <w:p w14:paraId="65A69C73" w14:textId="77777777" w:rsidR="00D201AD" w:rsidRDefault="00D201AD" w:rsidP="00951893">
            <w:pPr>
              <w:jc w:val="center"/>
              <w:rPr>
                <w:ins w:id="2216" w:author="Gavrilov, Evgeny" w:date="2016-01-18T14:42:00Z"/>
              </w:rPr>
            </w:pPr>
            <w:ins w:id="2217" w:author="Gavrilov, Evgeny" w:date="2016-01-18T14:42:00Z">
              <w:r>
                <w:lastRenderedPageBreak/>
                <w:t>UI</w:t>
              </w:r>
            </w:ins>
          </w:p>
        </w:tc>
        <w:tc>
          <w:tcPr>
            <w:tcW w:w="2468" w:type="dxa"/>
            <w:tcPrChange w:id="2218" w:author="Gavrilov, Evgeny" w:date="2016-01-26T13:54:00Z">
              <w:tcPr>
                <w:tcW w:w="2751" w:type="dxa"/>
              </w:tcPr>
            </w:tcPrChange>
          </w:tcPr>
          <w:p w14:paraId="43CCC656" w14:textId="77777777" w:rsidR="00D201AD" w:rsidRDefault="00D201AD" w:rsidP="00951893">
            <w:pPr>
              <w:rPr>
                <w:ins w:id="2219" w:author="Gavrilov, Evgeny" w:date="2016-01-18T14:42:00Z"/>
              </w:rPr>
            </w:pPr>
            <w:ins w:id="2220" w:author="Gavrilov, Evgeny" w:date="2016-01-18T14:42:00Z">
              <w:r>
                <w:t>UI_EVENT</w:t>
              </w:r>
            </w:ins>
          </w:p>
        </w:tc>
        <w:tc>
          <w:tcPr>
            <w:tcW w:w="4586" w:type="dxa"/>
            <w:tcPrChange w:id="2221" w:author="Gavrilov, Evgeny" w:date="2016-01-26T13:54:00Z">
              <w:tcPr>
                <w:tcW w:w="3544" w:type="dxa"/>
              </w:tcPr>
            </w:tcPrChange>
          </w:tcPr>
          <w:p w14:paraId="21E1B3ED" w14:textId="77777777" w:rsidR="00D201AD" w:rsidRDefault="00D201AD" w:rsidP="00951893">
            <w:pPr>
              <w:rPr>
                <w:ins w:id="2222" w:author="Gavrilov, Evgeny" w:date="2016-01-18T14:42:00Z"/>
              </w:rPr>
            </w:pPr>
            <w:ins w:id="2223" w:author="Gavrilov, Evgeny" w:date="2016-01-18T14:42:00Z">
              <w:r>
                <w:rPr>
                  <w:i/>
                  <w:highlight w:val="yellow"/>
                  <w:u w:val="single"/>
                </w:rPr>
                <w:t>UI control</w:t>
              </w:r>
              <w:r w:rsidRPr="00D07162">
                <w:rPr>
                  <w:i/>
                  <w:highlight w:val="yellow"/>
                  <w:u w:val="single"/>
                </w:rPr>
                <w:t xml:space="preserve"> name</w:t>
              </w:r>
              <w:r w:rsidRPr="00D07162">
                <w:rPr>
                  <w:highlight w:val="yellow"/>
                </w:rPr>
                <w:t xml:space="preserve"> – </w:t>
              </w:r>
              <w:r w:rsidRPr="00D07162">
                <w:rPr>
                  <w:b/>
                  <w:highlight w:val="yellow"/>
                </w:rPr>
                <w:t>string</w:t>
              </w:r>
              <w:r w:rsidRPr="00D07162">
                <w:rPr>
                  <w:highlight w:val="yellow"/>
                </w:rPr>
                <w:t>, example: “</w:t>
              </w:r>
              <w:r>
                <w:rPr>
                  <w:highlight w:val="yellow"/>
                </w:rPr>
                <w:t>NumpadButton+</w:t>
              </w:r>
              <w:r w:rsidRPr="00D07162">
                <w:rPr>
                  <w:highlight w:val="yellow"/>
                </w:rPr>
                <w:t>”</w:t>
              </w:r>
            </w:ins>
          </w:p>
        </w:tc>
        <w:tc>
          <w:tcPr>
            <w:tcW w:w="3026" w:type="dxa"/>
            <w:tcPrChange w:id="2224" w:author="Gavrilov, Evgeny" w:date="2016-01-26T13:54:00Z">
              <w:tcPr>
                <w:tcW w:w="3458" w:type="dxa"/>
              </w:tcPr>
            </w:tcPrChange>
          </w:tcPr>
          <w:p w14:paraId="6AC0470A" w14:textId="77777777" w:rsidR="00D201AD" w:rsidRDefault="00D201AD" w:rsidP="00951893">
            <w:pPr>
              <w:rPr>
                <w:ins w:id="2225" w:author="Gavrilov, Evgeny" w:date="2016-01-18T14:42:00Z"/>
              </w:rPr>
            </w:pPr>
            <w:ins w:id="2226" w:author="Gavrilov, Evgeny" w:date="2016-01-18T14:42:00Z">
              <w:r>
                <w:t>Important Button/control tapped</w:t>
              </w:r>
            </w:ins>
          </w:p>
        </w:tc>
      </w:tr>
      <w:tr w:rsidR="00064E3C" w14:paraId="72B48F62" w14:textId="77777777" w:rsidTr="00803253">
        <w:trPr>
          <w:jc w:val="center"/>
          <w:ins w:id="2227" w:author="Gavrilov, Evgeny" w:date="2016-01-18T14:42:00Z"/>
        </w:trPr>
        <w:tc>
          <w:tcPr>
            <w:tcW w:w="1077" w:type="dxa"/>
            <w:tcPrChange w:id="2228" w:author="Gavrilov, Evgeny" w:date="2016-01-26T13:54:00Z">
              <w:tcPr>
                <w:tcW w:w="1077" w:type="dxa"/>
              </w:tcPr>
            </w:tcPrChange>
          </w:tcPr>
          <w:p w14:paraId="50B9F2F0" w14:textId="77777777" w:rsidR="00D201AD" w:rsidRDefault="00D201AD" w:rsidP="00951893">
            <w:pPr>
              <w:jc w:val="center"/>
              <w:rPr>
                <w:ins w:id="2229" w:author="Gavrilov, Evgeny" w:date="2016-01-18T14:42:00Z"/>
              </w:rPr>
            </w:pPr>
            <w:ins w:id="2230" w:author="Gavrilov, Evgeny" w:date="2016-01-18T14:42:00Z">
              <w:r>
                <w:t>UI</w:t>
              </w:r>
            </w:ins>
          </w:p>
        </w:tc>
        <w:tc>
          <w:tcPr>
            <w:tcW w:w="2468" w:type="dxa"/>
            <w:tcPrChange w:id="2231" w:author="Gavrilov, Evgeny" w:date="2016-01-26T13:54:00Z">
              <w:tcPr>
                <w:tcW w:w="2751" w:type="dxa"/>
              </w:tcPr>
            </w:tcPrChange>
          </w:tcPr>
          <w:p w14:paraId="08A9B38A" w14:textId="77777777" w:rsidR="00D201AD" w:rsidRDefault="00D201AD" w:rsidP="00951893">
            <w:pPr>
              <w:rPr>
                <w:ins w:id="2232" w:author="Gavrilov, Evgeny" w:date="2016-01-18T14:42:00Z"/>
              </w:rPr>
            </w:pPr>
            <w:ins w:id="2233" w:author="Gavrilov, Evgeny" w:date="2016-01-18T14:42:00Z">
              <w:r>
                <w:t>UI_ALERT</w:t>
              </w:r>
            </w:ins>
          </w:p>
        </w:tc>
        <w:tc>
          <w:tcPr>
            <w:tcW w:w="4586" w:type="dxa"/>
            <w:tcPrChange w:id="2234" w:author="Gavrilov, Evgeny" w:date="2016-01-26T13:54:00Z">
              <w:tcPr>
                <w:tcW w:w="3544" w:type="dxa"/>
              </w:tcPr>
            </w:tcPrChange>
          </w:tcPr>
          <w:p w14:paraId="71595A25" w14:textId="77777777" w:rsidR="00D201AD" w:rsidRPr="00931296" w:rsidRDefault="00D201AD" w:rsidP="00951893">
            <w:pPr>
              <w:rPr>
                <w:ins w:id="2235" w:author="Gavrilov, Evgeny" w:date="2016-01-18T14:42:00Z"/>
                <w:highlight w:val="yellow"/>
              </w:rPr>
            </w:pPr>
            <w:ins w:id="2236" w:author="Gavrilov, Evgeny" w:date="2016-01-18T14:42:00Z">
              <w:r w:rsidRPr="00931296">
                <w:rPr>
                  <w:highlight w:val="yellow"/>
                </w:rPr>
                <w:t xml:space="preserve">Alert title – </w:t>
              </w:r>
              <w:r w:rsidRPr="00931296">
                <w:rPr>
                  <w:b/>
                  <w:highlight w:val="yellow"/>
                </w:rPr>
                <w:t>string</w:t>
              </w:r>
              <w:r w:rsidRPr="00931296">
                <w:rPr>
                  <w:highlight w:val="yellow"/>
                </w:rPr>
                <w:t>, example “login failed”</w:t>
              </w:r>
            </w:ins>
          </w:p>
          <w:p w14:paraId="0BE4334F" w14:textId="77777777" w:rsidR="00D201AD" w:rsidRDefault="00D201AD" w:rsidP="00951893">
            <w:pPr>
              <w:rPr>
                <w:ins w:id="2237" w:author="Gavrilov, Evgeny" w:date="2016-01-18T14:42:00Z"/>
              </w:rPr>
            </w:pPr>
            <w:ins w:id="2238" w:author="Gavrilov, Evgeny" w:date="2016-01-18T14:42:00Z">
              <w:r w:rsidRPr="00931296">
                <w:rPr>
                  <w:highlight w:val="yellow"/>
                </w:rPr>
                <w:t xml:space="preserve">Alert Text – </w:t>
              </w:r>
              <w:r w:rsidRPr="00931296">
                <w:rPr>
                  <w:b/>
                  <w:highlight w:val="yellow"/>
                </w:rPr>
                <w:t>string</w:t>
              </w:r>
              <w:r w:rsidRPr="00931296">
                <w:rPr>
                  <w:highlight w:val="yellow"/>
                </w:rPr>
                <w:t>, example “The internet connection appears to be offline”</w:t>
              </w:r>
            </w:ins>
          </w:p>
        </w:tc>
        <w:tc>
          <w:tcPr>
            <w:tcW w:w="3026" w:type="dxa"/>
            <w:tcPrChange w:id="2239" w:author="Gavrilov, Evgeny" w:date="2016-01-26T13:54:00Z">
              <w:tcPr>
                <w:tcW w:w="3458" w:type="dxa"/>
              </w:tcPr>
            </w:tcPrChange>
          </w:tcPr>
          <w:p w14:paraId="4C910689" w14:textId="6DF98E13" w:rsidR="00D201AD" w:rsidRDefault="00D201AD" w:rsidP="00951893">
            <w:pPr>
              <w:rPr>
                <w:ins w:id="2240" w:author="Gavrilov, Evgeny" w:date="2016-01-18T14:42:00Z"/>
              </w:rPr>
            </w:pPr>
            <w:ins w:id="2241" w:author="Gavrilov, Evgeny" w:date="2016-01-18T14:42:00Z">
              <w:r>
                <w:t xml:space="preserve">Alert message </w:t>
              </w:r>
            </w:ins>
            <w:ins w:id="2242" w:author="Gavrilov, Evgeny" w:date="2016-01-26T16:45:00Z">
              <w:r w:rsidR="0076073B">
                <w:t xml:space="preserve">is </w:t>
              </w:r>
            </w:ins>
            <w:ins w:id="2243" w:author="Gavrilov, Evgeny" w:date="2016-01-18T14:42:00Z">
              <w:r>
                <w:t>shown (error message box etc)</w:t>
              </w:r>
            </w:ins>
          </w:p>
        </w:tc>
      </w:tr>
      <w:tr w:rsidR="00064E3C" w14:paraId="0A1CFFEA" w14:textId="77777777" w:rsidTr="00803253">
        <w:trPr>
          <w:jc w:val="center"/>
          <w:ins w:id="2244" w:author="Gavrilov, Evgeny" w:date="2016-01-18T14:42:00Z"/>
        </w:trPr>
        <w:tc>
          <w:tcPr>
            <w:tcW w:w="1077" w:type="dxa"/>
            <w:tcPrChange w:id="2245" w:author="Gavrilov, Evgeny" w:date="2016-01-26T13:54:00Z">
              <w:tcPr>
                <w:tcW w:w="1077" w:type="dxa"/>
              </w:tcPr>
            </w:tcPrChange>
          </w:tcPr>
          <w:p w14:paraId="13ED85BC" w14:textId="77777777" w:rsidR="00D201AD" w:rsidRDefault="00D201AD" w:rsidP="00951893">
            <w:pPr>
              <w:jc w:val="center"/>
              <w:rPr>
                <w:ins w:id="2246" w:author="Gavrilov, Evgeny" w:date="2016-01-18T14:42:00Z"/>
              </w:rPr>
            </w:pPr>
            <w:ins w:id="2247" w:author="Gavrilov, Evgeny" w:date="2016-01-18T14:42:00Z">
              <w:r>
                <w:t>IP</w:t>
              </w:r>
            </w:ins>
          </w:p>
        </w:tc>
        <w:tc>
          <w:tcPr>
            <w:tcW w:w="2468" w:type="dxa"/>
            <w:tcPrChange w:id="2248" w:author="Gavrilov, Evgeny" w:date="2016-01-26T13:54:00Z">
              <w:tcPr>
                <w:tcW w:w="2751" w:type="dxa"/>
              </w:tcPr>
            </w:tcPrChange>
          </w:tcPr>
          <w:p w14:paraId="1A303CC4" w14:textId="77777777" w:rsidR="00D201AD" w:rsidRDefault="00D201AD" w:rsidP="00951893">
            <w:pPr>
              <w:rPr>
                <w:ins w:id="2249" w:author="Gavrilov, Evgeny" w:date="2016-01-18T14:42:00Z"/>
              </w:rPr>
            </w:pPr>
            <w:ins w:id="2250" w:author="Gavrilov, Evgeny" w:date="2016-01-18T14:42:00Z">
              <w:r>
                <w:t>SIP_INIT</w:t>
              </w:r>
            </w:ins>
          </w:p>
        </w:tc>
        <w:tc>
          <w:tcPr>
            <w:tcW w:w="4586" w:type="dxa"/>
            <w:tcPrChange w:id="2251" w:author="Gavrilov, Evgeny" w:date="2016-01-26T13:54:00Z">
              <w:tcPr>
                <w:tcW w:w="3544" w:type="dxa"/>
              </w:tcPr>
            </w:tcPrChange>
          </w:tcPr>
          <w:p w14:paraId="4797D8E9" w14:textId="77777777" w:rsidR="00D201AD" w:rsidRDefault="00D201AD" w:rsidP="00951893">
            <w:pPr>
              <w:rPr>
                <w:ins w:id="2252" w:author="Gavrilov, Evgeny" w:date="2016-01-18T14:42:00Z"/>
              </w:rPr>
            </w:pPr>
            <w:ins w:id="2253" w:author="Gavrilov, Evgeny" w:date="2016-01-18T14:42:00Z">
              <w:r w:rsidRPr="00931296">
                <w:rPr>
                  <w:i/>
                  <w:highlight w:val="yellow"/>
                  <w:u w:val="single"/>
                </w:rPr>
                <w:t>Initialization result</w:t>
              </w:r>
              <w:r w:rsidRPr="00931296">
                <w:rPr>
                  <w:highlight w:val="yellow"/>
                </w:rPr>
                <w:t xml:space="preserve"> – </w:t>
              </w:r>
              <w:r w:rsidRPr="00931296">
                <w:rPr>
                  <w:b/>
                  <w:highlight w:val="yellow"/>
                </w:rPr>
                <w:t>int</w:t>
              </w:r>
              <w:r w:rsidRPr="00931296">
                <w:rPr>
                  <w:highlight w:val="yellow"/>
                </w:rPr>
                <w:t xml:space="preserve">, example 0 (OOMA_SUCCESS) </w:t>
              </w:r>
            </w:ins>
          </w:p>
        </w:tc>
        <w:tc>
          <w:tcPr>
            <w:tcW w:w="3026" w:type="dxa"/>
            <w:tcPrChange w:id="2254" w:author="Gavrilov, Evgeny" w:date="2016-01-26T13:54:00Z">
              <w:tcPr>
                <w:tcW w:w="3458" w:type="dxa"/>
              </w:tcPr>
            </w:tcPrChange>
          </w:tcPr>
          <w:p w14:paraId="276934D8" w14:textId="77777777" w:rsidR="00D201AD" w:rsidRDefault="00D201AD" w:rsidP="00951893">
            <w:pPr>
              <w:rPr>
                <w:ins w:id="2255" w:author="Gavrilov, Evgeny" w:date="2016-01-18T14:42:00Z"/>
              </w:rPr>
            </w:pPr>
            <w:ins w:id="2256" w:author="Gavrilov, Evgeny" w:date="2016-01-18T14:42:00Z">
              <w:r>
                <w:t>Sip initialization result</w:t>
              </w:r>
            </w:ins>
          </w:p>
        </w:tc>
      </w:tr>
      <w:tr w:rsidR="00064E3C" w14:paraId="3866209A" w14:textId="77777777" w:rsidTr="00803253">
        <w:trPr>
          <w:jc w:val="center"/>
          <w:ins w:id="2257" w:author="Gavrilov, Evgeny" w:date="2016-01-18T14:42:00Z"/>
        </w:trPr>
        <w:tc>
          <w:tcPr>
            <w:tcW w:w="1077" w:type="dxa"/>
            <w:tcPrChange w:id="2258" w:author="Gavrilov, Evgeny" w:date="2016-01-26T13:54:00Z">
              <w:tcPr>
                <w:tcW w:w="1077" w:type="dxa"/>
              </w:tcPr>
            </w:tcPrChange>
          </w:tcPr>
          <w:p w14:paraId="15926563" w14:textId="77777777" w:rsidR="00D201AD" w:rsidRDefault="00D201AD" w:rsidP="00951893">
            <w:pPr>
              <w:jc w:val="center"/>
              <w:rPr>
                <w:ins w:id="2259" w:author="Gavrilov, Evgeny" w:date="2016-01-18T14:42:00Z"/>
              </w:rPr>
            </w:pPr>
            <w:ins w:id="2260" w:author="Gavrilov, Evgeny" w:date="2016-01-18T14:42:00Z">
              <w:r>
                <w:t>SIP</w:t>
              </w:r>
            </w:ins>
          </w:p>
        </w:tc>
        <w:tc>
          <w:tcPr>
            <w:tcW w:w="2468" w:type="dxa"/>
            <w:tcPrChange w:id="2261" w:author="Gavrilov, Evgeny" w:date="2016-01-26T13:54:00Z">
              <w:tcPr>
                <w:tcW w:w="2751" w:type="dxa"/>
              </w:tcPr>
            </w:tcPrChange>
          </w:tcPr>
          <w:p w14:paraId="2C485557" w14:textId="77777777" w:rsidR="00D201AD" w:rsidRDefault="00D201AD" w:rsidP="00951893">
            <w:pPr>
              <w:rPr>
                <w:ins w:id="2262" w:author="Gavrilov, Evgeny" w:date="2016-01-18T14:42:00Z"/>
              </w:rPr>
            </w:pPr>
            <w:ins w:id="2263" w:author="Gavrilov, Evgeny" w:date="2016-01-18T14:42:00Z">
              <w:r>
                <w:t>SIP_DESTROY</w:t>
              </w:r>
            </w:ins>
          </w:p>
        </w:tc>
        <w:tc>
          <w:tcPr>
            <w:tcW w:w="4586" w:type="dxa"/>
            <w:tcPrChange w:id="2264" w:author="Gavrilov, Evgeny" w:date="2016-01-26T13:54:00Z">
              <w:tcPr>
                <w:tcW w:w="3544" w:type="dxa"/>
              </w:tcPr>
            </w:tcPrChange>
          </w:tcPr>
          <w:p w14:paraId="6DFEC44B" w14:textId="77777777" w:rsidR="00D201AD" w:rsidRDefault="00D201AD" w:rsidP="00951893">
            <w:pPr>
              <w:rPr>
                <w:ins w:id="2265" w:author="Gavrilov, Evgeny" w:date="2016-01-18T14:42:00Z"/>
              </w:rPr>
            </w:pPr>
            <w:ins w:id="2266" w:author="Gavrilov, Evgeny" w:date="2016-01-18T14:42:00Z">
              <w:r w:rsidRPr="00931296">
                <w:rPr>
                  <w:i/>
                  <w:highlight w:val="yellow"/>
                  <w:u w:val="single"/>
                </w:rPr>
                <w:t>De-initialization result</w:t>
              </w:r>
              <w:r w:rsidRPr="00931296">
                <w:rPr>
                  <w:highlight w:val="yellow"/>
                </w:rPr>
                <w:t xml:space="preserve"> – int, example 0 (OOMA_SUCCESS)</w:t>
              </w:r>
            </w:ins>
          </w:p>
        </w:tc>
        <w:tc>
          <w:tcPr>
            <w:tcW w:w="3026" w:type="dxa"/>
            <w:tcPrChange w:id="2267" w:author="Gavrilov, Evgeny" w:date="2016-01-26T13:54:00Z">
              <w:tcPr>
                <w:tcW w:w="3458" w:type="dxa"/>
              </w:tcPr>
            </w:tcPrChange>
          </w:tcPr>
          <w:p w14:paraId="61BD5B58" w14:textId="77777777" w:rsidR="00D201AD" w:rsidRDefault="00D201AD" w:rsidP="00951893">
            <w:pPr>
              <w:rPr>
                <w:ins w:id="2268" w:author="Gavrilov, Evgeny" w:date="2016-01-18T14:42:00Z"/>
              </w:rPr>
            </w:pPr>
            <w:ins w:id="2269" w:author="Gavrilov, Evgeny" w:date="2016-01-18T14:42:00Z">
              <w:r>
                <w:t>Sip de-initialization result</w:t>
              </w:r>
            </w:ins>
          </w:p>
        </w:tc>
      </w:tr>
      <w:tr w:rsidR="00064E3C" w14:paraId="2DBD030E" w14:textId="77777777" w:rsidTr="00803253">
        <w:trPr>
          <w:jc w:val="center"/>
          <w:ins w:id="2270" w:author="Gavrilov, Evgeny" w:date="2016-01-18T14:42:00Z"/>
        </w:trPr>
        <w:tc>
          <w:tcPr>
            <w:tcW w:w="1077" w:type="dxa"/>
            <w:tcPrChange w:id="2271" w:author="Gavrilov, Evgeny" w:date="2016-01-26T13:54:00Z">
              <w:tcPr>
                <w:tcW w:w="1077" w:type="dxa"/>
              </w:tcPr>
            </w:tcPrChange>
          </w:tcPr>
          <w:p w14:paraId="40FD816C" w14:textId="77777777" w:rsidR="00D201AD" w:rsidRDefault="00D201AD" w:rsidP="00951893">
            <w:pPr>
              <w:jc w:val="center"/>
              <w:rPr>
                <w:ins w:id="2272" w:author="Gavrilov, Evgeny" w:date="2016-01-18T14:42:00Z"/>
              </w:rPr>
            </w:pPr>
            <w:ins w:id="2273" w:author="Gavrilov, Evgeny" w:date="2016-01-18T14:42:00Z">
              <w:r>
                <w:t>SIP</w:t>
              </w:r>
            </w:ins>
          </w:p>
        </w:tc>
        <w:tc>
          <w:tcPr>
            <w:tcW w:w="2468" w:type="dxa"/>
            <w:tcPrChange w:id="2274" w:author="Gavrilov, Evgeny" w:date="2016-01-26T13:54:00Z">
              <w:tcPr>
                <w:tcW w:w="2751" w:type="dxa"/>
              </w:tcPr>
            </w:tcPrChange>
          </w:tcPr>
          <w:p w14:paraId="585ADF07" w14:textId="77777777" w:rsidR="00D201AD" w:rsidRDefault="00D201AD" w:rsidP="00951893">
            <w:pPr>
              <w:rPr>
                <w:ins w:id="2275" w:author="Gavrilov, Evgeny" w:date="2016-01-18T14:42:00Z"/>
              </w:rPr>
            </w:pPr>
            <w:ins w:id="2276" w:author="Gavrilov, Evgeny" w:date="2016-01-18T14:42:00Z">
              <w:r>
                <w:t>SIP_REG_STATE</w:t>
              </w:r>
            </w:ins>
          </w:p>
        </w:tc>
        <w:tc>
          <w:tcPr>
            <w:tcW w:w="4586" w:type="dxa"/>
            <w:tcPrChange w:id="2277" w:author="Gavrilov, Evgeny" w:date="2016-01-26T13:54:00Z">
              <w:tcPr>
                <w:tcW w:w="3544" w:type="dxa"/>
              </w:tcPr>
            </w:tcPrChange>
          </w:tcPr>
          <w:p w14:paraId="312B04BB" w14:textId="77777777" w:rsidR="00D201AD" w:rsidRPr="00931296" w:rsidRDefault="00D201AD" w:rsidP="00951893">
            <w:pPr>
              <w:rPr>
                <w:ins w:id="2278" w:author="Gavrilov, Evgeny" w:date="2016-01-18T14:42:00Z"/>
                <w:highlight w:val="yellow"/>
              </w:rPr>
            </w:pPr>
            <w:ins w:id="2279" w:author="Gavrilov, Evgeny" w:date="2016-01-18T14:42:00Z">
              <w:r w:rsidRPr="00931296">
                <w:rPr>
                  <w:i/>
                  <w:highlight w:val="yellow"/>
                  <w:u w:val="single"/>
                </w:rPr>
                <w:t>Registration status</w:t>
              </w:r>
              <w:r w:rsidRPr="00931296">
                <w:rPr>
                  <w:highlight w:val="yellow"/>
                </w:rPr>
                <w:t xml:space="preserve"> – </w:t>
              </w:r>
              <w:r w:rsidRPr="00931296">
                <w:rPr>
                  <w:b/>
                  <w:highlight w:val="yellow"/>
                </w:rPr>
                <w:t>enum</w:t>
              </w:r>
              <w:r w:rsidRPr="00931296">
                <w:rPr>
                  <w:highlight w:val="yellow"/>
                </w:rPr>
                <w:t>, example:</w:t>
              </w:r>
            </w:ins>
          </w:p>
          <w:p w14:paraId="5A615711" w14:textId="77777777" w:rsidR="00D201AD" w:rsidRDefault="00D201AD" w:rsidP="00951893">
            <w:pPr>
              <w:rPr>
                <w:ins w:id="2280" w:author="Gavrilov, Evgeny" w:date="2016-01-18T14:42:00Z"/>
                <w:highlight w:val="yellow"/>
              </w:rPr>
            </w:pPr>
            <w:ins w:id="2281" w:author="Gavrilov, Evgeny" w:date="2016-01-18T14:42:00Z">
              <w:r w:rsidRPr="00931296">
                <w:rPr>
                  <w:highlight w:val="yellow"/>
                </w:rPr>
                <w:t>REG_INVALID = -1,</w:t>
              </w:r>
            </w:ins>
          </w:p>
          <w:p w14:paraId="63561EE9" w14:textId="77777777" w:rsidR="00D201AD" w:rsidRPr="00931296" w:rsidRDefault="00D201AD" w:rsidP="00951893">
            <w:pPr>
              <w:rPr>
                <w:ins w:id="2282" w:author="Gavrilov, Evgeny" w:date="2016-01-18T14:42:00Z"/>
                <w:highlight w:val="yellow"/>
              </w:rPr>
            </w:pPr>
            <w:ins w:id="2283" w:author="Gavrilov, Evgeny" w:date="2016-01-18T14:42:00Z">
              <w:r w:rsidRPr="00931296">
                <w:rPr>
                  <w:highlight w:val="yellow"/>
                </w:rPr>
                <w:t>REG_UNREGISTERED,</w:t>
              </w:r>
            </w:ins>
          </w:p>
          <w:p w14:paraId="79ECB485" w14:textId="77777777" w:rsidR="00D201AD" w:rsidRPr="00931296" w:rsidRDefault="00D201AD" w:rsidP="00951893">
            <w:pPr>
              <w:rPr>
                <w:ins w:id="2284" w:author="Gavrilov, Evgeny" w:date="2016-01-18T14:42:00Z"/>
                <w:highlight w:val="yellow"/>
              </w:rPr>
            </w:pPr>
            <w:ins w:id="2285" w:author="Gavrilov, Evgeny" w:date="2016-01-18T14:42:00Z">
              <w:r w:rsidRPr="00931296">
                <w:rPr>
                  <w:highlight w:val="yellow"/>
                </w:rPr>
                <w:t>REG_REGISTERED,</w:t>
              </w:r>
            </w:ins>
          </w:p>
          <w:p w14:paraId="08D65765" w14:textId="77777777" w:rsidR="00D201AD" w:rsidRPr="00931296" w:rsidRDefault="00D201AD" w:rsidP="00951893">
            <w:pPr>
              <w:rPr>
                <w:ins w:id="2286" w:author="Gavrilov, Evgeny" w:date="2016-01-18T14:42:00Z"/>
                <w:highlight w:val="yellow"/>
              </w:rPr>
            </w:pPr>
            <w:ins w:id="2287" w:author="Gavrilov, Evgeny" w:date="2016-01-18T14:42:00Z">
              <w:r w:rsidRPr="00931296">
                <w:rPr>
                  <w:highlight w:val="yellow"/>
                </w:rPr>
                <w:t>REG_REGISTERING,</w:t>
              </w:r>
            </w:ins>
          </w:p>
          <w:p w14:paraId="21E36196" w14:textId="77777777" w:rsidR="00D201AD" w:rsidRPr="00931296" w:rsidRDefault="00D201AD" w:rsidP="00951893">
            <w:pPr>
              <w:rPr>
                <w:ins w:id="2288" w:author="Gavrilov, Evgeny" w:date="2016-01-18T14:42:00Z"/>
                <w:highlight w:val="yellow"/>
              </w:rPr>
            </w:pPr>
            <w:ins w:id="2289" w:author="Gavrilov, Evgeny" w:date="2016-01-18T14:42:00Z">
              <w:r w:rsidRPr="00931296">
                <w:rPr>
                  <w:highlight w:val="yellow"/>
                </w:rPr>
                <w:t>REG_NETWORKCHANGED</w:t>
              </w:r>
            </w:ins>
          </w:p>
          <w:p w14:paraId="2B236B32" w14:textId="77777777" w:rsidR="00D201AD" w:rsidRPr="00931296" w:rsidRDefault="00D201AD" w:rsidP="00951893">
            <w:pPr>
              <w:rPr>
                <w:ins w:id="2290" w:author="Gavrilov, Evgeny" w:date="2016-01-18T14:42:00Z"/>
                <w:highlight w:val="yellow"/>
              </w:rPr>
            </w:pPr>
          </w:p>
          <w:p w14:paraId="08D41D62" w14:textId="77777777" w:rsidR="00D201AD" w:rsidRDefault="00D201AD" w:rsidP="00951893">
            <w:pPr>
              <w:rPr>
                <w:ins w:id="2291" w:author="Gavrilov, Evgeny" w:date="2016-01-18T14:42:00Z"/>
              </w:rPr>
            </w:pPr>
            <w:ins w:id="2292" w:author="Gavrilov, Evgeny" w:date="2016-01-18T14:42:00Z">
              <w:r w:rsidRPr="00931296">
                <w:rPr>
                  <w:i/>
                  <w:highlight w:val="yellow"/>
                  <w:u w:val="single"/>
                </w:rPr>
                <w:t>Error code</w:t>
              </w:r>
              <w:r w:rsidRPr="00931296">
                <w:rPr>
                  <w:highlight w:val="yellow"/>
                </w:rPr>
                <w:t xml:space="preserve"> – </w:t>
              </w:r>
              <w:r w:rsidRPr="00931296">
                <w:rPr>
                  <w:b/>
                  <w:highlight w:val="yellow"/>
                </w:rPr>
                <w:t>int</w:t>
              </w:r>
              <w:r w:rsidRPr="00931296">
                <w:rPr>
                  <w:highlight w:val="yellow"/>
                </w:rPr>
                <w:t>, example 200 (OK)</w:t>
              </w:r>
            </w:ins>
          </w:p>
        </w:tc>
        <w:tc>
          <w:tcPr>
            <w:tcW w:w="3026" w:type="dxa"/>
            <w:tcPrChange w:id="2293" w:author="Gavrilov, Evgeny" w:date="2016-01-26T13:54:00Z">
              <w:tcPr>
                <w:tcW w:w="3458" w:type="dxa"/>
              </w:tcPr>
            </w:tcPrChange>
          </w:tcPr>
          <w:p w14:paraId="4C77DF44" w14:textId="77777777" w:rsidR="00D201AD" w:rsidRDefault="00D201AD" w:rsidP="00951893">
            <w:pPr>
              <w:rPr>
                <w:ins w:id="2294" w:author="Gavrilov, Evgeny" w:date="2016-01-18T14:42:00Z"/>
              </w:rPr>
            </w:pPr>
            <w:ins w:id="2295" w:author="Gavrilov, Evgeny" w:date="2016-01-18T14:42:00Z">
              <w:r>
                <w:t>Sip registration/un-registration status</w:t>
              </w:r>
            </w:ins>
          </w:p>
        </w:tc>
      </w:tr>
      <w:tr w:rsidR="00064E3C" w14:paraId="1132741C" w14:textId="77777777" w:rsidTr="00803253">
        <w:trPr>
          <w:jc w:val="center"/>
          <w:ins w:id="2296" w:author="Gavrilov, Evgeny" w:date="2016-01-18T14:42:00Z"/>
        </w:trPr>
        <w:tc>
          <w:tcPr>
            <w:tcW w:w="1077" w:type="dxa"/>
            <w:tcPrChange w:id="2297" w:author="Gavrilov, Evgeny" w:date="2016-01-26T13:54:00Z">
              <w:tcPr>
                <w:tcW w:w="1077" w:type="dxa"/>
              </w:tcPr>
            </w:tcPrChange>
          </w:tcPr>
          <w:p w14:paraId="472AF146" w14:textId="77777777" w:rsidR="00D201AD" w:rsidRDefault="00D201AD" w:rsidP="00951893">
            <w:pPr>
              <w:jc w:val="center"/>
              <w:rPr>
                <w:ins w:id="2298" w:author="Gavrilov, Evgeny" w:date="2016-01-18T14:42:00Z"/>
              </w:rPr>
            </w:pPr>
            <w:ins w:id="2299" w:author="Gavrilov, Evgeny" w:date="2016-01-18T14:42:00Z">
              <w:r>
                <w:t>SIP</w:t>
              </w:r>
            </w:ins>
          </w:p>
        </w:tc>
        <w:tc>
          <w:tcPr>
            <w:tcW w:w="2468" w:type="dxa"/>
            <w:tcPrChange w:id="2300" w:author="Gavrilov, Evgeny" w:date="2016-01-26T13:54:00Z">
              <w:tcPr>
                <w:tcW w:w="2751" w:type="dxa"/>
              </w:tcPr>
            </w:tcPrChange>
          </w:tcPr>
          <w:p w14:paraId="5576E551" w14:textId="77777777" w:rsidR="00D201AD" w:rsidRDefault="00D201AD" w:rsidP="00951893">
            <w:pPr>
              <w:rPr>
                <w:ins w:id="2301" w:author="Gavrilov, Evgeny" w:date="2016-01-18T14:42:00Z"/>
              </w:rPr>
            </w:pPr>
            <w:ins w:id="2302" w:author="Gavrilov, Evgeny" w:date="2016-01-18T14:42:00Z">
              <w:r>
                <w:t>SIP_CALL_STATE</w:t>
              </w:r>
            </w:ins>
          </w:p>
        </w:tc>
        <w:tc>
          <w:tcPr>
            <w:tcW w:w="4586" w:type="dxa"/>
            <w:tcPrChange w:id="2303" w:author="Gavrilov, Evgeny" w:date="2016-01-26T13:54:00Z">
              <w:tcPr>
                <w:tcW w:w="3544" w:type="dxa"/>
              </w:tcPr>
            </w:tcPrChange>
          </w:tcPr>
          <w:p w14:paraId="4D483AED" w14:textId="77777777" w:rsidR="00D201AD" w:rsidRPr="008F3060" w:rsidRDefault="00D201AD" w:rsidP="00951893">
            <w:pPr>
              <w:rPr>
                <w:ins w:id="2304" w:author="Gavrilov, Evgeny" w:date="2016-01-18T14:42:00Z"/>
                <w:highlight w:val="yellow"/>
              </w:rPr>
            </w:pPr>
            <w:ins w:id="2305" w:author="Gavrilov, Evgeny" w:date="2016-01-18T14:42:00Z">
              <w:r>
                <w:rPr>
                  <w:i/>
                  <w:highlight w:val="yellow"/>
                  <w:u w:val="single"/>
                </w:rPr>
                <w:t>Call</w:t>
              </w:r>
              <w:r w:rsidRPr="008F3060">
                <w:rPr>
                  <w:i/>
                  <w:highlight w:val="yellow"/>
                  <w:u w:val="single"/>
                </w:rPr>
                <w:t xml:space="preserve"> status</w:t>
              </w:r>
              <w:r w:rsidRPr="008F3060">
                <w:rPr>
                  <w:highlight w:val="yellow"/>
                </w:rPr>
                <w:t xml:space="preserve"> – </w:t>
              </w:r>
              <w:r w:rsidRPr="008F3060">
                <w:rPr>
                  <w:b/>
                  <w:highlight w:val="yellow"/>
                </w:rPr>
                <w:t>enum</w:t>
              </w:r>
              <w:r w:rsidRPr="008F3060">
                <w:rPr>
                  <w:highlight w:val="yellow"/>
                </w:rPr>
                <w:t>, example:</w:t>
              </w:r>
            </w:ins>
          </w:p>
          <w:p w14:paraId="67098284" w14:textId="77777777" w:rsidR="00D201AD" w:rsidRPr="008F3060" w:rsidRDefault="00D201AD" w:rsidP="00951893">
            <w:pPr>
              <w:rPr>
                <w:ins w:id="2306" w:author="Gavrilov, Evgeny" w:date="2016-01-18T14:42:00Z"/>
                <w:highlight w:val="yellow"/>
              </w:rPr>
            </w:pPr>
            <w:ins w:id="2307" w:author="Gavrilov, Evgeny" w:date="2016-01-18T14:42:00Z">
              <w:r>
                <w:rPr>
                  <w:highlight w:val="yellow"/>
                </w:rPr>
                <w:t>CALL</w:t>
              </w:r>
              <w:r w:rsidRPr="008F3060">
                <w:rPr>
                  <w:highlight w:val="yellow"/>
                </w:rPr>
                <w:t>_INVALID = -1,</w:t>
              </w:r>
            </w:ins>
          </w:p>
          <w:p w14:paraId="72E0FBC9" w14:textId="77777777" w:rsidR="00D201AD" w:rsidRPr="008F3060" w:rsidRDefault="00D201AD" w:rsidP="00951893">
            <w:pPr>
              <w:rPr>
                <w:ins w:id="2308" w:author="Gavrilov, Evgeny" w:date="2016-01-18T14:42:00Z"/>
                <w:highlight w:val="yellow"/>
              </w:rPr>
            </w:pPr>
            <w:ins w:id="2309" w:author="Gavrilov, Evgeny" w:date="2016-01-18T14:42:00Z">
              <w:r>
                <w:rPr>
                  <w:highlight w:val="yellow"/>
                </w:rPr>
                <w:t>CALL_INPROGRESS</w:t>
              </w:r>
              <w:r w:rsidRPr="008F3060">
                <w:rPr>
                  <w:highlight w:val="yellow"/>
                </w:rPr>
                <w:t>,</w:t>
              </w:r>
            </w:ins>
          </w:p>
          <w:p w14:paraId="3C283532" w14:textId="77777777" w:rsidR="00D201AD" w:rsidRPr="008F3060" w:rsidRDefault="00D201AD" w:rsidP="00951893">
            <w:pPr>
              <w:rPr>
                <w:ins w:id="2310" w:author="Gavrilov, Evgeny" w:date="2016-01-18T14:42:00Z"/>
                <w:highlight w:val="yellow"/>
              </w:rPr>
            </w:pPr>
            <w:ins w:id="2311" w:author="Gavrilov, Evgeny" w:date="2016-01-18T14:42:00Z">
              <w:r>
                <w:rPr>
                  <w:highlight w:val="yellow"/>
                </w:rPr>
                <w:t>CALL_EARLYMEDIA</w:t>
              </w:r>
              <w:r w:rsidRPr="008F3060">
                <w:rPr>
                  <w:highlight w:val="yellow"/>
                </w:rPr>
                <w:t>,</w:t>
              </w:r>
            </w:ins>
          </w:p>
          <w:p w14:paraId="6D8D9DA5" w14:textId="77777777" w:rsidR="00D201AD" w:rsidRPr="008F3060" w:rsidRDefault="00D201AD" w:rsidP="00951893">
            <w:pPr>
              <w:rPr>
                <w:ins w:id="2312" w:author="Gavrilov, Evgeny" w:date="2016-01-18T14:42:00Z"/>
                <w:highlight w:val="yellow"/>
              </w:rPr>
            </w:pPr>
            <w:ins w:id="2313" w:author="Gavrilov, Evgeny" w:date="2016-01-18T14:42:00Z">
              <w:r>
                <w:rPr>
                  <w:highlight w:val="yellow"/>
                </w:rPr>
                <w:t>CALL_CONNECTING</w:t>
              </w:r>
              <w:r w:rsidRPr="008F3060">
                <w:rPr>
                  <w:highlight w:val="yellow"/>
                </w:rPr>
                <w:t>,</w:t>
              </w:r>
            </w:ins>
          </w:p>
          <w:p w14:paraId="6CE5C504" w14:textId="77777777" w:rsidR="00D201AD" w:rsidRDefault="00D201AD" w:rsidP="00951893">
            <w:pPr>
              <w:rPr>
                <w:ins w:id="2314" w:author="Gavrilov, Evgeny" w:date="2016-01-18T14:42:00Z"/>
                <w:highlight w:val="yellow"/>
              </w:rPr>
            </w:pPr>
            <w:ins w:id="2315" w:author="Gavrilov, Evgeny" w:date="2016-01-18T14:42:00Z">
              <w:r>
                <w:rPr>
                  <w:highlight w:val="yellow"/>
                </w:rPr>
                <w:t>CALL_CONNECTED,</w:t>
              </w:r>
            </w:ins>
          </w:p>
          <w:p w14:paraId="45C410E1" w14:textId="77777777" w:rsidR="00D201AD" w:rsidRDefault="00D201AD" w:rsidP="00951893">
            <w:pPr>
              <w:rPr>
                <w:ins w:id="2316" w:author="Gavrilov, Evgeny" w:date="2016-01-18T14:42:00Z"/>
                <w:highlight w:val="yellow"/>
              </w:rPr>
            </w:pPr>
            <w:ins w:id="2317" w:author="Gavrilov, Evgeny" w:date="2016-01-18T14:42:00Z">
              <w:r>
                <w:rPr>
                  <w:highlight w:val="yellow"/>
                </w:rPr>
                <w:t>CALL_DISCONNECTED,</w:t>
              </w:r>
            </w:ins>
          </w:p>
          <w:p w14:paraId="0DC86D45" w14:textId="77777777" w:rsidR="00D201AD" w:rsidRDefault="00D201AD" w:rsidP="00951893">
            <w:pPr>
              <w:rPr>
                <w:ins w:id="2318" w:author="Gavrilov, Evgeny" w:date="2016-01-18T14:42:00Z"/>
                <w:highlight w:val="yellow"/>
              </w:rPr>
            </w:pPr>
            <w:ins w:id="2319" w:author="Gavrilov, Evgeny" w:date="2016-01-18T14:42:00Z">
              <w:r>
                <w:rPr>
                  <w:highlight w:val="yellow"/>
                </w:rPr>
                <w:t>CALL_DISCONNECTING,</w:t>
              </w:r>
            </w:ins>
          </w:p>
          <w:p w14:paraId="5D14A843" w14:textId="77777777" w:rsidR="00D201AD" w:rsidRDefault="00D201AD" w:rsidP="00951893">
            <w:pPr>
              <w:rPr>
                <w:ins w:id="2320" w:author="Gavrilov, Evgeny" w:date="2016-01-18T14:42:00Z"/>
                <w:highlight w:val="yellow"/>
              </w:rPr>
            </w:pPr>
            <w:ins w:id="2321" w:author="Gavrilov, Evgeny" w:date="2016-01-18T14:42:00Z">
              <w:r>
                <w:rPr>
                  <w:highlight w:val="yellow"/>
                </w:rPr>
                <w:t>CALL_INCOMING,</w:t>
              </w:r>
            </w:ins>
          </w:p>
          <w:p w14:paraId="7C87F504" w14:textId="77777777" w:rsidR="00D201AD" w:rsidRDefault="00D201AD" w:rsidP="00951893">
            <w:pPr>
              <w:rPr>
                <w:ins w:id="2322" w:author="Gavrilov, Evgeny" w:date="2016-01-18T14:42:00Z"/>
                <w:highlight w:val="yellow"/>
              </w:rPr>
            </w:pPr>
            <w:ins w:id="2323" w:author="Gavrilov, Evgeny" w:date="2016-01-18T14:42:00Z">
              <w:r>
                <w:rPr>
                  <w:highlight w:val="yellow"/>
                </w:rPr>
                <w:t>CALL_DECLINE,</w:t>
              </w:r>
            </w:ins>
          </w:p>
          <w:p w14:paraId="06CFA320" w14:textId="77777777" w:rsidR="00D201AD" w:rsidRDefault="00D201AD" w:rsidP="00951893">
            <w:pPr>
              <w:rPr>
                <w:ins w:id="2324" w:author="Gavrilov, Evgeny" w:date="2016-01-18T14:42:00Z"/>
                <w:highlight w:val="yellow"/>
              </w:rPr>
            </w:pPr>
            <w:ins w:id="2325" w:author="Gavrilov, Evgeny" w:date="2016-01-18T14:42:00Z">
              <w:r>
                <w:rPr>
                  <w:highlight w:val="yellow"/>
                </w:rPr>
                <w:t>CALL_TRANSFER_SUCCESS,</w:t>
              </w:r>
            </w:ins>
          </w:p>
          <w:p w14:paraId="66B1C216" w14:textId="77777777" w:rsidR="00D201AD" w:rsidRPr="008F3060" w:rsidRDefault="00D201AD" w:rsidP="00951893">
            <w:pPr>
              <w:rPr>
                <w:ins w:id="2326" w:author="Gavrilov, Evgeny" w:date="2016-01-18T14:42:00Z"/>
                <w:highlight w:val="yellow"/>
              </w:rPr>
            </w:pPr>
            <w:ins w:id="2327" w:author="Gavrilov, Evgeny" w:date="2016-01-18T14:42:00Z">
              <w:r>
                <w:rPr>
                  <w:highlight w:val="yellow"/>
                </w:rPr>
                <w:t>CALL_TRANSFER_FAILED</w:t>
              </w:r>
            </w:ins>
          </w:p>
          <w:p w14:paraId="4C6FC06D" w14:textId="77777777" w:rsidR="00D201AD" w:rsidRPr="00931296" w:rsidRDefault="00D201AD" w:rsidP="00951893">
            <w:pPr>
              <w:rPr>
                <w:ins w:id="2328" w:author="Gavrilov, Evgeny" w:date="2016-01-18T14:42:00Z"/>
                <w:highlight w:val="yellow"/>
              </w:rPr>
            </w:pPr>
            <w:ins w:id="2329" w:author="Gavrilov, Evgeny" w:date="2016-01-18T14:42:00Z">
              <w:r w:rsidRPr="00AB1681">
                <w:rPr>
                  <w:i/>
                  <w:highlight w:val="yellow"/>
                  <w:u w:val="single"/>
                </w:rPr>
                <w:t>Error code</w:t>
              </w:r>
              <w:r w:rsidRPr="00AB1681">
                <w:rPr>
                  <w:highlight w:val="yellow"/>
                </w:rPr>
                <w:t xml:space="preserve"> – </w:t>
              </w:r>
              <w:r w:rsidRPr="00AB1681">
                <w:rPr>
                  <w:b/>
                  <w:highlight w:val="yellow"/>
                </w:rPr>
                <w:t>int</w:t>
              </w:r>
              <w:r w:rsidRPr="00AB1681">
                <w:rPr>
                  <w:highlight w:val="yellow"/>
                </w:rPr>
                <w:t>, example 200 (OK)</w:t>
              </w:r>
            </w:ins>
          </w:p>
          <w:p w14:paraId="7635E7CA" w14:textId="77777777" w:rsidR="00D201AD" w:rsidRPr="00931296" w:rsidRDefault="00D201AD" w:rsidP="00951893">
            <w:pPr>
              <w:rPr>
                <w:ins w:id="2330" w:author="Gavrilov, Evgeny" w:date="2016-01-18T14:42:00Z"/>
                <w:highlight w:val="yellow"/>
              </w:rPr>
            </w:pPr>
            <w:ins w:id="2331" w:author="Gavrilov, Evgeny" w:date="2016-01-18T14:42:00Z">
              <w:r w:rsidRPr="00931296">
                <w:rPr>
                  <w:i/>
                  <w:highlight w:val="yellow"/>
                  <w:u w:val="single"/>
                </w:rPr>
                <w:t>Remote number</w:t>
              </w:r>
              <w:r w:rsidRPr="00931296">
                <w:rPr>
                  <w:highlight w:val="yellow"/>
                </w:rPr>
                <w:t xml:space="preserve"> – </w:t>
              </w:r>
              <w:r w:rsidRPr="00931296">
                <w:rPr>
                  <w:b/>
                  <w:highlight w:val="yellow"/>
                </w:rPr>
                <w:t>string</w:t>
              </w:r>
              <w:r w:rsidRPr="00931296">
                <w:rPr>
                  <w:highlight w:val="yellow"/>
                </w:rPr>
                <w:t>, example “12312372005”</w:t>
              </w:r>
            </w:ins>
          </w:p>
          <w:p w14:paraId="0D0A3A8E" w14:textId="77777777" w:rsidR="00D201AD" w:rsidRDefault="00D201AD" w:rsidP="00951893">
            <w:pPr>
              <w:rPr>
                <w:ins w:id="2332" w:author="Gavrilov, Evgeny" w:date="2016-01-18T14:42:00Z"/>
              </w:rPr>
            </w:pPr>
            <w:ins w:id="2333" w:author="Gavrilov, Evgeny" w:date="2016-01-18T14:42:00Z">
              <w:r w:rsidRPr="00931296">
                <w:rPr>
                  <w:i/>
                  <w:highlight w:val="yellow"/>
                  <w:u w:val="single"/>
                </w:rPr>
                <w:t>Is call anonymous</w:t>
              </w:r>
              <w:r w:rsidRPr="00931296">
                <w:rPr>
                  <w:highlight w:val="yellow"/>
                </w:rPr>
                <w:t xml:space="preserve"> – </w:t>
              </w:r>
              <w:r w:rsidRPr="00931296">
                <w:rPr>
                  <w:b/>
                  <w:highlight w:val="yellow"/>
                </w:rPr>
                <w:t>boolean</w:t>
              </w:r>
              <w:r w:rsidRPr="00931296">
                <w:rPr>
                  <w:highlight w:val="yellow"/>
                </w:rPr>
                <w:t>, example FALSE</w:t>
              </w:r>
            </w:ins>
          </w:p>
        </w:tc>
        <w:tc>
          <w:tcPr>
            <w:tcW w:w="3026" w:type="dxa"/>
            <w:tcPrChange w:id="2334" w:author="Gavrilov, Evgeny" w:date="2016-01-26T13:54:00Z">
              <w:tcPr>
                <w:tcW w:w="3458" w:type="dxa"/>
              </w:tcPr>
            </w:tcPrChange>
          </w:tcPr>
          <w:p w14:paraId="5C750AF6" w14:textId="77777777" w:rsidR="00D201AD" w:rsidRPr="0065466D" w:rsidRDefault="00D201AD" w:rsidP="00951893">
            <w:pPr>
              <w:rPr>
                <w:ins w:id="2335" w:author="Gavrilov, Evgeny" w:date="2016-01-18T14:42:00Z"/>
              </w:rPr>
            </w:pPr>
            <w:ins w:id="2336" w:author="Gavrilov, Evgeny" w:date="2016-01-18T14:42:00Z">
              <w:r>
                <w:t>Sip call status</w:t>
              </w:r>
            </w:ins>
          </w:p>
        </w:tc>
      </w:tr>
      <w:tr w:rsidR="00064E3C" w14:paraId="27173905" w14:textId="77777777" w:rsidTr="00803253">
        <w:trPr>
          <w:jc w:val="center"/>
          <w:ins w:id="2337" w:author="Gavrilov, Evgeny" w:date="2016-01-18T14:42:00Z"/>
        </w:trPr>
        <w:tc>
          <w:tcPr>
            <w:tcW w:w="1077" w:type="dxa"/>
            <w:tcPrChange w:id="2338" w:author="Gavrilov, Evgeny" w:date="2016-01-26T13:54:00Z">
              <w:tcPr>
                <w:tcW w:w="1077" w:type="dxa"/>
              </w:tcPr>
            </w:tcPrChange>
          </w:tcPr>
          <w:p w14:paraId="579D097F" w14:textId="77777777" w:rsidR="00D201AD" w:rsidRDefault="00D201AD" w:rsidP="00951893">
            <w:pPr>
              <w:jc w:val="center"/>
              <w:rPr>
                <w:ins w:id="2339" w:author="Gavrilov, Evgeny" w:date="2016-01-18T14:42:00Z"/>
              </w:rPr>
            </w:pPr>
            <w:ins w:id="2340" w:author="Gavrilov, Evgeny" w:date="2016-01-18T14:42:00Z">
              <w:r>
                <w:t>SIP</w:t>
              </w:r>
            </w:ins>
          </w:p>
        </w:tc>
        <w:tc>
          <w:tcPr>
            <w:tcW w:w="2468" w:type="dxa"/>
            <w:tcPrChange w:id="2341" w:author="Gavrilov, Evgeny" w:date="2016-01-26T13:54:00Z">
              <w:tcPr>
                <w:tcW w:w="2751" w:type="dxa"/>
              </w:tcPr>
            </w:tcPrChange>
          </w:tcPr>
          <w:p w14:paraId="3E82373C" w14:textId="77777777" w:rsidR="00D201AD" w:rsidRDefault="00D201AD" w:rsidP="00951893">
            <w:pPr>
              <w:rPr>
                <w:ins w:id="2342" w:author="Gavrilov, Evgeny" w:date="2016-01-18T14:42:00Z"/>
              </w:rPr>
            </w:pPr>
            <w:ins w:id="2343" w:author="Gavrilov, Evgeny" w:date="2016-01-18T14:42:00Z">
              <w:r>
                <w:t>SIP_MEDIA_STATE</w:t>
              </w:r>
            </w:ins>
          </w:p>
        </w:tc>
        <w:tc>
          <w:tcPr>
            <w:tcW w:w="4586" w:type="dxa"/>
            <w:tcPrChange w:id="2344" w:author="Gavrilov, Evgeny" w:date="2016-01-26T13:54:00Z">
              <w:tcPr>
                <w:tcW w:w="3544" w:type="dxa"/>
              </w:tcPr>
            </w:tcPrChange>
          </w:tcPr>
          <w:p w14:paraId="0FB065A2" w14:textId="77777777" w:rsidR="00064E3C" w:rsidRDefault="00064E3C" w:rsidP="00064E3C">
            <w:pPr>
              <w:spacing w:line="276" w:lineRule="auto"/>
              <w:rPr>
                <w:ins w:id="2345" w:author="Gavrilov, Evgeny" w:date="2016-01-26T13:45:00Z"/>
                <w:b/>
                <w:bCs/>
                <w:highlight w:val="yellow"/>
              </w:rPr>
            </w:pPr>
            <w:ins w:id="2346" w:author="Gavrilov, Evgeny" w:date="2016-01-26T13:45:00Z">
              <w:r>
                <w:rPr>
                  <w:i/>
                  <w:iCs/>
                  <w:highlight w:val="yellow"/>
                  <w:u w:val="single"/>
                </w:rPr>
                <w:t>Media state</w:t>
              </w:r>
              <w:r>
                <w:rPr>
                  <w:highlight w:val="yellow"/>
                </w:rPr>
                <w:t xml:space="preserve"> –</w:t>
              </w:r>
              <w:r>
                <w:rPr>
                  <w:b/>
                  <w:bCs/>
                  <w:highlight w:val="yellow"/>
                </w:rPr>
                <w:t>enum:</w:t>
              </w:r>
            </w:ins>
          </w:p>
          <w:p w14:paraId="7D37C027" w14:textId="77777777" w:rsidR="00064E3C" w:rsidRDefault="00064E3C" w:rsidP="00064E3C">
            <w:pPr>
              <w:rPr>
                <w:ins w:id="2347" w:author="Gavrilov, Evgeny" w:date="2016-01-26T13:45:00Z"/>
                <w:rFonts w:ascii="Menlo" w:hAnsi="Menlo"/>
                <w:sz w:val="17"/>
                <w:szCs w:val="17"/>
              </w:rPr>
            </w:pPr>
            <w:ins w:id="2348" w:author="Gavrilov, Evgeny" w:date="2016-01-26T13:45:00Z">
              <w:r>
                <w:rPr>
                  <w:rFonts w:ascii="Menlo" w:hAnsi="Menlo"/>
                  <w:b/>
                  <w:bCs/>
                  <w:i/>
                  <w:iCs/>
                  <w:sz w:val="17"/>
                  <w:szCs w:val="17"/>
                </w:rPr>
                <w:t>   0 - PJSUA_CALL_MEDIA_NONE,</w:t>
              </w:r>
            </w:ins>
          </w:p>
          <w:p w14:paraId="5ED3A33C" w14:textId="77777777" w:rsidR="00064E3C" w:rsidRDefault="00064E3C" w:rsidP="00064E3C">
            <w:pPr>
              <w:rPr>
                <w:ins w:id="2349" w:author="Gavrilov, Evgeny" w:date="2016-01-26T13:45:00Z"/>
                <w:rFonts w:ascii="Menlo" w:hAnsi="Menlo"/>
                <w:sz w:val="17"/>
                <w:szCs w:val="17"/>
              </w:rPr>
            </w:pPr>
            <w:ins w:id="2350" w:author="Gavrilov, Evgeny" w:date="2016-01-26T13:45:00Z">
              <w:r>
                <w:rPr>
                  <w:rFonts w:ascii="Menlo" w:hAnsi="Menlo"/>
                  <w:b/>
                  <w:bCs/>
                  <w:i/>
                  <w:iCs/>
                  <w:sz w:val="17"/>
                  <w:szCs w:val="17"/>
                </w:rPr>
                <w:t xml:space="preserve">    </w:t>
              </w:r>
              <w:r>
                <w:rPr>
                  <w:rFonts w:ascii="Menlo" w:hAnsi="Menlo"/>
                  <w:b/>
                  <w:bCs/>
                  <w:i/>
                  <w:iCs/>
                  <w:color w:val="008400"/>
                  <w:sz w:val="17"/>
                  <w:szCs w:val="17"/>
                </w:rPr>
                <w:t>/**</w:t>
              </w:r>
            </w:ins>
          </w:p>
          <w:p w14:paraId="782A136E" w14:textId="77777777" w:rsidR="00064E3C" w:rsidRDefault="00064E3C" w:rsidP="00064E3C">
            <w:pPr>
              <w:rPr>
                <w:ins w:id="2351" w:author="Gavrilov, Evgeny" w:date="2016-01-26T13:45:00Z"/>
                <w:rFonts w:ascii="Menlo" w:hAnsi="Menlo"/>
                <w:color w:val="008400"/>
                <w:sz w:val="17"/>
                <w:szCs w:val="17"/>
              </w:rPr>
            </w:pPr>
            <w:ins w:id="2352" w:author="Gavrilov, Evgeny" w:date="2016-01-26T13:45:00Z">
              <w:r>
                <w:rPr>
                  <w:rFonts w:ascii="Menlo" w:hAnsi="Menlo"/>
                  <w:b/>
                  <w:bCs/>
                  <w:i/>
                  <w:iCs/>
                  <w:color w:val="008400"/>
                  <w:sz w:val="17"/>
                  <w:szCs w:val="17"/>
                </w:rPr>
                <w:t>     * The media is active</w:t>
              </w:r>
            </w:ins>
          </w:p>
          <w:p w14:paraId="01384C9D" w14:textId="77777777" w:rsidR="00064E3C" w:rsidRDefault="00064E3C" w:rsidP="00064E3C">
            <w:pPr>
              <w:rPr>
                <w:ins w:id="2353" w:author="Gavrilov, Evgeny" w:date="2016-01-26T13:45:00Z"/>
                <w:rFonts w:ascii="Menlo" w:hAnsi="Menlo"/>
                <w:color w:val="008400"/>
                <w:sz w:val="17"/>
                <w:szCs w:val="17"/>
              </w:rPr>
            </w:pPr>
            <w:ins w:id="2354" w:author="Gavrilov, Evgeny" w:date="2016-01-26T13:45:00Z">
              <w:r>
                <w:rPr>
                  <w:rFonts w:ascii="Menlo" w:hAnsi="Menlo"/>
                  <w:b/>
                  <w:bCs/>
                  <w:i/>
                  <w:iCs/>
                  <w:color w:val="008400"/>
                  <w:sz w:val="17"/>
                  <w:szCs w:val="17"/>
                </w:rPr>
                <w:t>     */</w:t>
              </w:r>
            </w:ins>
          </w:p>
          <w:p w14:paraId="67DFDB01" w14:textId="77777777" w:rsidR="00064E3C" w:rsidRDefault="00064E3C" w:rsidP="00064E3C">
            <w:pPr>
              <w:rPr>
                <w:ins w:id="2355" w:author="Gavrilov, Evgeny" w:date="2016-01-26T13:45:00Z"/>
                <w:rFonts w:ascii="Menlo" w:hAnsi="Menlo"/>
                <w:sz w:val="17"/>
                <w:szCs w:val="17"/>
              </w:rPr>
            </w:pPr>
            <w:ins w:id="2356" w:author="Gavrilov, Evgeny" w:date="2016-01-26T13:45:00Z">
              <w:r>
                <w:rPr>
                  <w:rFonts w:ascii="Menlo" w:hAnsi="Menlo"/>
                  <w:b/>
                  <w:bCs/>
                  <w:i/>
                  <w:iCs/>
                  <w:sz w:val="17"/>
                  <w:szCs w:val="17"/>
                </w:rPr>
                <w:t>    1 -PJSUA_CALL_MEDIA_ACTIVE,</w:t>
              </w:r>
            </w:ins>
          </w:p>
          <w:p w14:paraId="11E1A982" w14:textId="77777777" w:rsidR="00064E3C" w:rsidRDefault="00064E3C" w:rsidP="00064E3C">
            <w:pPr>
              <w:rPr>
                <w:ins w:id="2357" w:author="Gavrilov, Evgeny" w:date="2016-01-26T13:45:00Z"/>
                <w:rFonts w:ascii="Menlo" w:hAnsi="Menlo"/>
                <w:sz w:val="17"/>
                <w:szCs w:val="17"/>
              </w:rPr>
            </w:pPr>
            <w:ins w:id="2358" w:author="Gavrilov, Evgeny" w:date="2016-01-26T13:45:00Z">
              <w:r>
                <w:rPr>
                  <w:rFonts w:ascii="Menlo" w:hAnsi="Menlo"/>
                  <w:b/>
                  <w:bCs/>
                  <w:i/>
                  <w:iCs/>
                  <w:sz w:val="17"/>
                  <w:szCs w:val="17"/>
                </w:rPr>
                <w:t xml:space="preserve">    </w:t>
              </w:r>
              <w:r>
                <w:rPr>
                  <w:rFonts w:ascii="Menlo" w:hAnsi="Menlo"/>
                  <w:b/>
                  <w:bCs/>
                  <w:i/>
                  <w:iCs/>
                  <w:color w:val="008400"/>
                  <w:sz w:val="17"/>
                  <w:szCs w:val="17"/>
                </w:rPr>
                <w:t>/**</w:t>
              </w:r>
            </w:ins>
          </w:p>
          <w:p w14:paraId="19308DA3" w14:textId="77777777" w:rsidR="00064E3C" w:rsidRDefault="00064E3C" w:rsidP="00064E3C">
            <w:pPr>
              <w:rPr>
                <w:ins w:id="2359" w:author="Gavrilov, Evgeny" w:date="2016-01-26T13:45:00Z"/>
                <w:rFonts w:ascii="Menlo" w:hAnsi="Menlo"/>
                <w:color w:val="008400"/>
                <w:sz w:val="17"/>
                <w:szCs w:val="17"/>
              </w:rPr>
            </w:pPr>
            <w:ins w:id="2360" w:author="Gavrilov, Evgeny" w:date="2016-01-26T13:45:00Z">
              <w:r>
                <w:rPr>
                  <w:rFonts w:ascii="Menlo" w:hAnsi="Menlo"/>
                  <w:b/>
                  <w:bCs/>
                  <w:i/>
                  <w:iCs/>
                  <w:color w:val="008400"/>
                  <w:sz w:val="17"/>
                  <w:szCs w:val="17"/>
                </w:rPr>
                <w:t>     * The media is currently put on hold by local endpoint</w:t>
              </w:r>
            </w:ins>
          </w:p>
          <w:p w14:paraId="76B65C89" w14:textId="77777777" w:rsidR="00064E3C" w:rsidRDefault="00064E3C" w:rsidP="00064E3C">
            <w:pPr>
              <w:rPr>
                <w:ins w:id="2361" w:author="Gavrilov, Evgeny" w:date="2016-01-26T13:45:00Z"/>
                <w:rFonts w:ascii="Menlo" w:hAnsi="Menlo"/>
                <w:color w:val="008400"/>
                <w:sz w:val="17"/>
                <w:szCs w:val="17"/>
              </w:rPr>
            </w:pPr>
            <w:ins w:id="2362" w:author="Gavrilov, Evgeny" w:date="2016-01-26T13:45:00Z">
              <w:r>
                <w:rPr>
                  <w:rFonts w:ascii="Menlo" w:hAnsi="Menlo"/>
                  <w:b/>
                  <w:bCs/>
                  <w:i/>
                  <w:iCs/>
                  <w:color w:val="008400"/>
                  <w:sz w:val="17"/>
                  <w:szCs w:val="17"/>
                </w:rPr>
                <w:t>     */</w:t>
              </w:r>
            </w:ins>
          </w:p>
          <w:p w14:paraId="4D08E80F" w14:textId="77777777" w:rsidR="00064E3C" w:rsidRDefault="00064E3C" w:rsidP="00064E3C">
            <w:pPr>
              <w:rPr>
                <w:ins w:id="2363" w:author="Gavrilov, Evgeny" w:date="2016-01-26T13:45:00Z"/>
                <w:rFonts w:ascii="Menlo" w:hAnsi="Menlo"/>
                <w:sz w:val="17"/>
                <w:szCs w:val="17"/>
              </w:rPr>
            </w:pPr>
            <w:ins w:id="2364" w:author="Gavrilov, Evgeny" w:date="2016-01-26T13:45:00Z">
              <w:r>
                <w:rPr>
                  <w:rFonts w:ascii="Menlo" w:hAnsi="Menlo"/>
                  <w:b/>
                  <w:bCs/>
                  <w:i/>
                  <w:iCs/>
                  <w:sz w:val="17"/>
                  <w:szCs w:val="17"/>
                </w:rPr>
                <w:t>    2 -PJSUA_CALL_MEDIA_LOCAL_HOLD,</w:t>
              </w:r>
            </w:ins>
          </w:p>
          <w:p w14:paraId="69BB5DB1" w14:textId="77777777" w:rsidR="00064E3C" w:rsidRDefault="00064E3C" w:rsidP="00064E3C">
            <w:pPr>
              <w:rPr>
                <w:ins w:id="2365" w:author="Gavrilov, Evgeny" w:date="2016-01-26T13:45:00Z"/>
                <w:rFonts w:ascii="Menlo" w:hAnsi="Menlo"/>
                <w:sz w:val="17"/>
                <w:szCs w:val="17"/>
              </w:rPr>
            </w:pPr>
            <w:ins w:id="2366" w:author="Gavrilov, Evgeny" w:date="2016-01-26T13:45:00Z">
              <w:r>
                <w:rPr>
                  <w:rFonts w:ascii="Menlo" w:hAnsi="Menlo"/>
                  <w:b/>
                  <w:bCs/>
                  <w:i/>
                  <w:iCs/>
                  <w:sz w:val="17"/>
                  <w:szCs w:val="17"/>
                </w:rPr>
                <w:t xml:space="preserve">    </w:t>
              </w:r>
              <w:r>
                <w:rPr>
                  <w:rFonts w:ascii="Menlo" w:hAnsi="Menlo"/>
                  <w:b/>
                  <w:bCs/>
                  <w:i/>
                  <w:iCs/>
                  <w:color w:val="008400"/>
                  <w:sz w:val="17"/>
                  <w:szCs w:val="17"/>
                </w:rPr>
                <w:t>/**</w:t>
              </w:r>
            </w:ins>
          </w:p>
          <w:p w14:paraId="54062BC3" w14:textId="77777777" w:rsidR="00064E3C" w:rsidRDefault="00064E3C" w:rsidP="00064E3C">
            <w:pPr>
              <w:rPr>
                <w:ins w:id="2367" w:author="Gavrilov, Evgeny" w:date="2016-01-26T13:45:00Z"/>
                <w:rFonts w:ascii="Menlo" w:hAnsi="Menlo"/>
                <w:color w:val="008400"/>
                <w:sz w:val="17"/>
                <w:szCs w:val="17"/>
              </w:rPr>
            </w:pPr>
            <w:ins w:id="2368" w:author="Gavrilov, Evgeny" w:date="2016-01-26T13:45:00Z">
              <w:r>
                <w:rPr>
                  <w:rFonts w:ascii="Menlo" w:hAnsi="Menlo"/>
                  <w:b/>
                  <w:bCs/>
                  <w:i/>
                  <w:iCs/>
                  <w:color w:val="008400"/>
                  <w:sz w:val="17"/>
                  <w:szCs w:val="17"/>
                </w:rPr>
                <w:t>     * The media is currently put on hold by remote endpoint</w:t>
              </w:r>
            </w:ins>
          </w:p>
          <w:p w14:paraId="0BC9B73A" w14:textId="77777777" w:rsidR="00064E3C" w:rsidRDefault="00064E3C" w:rsidP="00064E3C">
            <w:pPr>
              <w:rPr>
                <w:ins w:id="2369" w:author="Gavrilov, Evgeny" w:date="2016-01-26T13:45:00Z"/>
                <w:rFonts w:ascii="Menlo" w:hAnsi="Menlo"/>
                <w:color w:val="008400"/>
                <w:sz w:val="17"/>
                <w:szCs w:val="17"/>
              </w:rPr>
            </w:pPr>
            <w:ins w:id="2370" w:author="Gavrilov, Evgeny" w:date="2016-01-26T13:45:00Z">
              <w:r>
                <w:rPr>
                  <w:rFonts w:ascii="Menlo" w:hAnsi="Menlo"/>
                  <w:b/>
                  <w:bCs/>
                  <w:i/>
                  <w:iCs/>
                  <w:color w:val="008400"/>
                  <w:sz w:val="17"/>
                  <w:szCs w:val="17"/>
                </w:rPr>
                <w:t>     */</w:t>
              </w:r>
            </w:ins>
          </w:p>
          <w:p w14:paraId="5486E850" w14:textId="77777777" w:rsidR="00064E3C" w:rsidRDefault="00064E3C" w:rsidP="00064E3C">
            <w:pPr>
              <w:rPr>
                <w:ins w:id="2371" w:author="Gavrilov, Evgeny" w:date="2016-01-26T13:45:00Z"/>
                <w:rFonts w:ascii="Menlo" w:hAnsi="Menlo"/>
                <w:sz w:val="17"/>
                <w:szCs w:val="17"/>
              </w:rPr>
            </w:pPr>
            <w:ins w:id="2372" w:author="Gavrilov, Evgeny" w:date="2016-01-26T13:45:00Z">
              <w:r>
                <w:rPr>
                  <w:rFonts w:ascii="Menlo" w:hAnsi="Menlo"/>
                  <w:b/>
                  <w:bCs/>
                  <w:i/>
                  <w:iCs/>
                  <w:sz w:val="17"/>
                  <w:szCs w:val="17"/>
                </w:rPr>
                <w:t>    3 -PJSUA_CALL_MEDIA_REMOTE_HOLD,</w:t>
              </w:r>
            </w:ins>
          </w:p>
          <w:p w14:paraId="568B2066" w14:textId="77777777" w:rsidR="00064E3C" w:rsidRDefault="00064E3C" w:rsidP="00064E3C">
            <w:pPr>
              <w:rPr>
                <w:ins w:id="2373" w:author="Gavrilov, Evgeny" w:date="2016-01-26T13:45:00Z"/>
                <w:rFonts w:ascii="Menlo" w:hAnsi="Menlo"/>
                <w:sz w:val="17"/>
                <w:szCs w:val="17"/>
              </w:rPr>
            </w:pPr>
            <w:ins w:id="2374" w:author="Gavrilov, Evgeny" w:date="2016-01-26T13:45:00Z">
              <w:r>
                <w:rPr>
                  <w:rFonts w:ascii="Menlo" w:hAnsi="Menlo"/>
                  <w:b/>
                  <w:bCs/>
                  <w:i/>
                  <w:iCs/>
                  <w:sz w:val="17"/>
                  <w:szCs w:val="17"/>
                </w:rPr>
                <w:t xml:space="preserve">    </w:t>
              </w:r>
              <w:r>
                <w:rPr>
                  <w:rFonts w:ascii="Menlo" w:hAnsi="Menlo"/>
                  <w:b/>
                  <w:bCs/>
                  <w:i/>
                  <w:iCs/>
                  <w:color w:val="008400"/>
                  <w:sz w:val="17"/>
                  <w:szCs w:val="17"/>
                </w:rPr>
                <w:t>/**</w:t>
              </w:r>
            </w:ins>
          </w:p>
          <w:p w14:paraId="3266D301" w14:textId="77777777" w:rsidR="00064E3C" w:rsidRDefault="00064E3C" w:rsidP="00064E3C">
            <w:pPr>
              <w:rPr>
                <w:ins w:id="2375" w:author="Gavrilov, Evgeny" w:date="2016-01-26T13:45:00Z"/>
                <w:rFonts w:ascii="Menlo" w:hAnsi="Menlo"/>
                <w:color w:val="008400"/>
                <w:sz w:val="17"/>
                <w:szCs w:val="17"/>
              </w:rPr>
            </w:pPr>
            <w:ins w:id="2376" w:author="Gavrilov, Evgeny" w:date="2016-01-26T13:45:00Z">
              <w:r>
                <w:rPr>
                  <w:rFonts w:ascii="Menlo" w:hAnsi="Menlo"/>
                  <w:b/>
                  <w:bCs/>
                  <w:i/>
                  <w:iCs/>
                  <w:color w:val="008400"/>
                  <w:sz w:val="17"/>
                  <w:szCs w:val="17"/>
                </w:rPr>
                <w:t>     * The media has reported error (e.g. ICE negotiation)</w:t>
              </w:r>
            </w:ins>
          </w:p>
          <w:p w14:paraId="2DB9A10F" w14:textId="77777777" w:rsidR="00064E3C" w:rsidRDefault="00064E3C" w:rsidP="00064E3C">
            <w:pPr>
              <w:rPr>
                <w:ins w:id="2377" w:author="Gavrilov, Evgeny" w:date="2016-01-26T13:45:00Z"/>
                <w:rFonts w:ascii="Menlo" w:hAnsi="Menlo"/>
                <w:color w:val="008400"/>
                <w:sz w:val="17"/>
                <w:szCs w:val="17"/>
              </w:rPr>
            </w:pPr>
            <w:ins w:id="2378" w:author="Gavrilov, Evgeny" w:date="2016-01-26T13:45:00Z">
              <w:r>
                <w:rPr>
                  <w:rFonts w:ascii="Menlo" w:hAnsi="Menlo"/>
                  <w:b/>
                  <w:bCs/>
                  <w:i/>
                  <w:iCs/>
                  <w:color w:val="008400"/>
                  <w:sz w:val="17"/>
                  <w:szCs w:val="17"/>
                </w:rPr>
                <w:t>     */</w:t>
              </w:r>
            </w:ins>
          </w:p>
          <w:p w14:paraId="4564922B" w14:textId="77777777" w:rsidR="00064E3C" w:rsidRDefault="00064E3C" w:rsidP="00064E3C">
            <w:pPr>
              <w:rPr>
                <w:ins w:id="2379" w:author="Gavrilov, Evgeny" w:date="2016-01-26T13:45:00Z"/>
                <w:rFonts w:ascii="Menlo" w:hAnsi="Menlo"/>
                <w:sz w:val="17"/>
                <w:szCs w:val="17"/>
              </w:rPr>
            </w:pPr>
            <w:ins w:id="2380" w:author="Gavrilov, Evgeny" w:date="2016-01-26T13:45:00Z">
              <w:r>
                <w:rPr>
                  <w:rFonts w:ascii="Menlo" w:hAnsi="Menlo"/>
                  <w:b/>
                  <w:bCs/>
                  <w:i/>
                  <w:iCs/>
                  <w:sz w:val="17"/>
                  <w:szCs w:val="17"/>
                </w:rPr>
                <w:lastRenderedPageBreak/>
                <w:t>    4 - PJSUA_CALL_MEDIA_ERROR</w:t>
              </w:r>
            </w:ins>
          </w:p>
          <w:p w14:paraId="3E484DAB" w14:textId="77777777" w:rsidR="00064E3C" w:rsidRDefault="00064E3C" w:rsidP="00064E3C">
            <w:pPr>
              <w:rPr>
                <w:ins w:id="2381" w:author="Gavrilov, Evgeny" w:date="2016-01-26T13:45:00Z"/>
                <w:rFonts w:ascii="Menlo" w:hAnsi="Menlo"/>
                <w:sz w:val="17"/>
                <w:szCs w:val="17"/>
              </w:rPr>
            </w:pPr>
          </w:p>
          <w:p w14:paraId="76D86EFC" w14:textId="77777777" w:rsidR="00064E3C" w:rsidRDefault="00064E3C" w:rsidP="00064E3C">
            <w:pPr>
              <w:spacing w:line="276" w:lineRule="auto"/>
              <w:rPr>
                <w:ins w:id="2382" w:author="Gavrilov, Evgeny" w:date="2016-01-26T13:45:00Z"/>
                <w:highlight w:val="yellow"/>
              </w:rPr>
            </w:pPr>
          </w:p>
          <w:p w14:paraId="6826BFE4" w14:textId="77777777" w:rsidR="00064E3C" w:rsidRDefault="00064E3C" w:rsidP="00064E3C">
            <w:pPr>
              <w:spacing w:line="276" w:lineRule="auto"/>
              <w:rPr>
                <w:ins w:id="2383" w:author="Gavrilov, Evgeny" w:date="2016-01-26T13:45:00Z"/>
                <w:b/>
                <w:bCs/>
                <w:highlight w:val="yellow"/>
              </w:rPr>
            </w:pPr>
            <w:ins w:id="2384" w:author="Gavrilov, Evgeny" w:date="2016-01-26T13:45:00Z">
              <w:r>
                <w:rPr>
                  <w:i/>
                  <w:iCs/>
                  <w:highlight w:val="yellow"/>
                  <w:u w:val="single"/>
                </w:rPr>
                <w:t>Media type</w:t>
              </w:r>
              <w:r>
                <w:rPr>
                  <w:highlight w:val="yellow"/>
                </w:rPr>
                <w:t xml:space="preserve"> – </w:t>
              </w:r>
              <w:r>
                <w:rPr>
                  <w:b/>
                  <w:bCs/>
                  <w:highlight w:val="yellow"/>
                </w:rPr>
                <w:t>enum :</w:t>
              </w:r>
            </w:ins>
          </w:p>
          <w:p w14:paraId="319C81E5" w14:textId="77777777" w:rsidR="00064E3C" w:rsidRDefault="00064E3C" w:rsidP="00064E3C">
            <w:pPr>
              <w:rPr>
                <w:ins w:id="2385" w:author="Gavrilov, Evgeny" w:date="2016-01-26T13:45:00Z"/>
                <w:rFonts w:ascii="Menlo" w:hAnsi="Menlo"/>
                <w:color w:val="008400"/>
                <w:sz w:val="17"/>
                <w:szCs w:val="17"/>
              </w:rPr>
            </w:pPr>
            <w:ins w:id="2386" w:author="Gavrilov, Evgeny" w:date="2016-01-26T13:45:00Z">
              <w:r>
                <w:rPr>
                  <w:rFonts w:ascii="Menlo" w:hAnsi="Menlo"/>
                  <w:b/>
                  <w:bCs/>
                  <w:i/>
                  <w:iCs/>
                  <w:color w:val="000000"/>
                  <w:sz w:val="17"/>
                  <w:szCs w:val="17"/>
                </w:rPr>
                <w:t xml:space="preserve">    </w:t>
              </w:r>
              <w:r>
                <w:rPr>
                  <w:rFonts w:ascii="Menlo" w:hAnsi="Menlo"/>
                  <w:b/>
                  <w:bCs/>
                  <w:i/>
                  <w:iCs/>
                  <w:color w:val="008400"/>
                  <w:sz w:val="17"/>
                  <w:szCs w:val="17"/>
                </w:rPr>
                <w:t>/** Type is not specified. */</w:t>
              </w:r>
            </w:ins>
          </w:p>
          <w:p w14:paraId="5C2FEF87" w14:textId="77777777" w:rsidR="00064E3C" w:rsidRDefault="00064E3C" w:rsidP="00064E3C">
            <w:pPr>
              <w:rPr>
                <w:ins w:id="2387" w:author="Gavrilov, Evgeny" w:date="2016-01-26T13:45:00Z"/>
                <w:rFonts w:ascii="Menlo" w:hAnsi="Menlo"/>
                <w:sz w:val="17"/>
                <w:szCs w:val="17"/>
              </w:rPr>
            </w:pPr>
            <w:ins w:id="2388" w:author="Gavrilov, Evgeny" w:date="2016-01-26T13:45:00Z">
              <w:r>
                <w:rPr>
                  <w:rFonts w:ascii="Menlo" w:hAnsi="Menlo"/>
                  <w:b/>
                  <w:bCs/>
                  <w:i/>
                  <w:iCs/>
                  <w:sz w:val="17"/>
                  <w:szCs w:val="17"/>
                </w:rPr>
                <w:t>    0 - PJMEDIA_TYPE_NONE,</w:t>
              </w:r>
            </w:ins>
          </w:p>
          <w:p w14:paraId="3604F6DE" w14:textId="77777777" w:rsidR="00064E3C" w:rsidRDefault="00064E3C" w:rsidP="00064E3C">
            <w:pPr>
              <w:rPr>
                <w:ins w:id="2389" w:author="Gavrilov, Evgeny" w:date="2016-01-26T13:45:00Z"/>
                <w:rFonts w:ascii="Menlo" w:hAnsi="Menlo"/>
                <w:sz w:val="17"/>
                <w:szCs w:val="17"/>
              </w:rPr>
            </w:pPr>
          </w:p>
          <w:p w14:paraId="777F80E8" w14:textId="77777777" w:rsidR="00064E3C" w:rsidRDefault="00064E3C" w:rsidP="00064E3C">
            <w:pPr>
              <w:rPr>
                <w:ins w:id="2390" w:author="Gavrilov, Evgeny" w:date="2016-01-26T13:45:00Z"/>
                <w:rFonts w:ascii="Menlo" w:hAnsi="Menlo"/>
                <w:color w:val="008400"/>
                <w:sz w:val="17"/>
                <w:szCs w:val="17"/>
              </w:rPr>
            </w:pPr>
            <w:ins w:id="2391" w:author="Gavrilov, Evgeny" w:date="2016-01-26T13:45:00Z">
              <w:r>
                <w:rPr>
                  <w:rFonts w:ascii="Menlo" w:hAnsi="Menlo"/>
                  <w:b/>
                  <w:bCs/>
                  <w:i/>
                  <w:iCs/>
                  <w:color w:val="000000"/>
                  <w:sz w:val="17"/>
                  <w:szCs w:val="17"/>
                </w:rPr>
                <w:t xml:space="preserve">    </w:t>
              </w:r>
              <w:r>
                <w:rPr>
                  <w:rFonts w:ascii="Menlo" w:hAnsi="Menlo"/>
                  <w:b/>
                  <w:bCs/>
                  <w:i/>
                  <w:iCs/>
                  <w:color w:val="008400"/>
                  <w:sz w:val="17"/>
                  <w:szCs w:val="17"/>
                </w:rPr>
                <w:t>/** The media is audio */</w:t>
              </w:r>
            </w:ins>
          </w:p>
          <w:p w14:paraId="71813173" w14:textId="77777777" w:rsidR="00064E3C" w:rsidRDefault="00064E3C" w:rsidP="00064E3C">
            <w:pPr>
              <w:rPr>
                <w:ins w:id="2392" w:author="Gavrilov, Evgeny" w:date="2016-01-26T13:45:00Z"/>
                <w:rFonts w:ascii="Menlo" w:hAnsi="Menlo"/>
                <w:sz w:val="17"/>
                <w:szCs w:val="17"/>
              </w:rPr>
            </w:pPr>
            <w:ins w:id="2393" w:author="Gavrilov, Evgeny" w:date="2016-01-26T13:45:00Z">
              <w:r>
                <w:rPr>
                  <w:rFonts w:ascii="Menlo" w:hAnsi="Menlo"/>
                  <w:b/>
                  <w:bCs/>
                  <w:i/>
                  <w:iCs/>
                  <w:sz w:val="17"/>
                  <w:szCs w:val="17"/>
                </w:rPr>
                <w:t>    1 - PJMEDIA_TYPE_AUDIO,</w:t>
              </w:r>
            </w:ins>
          </w:p>
          <w:p w14:paraId="0452FBA5" w14:textId="77777777" w:rsidR="00064E3C" w:rsidRDefault="00064E3C" w:rsidP="00064E3C">
            <w:pPr>
              <w:rPr>
                <w:ins w:id="2394" w:author="Gavrilov, Evgeny" w:date="2016-01-26T13:45:00Z"/>
                <w:rFonts w:ascii="Menlo" w:hAnsi="Menlo"/>
                <w:sz w:val="17"/>
                <w:szCs w:val="17"/>
              </w:rPr>
            </w:pPr>
          </w:p>
          <w:p w14:paraId="7E8CADF2" w14:textId="77777777" w:rsidR="00064E3C" w:rsidRDefault="00064E3C" w:rsidP="00064E3C">
            <w:pPr>
              <w:rPr>
                <w:ins w:id="2395" w:author="Gavrilov, Evgeny" w:date="2016-01-26T13:45:00Z"/>
                <w:rFonts w:ascii="Menlo" w:hAnsi="Menlo"/>
                <w:color w:val="008400"/>
                <w:sz w:val="17"/>
                <w:szCs w:val="17"/>
              </w:rPr>
            </w:pPr>
            <w:ins w:id="2396" w:author="Gavrilov, Evgeny" w:date="2016-01-26T13:45:00Z">
              <w:r>
                <w:rPr>
                  <w:rFonts w:ascii="Menlo" w:hAnsi="Menlo"/>
                  <w:b/>
                  <w:bCs/>
                  <w:i/>
                  <w:iCs/>
                  <w:color w:val="000000"/>
                  <w:sz w:val="17"/>
                  <w:szCs w:val="17"/>
                </w:rPr>
                <w:t xml:space="preserve">    </w:t>
              </w:r>
              <w:r>
                <w:rPr>
                  <w:rFonts w:ascii="Menlo" w:hAnsi="Menlo"/>
                  <w:b/>
                  <w:bCs/>
                  <w:i/>
                  <w:iCs/>
                  <w:color w:val="008400"/>
                  <w:sz w:val="17"/>
                  <w:szCs w:val="17"/>
                </w:rPr>
                <w:t>/** The media is video. */</w:t>
              </w:r>
            </w:ins>
          </w:p>
          <w:p w14:paraId="75FA2847" w14:textId="77777777" w:rsidR="00064E3C" w:rsidRDefault="00064E3C" w:rsidP="00064E3C">
            <w:pPr>
              <w:rPr>
                <w:ins w:id="2397" w:author="Gavrilov, Evgeny" w:date="2016-01-26T13:45:00Z"/>
                <w:rFonts w:ascii="Menlo" w:hAnsi="Menlo"/>
                <w:sz w:val="17"/>
                <w:szCs w:val="17"/>
              </w:rPr>
            </w:pPr>
            <w:ins w:id="2398" w:author="Gavrilov, Evgeny" w:date="2016-01-26T13:45:00Z">
              <w:r>
                <w:rPr>
                  <w:rFonts w:ascii="Menlo" w:hAnsi="Menlo"/>
                  <w:b/>
                  <w:bCs/>
                  <w:i/>
                  <w:iCs/>
                  <w:sz w:val="17"/>
                  <w:szCs w:val="17"/>
                </w:rPr>
                <w:t>    2 - PJMEDIA_TYPE_VIDEO,</w:t>
              </w:r>
            </w:ins>
          </w:p>
          <w:p w14:paraId="18E8264E" w14:textId="77777777" w:rsidR="00064E3C" w:rsidRDefault="00064E3C" w:rsidP="00064E3C">
            <w:pPr>
              <w:rPr>
                <w:ins w:id="2399" w:author="Gavrilov, Evgeny" w:date="2016-01-26T13:45:00Z"/>
                <w:rFonts w:ascii="Menlo" w:hAnsi="Menlo"/>
                <w:sz w:val="17"/>
                <w:szCs w:val="17"/>
              </w:rPr>
            </w:pPr>
          </w:p>
          <w:p w14:paraId="1D123137" w14:textId="77777777" w:rsidR="00064E3C" w:rsidRDefault="00064E3C" w:rsidP="00064E3C">
            <w:pPr>
              <w:rPr>
                <w:ins w:id="2400" w:author="Gavrilov, Evgeny" w:date="2016-01-26T13:45:00Z"/>
                <w:rFonts w:ascii="Menlo" w:hAnsi="Menlo"/>
                <w:color w:val="008400"/>
                <w:sz w:val="17"/>
                <w:szCs w:val="17"/>
              </w:rPr>
            </w:pPr>
            <w:ins w:id="2401" w:author="Gavrilov, Evgeny" w:date="2016-01-26T13:45:00Z">
              <w:r>
                <w:rPr>
                  <w:rFonts w:ascii="Menlo" w:hAnsi="Menlo"/>
                  <w:b/>
                  <w:bCs/>
                  <w:i/>
                  <w:iCs/>
                  <w:color w:val="000000"/>
                  <w:sz w:val="17"/>
                  <w:szCs w:val="17"/>
                </w:rPr>
                <w:t xml:space="preserve">    </w:t>
              </w:r>
              <w:r>
                <w:rPr>
                  <w:rFonts w:ascii="Menlo" w:hAnsi="Menlo"/>
                  <w:b/>
                  <w:bCs/>
                  <w:i/>
                  <w:iCs/>
                  <w:color w:val="008400"/>
                  <w:sz w:val="17"/>
                  <w:szCs w:val="17"/>
                </w:rPr>
                <w:t>/** The media is application. */</w:t>
              </w:r>
            </w:ins>
          </w:p>
          <w:p w14:paraId="5DF6CB44" w14:textId="77777777" w:rsidR="00064E3C" w:rsidRDefault="00064E3C" w:rsidP="00064E3C">
            <w:pPr>
              <w:rPr>
                <w:ins w:id="2402" w:author="Gavrilov, Evgeny" w:date="2016-01-26T13:45:00Z"/>
                <w:rFonts w:ascii="Menlo" w:hAnsi="Menlo"/>
                <w:sz w:val="17"/>
                <w:szCs w:val="17"/>
              </w:rPr>
            </w:pPr>
            <w:ins w:id="2403" w:author="Gavrilov, Evgeny" w:date="2016-01-26T13:45:00Z">
              <w:r>
                <w:rPr>
                  <w:rFonts w:ascii="Menlo" w:hAnsi="Menlo"/>
                  <w:b/>
                  <w:bCs/>
                  <w:i/>
                  <w:iCs/>
                  <w:sz w:val="17"/>
                  <w:szCs w:val="17"/>
                </w:rPr>
                <w:t>    3 - PJMEDIA_TYPE_APPLICATION,</w:t>
              </w:r>
            </w:ins>
          </w:p>
          <w:p w14:paraId="5FE0EA0F" w14:textId="77777777" w:rsidR="00064E3C" w:rsidRDefault="00064E3C" w:rsidP="00064E3C">
            <w:pPr>
              <w:rPr>
                <w:ins w:id="2404" w:author="Gavrilov, Evgeny" w:date="2016-01-26T13:45:00Z"/>
                <w:rFonts w:ascii="Menlo" w:hAnsi="Menlo"/>
                <w:sz w:val="17"/>
                <w:szCs w:val="17"/>
              </w:rPr>
            </w:pPr>
          </w:p>
          <w:p w14:paraId="5280330A" w14:textId="77777777" w:rsidR="00064E3C" w:rsidRDefault="00064E3C" w:rsidP="00064E3C">
            <w:pPr>
              <w:rPr>
                <w:ins w:id="2405" w:author="Gavrilov, Evgeny" w:date="2016-01-26T13:45:00Z"/>
                <w:rFonts w:ascii="Menlo" w:hAnsi="Menlo"/>
                <w:color w:val="008400"/>
                <w:sz w:val="17"/>
                <w:szCs w:val="17"/>
              </w:rPr>
            </w:pPr>
            <w:ins w:id="2406" w:author="Gavrilov, Evgeny" w:date="2016-01-26T13:45:00Z">
              <w:r>
                <w:rPr>
                  <w:rFonts w:ascii="Menlo" w:hAnsi="Menlo"/>
                  <w:b/>
                  <w:bCs/>
                  <w:i/>
                  <w:iCs/>
                  <w:color w:val="000000"/>
                  <w:sz w:val="17"/>
                  <w:szCs w:val="17"/>
                </w:rPr>
                <w:t xml:space="preserve">    </w:t>
              </w:r>
              <w:r>
                <w:rPr>
                  <w:rFonts w:ascii="Menlo" w:hAnsi="Menlo"/>
                  <w:b/>
                  <w:bCs/>
                  <w:i/>
                  <w:iCs/>
                  <w:color w:val="008400"/>
                  <w:sz w:val="17"/>
                  <w:szCs w:val="17"/>
                </w:rPr>
                <w:t>/** The media type is unknown or unsupported. */</w:t>
              </w:r>
            </w:ins>
          </w:p>
          <w:p w14:paraId="1B32EE90" w14:textId="77777777" w:rsidR="00064E3C" w:rsidRDefault="00064E3C" w:rsidP="00064E3C">
            <w:pPr>
              <w:rPr>
                <w:ins w:id="2407" w:author="Gavrilov, Evgeny" w:date="2016-01-26T13:45:00Z"/>
                <w:rFonts w:ascii="Menlo" w:hAnsi="Menlo"/>
                <w:sz w:val="17"/>
                <w:szCs w:val="17"/>
              </w:rPr>
            </w:pPr>
            <w:ins w:id="2408" w:author="Gavrilov, Evgeny" w:date="2016-01-26T13:45:00Z">
              <w:r>
                <w:rPr>
                  <w:rFonts w:ascii="Menlo" w:hAnsi="Menlo"/>
                  <w:b/>
                  <w:bCs/>
                  <w:i/>
                  <w:iCs/>
                  <w:sz w:val="17"/>
                  <w:szCs w:val="17"/>
                </w:rPr>
                <w:t>    4 - PJMEDIA_TYPE_UNKNOWN</w:t>
              </w:r>
            </w:ins>
          </w:p>
          <w:p w14:paraId="0BF6BB52" w14:textId="77777777" w:rsidR="00064E3C" w:rsidRDefault="00064E3C" w:rsidP="00064E3C">
            <w:pPr>
              <w:spacing w:line="276" w:lineRule="auto"/>
              <w:rPr>
                <w:ins w:id="2409" w:author="Gavrilov, Evgeny" w:date="2016-01-26T13:45:00Z"/>
                <w:highlight w:val="yellow"/>
              </w:rPr>
            </w:pPr>
          </w:p>
          <w:p w14:paraId="60E94A7B" w14:textId="137CE453" w:rsidR="00D201AD" w:rsidRDefault="00064E3C" w:rsidP="00064E3C">
            <w:pPr>
              <w:rPr>
                <w:ins w:id="2410" w:author="Gavrilov, Evgeny" w:date="2016-01-18T14:42:00Z"/>
              </w:rPr>
            </w:pPr>
            <w:ins w:id="2411" w:author="Gavrilov, Evgeny" w:date="2016-01-26T13:45:00Z">
              <w:r>
                <w:rPr>
                  <w:i/>
                  <w:iCs/>
                  <w:highlight w:val="yellow"/>
                  <w:u w:val="single"/>
                </w:rPr>
                <w:t>Media codec info</w:t>
              </w:r>
              <w:r>
                <w:rPr>
                  <w:highlight w:val="yellow"/>
                </w:rPr>
                <w:t xml:space="preserve"> – </w:t>
              </w:r>
              <w:r>
                <w:rPr>
                  <w:b/>
                  <w:bCs/>
                  <w:highlight w:val="yellow"/>
                </w:rPr>
                <w:t>string</w:t>
              </w:r>
              <w:r>
                <w:rPr>
                  <w:highlight w:val="yellow"/>
                </w:rPr>
                <w:t>, example “G722, 22kbps”</w:t>
              </w:r>
            </w:ins>
          </w:p>
        </w:tc>
        <w:tc>
          <w:tcPr>
            <w:tcW w:w="3026" w:type="dxa"/>
            <w:tcPrChange w:id="2412" w:author="Gavrilov, Evgeny" w:date="2016-01-26T13:54:00Z">
              <w:tcPr>
                <w:tcW w:w="3458" w:type="dxa"/>
              </w:tcPr>
            </w:tcPrChange>
          </w:tcPr>
          <w:p w14:paraId="70DB45F2" w14:textId="77777777" w:rsidR="00D201AD" w:rsidRDefault="00D201AD" w:rsidP="00951893">
            <w:pPr>
              <w:rPr>
                <w:ins w:id="2413" w:author="Gavrilov, Evgeny" w:date="2016-01-18T14:42:00Z"/>
              </w:rPr>
            </w:pPr>
            <w:ins w:id="2414" w:author="Gavrilov, Evgeny" w:date="2016-01-18T14:42:00Z">
              <w:r>
                <w:lastRenderedPageBreak/>
                <w:t>Sip media status</w:t>
              </w:r>
            </w:ins>
          </w:p>
        </w:tc>
      </w:tr>
      <w:tr w:rsidR="00064E3C" w14:paraId="2B281CB4" w14:textId="77777777" w:rsidTr="00803253">
        <w:trPr>
          <w:jc w:val="center"/>
          <w:ins w:id="2415" w:author="Gavrilov, Evgeny" w:date="2016-01-18T14:42:00Z"/>
        </w:trPr>
        <w:tc>
          <w:tcPr>
            <w:tcW w:w="1077" w:type="dxa"/>
            <w:tcPrChange w:id="2416" w:author="Gavrilov, Evgeny" w:date="2016-01-26T13:54:00Z">
              <w:tcPr>
                <w:tcW w:w="1077" w:type="dxa"/>
              </w:tcPr>
            </w:tcPrChange>
          </w:tcPr>
          <w:p w14:paraId="40F34211" w14:textId="77777777" w:rsidR="00D201AD" w:rsidRDefault="00D201AD" w:rsidP="00951893">
            <w:pPr>
              <w:jc w:val="center"/>
              <w:rPr>
                <w:ins w:id="2417" w:author="Gavrilov, Evgeny" w:date="2016-01-18T14:42:00Z"/>
              </w:rPr>
            </w:pPr>
            <w:ins w:id="2418" w:author="Gavrilov, Evgeny" w:date="2016-01-18T14:42:00Z">
              <w:r>
                <w:lastRenderedPageBreak/>
                <w:t>SIP</w:t>
              </w:r>
            </w:ins>
          </w:p>
        </w:tc>
        <w:tc>
          <w:tcPr>
            <w:tcW w:w="2468" w:type="dxa"/>
            <w:tcPrChange w:id="2419" w:author="Gavrilov, Evgeny" w:date="2016-01-26T13:54:00Z">
              <w:tcPr>
                <w:tcW w:w="2751" w:type="dxa"/>
              </w:tcPr>
            </w:tcPrChange>
          </w:tcPr>
          <w:p w14:paraId="4F3A6A6E" w14:textId="77777777" w:rsidR="00D201AD" w:rsidRDefault="00D201AD" w:rsidP="00951893">
            <w:pPr>
              <w:rPr>
                <w:ins w:id="2420" w:author="Gavrilov, Evgeny" w:date="2016-01-18T14:42:00Z"/>
              </w:rPr>
            </w:pPr>
            <w:ins w:id="2421" w:author="Gavrilov, Evgeny" w:date="2016-01-18T14:42:00Z">
              <w:r>
                <w:t>SIP_TRANSPORT_STATE</w:t>
              </w:r>
            </w:ins>
          </w:p>
        </w:tc>
        <w:tc>
          <w:tcPr>
            <w:tcW w:w="4586" w:type="dxa"/>
            <w:tcPrChange w:id="2422" w:author="Gavrilov, Evgeny" w:date="2016-01-26T13:54:00Z">
              <w:tcPr>
                <w:tcW w:w="3544" w:type="dxa"/>
              </w:tcPr>
            </w:tcPrChange>
          </w:tcPr>
          <w:p w14:paraId="6FD7DCD0" w14:textId="77777777" w:rsidR="00803253" w:rsidRDefault="00803253" w:rsidP="00803253">
            <w:pPr>
              <w:spacing w:line="276" w:lineRule="auto"/>
              <w:rPr>
                <w:ins w:id="2423" w:author="Gavrilov, Evgeny" w:date="2016-01-26T13:53:00Z"/>
                <w:i/>
                <w:iCs/>
                <w:highlight w:val="yellow"/>
                <w:u w:val="single"/>
              </w:rPr>
            </w:pPr>
            <w:ins w:id="2424" w:author="Gavrilov, Evgeny" w:date="2016-01-26T13:53:00Z">
              <w:r>
                <w:rPr>
                  <w:i/>
                  <w:iCs/>
                  <w:highlight w:val="yellow"/>
                  <w:u w:val="single"/>
                </w:rPr>
                <w:t>Transport state – enum :</w:t>
              </w:r>
            </w:ins>
          </w:p>
          <w:p w14:paraId="473F08EE" w14:textId="77777777" w:rsidR="00803253" w:rsidRDefault="00803253" w:rsidP="00803253">
            <w:pPr>
              <w:rPr>
                <w:ins w:id="2425" w:author="Gavrilov, Evgeny" w:date="2016-01-26T13:53:00Z"/>
                <w:rStyle w:val="apple-tab-span"/>
                <w:rFonts w:ascii="Menlo" w:hAnsi="Menlo"/>
                <w:color w:val="000000"/>
                <w:sz w:val="17"/>
                <w:szCs w:val="17"/>
              </w:rPr>
            </w:pPr>
            <w:ins w:id="2426" w:author="Gavrilov, Evgeny" w:date="2016-01-26T13:53:00Z">
              <w:r>
                <w:rPr>
                  <w:rFonts w:ascii="Menlo" w:hAnsi="Menlo"/>
                  <w:color w:val="000000"/>
                  <w:sz w:val="17"/>
                  <w:szCs w:val="17"/>
                </w:rPr>
                <w:t>0 - PJSIP_TP_STATE_CONNECTED,</w:t>
              </w:r>
            </w:ins>
          </w:p>
          <w:p w14:paraId="5846658E" w14:textId="77777777" w:rsidR="00803253" w:rsidRDefault="00803253" w:rsidP="00803253">
            <w:pPr>
              <w:rPr>
                <w:ins w:id="2427" w:author="Gavrilov, Evgeny" w:date="2016-01-26T13:53:00Z"/>
                <w:color w:val="008400"/>
              </w:rPr>
            </w:pPr>
            <w:ins w:id="2428" w:author="Gavrilov, Evgeny" w:date="2016-01-26T13:53:00Z">
              <w:r>
                <w:rPr>
                  <w:rFonts w:ascii="Menlo" w:hAnsi="Menlo"/>
                  <w:color w:val="000000"/>
                  <w:sz w:val="17"/>
                  <w:szCs w:val="17"/>
                </w:rPr>
                <w:t xml:space="preserve">    </w:t>
              </w:r>
              <w:r>
                <w:rPr>
                  <w:rFonts w:ascii="Menlo" w:hAnsi="Menlo"/>
                  <w:color w:val="008400"/>
                  <w:sz w:val="17"/>
                  <w:szCs w:val="17"/>
                </w:rPr>
                <w:t>/**&lt; Transport connected, applicable only</w:t>
              </w:r>
            </w:ins>
          </w:p>
          <w:p w14:paraId="1FB2E349" w14:textId="77777777" w:rsidR="00803253" w:rsidRDefault="00803253" w:rsidP="00803253">
            <w:pPr>
              <w:rPr>
                <w:ins w:id="2429" w:author="Gavrilov, Evgeny" w:date="2016-01-26T13:53:00Z"/>
                <w:rFonts w:ascii="Menlo" w:hAnsi="Menlo"/>
                <w:color w:val="008400"/>
                <w:sz w:val="17"/>
                <w:szCs w:val="17"/>
              </w:rPr>
            </w:pPr>
            <w:ins w:id="2430" w:author="Gavrilov, Evgeny" w:date="2016-01-26T13:53:00Z">
              <w:r>
                <w:rPr>
                  <w:rFonts w:ascii="Menlo" w:hAnsi="Menlo"/>
                  <w:color w:val="008400"/>
                  <w:sz w:val="17"/>
                  <w:szCs w:val="17"/>
                </w:rPr>
                <w:t>to connection-oriented transports</w:t>
              </w:r>
            </w:ins>
          </w:p>
          <w:p w14:paraId="2CC6342C" w14:textId="77777777" w:rsidR="00803253" w:rsidRDefault="00803253" w:rsidP="00803253">
            <w:pPr>
              <w:rPr>
                <w:ins w:id="2431" w:author="Gavrilov, Evgeny" w:date="2016-01-26T13:53:00Z"/>
                <w:rStyle w:val="apple-tab-span"/>
              </w:rPr>
            </w:pPr>
            <w:ins w:id="2432" w:author="Gavrilov, Evgeny" w:date="2016-01-26T13:53:00Z">
              <w:r>
                <w:rPr>
                  <w:rFonts w:ascii="Menlo" w:hAnsi="Menlo"/>
                  <w:color w:val="008400"/>
                  <w:sz w:val="17"/>
                  <w:szCs w:val="17"/>
                </w:rPr>
                <w:t>such as TCP and TLS.</w:t>
              </w:r>
            </w:ins>
          </w:p>
          <w:p w14:paraId="4ACC4EDB" w14:textId="77777777" w:rsidR="00803253" w:rsidRDefault="00803253" w:rsidP="00803253">
            <w:pPr>
              <w:rPr>
                <w:ins w:id="2433" w:author="Gavrilov, Evgeny" w:date="2016-01-26T13:53:00Z"/>
              </w:rPr>
            </w:pPr>
            <w:ins w:id="2434" w:author="Gavrilov, Evgeny" w:date="2016-01-26T13:53:00Z">
              <w:r>
                <w:rPr>
                  <w:rFonts w:ascii="Menlo" w:hAnsi="Menlo"/>
                  <w:color w:val="008400"/>
                  <w:sz w:val="17"/>
                  <w:szCs w:val="17"/>
                </w:rPr>
                <w:t>    */</w:t>
              </w:r>
            </w:ins>
          </w:p>
          <w:p w14:paraId="1AF9FD5B" w14:textId="77777777" w:rsidR="00803253" w:rsidRDefault="00803253" w:rsidP="00803253">
            <w:pPr>
              <w:rPr>
                <w:ins w:id="2435" w:author="Gavrilov, Evgeny" w:date="2016-01-26T13:53:00Z"/>
                <w:rFonts w:ascii="Menlo" w:hAnsi="Menlo"/>
                <w:color w:val="008400"/>
                <w:sz w:val="17"/>
                <w:szCs w:val="17"/>
              </w:rPr>
            </w:pPr>
            <w:ins w:id="2436" w:author="Gavrilov, Evgeny" w:date="2016-01-26T13:53:00Z">
              <w:r>
                <w:rPr>
                  <w:rFonts w:ascii="Menlo" w:hAnsi="Menlo"/>
                  <w:color w:val="000000"/>
                  <w:sz w:val="17"/>
                  <w:szCs w:val="17"/>
                </w:rPr>
                <w:t xml:space="preserve">   1 -  PJSIP_TP_STATE_DISCONNECTED,    </w:t>
              </w:r>
              <w:r>
                <w:rPr>
                  <w:rFonts w:ascii="Menlo" w:hAnsi="Menlo"/>
                  <w:color w:val="008400"/>
                  <w:sz w:val="17"/>
                  <w:szCs w:val="17"/>
                </w:rPr>
                <w:t>/**&lt; Transport disconnected, applicable</w:t>
              </w:r>
            </w:ins>
          </w:p>
          <w:p w14:paraId="03793EB7" w14:textId="77777777" w:rsidR="00803253" w:rsidRDefault="00803253" w:rsidP="00803253">
            <w:pPr>
              <w:rPr>
                <w:ins w:id="2437" w:author="Gavrilov, Evgeny" w:date="2016-01-26T13:53:00Z"/>
                <w:rFonts w:ascii="Menlo" w:hAnsi="Menlo"/>
                <w:color w:val="008400"/>
                <w:sz w:val="17"/>
                <w:szCs w:val="17"/>
              </w:rPr>
            </w:pPr>
            <w:ins w:id="2438" w:author="Gavrilov, Evgeny" w:date="2016-01-26T13:53:00Z">
              <w:r>
                <w:rPr>
                  <w:rFonts w:ascii="Menlo" w:hAnsi="Menlo"/>
                  <w:color w:val="008400"/>
                  <w:sz w:val="17"/>
                  <w:szCs w:val="17"/>
                </w:rPr>
                <w:t>only to connection-oriented </w:t>
              </w:r>
            </w:ins>
          </w:p>
          <w:p w14:paraId="5D679DDD" w14:textId="77777777" w:rsidR="00803253" w:rsidRDefault="00803253" w:rsidP="00803253">
            <w:pPr>
              <w:rPr>
                <w:ins w:id="2439" w:author="Gavrilov, Evgeny" w:date="2016-01-26T13:53:00Z"/>
                <w:rFonts w:ascii="Menlo" w:hAnsi="Menlo"/>
                <w:color w:val="008400"/>
                <w:sz w:val="17"/>
                <w:szCs w:val="17"/>
              </w:rPr>
            </w:pPr>
            <w:ins w:id="2440" w:author="Gavrilov, Evgeny" w:date="2016-01-26T13:53:00Z">
              <w:r>
                <w:rPr>
                  <w:rFonts w:ascii="Menlo" w:hAnsi="Menlo"/>
                  <w:color w:val="008400"/>
                  <w:sz w:val="17"/>
                  <w:szCs w:val="17"/>
                </w:rPr>
                <w:t>transports such as TCP and TLS.    */</w:t>
              </w:r>
            </w:ins>
          </w:p>
          <w:p w14:paraId="6B2007A4" w14:textId="77777777" w:rsidR="00803253" w:rsidRDefault="00803253" w:rsidP="00803253">
            <w:pPr>
              <w:rPr>
                <w:ins w:id="2441" w:author="Gavrilov, Evgeny" w:date="2016-01-26T13:53:00Z"/>
                <w:rFonts w:ascii="Menlo" w:hAnsi="Menlo"/>
                <w:sz w:val="17"/>
                <w:szCs w:val="17"/>
              </w:rPr>
            </w:pPr>
            <w:ins w:id="2442" w:author="Gavrilov, Evgeny" w:date="2016-01-26T13:53:00Z">
              <w:r>
                <w:rPr>
                  <w:rFonts w:ascii="Menlo" w:hAnsi="Menlo"/>
                  <w:sz w:val="17"/>
                  <w:szCs w:val="17"/>
                </w:rPr>
                <w:t xml:space="preserve">   2 -  PJSIP_TP_STATE_SHUTDOWN,        </w:t>
              </w:r>
              <w:r>
                <w:rPr>
                  <w:rFonts w:ascii="Menlo" w:hAnsi="Menlo"/>
                  <w:color w:val="008400"/>
                  <w:sz w:val="17"/>
                  <w:szCs w:val="17"/>
                </w:rPr>
                <w:t>/**&lt; Transport shutdown, either</w:t>
              </w:r>
            </w:ins>
          </w:p>
          <w:p w14:paraId="46D20F0C" w14:textId="77777777" w:rsidR="00803253" w:rsidRDefault="00803253" w:rsidP="00803253">
            <w:pPr>
              <w:rPr>
                <w:ins w:id="2443" w:author="Gavrilov, Evgeny" w:date="2016-01-26T13:53:00Z"/>
                <w:rFonts w:ascii="Menlo" w:hAnsi="Menlo"/>
                <w:color w:val="008400"/>
                <w:sz w:val="17"/>
                <w:szCs w:val="17"/>
              </w:rPr>
            </w:pPr>
            <w:ins w:id="2444" w:author="Gavrilov, Evgeny" w:date="2016-01-26T13:53:00Z">
              <w:r>
                <w:rPr>
                  <w:rFonts w:ascii="Menlo" w:hAnsi="Menlo"/>
                  <w:color w:val="008400"/>
                  <w:sz w:val="17"/>
                  <w:szCs w:val="17"/>
                </w:rPr>
                <w:t>                                         due to TCP/TLS disconnect error</w:t>
              </w:r>
            </w:ins>
          </w:p>
          <w:p w14:paraId="03980B91" w14:textId="77777777" w:rsidR="00803253" w:rsidRDefault="00803253" w:rsidP="00803253">
            <w:pPr>
              <w:rPr>
                <w:ins w:id="2445" w:author="Gavrilov, Evgeny" w:date="2016-01-26T13:53:00Z"/>
                <w:rFonts w:ascii="Menlo" w:hAnsi="Menlo"/>
                <w:color w:val="008400"/>
                <w:sz w:val="17"/>
                <w:szCs w:val="17"/>
              </w:rPr>
            </w:pPr>
            <w:ins w:id="2446" w:author="Gavrilov, Evgeny" w:date="2016-01-26T13:53:00Z">
              <w:r>
                <w:rPr>
                  <w:rFonts w:ascii="Menlo" w:hAnsi="Menlo"/>
                  <w:color w:val="008400"/>
                  <w:sz w:val="17"/>
                  <w:szCs w:val="17"/>
                </w:rPr>
                <w:t>                                         from the network, or when shutdown</w:t>
              </w:r>
            </w:ins>
          </w:p>
          <w:p w14:paraId="7B0062BC" w14:textId="77777777" w:rsidR="00803253" w:rsidRDefault="00803253" w:rsidP="00803253">
            <w:pPr>
              <w:rPr>
                <w:ins w:id="2447" w:author="Gavrilov, Evgeny" w:date="2016-01-26T13:53:00Z"/>
                <w:rFonts w:ascii="Menlo" w:hAnsi="Menlo"/>
                <w:color w:val="008400"/>
                <w:sz w:val="17"/>
                <w:szCs w:val="17"/>
              </w:rPr>
            </w:pPr>
            <w:ins w:id="2448" w:author="Gavrilov, Evgeny" w:date="2016-01-26T13:53:00Z">
              <w:r>
                <w:rPr>
                  <w:rFonts w:ascii="Menlo" w:hAnsi="Menlo"/>
                  <w:color w:val="008400"/>
                  <w:sz w:val="17"/>
                  <w:szCs w:val="17"/>
                </w:rPr>
                <w:t>                                         is initiated by PJSIP itself.      */</w:t>
              </w:r>
            </w:ins>
          </w:p>
          <w:p w14:paraId="0C9D8CC5" w14:textId="0A013D93" w:rsidR="00803253" w:rsidRPr="00803253" w:rsidRDefault="00803253">
            <w:pPr>
              <w:rPr>
                <w:ins w:id="2449" w:author="Gavrilov, Evgeny" w:date="2016-01-26T13:53:00Z"/>
                <w:rFonts w:ascii="Menlo" w:hAnsi="Menlo"/>
                <w:color w:val="008400"/>
                <w:sz w:val="17"/>
                <w:szCs w:val="17"/>
                <w:rPrChange w:id="2450" w:author="Gavrilov, Evgeny" w:date="2016-01-26T13:55:00Z">
                  <w:rPr>
                    <w:ins w:id="2451" w:author="Gavrilov, Evgeny" w:date="2016-01-26T13:53:00Z"/>
                    <w:i/>
                    <w:iCs/>
                    <w:highlight w:val="yellow"/>
                    <w:u w:val="single"/>
                  </w:rPr>
                </w:rPrChange>
              </w:rPr>
              <w:pPrChange w:id="2452" w:author="Gavrilov, Evgeny" w:date="2016-01-26T13:55:00Z">
                <w:pPr>
                  <w:spacing w:line="276" w:lineRule="auto"/>
                </w:pPr>
              </w:pPrChange>
            </w:pPr>
            <w:ins w:id="2453" w:author="Gavrilov, Evgeny" w:date="2016-01-26T13:53:00Z">
              <w:r>
                <w:rPr>
                  <w:rFonts w:ascii="Menlo" w:hAnsi="Menlo"/>
                  <w:color w:val="000000"/>
                  <w:sz w:val="17"/>
                  <w:szCs w:val="17"/>
                </w:rPr>
                <w:t xml:space="preserve">  3 -  PJSIP_TP_STATE_DESTROY,         </w:t>
              </w:r>
              <w:r>
                <w:rPr>
                  <w:rFonts w:ascii="Menlo" w:hAnsi="Menlo"/>
                  <w:color w:val="008400"/>
                  <w:sz w:val="17"/>
                  <w:szCs w:val="17"/>
                </w:rPr>
                <w:t>/**&lt; Transport destroy, when transport</w:t>
              </w:r>
            </w:ins>
            <w:ins w:id="2454" w:author="Gavrilov, Evgeny" w:date="2016-01-26T13:55:00Z">
              <w:r>
                <w:rPr>
                  <w:rFonts w:ascii="Menlo" w:hAnsi="Menlo"/>
                  <w:color w:val="008400"/>
                  <w:sz w:val="17"/>
                  <w:szCs w:val="17"/>
                </w:rPr>
                <w:t xml:space="preserve"> </w:t>
              </w:r>
            </w:ins>
            <w:ins w:id="2455" w:author="Gavrilov, Evgeny" w:date="2016-01-26T13:53:00Z">
              <w:r>
                <w:rPr>
                  <w:rFonts w:ascii="Menlo" w:hAnsi="Menlo"/>
                  <w:color w:val="008400"/>
                  <w:sz w:val="17"/>
                  <w:szCs w:val="17"/>
                </w:rPr>
                <w:t>is about to be destroyed.         </w:t>
              </w:r>
            </w:ins>
          </w:p>
          <w:p w14:paraId="132E290D" w14:textId="77777777" w:rsidR="00803253" w:rsidRDefault="00803253" w:rsidP="00803253">
            <w:pPr>
              <w:spacing w:line="276" w:lineRule="auto"/>
              <w:rPr>
                <w:ins w:id="2456" w:author="Gavrilov, Evgeny" w:date="2016-01-26T13:53:00Z"/>
                <w:i/>
                <w:iCs/>
                <w:highlight w:val="yellow"/>
                <w:u w:val="single"/>
              </w:rPr>
            </w:pPr>
            <w:ins w:id="2457" w:author="Gavrilov, Evgeny" w:date="2016-01-26T13:53:00Z">
              <w:r>
                <w:rPr>
                  <w:i/>
                  <w:iCs/>
                  <w:highlight w:val="yellow"/>
                  <w:u w:val="single"/>
                </w:rPr>
                <w:t xml:space="preserve">Transport status – enum : </w:t>
              </w:r>
            </w:ins>
          </w:p>
          <w:p w14:paraId="6CE99623" w14:textId="77777777" w:rsidR="00803253" w:rsidRDefault="00803253" w:rsidP="00803253">
            <w:pPr>
              <w:rPr>
                <w:ins w:id="2458" w:author="Gavrilov, Evgeny" w:date="2016-01-26T13:53:00Z"/>
                <w:rFonts w:ascii="Menlo" w:hAnsi="Menlo"/>
                <w:color w:val="008400"/>
                <w:sz w:val="17"/>
                <w:szCs w:val="17"/>
              </w:rPr>
            </w:pPr>
            <w:ins w:id="2459" w:author="Gavrilov, Evgeny" w:date="2016-01-26T13:53:00Z">
              <w:r>
                <w:rPr>
                  <w:rFonts w:ascii="Menlo" w:hAnsi="Menlo"/>
                  <w:color w:val="000000"/>
                  <w:sz w:val="17"/>
                  <w:szCs w:val="17"/>
                </w:rPr>
                <w:t> </w:t>
              </w:r>
              <w:r>
                <w:rPr>
                  <w:rFonts w:ascii="Menlo" w:hAnsi="Menlo"/>
                  <w:color w:val="008400"/>
                  <w:sz w:val="17"/>
                  <w:szCs w:val="17"/>
                </w:rPr>
                <w:t>/** Status is OK. */</w:t>
              </w:r>
            </w:ins>
          </w:p>
          <w:p w14:paraId="5831A251" w14:textId="77777777" w:rsidR="00803253" w:rsidRDefault="00803253" w:rsidP="00803253">
            <w:pPr>
              <w:rPr>
                <w:ins w:id="2460" w:author="Gavrilov, Evgeny" w:date="2016-01-26T13:53:00Z"/>
                <w:rFonts w:ascii="Menlo" w:hAnsi="Menlo"/>
                <w:sz w:val="17"/>
                <w:szCs w:val="17"/>
              </w:rPr>
            </w:pPr>
            <w:ins w:id="2461" w:author="Gavrilov, Evgeny" w:date="2016-01-26T13:53:00Z">
              <w:r>
                <w:rPr>
                  <w:rFonts w:ascii="Menlo" w:hAnsi="Menlo"/>
                  <w:sz w:val="17"/>
                  <w:szCs w:val="17"/>
                </w:rPr>
                <w:t>   </w:t>
              </w:r>
              <w:r>
                <w:rPr>
                  <w:rFonts w:ascii="Menlo" w:hAnsi="Menlo"/>
                  <w:b/>
                  <w:bCs/>
                  <w:i/>
                  <w:iCs/>
                  <w:color w:val="78492A"/>
                  <w:sz w:val="17"/>
                  <w:szCs w:val="17"/>
                </w:rPr>
                <w:t>0 -</w:t>
              </w:r>
              <w:r>
                <w:rPr>
                  <w:rFonts w:ascii="Menlo" w:hAnsi="Menlo"/>
                  <w:sz w:val="17"/>
                  <w:szCs w:val="17"/>
                </w:rPr>
                <w:t xml:space="preserve"> </w:t>
              </w:r>
              <w:r>
                <w:rPr>
                  <w:rFonts w:ascii="Menlo" w:hAnsi="Menlo"/>
                  <w:b/>
                  <w:bCs/>
                  <w:i/>
                  <w:iCs/>
                  <w:color w:val="78492A"/>
                  <w:sz w:val="17"/>
                  <w:szCs w:val="17"/>
                </w:rPr>
                <w:t>PJ_SUCCESS</w:t>
              </w:r>
            </w:ins>
          </w:p>
          <w:p w14:paraId="032CE2F5" w14:textId="77777777" w:rsidR="00803253" w:rsidRDefault="00803253" w:rsidP="00803253">
            <w:pPr>
              <w:rPr>
                <w:ins w:id="2462" w:author="Gavrilov, Evgeny" w:date="2016-01-26T13:53:00Z"/>
                <w:rFonts w:ascii="Menlo" w:hAnsi="Menlo"/>
                <w:color w:val="008400"/>
                <w:sz w:val="17"/>
                <w:szCs w:val="17"/>
              </w:rPr>
            </w:pPr>
            <w:ins w:id="2463" w:author="Gavrilov, Evgeny" w:date="2016-01-26T13:53:00Z">
              <w:r>
                <w:rPr>
                  <w:rFonts w:ascii="Menlo" w:hAnsi="Menlo"/>
                  <w:b/>
                  <w:bCs/>
                  <w:i/>
                  <w:iCs/>
                  <w:color w:val="008400"/>
                  <w:sz w:val="17"/>
                  <w:szCs w:val="17"/>
                </w:rPr>
                <w:t>/************************************************************</w:t>
              </w:r>
            </w:ins>
          </w:p>
          <w:p w14:paraId="6C0B8933" w14:textId="77777777" w:rsidR="00803253" w:rsidRDefault="00803253" w:rsidP="00803253">
            <w:pPr>
              <w:rPr>
                <w:ins w:id="2464" w:author="Gavrilov, Evgeny" w:date="2016-01-26T13:53:00Z"/>
                <w:rFonts w:ascii="Menlo" w:hAnsi="Menlo"/>
                <w:color w:val="008400"/>
                <w:sz w:val="17"/>
                <w:szCs w:val="17"/>
              </w:rPr>
            </w:pPr>
            <w:ins w:id="2465" w:author="Gavrilov, Evgeny" w:date="2016-01-26T13:53:00Z">
              <w:r>
                <w:rPr>
                  <w:rFonts w:ascii="Menlo" w:hAnsi="Menlo"/>
                  <w:b/>
                  <w:bCs/>
                  <w:i/>
                  <w:iCs/>
                  <w:color w:val="008400"/>
                  <w:sz w:val="17"/>
                  <w:szCs w:val="17"/>
                </w:rPr>
                <w:t> * TRANSPORT ERRORS</w:t>
              </w:r>
            </w:ins>
          </w:p>
          <w:p w14:paraId="119B4C37" w14:textId="77777777" w:rsidR="00803253" w:rsidRDefault="00803253" w:rsidP="00803253">
            <w:pPr>
              <w:rPr>
                <w:ins w:id="2466" w:author="Gavrilov, Evgeny" w:date="2016-01-26T13:53:00Z"/>
                <w:rFonts w:ascii="Menlo" w:hAnsi="Menlo"/>
                <w:color w:val="008400"/>
                <w:sz w:val="17"/>
                <w:szCs w:val="17"/>
              </w:rPr>
            </w:pPr>
            <w:ins w:id="2467" w:author="Gavrilov, Evgeny" w:date="2016-01-26T13:53:00Z">
              <w:r>
                <w:rPr>
                  <w:rFonts w:ascii="Menlo" w:hAnsi="Menlo"/>
                  <w:b/>
                  <w:bCs/>
                  <w:i/>
                  <w:iCs/>
                  <w:color w:val="008400"/>
                  <w:sz w:val="17"/>
                  <w:szCs w:val="17"/>
                </w:rPr>
                <w:t> ***********************************************************/</w:t>
              </w:r>
            </w:ins>
          </w:p>
          <w:p w14:paraId="0DC78691" w14:textId="77777777" w:rsidR="00803253" w:rsidRDefault="00803253" w:rsidP="00803253">
            <w:pPr>
              <w:rPr>
                <w:ins w:id="2468" w:author="Gavrilov, Evgeny" w:date="2016-01-26T13:53:00Z"/>
                <w:rFonts w:ascii="Menlo" w:hAnsi="Menlo"/>
                <w:color w:val="008400"/>
                <w:sz w:val="17"/>
                <w:szCs w:val="17"/>
              </w:rPr>
            </w:pPr>
            <w:ins w:id="2469" w:author="Gavrilov, Evgeny" w:date="2016-01-26T13:53:00Z">
              <w:r>
                <w:rPr>
                  <w:rFonts w:ascii="Menlo" w:hAnsi="Menlo"/>
                  <w:b/>
                  <w:bCs/>
                  <w:i/>
                  <w:iCs/>
                  <w:color w:val="008400"/>
                  <w:sz w:val="17"/>
                  <w:szCs w:val="17"/>
                </w:rPr>
                <w:t>/**</w:t>
              </w:r>
            </w:ins>
          </w:p>
          <w:p w14:paraId="3A821F13" w14:textId="77777777" w:rsidR="00803253" w:rsidRDefault="00803253" w:rsidP="00803253">
            <w:pPr>
              <w:rPr>
                <w:ins w:id="2470" w:author="Gavrilov, Evgeny" w:date="2016-01-26T13:53:00Z"/>
                <w:rFonts w:ascii="Menlo" w:hAnsi="Menlo"/>
                <w:color w:val="008400"/>
                <w:sz w:val="17"/>
                <w:szCs w:val="17"/>
              </w:rPr>
            </w:pPr>
            <w:ins w:id="2471" w:author="Gavrilov, Evgeny" w:date="2016-01-26T13:53:00Z">
              <w:r>
                <w:rPr>
                  <w:rFonts w:ascii="Menlo" w:hAnsi="Menlo"/>
                  <w:b/>
                  <w:bCs/>
                  <w:i/>
                  <w:iCs/>
                  <w:color w:val="008400"/>
                  <w:sz w:val="17"/>
                  <w:szCs w:val="17"/>
                </w:rPr>
                <w:t> * @hideinitializer</w:t>
              </w:r>
            </w:ins>
          </w:p>
          <w:p w14:paraId="2CEEF0CC" w14:textId="77777777" w:rsidR="00803253" w:rsidRDefault="00803253" w:rsidP="00803253">
            <w:pPr>
              <w:rPr>
                <w:ins w:id="2472" w:author="Gavrilov, Evgeny" w:date="2016-01-26T13:53:00Z"/>
                <w:rFonts w:ascii="Menlo" w:hAnsi="Menlo"/>
                <w:color w:val="008400"/>
                <w:sz w:val="17"/>
                <w:szCs w:val="17"/>
              </w:rPr>
            </w:pPr>
            <w:ins w:id="2473" w:author="Gavrilov, Evgeny" w:date="2016-01-26T13:53:00Z">
              <w:r>
                <w:rPr>
                  <w:rFonts w:ascii="Menlo" w:hAnsi="Menlo"/>
                  <w:b/>
                  <w:bCs/>
                  <w:i/>
                  <w:iCs/>
                  <w:color w:val="008400"/>
                  <w:sz w:val="17"/>
                  <w:szCs w:val="17"/>
                </w:rPr>
                <w:t> * Unsupported transport type.</w:t>
              </w:r>
            </w:ins>
          </w:p>
          <w:p w14:paraId="6598943B" w14:textId="77777777" w:rsidR="00803253" w:rsidRDefault="00803253" w:rsidP="00803253">
            <w:pPr>
              <w:rPr>
                <w:ins w:id="2474" w:author="Gavrilov, Evgeny" w:date="2016-01-26T13:53:00Z"/>
                <w:rFonts w:ascii="Menlo" w:hAnsi="Menlo"/>
                <w:color w:val="008400"/>
                <w:sz w:val="17"/>
                <w:szCs w:val="17"/>
              </w:rPr>
            </w:pPr>
            <w:ins w:id="2475" w:author="Gavrilov, Evgeny" w:date="2016-01-26T13:53:00Z">
              <w:r>
                <w:rPr>
                  <w:rFonts w:ascii="Menlo" w:hAnsi="Menlo"/>
                  <w:b/>
                  <w:bCs/>
                  <w:i/>
                  <w:iCs/>
                  <w:color w:val="008400"/>
                  <w:sz w:val="17"/>
                  <w:szCs w:val="17"/>
                </w:rPr>
                <w:t> */</w:t>
              </w:r>
            </w:ins>
          </w:p>
          <w:p w14:paraId="297B7845" w14:textId="77777777" w:rsidR="00803253" w:rsidRDefault="00803253" w:rsidP="00803253">
            <w:pPr>
              <w:rPr>
                <w:ins w:id="2476" w:author="Gavrilov, Evgeny" w:date="2016-01-26T13:53:00Z"/>
                <w:rStyle w:val="apple-tab-span"/>
                <w:b/>
                <w:bCs/>
                <w:i/>
                <w:iCs/>
                <w:color w:val="78492A"/>
              </w:rPr>
            </w:pPr>
            <w:ins w:id="2477" w:author="Gavrilov, Evgeny" w:date="2016-01-26T13:53:00Z">
              <w:r>
                <w:rPr>
                  <w:rFonts w:ascii="Menlo" w:hAnsi="Menlo"/>
                  <w:b/>
                  <w:bCs/>
                  <w:i/>
                  <w:iCs/>
                  <w:color w:val="78492A"/>
                  <w:sz w:val="17"/>
                  <w:szCs w:val="17"/>
                </w:rPr>
                <w:t>171060 - PJSIP_EUNSUPTRANSPORT</w:t>
              </w:r>
            </w:ins>
          </w:p>
          <w:p w14:paraId="00C1CAEF" w14:textId="77777777" w:rsidR="00803253" w:rsidRDefault="00803253" w:rsidP="00803253">
            <w:pPr>
              <w:rPr>
                <w:ins w:id="2478" w:author="Gavrilov, Evgeny" w:date="2016-01-26T13:53:00Z"/>
                <w:rStyle w:val="apple-tab-span"/>
                <w:rFonts w:ascii="Menlo" w:hAnsi="Menlo"/>
                <w:b/>
                <w:bCs/>
                <w:i/>
                <w:iCs/>
                <w:color w:val="78492A"/>
                <w:sz w:val="17"/>
                <w:szCs w:val="17"/>
              </w:rPr>
            </w:pPr>
            <w:ins w:id="2479" w:author="Gavrilov, Evgeny" w:date="2016-01-26T13:53:00Z">
              <w:r>
                <w:rPr>
                  <w:rFonts w:ascii="Menlo" w:hAnsi="Menlo"/>
                  <w:b/>
                  <w:bCs/>
                  <w:i/>
                  <w:iCs/>
                  <w:color w:val="78492A"/>
                  <w:sz w:val="17"/>
                  <w:szCs w:val="17"/>
                </w:rPr>
                <w:t>(PJSIP_ERRNO_START_PJSIP + </w:t>
              </w:r>
              <w:r>
                <w:rPr>
                  <w:rFonts w:ascii="Menlo" w:hAnsi="Menlo"/>
                  <w:b/>
                  <w:bCs/>
                  <w:i/>
                  <w:iCs/>
                  <w:color w:val="272AD8"/>
                  <w:sz w:val="17"/>
                  <w:szCs w:val="17"/>
                </w:rPr>
                <w:t>60</w:t>
              </w:r>
              <w:r>
                <w:rPr>
                  <w:rFonts w:ascii="Menlo" w:hAnsi="Menlo"/>
                  <w:b/>
                  <w:bCs/>
                  <w:i/>
                  <w:iCs/>
                  <w:color w:val="78492A"/>
                  <w:sz w:val="17"/>
                  <w:szCs w:val="17"/>
                </w:rPr>
                <w:t>)</w:t>
              </w:r>
            </w:ins>
          </w:p>
          <w:p w14:paraId="2592DA77" w14:textId="77777777" w:rsidR="00803253" w:rsidRDefault="00803253" w:rsidP="00803253">
            <w:pPr>
              <w:rPr>
                <w:ins w:id="2480" w:author="Gavrilov, Evgeny" w:date="2016-01-26T13:53:00Z"/>
              </w:rPr>
            </w:pPr>
          </w:p>
          <w:p w14:paraId="0DD3BE15" w14:textId="77777777" w:rsidR="00803253" w:rsidRDefault="00803253" w:rsidP="00803253">
            <w:pPr>
              <w:rPr>
                <w:ins w:id="2481" w:author="Gavrilov, Evgeny" w:date="2016-01-26T13:53:00Z"/>
                <w:rFonts w:ascii="Menlo" w:hAnsi="Menlo"/>
                <w:color w:val="008400"/>
                <w:sz w:val="17"/>
                <w:szCs w:val="17"/>
              </w:rPr>
            </w:pPr>
            <w:ins w:id="2482" w:author="Gavrilov, Evgeny" w:date="2016-01-26T13:53:00Z">
              <w:r>
                <w:rPr>
                  <w:rFonts w:ascii="Menlo" w:hAnsi="Menlo"/>
                  <w:b/>
                  <w:bCs/>
                  <w:i/>
                  <w:iCs/>
                  <w:color w:val="008400"/>
                  <w:sz w:val="17"/>
                  <w:szCs w:val="17"/>
                </w:rPr>
                <w:t>/**</w:t>
              </w:r>
            </w:ins>
          </w:p>
          <w:p w14:paraId="0F2FE91C" w14:textId="77777777" w:rsidR="00803253" w:rsidRDefault="00803253" w:rsidP="00803253">
            <w:pPr>
              <w:rPr>
                <w:ins w:id="2483" w:author="Gavrilov, Evgeny" w:date="2016-01-26T13:53:00Z"/>
                <w:rFonts w:ascii="Menlo" w:hAnsi="Menlo"/>
                <w:color w:val="008400"/>
                <w:sz w:val="17"/>
                <w:szCs w:val="17"/>
              </w:rPr>
            </w:pPr>
            <w:ins w:id="2484" w:author="Gavrilov, Evgeny" w:date="2016-01-26T13:53:00Z">
              <w:r>
                <w:rPr>
                  <w:rFonts w:ascii="Menlo" w:hAnsi="Menlo"/>
                  <w:b/>
                  <w:bCs/>
                  <w:i/>
                  <w:iCs/>
                  <w:color w:val="008400"/>
                  <w:sz w:val="17"/>
                  <w:szCs w:val="17"/>
                </w:rPr>
                <w:t> * @hideinitializer</w:t>
              </w:r>
            </w:ins>
          </w:p>
          <w:p w14:paraId="3C0E9F37" w14:textId="77777777" w:rsidR="00803253" w:rsidRDefault="00803253" w:rsidP="00803253">
            <w:pPr>
              <w:rPr>
                <w:ins w:id="2485" w:author="Gavrilov, Evgeny" w:date="2016-01-26T13:53:00Z"/>
                <w:rFonts w:ascii="Menlo" w:hAnsi="Menlo"/>
                <w:color w:val="008400"/>
                <w:sz w:val="17"/>
                <w:szCs w:val="17"/>
              </w:rPr>
            </w:pPr>
            <w:ins w:id="2486" w:author="Gavrilov, Evgeny" w:date="2016-01-26T13:53:00Z">
              <w:r>
                <w:rPr>
                  <w:rFonts w:ascii="Menlo" w:hAnsi="Menlo"/>
                  <w:b/>
                  <w:bCs/>
                  <w:i/>
                  <w:iCs/>
                  <w:color w:val="008400"/>
                  <w:sz w:val="17"/>
                  <w:szCs w:val="17"/>
                </w:rPr>
                <w:t> * Buffer is being sent, operation still pending.</w:t>
              </w:r>
            </w:ins>
          </w:p>
          <w:p w14:paraId="17FEE07B" w14:textId="77777777" w:rsidR="00803253" w:rsidRDefault="00803253" w:rsidP="00803253">
            <w:pPr>
              <w:rPr>
                <w:ins w:id="2487" w:author="Gavrilov, Evgeny" w:date="2016-01-26T13:53:00Z"/>
                <w:rFonts w:ascii="Menlo" w:hAnsi="Menlo"/>
                <w:color w:val="008400"/>
                <w:sz w:val="17"/>
                <w:szCs w:val="17"/>
              </w:rPr>
            </w:pPr>
            <w:ins w:id="2488" w:author="Gavrilov, Evgeny" w:date="2016-01-26T13:53:00Z">
              <w:r>
                <w:rPr>
                  <w:rFonts w:ascii="Menlo" w:hAnsi="Menlo"/>
                  <w:b/>
                  <w:bCs/>
                  <w:i/>
                  <w:iCs/>
                  <w:color w:val="008400"/>
                  <w:sz w:val="17"/>
                  <w:szCs w:val="17"/>
                </w:rPr>
                <w:t> */</w:t>
              </w:r>
            </w:ins>
          </w:p>
          <w:p w14:paraId="27F6823C" w14:textId="77777777" w:rsidR="00803253" w:rsidRDefault="00803253" w:rsidP="00803253">
            <w:pPr>
              <w:rPr>
                <w:ins w:id="2489" w:author="Gavrilov, Evgeny" w:date="2016-01-26T13:53:00Z"/>
                <w:rStyle w:val="apple-tab-span"/>
                <w:b/>
                <w:bCs/>
                <w:i/>
                <w:iCs/>
                <w:color w:val="78492A"/>
              </w:rPr>
            </w:pPr>
            <w:ins w:id="2490" w:author="Gavrilov, Evgeny" w:date="2016-01-26T13:53:00Z">
              <w:r>
                <w:rPr>
                  <w:rFonts w:ascii="Menlo" w:hAnsi="Menlo"/>
                  <w:b/>
                  <w:bCs/>
                  <w:i/>
                  <w:iCs/>
                  <w:color w:val="78492A"/>
                  <w:sz w:val="17"/>
                  <w:szCs w:val="17"/>
                </w:rPr>
                <w:t xml:space="preserve">171061 </w:t>
              </w:r>
              <w:r>
                <w:rPr>
                  <w:rFonts w:ascii="Menlo" w:hAnsi="Menlo"/>
                  <w:b/>
                  <w:bCs/>
                  <w:i/>
                  <w:iCs/>
                  <w:color w:val="008400"/>
                  <w:sz w:val="17"/>
                  <w:szCs w:val="17"/>
                </w:rPr>
                <w:t xml:space="preserve">- </w:t>
              </w:r>
              <w:r>
                <w:rPr>
                  <w:rFonts w:ascii="Menlo" w:hAnsi="Menlo"/>
                  <w:b/>
                  <w:bCs/>
                  <w:i/>
                  <w:iCs/>
                  <w:color w:val="78492A"/>
                  <w:sz w:val="17"/>
                  <w:szCs w:val="17"/>
                </w:rPr>
                <w:t>PJSIP_EPENDINGTX</w:t>
              </w:r>
            </w:ins>
          </w:p>
          <w:p w14:paraId="36EF1070" w14:textId="77777777" w:rsidR="00803253" w:rsidRDefault="00803253" w:rsidP="00803253">
            <w:pPr>
              <w:rPr>
                <w:ins w:id="2491" w:author="Gavrilov, Evgeny" w:date="2016-01-26T13:53:00Z"/>
                <w:rStyle w:val="apple-tab-span"/>
                <w:rFonts w:ascii="Menlo" w:hAnsi="Menlo"/>
                <w:b/>
                <w:bCs/>
                <w:i/>
                <w:iCs/>
                <w:color w:val="78492A"/>
                <w:sz w:val="17"/>
                <w:szCs w:val="17"/>
              </w:rPr>
            </w:pPr>
            <w:ins w:id="2492" w:author="Gavrilov, Evgeny" w:date="2016-01-26T13:53:00Z">
              <w:r>
                <w:rPr>
                  <w:rFonts w:ascii="Menlo" w:hAnsi="Menlo"/>
                  <w:b/>
                  <w:bCs/>
                  <w:i/>
                  <w:iCs/>
                  <w:color w:val="78492A"/>
                  <w:sz w:val="17"/>
                  <w:szCs w:val="17"/>
                </w:rPr>
                <w:t>(PJSIP_ERRNO_START_PJSIP + </w:t>
              </w:r>
              <w:r>
                <w:rPr>
                  <w:rFonts w:ascii="Menlo" w:hAnsi="Menlo"/>
                  <w:b/>
                  <w:bCs/>
                  <w:i/>
                  <w:iCs/>
                  <w:color w:val="272AD8"/>
                  <w:sz w:val="17"/>
                  <w:szCs w:val="17"/>
                </w:rPr>
                <w:t>61</w:t>
              </w:r>
              <w:r>
                <w:rPr>
                  <w:rFonts w:ascii="Menlo" w:hAnsi="Menlo"/>
                  <w:b/>
                  <w:bCs/>
                  <w:i/>
                  <w:iCs/>
                  <w:color w:val="78492A"/>
                  <w:sz w:val="17"/>
                  <w:szCs w:val="17"/>
                </w:rPr>
                <w:t>)</w:t>
              </w:r>
            </w:ins>
          </w:p>
          <w:p w14:paraId="0C566DF6" w14:textId="77777777" w:rsidR="00803253" w:rsidRDefault="00803253" w:rsidP="00803253">
            <w:pPr>
              <w:rPr>
                <w:ins w:id="2493" w:author="Gavrilov, Evgeny" w:date="2016-01-26T13:53:00Z"/>
              </w:rPr>
            </w:pPr>
            <w:ins w:id="2494" w:author="Gavrilov, Evgeny" w:date="2016-01-26T13:53:00Z">
              <w:r>
                <w:rPr>
                  <w:rFonts w:ascii="Menlo" w:hAnsi="Menlo"/>
                  <w:b/>
                  <w:bCs/>
                  <w:i/>
                  <w:iCs/>
                  <w:color w:val="008400"/>
                  <w:sz w:val="17"/>
                  <w:szCs w:val="17"/>
                </w:rPr>
                <w:lastRenderedPageBreak/>
                <w:t>/* */</w:t>
              </w:r>
            </w:ins>
          </w:p>
          <w:p w14:paraId="6AC51E9A" w14:textId="77777777" w:rsidR="00803253" w:rsidRDefault="00803253" w:rsidP="00803253">
            <w:pPr>
              <w:rPr>
                <w:ins w:id="2495" w:author="Gavrilov, Evgeny" w:date="2016-01-26T13:53:00Z"/>
                <w:rFonts w:ascii="Menlo" w:hAnsi="Menlo"/>
                <w:color w:val="008400"/>
                <w:sz w:val="17"/>
                <w:szCs w:val="17"/>
              </w:rPr>
            </w:pPr>
            <w:ins w:id="2496" w:author="Gavrilov, Evgeny" w:date="2016-01-26T13:53:00Z">
              <w:r>
                <w:rPr>
                  <w:rFonts w:ascii="Menlo" w:hAnsi="Menlo"/>
                  <w:b/>
                  <w:bCs/>
                  <w:i/>
                  <w:iCs/>
                  <w:color w:val="008400"/>
                  <w:sz w:val="17"/>
                  <w:szCs w:val="17"/>
                </w:rPr>
                <w:t>/**</w:t>
              </w:r>
            </w:ins>
          </w:p>
          <w:p w14:paraId="2733E88B" w14:textId="77777777" w:rsidR="00803253" w:rsidRDefault="00803253" w:rsidP="00803253">
            <w:pPr>
              <w:rPr>
                <w:ins w:id="2497" w:author="Gavrilov, Evgeny" w:date="2016-01-26T13:53:00Z"/>
                <w:rFonts w:ascii="Menlo" w:hAnsi="Menlo"/>
                <w:color w:val="008400"/>
                <w:sz w:val="17"/>
                <w:szCs w:val="17"/>
              </w:rPr>
            </w:pPr>
            <w:ins w:id="2498" w:author="Gavrilov, Evgeny" w:date="2016-01-26T13:53:00Z">
              <w:r>
                <w:rPr>
                  <w:rFonts w:ascii="Menlo" w:hAnsi="Menlo"/>
                  <w:b/>
                  <w:bCs/>
                  <w:i/>
                  <w:iCs/>
                  <w:color w:val="008400"/>
                  <w:sz w:val="17"/>
                  <w:szCs w:val="17"/>
                </w:rPr>
                <w:t> * @hideinitializer</w:t>
              </w:r>
            </w:ins>
          </w:p>
          <w:p w14:paraId="0D6CD3DF" w14:textId="77777777" w:rsidR="00803253" w:rsidRDefault="00803253" w:rsidP="00803253">
            <w:pPr>
              <w:rPr>
                <w:ins w:id="2499" w:author="Gavrilov, Evgeny" w:date="2016-01-26T13:53:00Z"/>
                <w:rFonts w:ascii="Menlo" w:hAnsi="Menlo"/>
                <w:color w:val="008400"/>
                <w:sz w:val="17"/>
                <w:szCs w:val="17"/>
              </w:rPr>
            </w:pPr>
            <w:ins w:id="2500" w:author="Gavrilov, Evgeny" w:date="2016-01-26T13:53:00Z">
              <w:r>
                <w:rPr>
                  <w:rFonts w:ascii="Menlo" w:hAnsi="Menlo"/>
                  <w:b/>
                  <w:bCs/>
                  <w:i/>
                  <w:iCs/>
                  <w:color w:val="008400"/>
                  <w:sz w:val="17"/>
                  <w:szCs w:val="17"/>
                </w:rPr>
                <w:t> * Rx buffer overflow. See also PJSIP_EMSGTOOLONG.</w:t>
              </w:r>
            </w:ins>
          </w:p>
          <w:p w14:paraId="2308CE68" w14:textId="77777777" w:rsidR="00803253" w:rsidRDefault="00803253" w:rsidP="00803253">
            <w:pPr>
              <w:rPr>
                <w:ins w:id="2501" w:author="Gavrilov, Evgeny" w:date="2016-01-26T13:53:00Z"/>
                <w:rFonts w:ascii="Menlo" w:hAnsi="Menlo"/>
                <w:color w:val="008400"/>
                <w:sz w:val="17"/>
                <w:szCs w:val="17"/>
              </w:rPr>
            </w:pPr>
            <w:ins w:id="2502" w:author="Gavrilov, Evgeny" w:date="2016-01-26T13:53:00Z">
              <w:r>
                <w:rPr>
                  <w:rFonts w:ascii="Menlo" w:hAnsi="Menlo"/>
                  <w:b/>
                  <w:bCs/>
                  <w:i/>
                  <w:iCs/>
                  <w:color w:val="008400"/>
                  <w:sz w:val="17"/>
                  <w:szCs w:val="17"/>
                </w:rPr>
                <w:t> */</w:t>
              </w:r>
            </w:ins>
          </w:p>
          <w:p w14:paraId="23E32EB2" w14:textId="77777777" w:rsidR="00803253" w:rsidRDefault="00803253" w:rsidP="00803253">
            <w:pPr>
              <w:rPr>
                <w:ins w:id="2503" w:author="Gavrilov, Evgeny" w:date="2016-01-26T13:53:00Z"/>
                <w:rFonts w:ascii="Menlo" w:hAnsi="Menlo"/>
                <w:b/>
                <w:bCs/>
                <w:i/>
                <w:iCs/>
                <w:color w:val="78492A"/>
                <w:sz w:val="17"/>
                <w:szCs w:val="17"/>
              </w:rPr>
            </w:pPr>
            <w:ins w:id="2504" w:author="Gavrilov, Evgeny" w:date="2016-01-26T13:53:00Z">
              <w:r>
                <w:rPr>
                  <w:rFonts w:ascii="Menlo" w:hAnsi="Menlo"/>
                  <w:b/>
                  <w:bCs/>
                  <w:i/>
                  <w:iCs/>
                  <w:color w:val="78492A"/>
                  <w:sz w:val="17"/>
                  <w:szCs w:val="17"/>
                </w:rPr>
                <w:t>171062 - PJSIP_ERXOVERFLOW       </w:t>
              </w:r>
            </w:ins>
          </w:p>
          <w:p w14:paraId="5D831E01" w14:textId="77777777" w:rsidR="00803253" w:rsidRDefault="00803253" w:rsidP="00803253">
            <w:pPr>
              <w:rPr>
                <w:ins w:id="2505" w:author="Gavrilov, Evgeny" w:date="2016-01-26T13:53:00Z"/>
                <w:rStyle w:val="apple-tab-span"/>
              </w:rPr>
            </w:pPr>
            <w:ins w:id="2506" w:author="Gavrilov, Evgeny" w:date="2016-01-26T13:53:00Z">
              <w:r>
                <w:rPr>
                  <w:rFonts w:ascii="Menlo" w:hAnsi="Menlo"/>
                  <w:b/>
                  <w:bCs/>
                  <w:i/>
                  <w:iCs/>
                  <w:color w:val="78492A"/>
                  <w:sz w:val="17"/>
                  <w:szCs w:val="17"/>
                </w:rPr>
                <w:t>(PJSIP_ERRNO_START_PJSIP + </w:t>
              </w:r>
              <w:r>
                <w:rPr>
                  <w:rFonts w:ascii="Menlo" w:hAnsi="Menlo"/>
                  <w:b/>
                  <w:bCs/>
                  <w:i/>
                  <w:iCs/>
                  <w:color w:val="272AD8"/>
                  <w:sz w:val="17"/>
                  <w:szCs w:val="17"/>
                </w:rPr>
                <w:t>62</w:t>
              </w:r>
              <w:r>
                <w:rPr>
                  <w:rFonts w:ascii="Menlo" w:hAnsi="Menlo"/>
                  <w:b/>
                  <w:bCs/>
                  <w:i/>
                  <w:iCs/>
                  <w:color w:val="78492A"/>
                  <w:sz w:val="17"/>
                  <w:szCs w:val="17"/>
                </w:rPr>
                <w:t>)</w:t>
              </w:r>
            </w:ins>
          </w:p>
          <w:p w14:paraId="0A23072D" w14:textId="77777777" w:rsidR="00803253" w:rsidRDefault="00803253" w:rsidP="00803253">
            <w:pPr>
              <w:rPr>
                <w:ins w:id="2507" w:author="Gavrilov, Evgeny" w:date="2016-01-26T13:53:00Z"/>
              </w:rPr>
            </w:pPr>
            <w:ins w:id="2508" w:author="Gavrilov, Evgeny" w:date="2016-01-26T13:53:00Z">
              <w:r>
                <w:rPr>
                  <w:rFonts w:ascii="Menlo" w:hAnsi="Menlo"/>
                  <w:b/>
                  <w:bCs/>
                  <w:i/>
                  <w:iCs/>
                  <w:color w:val="008400"/>
                  <w:sz w:val="17"/>
                  <w:szCs w:val="17"/>
                </w:rPr>
                <w:t>/*  */</w:t>
              </w:r>
            </w:ins>
          </w:p>
          <w:p w14:paraId="7CD6F1A8" w14:textId="77777777" w:rsidR="00803253" w:rsidRDefault="00803253" w:rsidP="00803253">
            <w:pPr>
              <w:rPr>
                <w:ins w:id="2509" w:author="Gavrilov, Evgeny" w:date="2016-01-26T13:53:00Z"/>
                <w:rFonts w:ascii="Menlo" w:hAnsi="Menlo"/>
                <w:color w:val="008400"/>
                <w:sz w:val="17"/>
                <w:szCs w:val="17"/>
              </w:rPr>
            </w:pPr>
            <w:ins w:id="2510" w:author="Gavrilov, Evgeny" w:date="2016-01-26T13:53:00Z">
              <w:r>
                <w:rPr>
                  <w:rFonts w:ascii="Menlo" w:hAnsi="Menlo"/>
                  <w:b/>
                  <w:bCs/>
                  <w:i/>
                  <w:iCs/>
                  <w:color w:val="008400"/>
                  <w:sz w:val="17"/>
                  <w:szCs w:val="17"/>
                </w:rPr>
                <w:t>/**</w:t>
              </w:r>
            </w:ins>
          </w:p>
          <w:p w14:paraId="5D01AF98" w14:textId="77777777" w:rsidR="00803253" w:rsidRDefault="00803253" w:rsidP="00803253">
            <w:pPr>
              <w:rPr>
                <w:ins w:id="2511" w:author="Gavrilov, Evgeny" w:date="2016-01-26T13:53:00Z"/>
                <w:rFonts w:ascii="Menlo" w:hAnsi="Menlo"/>
                <w:color w:val="008400"/>
                <w:sz w:val="17"/>
                <w:szCs w:val="17"/>
              </w:rPr>
            </w:pPr>
            <w:ins w:id="2512" w:author="Gavrilov, Evgeny" w:date="2016-01-26T13:53:00Z">
              <w:r>
                <w:rPr>
                  <w:rFonts w:ascii="Menlo" w:hAnsi="Menlo"/>
                  <w:b/>
                  <w:bCs/>
                  <w:i/>
                  <w:iCs/>
                  <w:color w:val="008400"/>
                  <w:sz w:val="17"/>
                  <w:szCs w:val="17"/>
                </w:rPr>
                <w:t> * @hideinitializer</w:t>
              </w:r>
            </w:ins>
          </w:p>
          <w:p w14:paraId="24BA33E9" w14:textId="77777777" w:rsidR="00803253" w:rsidRDefault="00803253" w:rsidP="00803253">
            <w:pPr>
              <w:rPr>
                <w:ins w:id="2513" w:author="Gavrilov, Evgeny" w:date="2016-01-26T13:53:00Z"/>
                <w:rFonts w:ascii="Menlo" w:hAnsi="Menlo"/>
                <w:color w:val="008400"/>
                <w:sz w:val="17"/>
                <w:szCs w:val="17"/>
              </w:rPr>
            </w:pPr>
            <w:ins w:id="2514" w:author="Gavrilov, Evgeny" w:date="2016-01-26T13:53:00Z">
              <w:r>
                <w:rPr>
                  <w:rFonts w:ascii="Menlo" w:hAnsi="Menlo"/>
                  <w:b/>
                  <w:bCs/>
                  <w:i/>
                  <w:iCs/>
                  <w:color w:val="008400"/>
                  <w:sz w:val="17"/>
                  <w:szCs w:val="17"/>
                </w:rPr>
                <w:t> * This is not really an error, it just informs application that</w:t>
              </w:r>
            </w:ins>
          </w:p>
          <w:p w14:paraId="16663562" w14:textId="77777777" w:rsidR="00803253" w:rsidRDefault="00803253" w:rsidP="00803253">
            <w:pPr>
              <w:rPr>
                <w:ins w:id="2515" w:author="Gavrilov, Evgeny" w:date="2016-01-26T13:53:00Z"/>
                <w:rFonts w:ascii="Menlo" w:hAnsi="Menlo"/>
                <w:color w:val="008400"/>
                <w:sz w:val="17"/>
                <w:szCs w:val="17"/>
              </w:rPr>
            </w:pPr>
            <w:ins w:id="2516" w:author="Gavrilov, Evgeny" w:date="2016-01-26T13:53:00Z">
              <w:r>
                <w:rPr>
                  <w:rFonts w:ascii="Menlo" w:hAnsi="Menlo"/>
                  <w:b/>
                  <w:bCs/>
                  <w:i/>
                  <w:iCs/>
                  <w:color w:val="008400"/>
                  <w:sz w:val="17"/>
                  <w:szCs w:val="17"/>
                </w:rPr>
                <w:t> * transmit data has been deleted on return of pjsip_tx_data_dec_ref().</w:t>
              </w:r>
            </w:ins>
          </w:p>
          <w:p w14:paraId="6A1AABDE" w14:textId="77777777" w:rsidR="00803253" w:rsidRDefault="00803253" w:rsidP="00803253">
            <w:pPr>
              <w:rPr>
                <w:ins w:id="2517" w:author="Gavrilov, Evgeny" w:date="2016-01-26T13:53:00Z"/>
                <w:rFonts w:ascii="Menlo" w:hAnsi="Menlo"/>
                <w:color w:val="008400"/>
                <w:sz w:val="17"/>
                <w:szCs w:val="17"/>
              </w:rPr>
            </w:pPr>
            <w:ins w:id="2518" w:author="Gavrilov, Evgeny" w:date="2016-01-26T13:53:00Z">
              <w:r>
                <w:rPr>
                  <w:rFonts w:ascii="Menlo" w:hAnsi="Menlo"/>
                  <w:b/>
                  <w:bCs/>
                  <w:i/>
                  <w:iCs/>
                  <w:color w:val="008400"/>
                  <w:sz w:val="17"/>
                  <w:szCs w:val="17"/>
                </w:rPr>
                <w:t> */</w:t>
              </w:r>
            </w:ins>
          </w:p>
          <w:p w14:paraId="1C40577D" w14:textId="77777777" w:rsidR="00803253" w:rsidRDefault="00803253" w:rsidP="00803253">
            <w:pPr>
              <w:rPr>
                <w:ins w:id="2519" w:author="Gavrilov, Evgeny" w:date="2016-01-26T13:53:00Z"/>
                <w:rStyle w:val="apple-tab-span"/>
                <w:b/>
                <w:bCs/>
                <w:i/>
                <w:iCs/>
                <w:color w:val="78492A"/>
              </w:rPr>
            </w:pPr>
            <w:ins w:id="2520" w:author="Gavrilov, Evgeny" w:date="2016-01-26T13:53:00Z">
              <w:r>
                <w:rPr>
                  <w:rFonts w:ascii="Menlo" w:hAnsi="Menlo"/>
                  <w:b/>
                  <w:bCs/>
                  <w:i/>
                  <w:iCs/>
                  <w:color w:val="78492A"/>
                  <w:sz w:val="17"/>
                  <w:szCs w:val="17"/>
                </w:rPr>
                <w:t>171063 -  PJSIP_EBUFDESTROYED     (PJSIP_ERRNO_START_PJSIP + </w:t>
              </w:r>
              <w:r>
                <w:rPr>
                  <w:rFonts w:ascii="Menlo" w:hAnsi="Menlo"/>
                  <w:b/>
                  <w:bCs/>
                  <w:i/>
                  <w:iCs/>
                  <w:color w:val="272AD8"/>
                  <w:sz w:val="17"/>
                  <w:szCs w:val="17"/>
                </w:rPr>
                <w:t>63</w:t>
              </w:r>
              <w:r>
                <w:rPr>
                  <w:rFonts w:ascii="Menlo" w:hAnsi="Menlo"/>
                  <w:b/>
                  <w:bCs/>
                  <w:i/>
                  <w:iCs/>
                  <w:color w:val="78492A"/>
                  <w:sz w:val="17"/>
                  <w:szCs w:val="17"/>
                </w:rPr>
                <w:t>)</w:t>
              </w:r>
            </w:ins>
          </w:p>
          <w:p w14:paraId="6B692934" w14:textId="77777777" w:rsidR="00803253" w:rsidRDefault="00803253" w:rsidP="00803253">
            <w:pPr>
              <w:rPr>
                <w:ins w:id="2521" w:author="Gavrilov, Evgeny" w:date="2016-01-26T13:53:00Z"/>
              </w:rPr>
            </w:pPr>
            <w:ins w:id="2522" w:author="Gavrilov, Evgeny" w:date="2016-01-26T13:53:00Z">
              <w:r>
                <w:rPr>
                  <w:rFonts w:ascii="Menlo" w:hAnsi="Menlo"/>
                  <w:b/>
                  <w:bCs/>
                  <w:i/>
                  <w:iCs/>
                  <w:color w:val="008400"/>
                  <w:sz w:val="17"/>
                  <w:szCs w:val="17"/>
                </w:rPr>
                <w:t>/* */</w:t>
              </w:r>
            </w:ins>
          </w:p>
          <w:p w14:paraId="3C5EA514" w14:textId="77777777" w:rsidR="00803253" w:rsidRDefault="00803253" w:rsidP="00803253">
            <w:pPr>
              <w:rPr>
                <w:ins w:id="2523" w:author="Gavrilov, Evgeny" w:date="2016-01-26T13:53:00Z"/>
                <w:rFonts w:ascii="Menlo" w:hAnsi="Menlo"/>
                <w:color w:val="008400"/>
                <w:sz w:val="17"/>
                <w:szCs w:val="17"/>
              </w:rPr>
            </w:pPr>
            <w:ins w:id="2524" w:author="Gavrilov, Evgeny" w:date="2016-01-26T13:53:00Z">
              <w:r>
                <w:rPr>
                  <w:rFonts w:ascii="Menlo" w:hAnsi="Menlo"/>
                  <w:b/>
                  <w:bCs/>
                  <w:i/>
                  <w:iCs/>
                  <w:color w:val="008400"/>
                  <w:sz w:val="17"/>
                  <w:szCs w:val="17"/>
                </w:rPr>
                <w:t>/**</w:t>
              </w:r>
            </w:ins>
          </w:p>
          <w:p w14:paraId="15EFCD68" w14:textId="77777777" w:rsidR="00803253" w:rsidRDefault="00803253" w:rsidP="00803253">
            <w:pPr>
              <w:rPr>
                <w:ins w:id="2525" w:author="Gavrilov, Evgeny" w:date="2016-01-26T13:53:00Z"/>
                <w:rFonts w:ascii="Menlo" w:hAnsi="Menlo"/>
                <w:color w:val="008400"/>
                <w:sz w:val="17"/>
                <w:szCs w:val="17"/>
              </w:rPr>
            </w:pPr>
            <w:ins w:id="2526" w:author="Gavrilov, Evgeny" w:date="2016-01-26T13:53:00Z">
              <w:r>
                <w:rPr>
                  <w:rFonts w:ascii="Menlo" w:hAnsi="Menlo"/>
                  <w:b/>
                  <w:bCs/>
                  <w:i/>
                  <w:iCs/>
                  <w:color w:val="008400"/>
                  <w:sz w:val="17"/>
                  <w:szCs w:val="17"/>
                </w:rPr>
                <w:t> * @hideinitializer</w:t>
              </w:r>
            </w:ins>
          </w:p>
          <w:p w14:paraId="2BA7B9CB" w14:textId="77777777" w:rsidR="00803253" w:rsidRDefault="00803253" w:rsidP="00803253">
            <w:pPr>
              <w:rPr>
                <w:ins w:id="2527" w:author="Gavrilov, Evgeny" w:date="2016-01-26T13:53:00Z"/>
                <w:rFonts w:ascii="Menlo" w:hAnsi="Menlo"/>
                <w:color w:val="008400"/>
                <w:sz w:val="17"/>
                <w:szCs w:val="17"/>
              </w:rPr>
            </w:pPr>
            <w:ins w:id="2528" w:author="Gavrilov, Evgeny" w:date="2016-01-26T13:53:00Z">
              <w:r>
                <w:rPr>
                  <w:rFonts w:ascii="Menlo" w:hAnsi="Menlo"/>
                  <w:b/>
                  <w:bCs/>
                  <w:i/>
                  <w:iCs/>
                  <w:color w:val="008400"/>
                  <w:sz w:val="17"/>
                  <w:szCs w:val="17"/>
                </w:rPr>
                <w:t> * Unsuitable transport selected. This error occurs when application</w:t>
              </w:r>
            </w:ins>
          </w:p>
          <w:p w14:paraId="5C8F5E43" w14:textId="77777777" w:rsidR="00803253" w:rsidRDefault="00803253" w:rsidP="00803253">
            <w:pPr>
              <w:rPr>
                <w:ins w:id="2529" w:author="Gavrilov, Evgeny" w:date="2016-01-26T13:53:00Z"/>
                <w:rFonts w:ascii="Menlo" w:hAnsi="Menlo"/>
                <w:color w:val="008400"/>
                <w:sz w:val="17"/>
                <w:szCs w:val="17"/>
              </w:rPr>
            </w:pPr>
            <w:ins w:id="2530" w:author="Gavrilov, Evgeny" w:date="2016-01-26T13:53:00Z">
              <w:r>
                <w:rPr>
                  <w:rFonts w:ascii="Menlo" w:hAnsi="Menlo"/>
                  <w:b/>
                  <w:bCs/>
                  <w:i/>
                  <w:iCs/>
                  <w:color w:val="008400"/>
                  <w:sz w:val="17"/>
                  <w:szCs w:val="17"/>
                </w:rPr>
                <w:t> * has explicitly requested to use a particular transport/listener,</w:t>
              </w:r>
            </w:ins>
          </w:p>
          <w:p w14:paraId="03200F0E" w14:textId="77777777" w:rsidR="00803253" w:rsidRDefault="00803253" w:rsidP="00803253">
            <w:pPr>
              <w:rPr>
                <w:ins w:id="2531" w:author="Gavrilov, Evgeny" w:date="2016-01-26T13:53:00Z"/>
                <w:rFonts w:ascii="Menlo" w:hAnsi="Menlo"/>
                <w:color w:val="008400"/>
                <w:sz w:val="17"/>
                <w:szCs w:val="17"/>
              </w:rPr>
            </w:pPr>
            <w:ins w:id="2532" w:author="Gavrilov, Evgeny" w:date="2016-01-26T13:53:00Z">
              <w:r>
                <w:rPr>
                  <w:rFonts w:ascii="Menlo" w:hAnsi="Menlo"/>
                  <w:b/>
                  <w:bCs/>
                  <w:i/>
                  <w:iCs/>
                  <w:color w:val="008400"/>
                  <w:sz w:val="17"/>
                  <w:szCs w:val="17"/>
                </w:rPr>
                <w:t> * but the selected transport is not suitable to send request to</w:t>
              </w:r>
            </w:ins>
          </w:p>
          <w:p w14:paraId="7FEE2FF9" w14:textId="77777777" w:rsidR="00803253" w:rsidRDefault="00803253" w:rsidP="00803253">
            <w:pPr>
              <w:rPr>
                <w:ins w:id="2533" w:author="Gavrilov, Evgeny" w:date="2016-01-26T13:53:00Z"/>
                <w:rFonts w:ascii="Menlo" w:hAnsi="Menlo"/>
                <w:color w:val="008400"/>
                <w:sz w:val="17"/>
                <w:szCs w:val="17"/>
              </w:rPr>
            </w:pPr>
            <w:ins w:id="2534" w:author="Gavrilov, Evgeny" w:date="2016-01-26T13:53:00Z">
              <w:r>
                <w:rPr>
                  <w:rFonts w:ascii="Menlo" w:hAnsi="Menlo"/>
                  <w:b/>
                  <w:bCs/>
                  <w:i/>
                  <w:iCs/>
                  <w:color w:val="008400"/>
                  <w:sz w:val="17"/>
                  <w:szCs w:val="17"/>
                </w:rPr>
                <w:t> * the specified destination.</w:t>
              </w:r>
            </w:ins>
          </w:p>
          <w:p w14:paraId="6FB363E2" w14:textId="77777777" w:rsidR="00803253" w:rsidRDefault="00803253" w:rsidP="00803253">
            <w:pPr>
              <w:rPr>
                <w:ins w:id="2535" w:author="Gavrilov, Evgeny" w:date="2016-01-26T13:53:00Z"/>
                <w:rFonts w:ascii="Menlo" w:hAnsi="Menlo"/>
                <w:color w:val="008400"/>
                <w:sz w:val="17"/>
                <w:szCs w:val="17"/>
              </w:rPr>
            </w:pPr>
            <w:ins w:id="2536" w:author="Gavrilov, Evgeny" w:date="2016-01-26T13:53:00Z">
              <w:r>
                <w:rPr>
                  <w:rFonts w:ascii="Menlo" w:hAnsi="Menlo"/>
                  <w:b/>
                  <w:bCs/>
                  <w:i/>
                  <w:iCs/>
                  <w:color w:val="008400"/>
                  <w:sz w:val="17"/>
                  <w:szCs w:val="17"/>
                </w:rPr>
                <w:t> */</w:t>
              </w:r>
            </w:ins>
          </w:p>
          <w:p w14:paraId="500BD2C1" w14:textId="77777777" w:rsidR="00803253" w:rsidRDefault="00803253" w:rsidP="00803253">
            <w:pPr>
              <w:rPr>
                <w:ins w:id="2537" w:author="Gavrilov, Evgeny" w:date="2016-01-26T13:53:00Z"/>
                <w:rStyle w:val="apple-tab-span"/>
                <w:b/>
                <w:bCs/>
                <w:i/>
                <w:iCs/>
                <w:color w:val="78492A"/>
              </w:rPr>
            </w:pPr>
            <w:ins w:id="2538" w:author="Gavrilov, Evgeny" w:date="2016-01-26T13:53:00Z">
              <w:r>
                <w:rPr>
                  <w:rFonts w:ascii="Menlo" w:hAnsi="Menlo"/>
                  <w:b/>
                  <w:bCs/>
                  <w:i/>
                  <w:iCs/>
                  <w:color w:val="78492A"/>
                  <w:sz w:val="17"/>
                  <w:szCs w:val="17"/>
                </w:rPr>
                <w:t>171064 - PJSIP_ETPNOTSUITABLE</w:t>
              </w:r>
            </w:ins>
          </w:p>
          <w:p w14:paraId="70A1277A" w14:textId="77777777" w:rsidR="00803253" w:rsidRDefault="00803253" w:rsidP="00803253">
            <w:pPr>
              <w:rPr>
                <w:ins w:id="2539" w:author="Gavrilov, Evgeny" w:date="2016-01-26T13:53:00Z"/>
                <w:rStyle w:val="apple-tab-span"/>
                <w:rFonts w:ascii="Menlo" w:hAnsi="Menlo"/>
                <w:b/>
                <w:bCs/>
                <w:i/>
                <w:iCs/>
                <w:color w:val="78492A"/>
                <w:sz w:val="17"/>
                <w:szCs w:val="17"/>
              </w:rPr>
            </w:pPr>
            <w:ins w:id="2540" w:author="Gavrilov, Evgeny" w:date="2016-01-26T13:53:00Z">
              <w:r>
                <w:rPr>
                  <w:rFonts w:ascii="Menlo" w:hAnsi="Menlo"/>
                  <w:b/>
                  <w:bCs/>
                  <w:i/>
                  <w:iCs/>
                  <w:color w:val="78492A"/>
                  <w:sz w:val="17"/>
                  <w:szCs w:val="17"/>
                </w:rPr>
                <w:t>(PJSIP_ERRNO_START_PJSIP + </w:t>
              </w:r>
              <w:r>
                <w:rPr>
                  <w:rFonts w:ascii="Menlo" w:hAnsi="Menlo"/>
                  <w:b/>
                  <w:bCs/>
                  <w:i/>
                  <w:iCs/>
                  <w:color w:val="272AD8"/>
                  <w:sz w:val="17"/>
                  <w:szCs w:val="17"/>
                </w:rPr>
                <w:t>64</w:t>
              </w:r>
              <w:r>
                <w:rPr>
                  <w:rFonts w:ascii="Menlo" w:hAnsi="Menlo"/>
                  <w:b/>
                  <w:bCs/>
                  <w:i/>
                  <w:iCs/>
                  <w:color w:val="78492A"/>
                  <w:sz w:val="17"/>
                  <w:szCs w:val="17"/>
                </w:rPr>
                <w:t>)</w:t>
              </w:r>
            </w:ins>
          </w:p>
          <w:p w14:paraId="71746CB4" w14:textId="77777777" w:rsidR="00803253" w:rsidRDefault="00803253" w:rsidP="00803253">
            <w:pPr>
              <w:rPr>
                <w:ins w:id="2541" w:author="Gavrilov, Evgeny" w:date="2016-01-26T13:53:00Z"/>
              </w:rPr>
            </w:pPr>
            <w:ins w:id="2542" w:author="Gavrilov, Evgeny" w:date="2016-01-26T13:53:00Z">
              <w:r>
                <w:rPr>
                  <w:rFonts w:ascii="Menlo" w:hAnsi="Menlo"/>
                  <w:b/>
                  <w:bCs/>
                  <w:i/>
                  <w:iCs/>
                  <w:color w:val="008400"/>
                  <w:sz w:val="17"/>
                  <w:szCs w:val="17"/>
                </w:rPr>
                <w:t>/* */</w:t>
              </w:r>
            </w:ins>
          </w:p>
          <w:p w14:paraId="1A7B191F" w14:textId="77777777" w:rsidR="00803253" w:rsidRDefault="00803253" w:rsidP="00803253">
            <w:pPr>
              <w:rPr>
                <w:ins w:id="2543" w:author="Gavrilov, Evgeny" w:date="2016-01-26T13:53:00Z"/>
                <w:rFonts w:ascii="Menlo" w:hAnsi="Menlo"/>
                <w:color w:val="008400"/>
                <w:sz w:val="17"/>
                <w:szCs w:val="17"/>
              </w:rPr>
            </w:pPr>
            <w:ins w:id="2544" w:author="Gavrilov, Evgeny" w:date="2016-01-26T13:53:00Z">
              <w:r>
                <w:rPr>
                  <w:rFonts w:ascii="Menlo" w:hAnsi="Menlo"/>
                  <w:b/>
                  <w:bCs/>
                  <w:i/>
                  <w:iCs/>
                  <w:color w:val="008400"/>
                  <w:sz w:val="17"/>
                  <w:szCs w:val="17"/>
                </w:rPr>
                <w:t>/**</w:t>
              </w:r>
            </w:ins>
          </w:p>
          <w:p w14:paraId="7F7F8B1B" w14:textId="77777777" w:rsidR="00803253" w:rsidRDefault="00803253" w:rsidP="00803253">
            <w:pPr>
              <w:rPr>
                <w:ins w:id="2545" w:author="Gavrilov, Evgeny" w:date="2016-01-26T13:53:00Z"/>
                <w:rFonts w:ascii="Menlo" w:hAnsi="Menlo"/>
                <w:color w:val="008400"/>
                <w:sz w:val="17"/>
                <w:szCs w:val="17"/>
              </w:rPr>
            </w:pPr>
            <w:ins w:id="2546" w:author="Gavrilov, Evgeny" w:date="2016-01-26T13:53:00Z">
              <w:r>
                <w:rPr>
                  <w:rFonts w:ascii="Menlo" w:hAnsi="Menlo"/>
                  <w:b/>
                  <w:bCs/>
                  <w:i/>
                  <w:iCs/>
                  <w:color w:val="008400"/>
                  <w:sz w:val="17"/>
                  <w:szCs w:val="17"/>
                </w:rPr>
                <w:t> * @hideinitializer</w:t>
              </w:r>
            </w:ins>
          </w:p>
          <w:p w14:paraId="5B088AA3" w14:textId="77777777" w:rsidR="00803253" w:rsidRDefault="00803253" w:rsidP="00803253">
            <w:pPr>
              <w:rPr>
                <w:ins w:id="2547" w:author="Gavrilov, Evgeny" w:date="2016-01-26T13:53:00Z"/>
                <w:rFonts w:ascii="Menlo" w:hAnsi="Menlo"/>
                <w:color w:val="008400"/>
                <w:sz w:val="17"/>
                <w:szCs w:val="17"/>
              </w:rPr>
            </w:pPr>
            <w:ins w:id="2548" w:author="Gavrilov, Evgeny" w:date="2016-01-26T13:53:00Z">
              <w:r>
                <w:rPr>
                  <w:rFonts w:ascii="Menlo" w:hAnsi="Menlo"/>
                  <w:b/>
                  <w:bCs/>
                  <w:i/>
                  <w:iCs/>
                  <w:color w:val="008400"/>
                  <w:sz w:val="17"/>
                  <w:szCs w:val="17"/>
                </w:rPr>
                <w:t> * Transport not available. This error occurs for example when the SIP stack </w:t>
              </w:r>
            </w:ins>
          </w:p>
          <w:p w14:paraId="71BB648E" w14:textId="77777777" w:rsidR="00803253" w:rsidRDefault="00803253" w:rsidP="00803253">
            <w:pPr>
              <w:rPr>
                <w:ins w:id="2549" w:author="Gavrilov, Evgeny" w:date="2016-01-26T13:53:00Z"/>
                <w:rFonts w:ascii="Menlo" w:hAnsi="Menlo"/>
                <w:color w:val="008400"/>
                <w:sz w:val="17"/>
                <w:szCs w:val="17"/>
              </w:rPr>
            </w:pPr>
            <w:ins w:id="2550" w:author="Gavrilov, Evgeny" w:date="2016-01-26T13:53:00Z">
              <w:r>
                <w:rPr>
                  <w:rFonts w:ascii="Menlo" w:hAnsi="Menlo"/>
                  <w:b/>
                  <w:bCs/>
                  <w:i/>
                  <w:iCs/>
                  <w:color w:val="008400"/>
                  <w:sz w:val="17"/>
                  <w:szCs w:val="17"/>
                </w:rPr>
                <w:t> * is trying to use a SIP transport while the transport is being paused by </w:t>
              </w:r>
            </w:ins>
          </w:p>
          <w:p w14:paraId="3D0D9785" w14:textId="77777777" w:rsidR="00803253" w:rsidRDefault="00803253" w:rsidP="00803253">
            <w:pPr>
              <w:rPr>
                <w:ins w:id="2551" w:author="Gavrilov, Evgeny" w:date="2016-01-26T13:53:00Z"/>
                <w:rFonts w:ascii="Menlo" w:hAnsi="Menlo"/>
                <w:color w:val="008400"/>
                <w:sz w:val="17"/>
                <w:szCs w:val="17"/>
              </w:rPr>
            </w:pPr>
            <w:ins w:id="2552" w:author="Gavrilov, Evgeny" w:date="2016-01-26T13:53:00Z">
              <w:r>
                <w:rPr>
                  <w:rFonts w:ascii="Menlo" w:hAnsi="Menlo"/>
                  <w:b/>
                  <w:bCs/>
                  <w:i/>
                  <w:iCs/>
                  <w:color w:val="008400"/>
                  <w:sz w:val="17"/>
                  <w:szCs w:val="17"/>
                </w:rPr>
                <w:t> * application.</w:t>
              </w:r>
            </w:ins>
          </w:p>
          <w:p w14:paraId="4D7A8D93" w14:textId="77777777" w:rsidR="00803253" w:rsidRDefault="00803253" w:rsidP="00803253">
            <w:pPr>
              <w:rPr>
                <w:ins w:id="2553" w:author="Gavrilov, Evgeny" w:date="2016-01-26T13:53:00Z"/>
                <w:rFonts w:ascii="Menlo" w:hAnsi="Menlo"/>
                <w:color w:val="008400"/>
                <w:sz w:val="17"/>
                <w:szCs w:val="17"/>
              </w:rPr>
            </w:pPr>
            <w:ins w:id="2554" w:author="Gavrilov, Evgeny" w:date="2016-01-26T13:53:00Z">
              <w:r>
                <w:rPr>
                  <w:rFonts w:ascii="Menlo" w:hAnsi="Menlo"/>
                  <w:b/>
                  <w:bCs/>
                  <w:i/>
                  <w:iCs/>
                  <w:color w:val="008400"/>
                  <w:sz w:val="17"/>
                  <w:szCs w:val="17"/>
                </w:rPr>
                <w:t> */</w:t>
              </w:r>
            </w:ins>
          </w:p>
          <w:p w14:paraId="71962C72" w14:textId="77777777" w:rsidR="00803253" w:rsidRDefault="00803253" w:rsidP="00803253">
            <w:pPr>
              <w:rPr>
                <w:ins w:id="2555" w:author="Gavrilov, Evgeny" w:date="2016-01-26T13:53:00Z"/>
                <w:rStyle w:val="apple-tab-span"/>
                <w:b/>
                <w:bCs/>
                <w:i/>
                <w:iCs/>
                <w:color w:val="78492A"/>
              </w:rPr>
            </w:pPr>
            <w:ins w:id="2556" w:author="Gavrilov, Evgeny" w:date="2016-01-26T13:53:00Z">
              <w:r>
                <w:rPr>
                  <w:rFonts w:ascii="Menlo" w:hAnsi="Menlo"/>
                  <w:b/>
                  <w:bCs/>
                  <w:i/>
                  <w:iCs/>
                  <w:color w:val="78492A"/>
                  <w:sz w:val="17"/>
                  <w:szCs w:val="17"/>
                </w:rPr>
                <w:t>171065 - PJSIP_ETPNOTAVAIL</w:t>
              </w:r>
            </w:ins>
          </w:p>
          <w:p w14:paraId="29340EC5" w14:textId="77777777" w:rsidR="00803253" w:rsidRDefault="00803253" w:rsidP="00803253">
            <w:pPr>
              <w:rPr>
                <w:ins w:id="2557" w:author="Gavrilov, Evgeny" w:date="2016-01-26T13:53:00Z"/>
                <w:rStyle w:val="apple-tab-span"/>
                <w:rFonts w:ascii="Menlo" w:hAnsi="Menlo"/>
                <w:b/>
                <w:bCs/>
                <w:i/>
                <w:iCs/>
                <w:color w:val="78492A"/>
                <w:sz w:val="17"/>
                <w:szCs w:val="17"/>
              </w:rPr>
            </w:pPr>
            <w:ins w:id="2558" w:author="Gavrilov, Evgeny" w:date="2016-01-26T13:53:00Z">
              <w:r>
                <w:rPr>
                  <w:rFonts w:ascii="Menlo" w:hAnsi="Menlo"/>
                  <w:b/>
                  <w:bCs/>
                  <w:i/>
                  <w:iCs/>
                  <w:color w:val="78492A"/>
                  <w:sz w:val="17"/>
                  <w:szCs w:val="17"/>
                </w:rPr>
                <w:t>(PJSIP_ERRNO_START_PJSIP + </w:t>
              </w:r>
              <w:r>
                <w:rPr>
                  <w:rFonts w:ascii="Menlo" w:hAnsi="Menlo"/>
                  <w:b/>
                  <w:bCs/>
                  <w:i/>
                  <w:iCs/>
                  <w:color w:val="272AD8"/>
                  <w:sz w:val="17"/>
                  <w:szCs w:val="17"/>
                </w:rPr>
                <w:t>65</w:t>
              </w:r>
              <w:r>
                <w:rPr>
                  <w:rFonts w:ascii="Menlo" w:hAnsi="Menlo"/>
                  <w:b/>
                  <w:bCs/>
                  <w:i/>
                  <w:iCs/>
                  <w:color w:val="78492A"/>
                  <w:sz w:val="17"/>
                  <w:szCs w:val="17"/>
                </w:rPr>
                <w:t>)</w:t>
              </w:r>
            </w:ins>
          </w:p>
          <w:p w14:paraId="4D27710F" w14:textId="77777777" w:rsidR="00803253" w:rsidRDefault="00803253" w:rsidP="00803253">
            <w:pPr>
              <w:rPr>
                <w:ins w:id="2559" w:author="Gavrilov, Evgeny" w:date="2016-01-26T13:53:00Z"/>
              </w:rPr>
            </w:pPr>
            <w:ins w:id="2560" w:author="Gavrilov, Evgeny" w:date="2016-01-26T13:53:00Z">
              <w:r>
                <w:rPr>
                  <w:rFonts w:ascii="Menlo" w:hAnsi="Menlo"/>
                  <w:b/>
                  <w:bCs/>
                  <w:i/>
                  <w:iCs/>
                  <w:color w:val="008400"/>
                  <w:sz w:val="17"/>
                  <w:szCs w:val="17"/>
                </w:rPr>
                <w:t>/* */</w:t>
              </w:r>
            </w:ins>
          </w:p>
          <w:p w14:paraId="7D292FF3" w14:textId="77777777" w:rsidR="00803253" w:rsidRDefault="00803253" w:rsidP="00803253">
            <w:pPr>
              <w:spacing w:line="276" w:lineRule="auto"/>
              <w:rPr>
                <w:ins w:id="2561" w:author="Gavrilov, Evgeny" w:date="2016-01-26T13:53:00Z"/>
                <w:i/>
                <w:iCs/>
                <w:highlight w:val="yellow"/>
                <w:u w:val="single"/>
              </w:rPr>
            </w:pPr>
          </w:p>
          <w:p w14:paraId="1B0FC7DE" w14:textId="302185DF" w:rsidR="00D201AD" w:rsidRDefault="00803253" w:rsidP="00803253">
            <w:pPr>
              <w:rPr>
                <w:ins w:id="2562" w:author="Gavrilov, Evgeny" w:date="2016-01-18T14:42:00Z"/>
              </w:rPr>
            </w:pPr>
            <w:ins w:id="2563" w:author="Gavrilov, Evgeny" w:date="2016-01-26T13:53:00Z">
              <w:r>
                <w:rPr>
                  <w:i/>
                  <w:iCs/>
                  <w:highlight w:val="yellow"/>
                  <w:u w:val="single"/>
                </w:rPr>
                <w:t>Transport hostname – string, example “https://sip.oomamobile.com/….”</w:t>
              </w:r>
            </w:ins>
          </w:p>
        </w:tc>
        <w:tc>
          <w:tcPr>
            <w:tcW w:w="3026" w:type="dxa"/>
            <w:tcPrChange w:id="2564" w:author="Gavrilov, Evgeny" w:date="2016-01-26T13:54:00Z">
              <w:tcPr>
                <w:tcW w:w="3458" w:type="dxa"/>
              </w:tcPr>
            </w:tcPrChange>
          </w:tcPr>
          <w:p w14:paraId="47733E41" w14:textId="77777777" w:rsidR="00D201AD" w:rsidRDefault="00D201AD" w:rsidP="00951893">
            <w:pPr>
              <w:rPr>
                <w:ins w:id="2565" w:author="Gavrilov, Evgeny" w:date="2016-01-18T14:42:00Z"/>
              </w:rPr>
            </w:pPr>
            <w:ins w:id="2566" w:author="Gavrilov, Evgeny" w:date="2016-01-18T14:42:00Z">
              <w:r>
                <w:lastRenderedPageBreak/>
                <w:t>Sip transport status</w:t>
              </w:r>
            </w:ins>
          </w:p>
        </w:tc>
      </w:tr>
      <w:tr w:rsidR="00064E3C" w14:paraId="40D51045" w14:textId="77777777" w:rsidTr="00803253">
        <w:trPr>
          <w:jc w:val="center"/>
          <w:ins w:id="2567" w:author="Gavrilov, Evgeny" w:date="2016-01-18T14:42:00Z"/>
        </w:trPr>
        <w:tc>
          <w:tcPr>
            <w:tcW w:w="1077" w:type="dxa"/>
            <w:tcPrChange w:id="2568" w:author="Gavrilov, Evgeny" w:date="2016-01-26T13:54:00Z">
              <w:tcPr>
                <w:tcW w:w="1077" w:type="dxa"/>
              </w:tcPr>
            </w:tcPrChange>
          </w:tcPr>
          <w:p w14:paraId="3CE1FE1B" w14:textId="77777777" w:rsidR="00D201AD" w:rsidRDefault="00D201AD" w:rsidP="00951893">
            <w:pPr>
              <w:jc w:val="center"/>
              <w:rPr>
                <w:ins w:id="2569" w:author="Gavrilov, Evgeny" w:date="2016-01-18T14:42:00Z"/>
              </w:rPr>
            </w:pPr>
            <w:ins w:id="2570" w:author="Gavrilov, Evgeny" w:date="2016-01-18T14:42:00Z">
              <w:r>
                <w:lastRenderedPageBreak/>
                <w:t>RUNTIME</w:t>
              </w:r>
            </w:ins>
          </w:p>
        </w:tc>
        <w:tc>
          <w:tcPr>
            <w:tcW w:w="2468" w:type="dxa"/>
            <w:tcPrChange w:id="2571" w:author="Gavrilov, Evgeny" w:date="2016-01-26T13:54:00Z">
              <w:tcPr>
                <w:tcW w:w="2751" w:type="dxa"/>
              </w:tcPr>
            </w:tcPrChange>
          </w:tcPr>
          <w:p w14:paraId="44DE2E0C" w14:textId="77777777" w:rsidR="00D201AD" w:rsidRDefault="00D201AD" w:rsidP="00951893">
            <w:pPr>
              <w:rPr>
                <w:ins w:id="2572" w:author="Gavrilov, Evgeny" w:date="2016-01-18T14:42:00Z"/>
              </w:rPr>
            </w:pPr>
            <w:ins w:id="2573" w:author="Gavrilov, Evgeny" w:date="2016-01-18T14:42:00Z">
              <w:r>
                <w:t>RT_WEB_REQUEST</w:t>
              </w:r>
            </w:ins>
          </w:p>
        </w:tc>
        <w:tc>
          <w:tcPr>
            <w:tcW w:w="4586" w:type="dxa"/>
            <w:tcPrChange w:id="2574" w:author="Gavrilov, Evgeny" w:date="2016-01-26T13:54:00Z">
              <w:tcPr>
                <w:tcW w:w="3544" w:type="dxa"/>
              </w:tcPr>
            </w:tcPrChange>
          </w:tcPr>
          <w:p w14:paraId="1A994CD7" w14:textId="77777777" w:rsidR="00D201AD" w:rsidRPr="00931296" w:rsidRDefault="00D201AD" w:rsidP="00951893">
            <w:pPr>
              <w:rPr>
                <w:ins w:id="2575" w:author="Gavrilov, Evgeny" w:date="2016-01-18T14:42:00Z"/>
                <w:highlight w:val="yellow"/>
              </w:rPr>
            </w:pPr>
            <w:ins w:id="2576" w:author="Gavrilov, Evgeny" w:date="2016-01-18T14:42:00Z">
              <w:r w:rsidRPr="00931296">
                <w:rPr>
                  <w:i/>
                  <w:highlight w:val="yellow"/>
                  <w:u w:val="single"/>
                </w:rPr>
                <w:t>Request API server</w:t>
              </w:r>
              <w:r w:rsidRPr="00931296">
                <w:rPr>
                  <w:highlight w:val="yellow"/>
                </w:rPr>
                <w:t xml:space="preserve"> – </w:t>
              </w:r>
              <w:r w:rsidRPr="00931296">
                <w:rPr>
                  <w:b/>
                  <w:highlight w:val="yellow"/>
                </w:rPr>
                <w:t>string</w:t>
              </w:r>
              <w:r w:rsidRPr="00931296">
                <w:rPr>
                  <w:highlight w:val="yellow"/>
                </w:rPr>
                <w:t>, example “https://apiv2.my.ooma.com/v1”</w:t>
              </w:r>
            </w:ins>
          </w:p>
          <w:p w14:paraId="06259CB7" w14:textId="77777777" w:rsidR="00D201AD" w:rsidRPr="00931296" w:rsidRDefault="00D201AD" w:rsidP="00951893">
            <w:pPr>
              <w:rPr>
                <w:ins w:id="2577" w:author="Gavrilov, Evgeny" w:date="2016-01-18T14:42:00Z"/>
                <w:highlight w:val="yellow"/>
              </w:rPr>
            </w:pPr>
            <w:ins w:id="2578" w:author="Gavrilov, Evgeny" w:date="2016-01-18T14:42:00Z">
              <w:r w:rsidRPr="00931296">
                <w:rPr>
                  <w:i/>
                  <w:highlight w:val="yellow"/>
                  <w:u w:val="single"/>
                </w:rPr>
                <w:t>Request API path</w:t>
              </w:r>
              <w:r w:rsidRPr="00931296">
                <w:rPr>
                  <w:highlight w:val="yellow"/>
                </w:rPr>
                <w:t xml:space="preserve"> – </w:t>
              </w:r>
              <w:r w:rsidRPr="00931296">
                <w:rPr>
                  <w:b/>
                  <w:highlight w:val="yellow"/>
                </w:rPr>
                <w:t>string</w:t>
              </w:r>
              <w:r w:rsidRPr="00931296">
                <w:rPr>
                  <w:highlight w:val="yellow"/>
                </w:rPr>
                <w:t>, example “/res/preferences/blacklist”</w:t>
              </w:r>
            </w:ins>
          </w:p>
          <w:p w14:paraId="6BF9CC54" w14:textId="77777777" w:rsidR="00D201AD" w:rsidRPr="00931296" w:rsidRDefault="00D201AD" w:rsidP="00951893">
            <w:pPr>
              <w:rPr>
                <w:ins w:id="2579" w:author="Gavrilov, Evgeny" w:date="2016-01-18T14:42:00Z"/>
                <w:highlight w:val="yellow"/>
              </w:rPr>
            </w:pPr>
            <w:ins w:id="2580" w:author="Gavrilov, Evgeny" w:date="2016-01-18T14:42:00Z">
              <w:r w:rsidRPr="00931296">
                <w:rPr>
                  <w:i/>
                  <w:highlight w:val="yellow"/>
                  <w:u w:val="single"/>
                </w:rPr>
                <w:t>Request type</w:t>
              </w:r>
              <w:r w:rsidRPr="00931296">
                <w:rPr>
                  <w:highlight w:val="yellow"/>
                </w:rPr>
                <w:t xml:space="preserve"> – </w:t>
              </w:r>
              <w:r w:rsidRPr="00931296">
                <w:rPr>
                  <w:b/>
                  <w:highlight w:val="yellow"/>
                </w:rPr>
                <w:t>string</w:t>
              </w:r>
              <w:r w:rsidRPr="00931296">
                <w:rPr>
                  <w:highlight w:val="yellow"/>
                </w:rPr>
                <w:t>, example “GET”</w:t>
              </w:r>
            </w:ins>
          </w:p>
          <w:p w14:paraId="6920A707" w14:textId="77777777" w:rsidR="00D201AD" w:rsidRDefault="00D201AD" w:rsidP="00951893">
            <w:pPr>
              <w:rPr>
                <w:ins w:id="2581" w:author="Gavrilov, Evgeny" w:date="2016-01-18T14:42:00Z"/>
              </w:rPr>
            </w:pPr>
            <w:ins w:id="2582" w:author="Gavrilov, Evgeny" w:date="2016-01-18T14:42:00Z">
              <w:r w:rsidRPr="00931296">
                <w:rPr>
                  <w:i/>
                  <w:highlight w:val="yellow"/>
                  <w:u w:val="single"/>
                </w:rPr>
                <w:t>Request data</w:t>
              </w:r>
              <w:r w:rsidRPr="00931296">
                <w:rPr>
                  <w:highlight w:val="yellow"/>
                </w:rPr>
                <w:t xml:space="preserve"> - </w:t>
              </w:r>
              <w:r w:rsidRPr="00931296">
                <w:rPr>
                  <w:b/>
                  <w:highlight w:val="yellow"/>
                </w:rPr>
                <w:t>string</w:t>
              </w:r>
            </w:ins>
          </w:p>
        </w:tc>
        <w:tc>
          <w:tcPr>
            <w:tcW w:w="3026" w:type="dxa"/>
            <w:tcPrChange w:id="2583" w:author="Gavrilov, Evgeny" w:date="2016-01-26T13:54:00Z">
              <w:tcPr>
                <w:tcW w:w="3458" w:type="dxa"/>
              </w:tcPr>
            </w:tcPrChange>
          </w:tcPr>
          <w:p w14:paraId="24B4A2C4" w14:textId="77777777" w:rsidR="00D201AD" w:rsidRDefault="00D201AD" w:rsidP="00951893">
            <w:pPr>
              <w:rPr>
                <w:ins w:id="2584" w:author="Gavrilov, Evgeny" w:date="2016-01-18T14:42:00Z"/>
              </w:rPr>
            </w:pPr>
            <w:ins w:id="2585" w:author="Gavrilov, Evgeny" w:date="2016-01-18T14:42:00Z">
              <w:r>
                <w:t>Web request sent</w:t>
              </w:r>
            </w:ins>
          </w:p>
        </w:tc>
      </w:tr>
      <w:tr w:rsidR="00064E3C" w14:paraId="7ED20E9A" w14:textId="77777777" w:rsidTr="00803253">
        <w:trPr>
          <w:jc w:val="center"/>
          <w:ins w:id="2586" w:author="Gavrilov, Evgeny" w:date="2016-01-18T14:42:00Z"/>
        </w:trPr>
        <w:tc>
          <w:tcPr>
            <w:tcW w:w="1077" w:type="dxa"/>
            <w:tcPrChange w:id="2587" w:author="Gavrilov, Evgeny" w:date="2016-01-26T13:54:00Z">
              <w:tcPr>
                <w:tcW w:w="1077" w:type="dxa"/>
              </w:tcPr>
            </w:tcPrChange>
          </w:tcPr>
          <w:p w14:paraId="48DE0374" w14:textId="77777777" w:rsidR="00D201AD" w:rsidRDefault="00D201AD" w:rsidP="00951893">
            <w:pPr>
              <w:jc w:val="center"/>
              <w:rPr>
                <w:ins w:id="2588" w:author="Gavrilov, Evgeny" w:date="2016-01-18T14:42:00Z"/>
              </w:rPr>
            </w:pPr>
            <w:ins w:id="2589" w:author="Gavrilov, Evgeny" w:date="2016-01-18T14:42:00Z">
              <w:r>
                <w:t>RUNTIME</w:t>
              </w:r>
            </w:ins>
          </w:p>
        </w:tc>
        <w:tc>
          <w:tcPr>
            <w:tcW w:w="2468" w:type="dxa"/>
            <w:tcPrChange w:id="2590" w:author="Gavrilov, Evgeny" w:date="2016-01-26T13:54:00Z">
              <w:tcPr>
                <w:tcW w:w="2751" w:type="dxa"/>
              </w:tcPr>
            </w:tcPrChange>
          </w:tcPr>
          <w:p w14:paraId="0837518F" w14:textId="77777777" w:rsidR="00D201AD" w:rsidRDefault="00D201AD" w:rsidP="00951893">
            <w:pPr>
              <w:rPr>
                <w:ins w:id="2591" w:author="Gavrilov, Evgeny" w:date="2016-01-18T14:42:00Z"/>
              </w:rPr>
            </w:pPr>
            <w:ins w:id="2592" w:author="Gavrilov, Evgeny" w:date="2016-01-18T14:42:00Z">
              <w:r>
                <w:t>RT_WEB_RESPONSE</w:t>
              </w:r>
            </w:ins>
          </w:p>
        </w:tc>
        <w:tc>
          <w:tcPr>
            <w:tcW w:w="4586" w:type="dxa"/>
            <w:tcPrChange w:id="2593" w:author="Gavrilov, Evgeny" w:date="2016-01-26T13:54:00Z">
              <w:tcPr>
                <w:tcW w:w="3544" w:type="dxa"/>
              </w:tcPr>
            </w:tcPrChange>
          </w:tcPr>
          <w:p w14:paraId="4D409B50" w14:textId="77777777" w:rsidR="00D201AD" w:rsidRPr="00931296" w:rsidRDefault="00D201AD" w:rsidP="00951893">
            <w:pPr>
              <w:rPr>
                <w:ins w:id="2594" w:author="Gavrilov, Evgeny" w:date="2016-01-18T14:42:00Z"/>
                <w:highlight w:val="yellow"/>
              </w:rPr>
            </w:pPr>
            <w:ins w:id="2595" w:author="Gavrilov, Evgeny" w:date="2016-01-18T14:42:00Z">
              <w:r w:rsidRPr="00931296">
                <w:rPr>
                  <w:i/>
                  <w:highlight w:val="yellow"/>
                  <w:u w:val="single"/>
                </w:rPr>
                <w:t>Error description</w:t>
              </w:r>
              <w:r w:rsidRPr="00931296">
                <w:rPr>
                  <w:highlight w:val="yellow"/>
                </w:rPr>
                <w:t xml:space="preserve"> – </w:t>
              </w:r>
              <w:r w:rsidRPr="00931296">
                <w:rPr>
                  <w:b/>
                  <w:highlight w:val="yellow"/>
                </w:rPr>
                <w:t>string</w:t>
              </w:r>
              <w:r w:rsidRPr="00931296">
                <w:rPr>
                  <w:highlight w:val="yellow"/>
                </w:rPr>
                <w:t>, example “Unauthorized, please check your user name or password”</w:t>
              </w:r>
            </w:ins>
          </w:p>
          <w:p w14:paraId="42932707" w14:textId="77777777" w:rsidR="00D201AD" w:rsidRDefault="00D201AD" w:rsidP="00951893">
            <w:pPr>
              <w:rPr>
                <w:ins w:id="2596" w:author="Gavrilov, Evgeny" w:date="2016-01-18T14:42:00Z"/>
              </w:rPr>
            </w:pPr>
            <w:ins w:id="2597" w:author="Gavrilov, Evgeny" w:date="2016-01-18T14:42:00Z">
              <w:r w:rsidRPr="00931296">
                <w:rPr>
                  <w:i/>
                  <w:highlight w:val="yellow"/>
                  <w:u w:val="single"/>
                </w:rPr>
                <w:t>Response data</w:t>
              </w:r>
              <w:r w:rsidRPr="00931296">
                <w:rPr>
                  <w:highlight w:val="yellow"/>
                </w:rPr>
                <w:t xml:space="preserve"> - </w:t>
              </w:r>
              <w:r w:rsidRPr="00931296">
                <w:rPr>
                  <w:b/>
                  <w:highlight w:val="yellow"/>
                </w:rPr>
                <w:t>string</w:t>
              </w:r>
            </w:ins>
          </w:p>
        </w:tc>
        <w:tc>
          <w:tcPr>
            <w:tcW w:w="3026" w:type="dxa"/>
            <w:tcPrChange w:id="2598" w:author="Gavrilov, Evgeny" w:date="2016-01-26T13:54:00Z">
              <w:tcPr>
                <w:tcW w:w="3458" w:type="dxa"/>
              </w:tcPr>
            </w:tcPrChange>
          </w:tcPr>
          <w:p w14:paraId="224CFEA7" w14:textId="77777777" w:rsidR="00D201AD" w:rsidRDefault="00D201AD" w:rsidP="00951893">
            <w:pPr>
              <w:rPr>
                <w:ins w:id="2599" w:author="Gavrilov, Evgeny" w:date="2016-01-18T14:42:00Z"/>
              </w:rPr>
            </w:pPr>
            <w:ins w:id="2600" w:author="Gavrilov, Evgeny" w:date="2016-01-18T14:42:00Z">
              <w:r>
                <w:t>Request response</w:t>
              </w:r>
            </w:ins>
          </w:p>
        </w:tc>
      </w:tr>
      <w:tr w:rsidR="00064E3C" w14:paraId="146C0468" w14:textId="77777777" w:rsidTr="00803253">
        <w:trPr>
          <w:jc w:val="center"/>
          <w:ins w:id="2601" w:author="Gavrilov, Evgeny" w:date="2016-01-18T14:42:00Z"/>
        </w:trPr>
        <w:tc>
          <w:tcPr>
            <w:tcW w:w="1077" w:type="dxa"/>
            <w:tcPrChange w:id="2602" w:author="Gavrilov, Evgeny" w:date="2016-01-26T13:54:00Z">
              <w:tcPr>
                <w:tcW w:w="1077" w:type="dxa"/>
              </w:tcPr>
            </w:tcPrChange>
          </w:tcPr>
          <w:p w14:paraId="5B872427" w14:textId="77777777" w:rsidR="00D201AD" w:rsidRDefault="00D201AD" w:rsidP="00951893">
            <w:pPr>
              <w:jc w:val="center"/>
              <w:rPr>
                <w:ins w:id="2603" w:author="Gavrilov, Evgeny" w:date="2016-01-18T14:42:00Z"/>
              </w:rPr>
            </w:pPr>
            <w:ins w:id="2604" w:author="Gavrilov, Evgeny" w:date="2016-01-18T14:42:00Z">
              <w:r>
                <w:t>RUNTIME</w:t>
              </w:r>
            </w:ins>
          </w:p>
        </w:tc>
        <w:tc>
          <w:tcPr>
            <w:tcW w:w="2468" w:type="dxa"/>
            <w:tcPrChange w:id="2605" w:author="Gavrilov, Evgeny" w:date="2016-01-26T13:54:00Z">
              <w:tcPr>
                <w:tcW w:w="2751" w:type="dxa"/>
              </w:tcPr>
            </w:tcPrChange>
          </w:tcPr>
          <w:p w14:paraId="6A82CFE5" w14:textId="77777777" w:rsidR="00D201AD" w:rsidRDefault="00D201AD" w:rsidP="00951893">
            <w:pPr>
              <w:rPr>
                <w:ins w:id="2606" w:author="Gavrilov, Evgeny" w:date="2016-01-18T14:42:00Z"/>
              </w:rPr>
            </w:pPr>
            <w:ins w:id="2607" w:author="Gavrilov, Evgeny" w:date="2016-01-18T14:42:00Z">
              <w:r>
                <w:t>RT_WARNING</w:t>
              </w:r>
            </w:ins>
          </w:p>
        </w:tc>
        <w:tc>
          <w:tcPr>
            <w:tcW w:w="4586" w:type="dxa"/>
            <w:tcPrChange w:id="2608" w:author="Gavrilov, Evgeny" w:date="2016-01-26T13:54:00Z">
              <w:tcPr>
                <w:tcW w:w="3544" w:type="dxa"/>
              </w:tcPr>
            </w:tcPrChange>
          </w:tcPr>
          <w:p w14:paraId="376E7B54" w14:textId="77777777" w:rsidR="00D201AD" w:rsidRPr="00931296" w:rsidRDefault="00D201AD" w:rsidP="00951893">
            <w:pPr>
              <w:rPr>
                <w:ins w:id="2609" w:author="Gavrilov, Evgeny" w:date="2016-01-18T14:42:00Z"/>
                <w:highlight w:val="yellow"/>
              </w:rPr>
            </w:pPr>
            <w:ins w:id="2610" w:author="Gavrilov, Evgeny" w:date="2016-01-18T14:42:00Z">
              <w:r w:rsidRPr="00931296">
                <w:rPr>
                  <w:i/>
                  <w:highlight w:val="yellow"/>
                  <w:u w:val="single"/>
                </w:rPr>
                <w:t>Warning message</w:t>
              </w:r>
              <w:r w:rsidRPr="00931296">
                <w:rPr>
                  <w:highlight w:val="yellow"/>
                </w:rPr>
                <w:t xml:space="preserve"> – </w:t>
              </w:r>
              <w:r w:rsidRPr="00931296">
                <w:rPr>
                  <w:b/>
                  <w:highlight w:val="yellow"/>
                </w:rPr>
                <w:t>string</w:t>
              </w:r>
              <w:r w:rsidRPr="00931296">
                <w:rPr>
                  <w:highlight w:val="yellow"/>
                </w:rPr>
                <w:t>, example “something happened”</w:t>
              </w:r>
            </w:ins>
          </w:p>
        </w:tc>
        <w:tc>
          <w:tcPr>
            <w:tcW w:w="3026" w:type="dxa"/>
            <w:tcPrChange w:id="2611" w:author="Gavrilov, Evgeny" w:date="2016-01-26T13:54:00Z">
              <w:tcPr>
                <w:tcW w:w="3458" w:type="dxa"/>
              </w:tcPr>
            </w:tcPrChange>
          </w:tcPr>
          <w:p w14:paraId="247E1804" w14:textId="77777777" w:rsidR="00D201AD" w:rsidRDefault="00D201AD" w:rsidP="00951893">
            <w:pPr>
              <w:rPr>
                <w:ins w:id="2612" w:author="Gavrilov, Evgeny" w:date="2016-01-18T14:42:00Z"/>
              </w:rPr>
            </w:pPr>
            <w:ins w:id="2613" w:author="Gavrilov, Evgeny" w:date="2016-01-18T14:42:00Z">
              <w:r>
                <w:t>Runtime warning message</w:t>
              </w:r>
            </w:ins>
          </w:p>
        </w:tc>
      </w:tr>
      <w:tr w:rsidR="00064E3C" w14:paraId="65F658DD" w14:textId="77777777" w:rsidTr="00803253">
        <w:trPr>
          <w:jc w:val="center"/>
          <w:ins w:id="2614" w:author="Gavrilov, Evgeny" w:date="2016-01-18T14:42:00Z"/>
        </w:trPr>
        <w:tc>
          <w:tcPr>
            <w:tcW w:w="1077" w:type="dxa"/>
            <w:tcPrChange w:id="2615" w:author="Gavrilov, Evgeny" w:date="2016-01-26T13:54:00Z">
              <w:tcPr>
                <w:tcW w:w="1077" w:type="dxa"/>
              </w:tcPr>
            </w:tcPrChange>
          </w:tcPr>
          <w:p w14:paraId="0EF1D10B" w14:textId="77777777" w:rsidR="00D201AD" w:rsidRDefault="00D201AD" w:rsidP="00951893">
            <w:pPr>
              <w:jc w:val="center"/>
              <w:rPr>
                <w:ins w:id="2616" w:author="Gavrilov, Evgeny" w:date="2016-01-18T14:42:00Z"/>
              </w:rPr>
            </w:pPr>
            <w:ins w:id="2617" w:author="Gavrilov, Evgeny" w:date="2016-01-18T14:42:00Z">
              <w:r>
                <w:t>RUNTIME</w:t>
              </w:r>
            </w:ins>
          </w:p>
        </w:tc>
        <w:tc>
          <w:tcPr>
            <w:tcW w:w="2468" w:type="dxa"/>
            <w:tcPrChange w:id="2618" w:author="Gavrilov, Evgeny" w:date="2016-01-26T13:54:00Z">
              <w:tcPr>
                <w:tcW w:w="2751" w:type="dxa"/>
              </w:tcPr>
            </w:tcPrChange>
          </w:tcPr>
          <w:p w14:paraId="6DED3C81" w14:textId="77777777" w:rsidR="00D201AD" w:rsidRDefault="00D201AD" w:rsidP="00951893">
            <w:pPr>
              <w:rPr>
                <w:ins w:id="2619" w:author="Gavrilov, Evgeny" w:date="2016-01-18T14:42:00Z"/>
              </w:rPr>
            </w:pPr>
            <w:ins w:id="2620" w:author="Gavrilov, Evgeny" w:date="2016-01-18T14:42:00Z">
              <w:r>
                <w:t>RT_LOGIN_START</w:t>
              </w:r>
            </w:ins>
          </w:p>
        </w:tc>
        <w:tc>
          <w:tcPr>
            <w:tcW w:w="4586" w:type="dxa"/>
            <w:tcPrChange w:id="2621" w:author="Gavrilov, Evgeny" w:date="2016-01-26T13:54:00Z">
              <w:tcPr>
                <w:tcW w:w="3544" w:type="dxa"/>
              </w:tcPr>
            </w:tcPrChange>
          </w:tcPr>
          <w:p w14:paraId="413712D4" w14:textId="77777777" w:rsidR="00D201AD" w:rsidRPr="00931296" w:rsidRDefault="00D201AD" w:rsidP="00951893">
            <w:pPr>
              <w:rPr>
                <w:ins w:id="2622" w:author="Gavrilov, Evgeny" w:date="2016-01-18T14:42:00Z"/>
                <w:highlight w:val="yellow"/>
              </w:rPr>
            </w:pPr>
            <w:ins w:id="2623" w:author="Gavrilov, Evgeny" w:date="2016-01-18T14:42:00Z">
              <w:r w:rsidRPr="00931296">
                <w:rPr>
                  <w:highlight w:val="yellow"/>
                </w:rPr>
                <w:t>N/A</w:t>
              </w:r>
            </w:ins>
          </w:p>
        </w:tc>
        <w:tc>
          <w:tcPr>
            <w:tcW w:w="3026" w:type="dxa"/>
            <w:tcPrChange w:id="2624" w:author="Gavrilov, Evgeny" w:date="2016-01-26T13:54:00Z">
              <w:tcPr>
                <w:tcW w:w="3458" w:type="dxa"/>
              </w:tcPr>
            </w:tcPrChange>
          </w:tcPr>
          <w:p w14:paraId="78DA337E" w14:textId="77777777" w:rsidR="00D201AD" w:rsidRDefault="00D201AD" w:rsidP="00951893">
            <w:pPr>
              <w:rPr>
                <w:ins w:id="2625" w:author="Gavrilov, Evgeny" w:date="2016-01-18T14:42:00Z"/>
              </w:rPr>
            </w:pPr>
            <w:ins w:id="2626" w:author="Gavrilov, Evgeny" w:date="2016-01-18T14:42:00Z">
              <w:r>
                <w:t>Login and manual login start</w:t>
              </w:r>
            </w:ins>
          </w:p>
        </w:tc>
      </w:tr>
      <w:tr w:rsidR="00064E3C" w14:paraId="3D9C8B91" w14:textId="77777777" w:rsidTr="00803253">
        <w:trPr>
          <w:jc w:val="center"/>
          <w:ins w:id="2627" w:author="Gavrilov, Evgeny" w:date="2016-01-18T14:42:00Z"/>
        </w:trPr>
        <w:tc>
          <w:tcPr>
            <w:tcW w:w="1077" w:type="dxa"/>
            <w:tcPrChange w:id="2628" w:author="Gavrilov, Evgeny" w:date="2016-01-26T13:54:00Z">
              <w:tcPr>
                <w:tcW w:w="1077" w:type="dxa"/>
              </w:tcPr>
            </w:tcPrChange>
          </w:tcPr>
          <w:p w14:paraId="36BC0C4C" w14:textId="77777777" w:rsidR="00D201AD" w:rsidRDefault="00D201AD" w:rsidP="00951893">
            <w:pPr>
              <w:jc w:val="center"/>
              <w:rPr>
                <w:ins w:id="2629" w:author="Gavrilov, Evgeny" w:date="2016-01-18T14:42:00Z"/>
              </w:rPr>
            </w:pPr>
            <w:ins w:id="2630" w:author="Gavrilov, Evgeny" w:date="2016-01-18T14:42:00Z">
              <w:r>
                <w:lastRenderedPageBreak/>
                <w:t>RUNTIME</w:t>
              </w:r>
            </w:ins>
          </w:p>
        </w:tc>
        <w:tc>
          <w:tcPr>
            <w:tcW w:w="2468" w:type="dxa"/>
            <w:tcPrChange w:id="2631" w:author="Gavrilov, Evgeny" w:date="2016-01-26T13:54:00Z">
              <w:tcPr>
                <w:tcW w:w="2751" w:type="dxa"/>
              </w:tcPr>
            </w:tcPrChange>
          </w:tcPr>
          <w:p w14:paraId="67309CAB" w14:textId="77777777" w:rsidR="00D201AD" w:rsidRDefault="00D201AD" w:rsidP="00951893">
            <w:pPr>
              <w:rPr>
                <w:ins w:id="2632" w:author="Gavrilov, Evgeny" w:date="2016-01-18T14:42:00Z"/>
              </w:rPr>
            </w:pPr>
            <w:ins w:id="2633" w:author="Gavrilov, Evgeny" w:date="2016-01-18T14:42:00Z">
              <w:r>
                <w:t>RT_LOGIN_RESULT</w:t>
              </w:r>
            </w:ins>
          </w:p>
        </w:tc>
        <w:tc>
          <w:tcPr>
            <w:tcW w:w="4586" w:type="dxa"/>
            <w:tcPrChange w:id="2634" w:author="Gavrilov, Evgeny" w:date="2016-01-26T13:54:00Z">
              <w:tcPr>
                <w:tcW w:w="3544" w:type="dxa"/>
              </w:tcPr>
            </w:tcPrChange>
          </w:tcPr>
          <w:p w14:paraId="4EF73CE3" w14:textId="77777777" w:rsidR="00D201AD" w:rsidRPr="00931296" w:rsidRDefault="00D201AD" w:rsidP="00951893">
            <w:pPr>
              <w:rPr>
                <w:ins w:id="2635" w:author="Gavrilov, Evgeny" w:date="2016-01-18T14:42:00Z"/>
                <w:highlight w:val="yellow"/>
              </w:rPr>
            </w:pPr>
            <w:ins w:id="2636" w:author="Gavrilov, Evgeny" w:date="2016-01-18T14:42:00Z">
              <w:r w:rsidRPr="00931296">
                <w:rPr>
                  <w:i/>
                  <w:highlight w:val="yellow"/>
                  <w:u w:val="single"/>
                </w:rPr>
                <w:t>Login result</w:t>
              </w:r>
              <w:r w:rsidRPr="00931296">
                <w:rPr>
                  <w:highlight w:val="yellow"/>
                </w:rPr>
                <w:t xml:space="preserve"> – </w:t>
              </w:r>
              <w:r w:rsidRPr="00931296">
                <w:rPr>
                  <w:b/>
                  <w:highlight w:val="yellow"/>
                </w:rPr>
                <w:t>string</w:t>
              </w:r>
              <w:r w:rsidRPr="00931296">
                <w:rPr>
                  <w:highlight w:val="yellow"/>
                </w:rPr>
                <w:t>, example “Login failed with error: 401 - Unauthorized”</w:t>
              </w:r>
            </w:ins>
          </w:p>
        </w:tc>
        <w:tc>
          <w:tcPr>
            <w:tcW w:w="3026" w:type="dxa"/>
            <w:tcPrChange w:id="2637" w:author="Gavrilov, Evgeny" w:date="2016-01-26T13:54:00Z">
              <w:tcPr>
                <w:tcW w:w="3458" w:type="dxa"/>
              </w:tcPr>
            </w:tcPrChange>
          </w:tcPr>
          <w:p w14:paraId="7DE7B876" w14:textId="77777777" w:rsidR="00D201AD" w:rsidRDefault="00D201AD" w:rsidP="00951893">
            <w:pPr>
              <w:rPr>
                <w:ins w:id="2638" w:author="Gavrilov, Evgeny" w:date="2016-01-18T14:42:00Z"/>
              </w:rPr>
            </w:pPr>
            <w:ins w:id="2639" w:author="Gavrilov, Evgeny" w:date="2016-01-18T14:42:00Z">
              <w:r>
                <w:t>Login result</w:t>
              </w:r>
            </w:ins>
          </w:p>
        </w:tc>
      </w:tr>
      <w:tr w:rsidR="00064E3C" w14:paraId="394ABE6D" w14:textId="77777777" w:rsidTr="00803253">
        <w:trPr>
          <w:jc w:val="center"/>
          <w:ins w:id="2640" w:author="Gavrilov, Evgeny" w:date="2016-01-18T14:42:00Z"/>
        </w:trPr>
        <w:tc>
          <w:tcPr>
            <w:tcW w:w="1077" w:type="dxa"/>
            <w:tcPrChange w:id="2641" w:author="Gavrilov, Evgeny" w:date="2016-01-26T13:54:00Z">
              <w:tcPr>
                <w:tcW w:w="1077" w:type="dxa"/>
              </w:tcPr>
            </w:tcPrChange>
          </w:tcPr>
          <w:p w14:paraId="39A30787" w14:textId="77777777" w:rsidR="00D201AD" w:rsidRDefault="00D201AD" w:rsidP="00951893">
            <w:pPr>
              <w:jc w:val="center"/>
              <w:rPr>
                <w:ins w:id="2642" w:author="Gavrilov, Evgeny" w:date="2016-01-18T14:42:00Z"/>
              </w:rPr>
            </w:pPr>
            <w:ins w:id="2643" w:author="Gavrilov, Evgeny" w:date="2016-01-18T14:42:00Z">
              <w:r>
                <w:t>RUNTIME</w:t>
              </w:r>
            </w:ins>
          </w:p>
        </w:tc>
        <w:tc>
          <w:tcPr>
            <w:tcW w:w="2468" w:type="dxa"/>
            <w:tcPrChange w:id="2644" w:author="Gavrilov, Evgeny" w:date="2016-01-26T13:54:00Z">
              <w:tcPr>
                <w:tcW w:w="2751" w:type="dxa"/>
              </w:tcPr>
            </w:tcPrChange>
          </w:tcPr>
          <w:p w14:paraId="3E649551" w14:textId="77777777" w:rsidR="00D201AD" w:rsidRDefault="00D201AD" w:rsidP="00951893">
            <w:pPr>
              <w:rPr>
                <w:ins w:id="2645" w:author="Gavrilov, Evgeny" w:date="2016-01-18T14:42:00Z"/>
              </w:rPr>
            </w:pPr>
            <w:ins w:id="2646" w:author="Gavrilov, Evgeny" w:date="2016-01-18T14:42:00Z">
              <w:r>
                <w:t>RT_SIP_REG_START</w:t>
              </w:r>
            </w:ins>
          </w:p>
        </w:tc>
        <w:tc>
          <w:tcPr>
            <w:tcW w:w="4586" w:type="dxa"/>
            <w:tcPrChange w:id="2647" w:author="Gavrilov, Evgeny" w:date="2016-01-26T13:54:00Z">
              <w:tcPr>
                <w:tcW w:w="3544" w:type="dxa"/>
              </w:tcPr>
            </w:tcPrChange>
          </w:tcPr>
          <w:p w14:paraId="33C12502" w14:textId="77777777" w:rsidR="00D201AD" w:rsidRPr="00931296" w:rsidRDefault="00D201AD" w:rsidP="00951893">
            <w:pPr>
              <w:rPr>
                <w:ins w:id="2648" w:author="Gavrilov, Evgeny" w:date="2016-01-18T14:42:00Z"/>
                <w:highlight w:val="yellow"/>
              </w:rPr>
            </w:pPr>
            <w:ins w:id="2649" w:author="Gavrilov, Evgeny" w:date="2016-01-18T14:42:00Z">
              <w:r w:rsidRPr="00931296">
                <w:rPr>
                  <w:highlight w:val="yellow"/>
                </w:rPr>
                <w:t>N/A</w:t>
              </w:r>
            </w:ins>
          </w:p>
        </w:tc>
        <w:tc>
          <w:tcPr>
            <w:tcW w:w="3026" w:type="dxa"/>
            <w:tcPrChange w:id="2650" w:author="Gavrilov, Evgeny" w:date="2016-01-26T13:54:00Z">
              <w:tcPr>
                <w:tcW w:w="3458" w:type="dxa"/>
              </w:tcPr>
            </w:tcPrChange>
          </w:tcPr>
          <w:p w14:paraId="13B59CBD" w14:textId="77777777" w:rsidR="00D201AD" w:rsidRDefault="00D201AD" w:rsidP="00951893">
            <w:pPr>
              <w:rPr>
                <w:ins w:id="2651" w:author="Gavrilov, Evgeny" w:date="2016-01-18T14:42:00Z"/>
              </w:rPr>
            </w:pPr>
            <w:ins w:id="2652" w:author="Gavrilov, Evgeny" w:date="2016-01-18T14:42:00Z">
              <w:r>
                <w:t>Sip registration start</w:t>
              </w:r>
            </w:ins>
          </w:p>
        </w:tc>
      </w:tr>
      <w:tr w:rsidR="00064E3C" w14:paraId="1AA17011" w14:textId="77777777" w:rsidTr="00803253">
        <w:trPr>
          <w:jc w:val="center"/>
          <w:ins w:id="2653" w:author="Gavrilov, Evgeny" w:date="2016-01-18T14:42:00Z"/>
        </w:trPr>
        <w:tc>
          <w:tcPr>
            <w:tcW w:w="1077" w:type="dxa"/>
            <w:tcPrChange w:id="2654" w:author="Gavrilov, Evgeny" w:date="2016-01-26T13:54:00Z">
              <w:tcPr>
                <w:tcW w:w="1077" w:type="dxa"/>
              </w:tcPr>
            </w:tcPrChange>
          </w:tcPr>
          <w:p w14:paraId="0378252E" w14:textId="77777777" w:rsidR="00D201AD" w:rsidRDefault="00D201AD" w:rsidP="00951893">
            <w:pPr>
              <w:jc w:val="center"/>
              <w:rPr>
                <w:ins w:id="2655" w:author="Gavrilov, Evgeny" w:date="2016-01-18T14:42:00Z"/>
              </w:rPr>
            </w:pPr>
            <w:ins w:id="2656" w:author="Gavrilov, Evgeny" w:date="2016-01-18T14:42:00Z">
              <w:r>
                <w:t>RUNTIME</w:t>
              </w:r>
            </w:ins>
          </w:p>
        </w:tc>
        <w:tc>
          <w:tcPr>
            <w:tcW w:w="2468" w:type="dxa"/>
            <w:tcPrChange w:id="2657" w:author="Gavrilov, Evgeny" w:date="2016-01-26T13:54:00Z">
              <w:tcPr>
                <w:tcW w:w="2751" w:type="dxa"/>
              </w:tcPr>
            </w:tcPrChange>
          </w:tcPr>
          <w:p w14:paraId="3337176D" w14:textId="77777777" w:rsidR="00D201AD" w:rsidRDefault="00D201AD" w:rsidP="00951893">
            <w:pPr>
              <w:rPr>
                <w:ins w:id="2658" w:author="Gavrilov, Evgeny" w:date="2016-01-18T14:42:00Z"/>
              </w:rPr>
            </w:pPr>
            <w:ins w:id="2659" w:author="Gavrilov, Evgeny" w:date="2016-01-18T14:42:00Z">
              <w:r>
                <w:t>RT_SIP_REG_RESULT</w:t>
              </w:r>
            </w:ins>
          </w:p>
        </w:tc>
        <w:tc>
          <w:tcPr>
            <w:tcW w:w="4586" w:type="dxa"/>
            <w:tcPrChange w:id="2660" w:author="Gavrilov, Evgeny" w:date="2016-01-26T13:54:00Z">
              <w:tcPr>
                <w:tcW w:w="3544" w:type="dxa"/>
              </w:tcPr>
            </w:tcPrChange>
          </w:tcPr>
          <w:p w14:paraId="638A6F89" w14:textId="77777777" w:rsidR="00D201AD" w:rsidRPr="00931296" w:rsidRDefault="00D201AD" w:rsidP="00951893">
            <w:pPr>
              <w:rPr>
                <w:ins w:id="2661" w:author="Gavrilov, Evgeny" w:date="2016-01-18T14:42:00Z"/>
                <w:highlight w:val="yellow"/>
              </w:rPr>
            </w:pPr>
            <w:ins w:id="2662" w:author="Gavrilov, Evgeny" w:date="2016-01-18T14:42:00Z">
              <w:r w:rsidRPr="00931296">
                <w:rPr>
                  <w:i/>
                  <w:highlight w:val="yellow"/>
                  <w:u w:val="single"/>
                </w:rPr>
                <w:t>Sip registration result</w:t>
              </w:r>
              <w:r w:rsidRPr="00931296">
                <w:rPr>
                  <w:highlight w:val="yellow"/>
                </w:rPr>
                <w:t xml:space="preserve"> – </w:t>
              </w:r>
              <w:r w:rsidRPr="00931296">
                <w:rPr>
                  <w:b/>
                  <w:highlight w:val="yellow"/>
                </w:rPr>
                <w:t>string</w:t>
              </w:r>
              <w:r w:rsidRPr="00931296">
                <w:rPr>
                  <w:highlight w:val="yellow"/>
                </w:rPr>
                <w:t>, example “Sip registration failed with error: 401 - Unauthorized”</w:t>
              </w:r>
            </w:ins>
          </w:p>
        </w:tc>
        <w:tc>
          <w:tcPr>
            <w:tcW w:w="3026" w:type="dxa"/>
            <w:tcPrChange w:id="2663" w:author="Gavrilov, Evgeny" w:date="2016-01-26T13:54:00Z">
              <w:tcPr>
                <w:tcW w:w="3458" w:type="dxa"/>
              </w:tcPr>
            </w:tcPrChange>
          </w:tcPr>
          <w:p w14:paraId="50E5CAC9" w14:textId="77777777" w:rsidR="00D201AD" w:rsidRDefault="00D201AD" w:rsidP="00951893">
            <w:pPr>
              <w:rPr>
                <w:ins w:id="2664" w:author="Gavrilov, Evgeny" w:date="2016-01-18T14:42:00Z"/>
              </w:rPr>
            </w:pPr>
            <w:ins w:id="2665" w:author="Gavrilov, Evgeny" w:date="2016-01-18T14:42:00Z">
              <w:r>
                <w:t>Sip registration result</w:t>
              </w:r>
            </w:ins>
          </w:p>
        </w:tc>
      </w:tr>
      <w:tr w:rsidR="00064E3C" w14:paraId="52C89D42" w14:textId="77777777" w:rsidTr="00803253">
        <w:trPr>
          <w:jc w:val="center"/>
          <w:ins w:id="2666" w:author="Gavrilov, Evgeny" w:date="2016-01-18T14:42:00Z"/>
        </w:trPr>
        <w:tc>
          <w:tcPr>
            <w:tcW w:w="1077" w:type="dxa"/>
            <w:tcPrChange w:id="2667" w:author="Gavrilov, Evgeny" w:date="2016-01-26T13:54:00Z">
              <w:tcPr>
                <w:tcW w:w="1077" w:type="dxa"/>
              </w:tcPr>
            </w:tcPrChange>
          </w:tcPr>
          <w:p w14:paraId="3E54F6FF" w14:textId="77777777" w:rsidR="00D201AD" w:rsidRDefault="00D201AD" w:rsidP="00951893">
            <w:pPr>
              <w:jc w:val="center"/>
              <w:rPr>
                <w:ins w:id="2668" w:author="Gavrilov, Evgeny" w:date="2016-01-18T14:42:00Z"/>
              </w:rPr>
            </w:pPr>
            <w:ins w:id="2669" w:author="Gavrilov, Evgeny" w:date="2016-01-18T14:42:00Z">
              <w:r>
                <w:t>RUNTIME</w:t>
              </w:r>
            </w:ins>
          </w:p>
        </w:tc>
        <w:tc>
          <w:tcPr>
            <w:tcW w:w="2468" w:type="dxa"/>
            <w:tcPrChange w:id="2670" w:author="Gavrilov, Evgeny" w:date="2016-01-26T13:54:00Z">
              <w:tcPr>
                <w:tcW w:w="2751" w:type="dxa"/>
              </w:tcPr>
            </w:tcPrChange>
          </w:tcPr>
          <w:p w14:paraId="5C945EAA" w14:textId="77777777" w:rsidR="00D201AD" w:rsidRDefault="00D201AD" w:rsidP="00951893">
            <w:pPr>
              <w:rPr>
                <w:ins w:id="2671" w:author="Gavrilov, Evgeny" w:date="2016-01-18T14:42:00Z"/>
              </w:rPr>
            </w:pPr>
            <w:ins w:id="2672" w:author="Gavrilov, Evgeny" w:date="2016-01-18T14:42:00Z">
              <w:r>
                <w:t>RT_OCALL_START</w:t>
              </w:r>
            </w:ins>
          </w:p>
        </w:tc>
        <w:tc>
          <w:tcPr>
            <w:tcW w:w="4586" w:type="dxa"/>
            <w:tcPrChange w:id="2673" w:author="Gavrilov, Evgeny" w:date="2016-01-26T13:54:00Z">
              <w:tcPr>
                <w:tcW w:w="3544" w:type="dxa"/>
              </w:tcPr>
            </w:tcPrChange>
          </w:tcPr>
          <w:p w14:paraId="43008B48" w14:textId="77777777" w:rsidR="00D201AD" w:rsidRPr="00931296" w:rsidRDefault="00D201AD" w:rsidP="00951893">
            <w:pPr>
              <w:rPr>
                <w:ins w:id="2674" w:author="Gavrilov, Evgeny" w:date="2016-01-18T14:42:00Z"/>
                <w:highlight w:val="yellow"/>
              </w:rPr>
            </w:pPr>
            <w:ins w:id="2675" w:author="Gavrilov, Evgeny" w:date="2016-01-18T14:42:00Z">
              <w:r w:rsidRPr="00931296">
                <w:rPr>
                  <w:i/>
                  <w:highlight w:val="yellow"/>
                  <w:u w:val="single"/>
                </w:rPr>
                <w:t>Remote number</w:t>
              </w:r>
              <w:r w:rsidRPr="00931296">
                <w:rPr>
                  <w:highlight w:val="yellow"/>
                </w:rPr>
                <w:t xml:space="preserve"> – </w:t>
              </w:r>
              <w:r w:rsidRPr="00931296">
                <w:rPr>
                  <w:b/>
                  <w:highlight w:val="yellow"/>
                </w:rPr>
                <w:t>string</w:t>
              </w:r>
              <w:r w:rsidRPr="00931296">
                <w:rPr>
                  <w:highlight w:val="yellow"/>
                </w:rPr>
                <w:t>, example “12312372005”</w:t>
              </w:r>
            </w:ins>
          </w:p>
          <w:p w14:paraId="06EC15BD" w14:textId="77777777" w:rsidR="00D201AD" w:rsidRDefault="00D201AD" w:rsidP="00951893">
            <w:pPr>
              <w:rPr>
                <w:ins w:id="2676" w:author="Gavrilov, Evgeny" w:date="2016-01-18T14:42:00Z"/>
              </w:rPr>
            </w:pPr>
            <w:ins w:id="2677" w:author="Gavrilov, Evgeny" w:date="2016-01-18T14:42:00Z">
              <w:r w:rsidRPr="00931296">
                <w:rPr>
                  <w:i/>
                  <w:highlight w:val="yellow"/>
                  <w:u w:val="single"/>
                </w:rPr>
                <w:t>SIP call status code</w:t>
              </w:r>
              <w:r w:rsidRPr="00931296">
                <w:rPr>
                  <w:highlight w:val="yellow"/>
                </w:rPr>
                <w:t xml:space="preserve"> – </w:t>
              </w:r>
              <w:r w:rsidRPr="00931296">
                <w:rPr>
                  <w:b/>
                  <w:highlight w:val="yellow"/>
                </w:rPr>
                <w:t>int</w:t>
              </w:r>
              <w:r w:rsidRPr="00931296">
                <w:rPr>
                  <w:highlight w:val="yellow"/>
                </w:rPr>
                <w:t>, example 200 (OK)</w:t>
              </w:r>
            </w:ins>
          </w:p>
          <w:p w14:paraId="2A0A9933" w14:textId="77777777" w:rsidR="00D201AD" w:rsidRPr="008F3060" w:rsidRDefault="00D201AD" w:rsidP="00951893">
            <w:pPr>
              <w:rPr>
                <w:ins w:id="2678" w:author="Gavrilov, Evgeny" w:date="2016-01-18T14:42:00Z"/>
                <w:highlight w:val="yellow"/>
              </w:rPr>
            </w:pPr>
            <w:ins w:id="2679" w:author="Gavrilov, Evgeny" w:date="2016-01-18T14:42:00Z">
              <w:r w:rsidRPr="008F3060">
                <w:rPr>
                  <w:i/>
                  <w:highlight w:val="yellow"/>
                  <w:u w:val="single"/>
                </w:rPr>
                <w:t>Network status</w:t>
              </w:r>
              <w:r w:rsidRPr="008F3060">
                <w:rPr>
                  <w:highlight w:val="yellow"/>
                </w:rPr>
                <w:t xml:space="preserve"> – </w:t>
              </w:r>
              <w:r w:rsidRPr="008F3060">
                <w:rPr>
                  <w:b/>
                  <w:highlight w:val="yellow"/>
                </w:rPr>
                <w:t>enum</w:t>
              </w:r>
              <w:r w:rsidRPr="008F3060">
                <w:rPr>
                  <w:highlight w:val="yellow"/>
                </w:rPr>
                <w:t>:</w:t>
              </w:r>
            </w:ins>
          </w:p>
          <w:p w14:paraId="73A41370" w14:textId="77777777" w:rsidR="00D201AD" w:rsidRPr="008F3060" w:rsidRDefault="00D201AD" w:rsidP="00951893">
            <w:pPr>
              <w:rPr>
                <w:ins w:id="2680" w:author="Gavrilov, Evgeny" w:date="2016-01-18T14:42:00Z"/>
                <w:highlight w:val="yellow"/>
              </w:rPr>
            </w:pPr>
            <w:ins w:id="2681" w:author="Gavrilov, Evgeny" w:date="2016-01-18T14:42:00Z">
              <w:r>
                <w:rPr>
                  <w:highlight w:val="yellow"/>
                </w:rPr>
                <w:t xml:space="preserve"> </w:t>
              </w:r>
              <w:r w:rsidRPr="008F3060">
                <w:rPr>
                  <w:highlight w:val="yellow"/>
                </w:rPr>
                <w:t>NotReachable = 0,</w:t>
              </w:r>
            </w:ins>
          </w:p>
          <w:p w14:paraId="788AAEB0" w14:textId="77777777" w:rsidR="00D201AD" w:rsidRPr="008F3060" w:rsidRDefault="00D201AD" w:rsidP="00951893">
            <w:pPr>
              <w:rPr>
                <w:ins w:id="2682" w:author="Gavrilov, Evgeny" w:date="2016-01-18T14:42:00Z"/>
                <w:highlight w:val="yellow"/>
              </w:rPr>
            </w:pPr>
            <w:ins w:id="2683" w:author="Gavrilov, Evgeny" w:date="2016-01-18T14:42:00Z">
              <w:r>
                <w:rPr>
                  <w:highlight w:val="yellow"/>
                </w:rPr>
                <w:t xml:space="preserve"> </w:t>
              </w:r>
              <w:r w:rsidRPr="008F3060">
                <w:rPr>
                  <w:highlight w:val="yellow"/>
                </w:rPr>
                <w:t>ReachableWiFi = 1,</w:t>
              </w:r>
            </w:ins>
          </w:p>
          <w:p w14:paraId="7B5C91A4" w14:textId="77777777" w:rsidR="00D201AD" w:rsidRDefault="00D201AD" w:rsidP="00951893">
            <w:pPr>
              <w:rPr>
                <w:ins w:id="2684" w:author="Gavrilov, Evgeny" w:date="2016-01-18T14:42:00Z"/>
                <w:highlight w:val="yellow"/>
              </w:rPr>
            </w:pPr>
            <w:ins w:id="2685" w:author="Gavrilov, Evgeny" w:date="2016-01-18T14:42:00Z">
              <w:r>
                <w:rPr>
                  <w:highlight w:val="yellow"/>
                </w:rPr>
                <w:t xml:space="preserve"> </w:t>
              </w:r>
              <w:r w:rsidRPr="008F3060">
                <w:rPr>
                  <w:highlight w:val="yellow"/>
                </w:rPr>
                <w:t>ReachableCellular = 2</w:t>
              </w:r>
            </w:ins>
          </w:p>
          <w:p w14:paraId="294C3C96" w14:textId="77777777" w:rsidR="00D201AD" w:rsidRDefault="00D201AD" w:rsidP="00951893">
            <w:pPr>
              <w:rPr>
                <w:ins w:id="2686" w:author="Gavrilov, Evgeny" w:date="2016-01-18T14:42:00Z"/>
                <w:highlight w:val="yellow"/>
              </w:rPr>
            </w:pPr>
          </w:p>
          <w:p w14:paraId="6CBD11A5" w14:textId="77777777" w:rsidR="00D201AD" w:rsidRPr="000E23A7" w:rsidRDefault="00D201AD" w:rsidP="00951893">
            <w:pPr>
              <w:autoSpaceDE w:val="0"/>
              <w:autoSpaceDN w:val="0"/>
              <w:rPr>
                <w:ins w:id="2687" w:author="Gavrilov, Evgeny" w:date="2016-01-18T14:42:00Z"/>
                <w:highlight w:val="yellow"/>
              </w:rPr>
            </w:pPr>
            <w:ins w:id="2688" w:author="Gavrilov, Evgeny" w:date="2016-01-18T14:42:00Z">
              <w:r>
                <w:rPr>
                  <w:highlight w:val="yellow"/>
                </w:rPr>
                <w:t xml:space="preserve">Call_id – </w:t>
              </w:r>
              <w:r>
                <w:rPr>
                  <w:b/>
                  <w:highlight w:val="yellow"/>
                </w:rPr>
                <w:t>String</w:t>
              </w:r>
              <w:r w:rsidRPr="000E23A7">
                <w:rPr>
                  <w:b/>
                  <w:highlight w:val="yellow"/>
                </w:rPr>
                <w:t xml:space="preserve"> ,</w:t>
              </w:r>
              <w:r>
                <w:rPr>
                  <w:highlight w:val="yellow"/>
                </w:rPr>
                <w:t xml:space="preserve"> example </w:t>
              </w:r>
              <w:r w:rsidRPr="000E23A7">
                <w:rPr>
                  <w:highlight w:val="yellow"/>
                </w:rPr>
                <w:t xml:space="preserve">123e4567-e89b-12d3-a456-426655440000 </w:t>
              </w:r>
            </w:ins>
          </w:p>
          <w:p w14:paraId="2C5AC7E6" w14:textId="77777777" w:rsidR="00D201AD" w:rsidRPr="00931296" w:rsidRDefault="00D201AD" w:rsidP="00951893">
            <w:pPr>
              <w:rPr>
                <w:ins w:id="2689" w:author="Gavrilov, Evgeny" w:date="2016-01-18T14:42:00Z"/>
                <w:highlight w:val="yellow"/>
              </w:rPr>
            </w:pPr>
          </w:p>
        </w:tc>
        <w:tc>
          <w:tcPr>
            <w:tcW w:w="3026" w:type="dxa"/>
            <w:tcPrChange w:id="2690" w:author="Gavrilov, Evgeny" w:date="2016-01-26T13:54:00Z">
              <w:tcPr>
                <w:tcW w:w="3458" w:type="dxa"/>
              </w:tcPr>
            </w:tcPrChange>
          </w:tcPr>
          <w:p w14:paraId="31B39E31" w14:textId="77777777" w:rsidR="00D201AD" w:rsidRDefault="00D201AD" w:rsidP="00951893">
            <w:pPr>
              <w:rPr>
                <w:ins w:id="2691" w:author="Gavrilov, Evgeny" w:date="2016-01-18T14:42:00Z"/>
              </w:rPr>
            </w:pPr>
            <w:ins w:id="2692" w:author="Gavrilov, Evgeny" w:date="2016-01-18T14:42:00Z">
              <w:r>
                <w:t>Outgoing call start. C</w:t>
              </w:r>
              <w:r w:rsidRPr="00A673AC">
                <w:t xml:space="preserve">alling </w:t>
              </w:r>
              <w:r>
                <w:t>PJSIP</w:t>
              </w:r>
              <w:r w:rsidRPr="00A673AC">
                <w:t xml:space="preserve"> make call function</w:t>
              </w:r>
              <w:r>
                <w:t>.</w:t>
              </w:r>
            </w:ins>
          </w:p>
        </w:tc>
      </w:tr>
      <w:tr w:rsidR="00064E3C" w14:paraId="0B5213B9" w14:textId="77777777" w:rsidTr="00803253">
        <w:trPr>
          <w:jc w:val="center"/>
          <w:ins w:id="2693" w:author="Gavrilov, Evgeny" w:date="2016-01-18T14:42:00Z"/>
        </w:trPr>
        <w:tc>
          <w:tcPr>
            <w:tcW w:w="1077" w:type="dxa"/>
            <w:tcPrChange w:id="2694" w:author="Gavrilov, Evgeny" w:date="2016-01-26T13:54:00Z">
              <w:tcPr>
                <w:tcW w:w="1077" w:type="dxa"/>
              </w:tcPr>
            </w:tcPrChange>
          </w:tcPr>
          <w:p w14:paraId="7545D68C" w14:textId="77777777" w:rsidR="00D201AD" w:rsidRDefault="00D201AD" w:rsidP="00951893">
            <w:pPr>
              <w:jc w:val="center"/>
              <w:rPr>
                <w:ins w:id="2695" w:author="Gavrilov, Evgeny" w:date="2016-01-18T14:42:00Z"/>
              </w:rPr>
            </w:pPr>
            <w:ins w:id="2696" w:author="Gavrilov, Evgeny" w:date="2016-01-18T14:42:00Z">
              <w:r>
                <w:t>RUNTIME</w:t>
              </w:r>
            </w:ins>
          </w:p>
        </w:tc>
        <w:tc>
          <w:tcPr>
            <w:tcW w:w="2468" w:type="dxa"/>
            <w:tcPrChange w:id="2697" w:author="Gavrilov, Evgeny" w:date="2016-01-26T13:54:00Z">
              <w:tcPr>
                <w:tcW w:w="2751" w:type="dxa"/>
              </w:tcPr>
            </w:tcPrChange>
          </w:tcPr>
          <w:p w14:paraId="1344B671" w14:textId="77777777" w:rsidR="00D201AD" w:rsidRDefault="00D201AD" w:rsidP="00951893">
            <w:pPr>
              <w:rPr>
                <w:ins w:id="2698" w:author="Gavrilov, Evgeny" w:date="2016-01-18T14:42:00Z"/>
              </w:rPr>
            </w:pPr>
            <w:ins w:id="2699" w:author="Gavrilov, Evgeny" w:date="2016-01-18T14:42:00Z">
              <w:r>
                <w:t>RT_ICALL_START</w:t>
              </w:r>
            </w:ins>
          </w:p>
        </w:tc>
        <w:tc>
          <w:tcPr>
            <w:tcW w:w="4586" w:type="dxa"/>
            <w:tcPrChange w:id="2700" w:author="Gavrilov, Evgeny" w:date="2016-01-26T13:54:00Z">
              <w:tcPr>
                <w:tcW w:w="3544" w:type="dxa"/>
              </w:tcPr>
            </w:tcPrChange>
          </w:tcPr>
          <w:p w14:paraId="4E17D103" w14:textId="77777777" w:rsidR="00D201AD" w:rsidRPr="008F3060" w:rsidRDefault="00D201AD" w:rsidP="00951893">
            <w:pPr>
              <w:rPr>
                <w:ins w:id="2701" w:author="Gavrilov, Evgeny" w:date="2016-01-18T14:42:00Z"/>
                <w:highlight w:val="yellow"/>
              </w:rPr>
            </w:pPr>
            <w:ins w:id="2702" w:author="Gavrilov, Evgeny" w:date="2016-01-18T14:42:00Z">
              <w:r w:rsidRPr="00931296">
                <w:rPr>
                  <w:i/>
                  <w:highlight w:val="yellow"/>
                  <w:u w:val="single"/>
                </w:rPr>
                <w:t xml:space="preserve">Remote number </w:t>
              </w:r>
              <w:r w:rsidRPr="008F3060">
                <w:rPr>
                  <w:highlight w:val="yellow"/>
                </w:rPr>
                <w:t xml:space="preserve">– </w:t>
              </w:r>
              <w:r w:rsidRPr="00931296">
                <w:rPr>
                  <w:b/>
                  <w:highlight w:val="yellow"/>
                </w:rPr>
                <w:t>string</w:t>
              </w:r>
              <w:r w:rsidRPr="008F3060">
                <w:rPr>
                  <w:highlight w:val="yellow"/>
                </w:rPr>
                <w:t>, example “12312372005”</w:t>
              </w:r>
            </w:ins>
          </w:p>
          <w:p w14:paraId="02BA3044" w14:textId="77777777" w:rsidR="00D201AD" w:rsidRDefault="00D201AD" w:rsidP="00951893">
            <w:pPr>
              <w:rPr>
                <w:ins w:id="2703" w:author="Gavrilov, Evgeny" w:date="2016-01-18T14:42:00Z"/>
              </w:rPr>
            </w:pPr>
            <w:ins w:id="2704" w:author="Gavrilov, Evgeny" w:date="2016-01-18T14:42:00Z">
              <w:r w:rsidRPr="00931296">
                <w:rPr>
                  <w:i/>
                  <w:highlight w:val="yellow"/>
                  <w:u w:val="single"/>
                </w:rPr>
                <w:t>SIP call status code</w:t>
              </w:r>
              <w:r w:rsidRPr="008F3060">
                <w:rPr>
                  <w:highlight w:val="yellow"/>
                </w:rPr>
                <w:t xml:space="preserve"> – </w:t>
              </w:r>
              <w:r w:rsidRPr="00931296">
                <w:rPr>
                  <w:b/>
                  <w:highlight w:val="yellow"/>
                </w:rPr>
                <w:t>int</w:t>
              </w:r>
              <w:r w:rsidRPr="008F3060">
                <w:rPr>
                  <w:highlight w:val="yellow"/>
                </w:rPr>
                <w:t>, example 200 (OK)</w:t>
              </w:r>
            </w:ins>
          </w:p>
          <w:p w14:paraId="3BDA61D1" w14:textId="77777777" w:rsidR="00D201AD" w:rsidRPr="008F3060" w:rsidRDefault="00D201AD" w:rsidP="00951893">
            <w:pPr>
              <w:rPr>
                <w:ins w:id="2705" w:author="Gavrilov, Evgeny" w:date="2016-01-18T14:42:00Z"/>
                <w:highlight w:val="yellow"/>
              </w:rPr>
            </w:pPr>
            <w:ins w:id="2706" w:author="Gavrilov, Evgeny" w:date="2016-01-18T14:42:00Z">
              <w:r w:rsidRPr="008F3060">
                <w:rPr>
                  <w:i/>
                  <w:highlight w:val="yellow"/>
                  <w:u w:val="single"/>
                </w:rPr>
                <w:t>Network status</w:t>
              </w:r>
              <w:r w:rsidRPr="008F3060">
                <w:rPr>
                  <w:highlight w:val="yellow"/>
                </w:rPr>
                <w:t xml:space="preserve"> – </w:t>
              </w:r>
              <w:r w:rsidRPr="008F3060">
                <w:rPr>
                  <w:b/>
                  <w:highlight w:val="yellow"/>
                </w:rPr>
                <w:t>enum</w:t>
              </w:r>
              <w:r w:rsidRPr="008F3060">
                <w:rPr>
                  <w:highlight w:val="yellow"/>
                </w:rPr>
                <w:t>:</w:t>
              </w:r>
            </w:ins>
          </w:p>
          <w:p w14:paraId="43E762D9" w14:textId="77777777" w:rsidR="00D201AD" w:rsidRPr="008F3060" w:rsidRDefault="00D201AD" w:rsidP="00951893">
            <w:pPr>
              <w:rPr>
                <w:ins w:id="2707" w:author="Gavrilov, Evgeny" w:date="2016-01-18T14:42:00Z"/>
                <w:highlight w:val="yellow"/>
              </w:rPr>
            </w:pPr>
            <w:ins w:id="2708" w:author="Gavrilov, Evgeny" w:date="2016-01-18T14:42:00Z">
              <w:r>
                <w:rPr>
                  <w:highlight w:val="yellow"/>
                </w:rPr>
                <w:t>NotReachable = 0</w:t>
              </w:r>
            </w:ins>
          </w:p>
          <w:p w14:paraId="1EC7FA19" w14:textId="77777777" w:rsidR="00D201AD" w:rsidRPr="008F3060" w:rsidRDefault="00D201AD" w:rsidP="00951893">
            <w:pPr>
              <w:rPr>
                <w:ins w:id="2709" w:author="Gavrilov, Evgeny" w:date="2016-01-18T14:42:00Z"/>
                <w:highlight w:val="yellow"/>
              </w:rPr>
            </w:pPr>
            <w:ins w:id="2710" w:author="Gavrilov, Evgeny" w:date="2016-01-18T14:42:00Z">
              <w:r>
                <w:rPr>
                  <w:highlight w:val="yellow"/>
                </w:rPr>
                <w:t>ReachableWiFi = 1</w:t>
              </w:r>
            </w:ins>
          </w:p>
          <w:p w14:paraId="78D24DB2" w14:textId="77777777" w:rsidR="00D201AD" w:rsidRDefault="00D201AD" w:rsidP="00951893">
            <w:pPr>
              <w:rPr>
                <w:ins w:id="2711" w:author="Gavrilov, Evgeny" w:date="2016-01-18T14:42:00Z"/>
                <w:highlight w:val="yellow"/>
              </w:rPr>
            </w:pPr>
            <w:ins w:id="2712" w:author="Gavrilov, Evgeny" w:date="2016-01-18T14:42:00Z">
              <w:r w:rsidRPr="008F3060">
                <w:rPr>
                  <w:highlight w:val="yellow"/>
                </w:rPr>
                <w:t>ReachableCellular = 2</w:t>
              </w:r>
            </w:ins>
          </w:p>
          <w:p w14:paraId="36FBA3D8" w14:textId="77777777" w:rsidR="00D201AD" w:rsidRDefault="00D201AD" w:rsidP="00951893">
            <w:pPr>
              <w:rPr>
                <w:ins w:id="2713" w:author="Gavrilov, Evgeny" w:date="2016-01-18T14:42:00Z"/>
                <w:highlight w:val="yellow"/>
              </w:rPr>
            </w:pPr>
          </w:p>
          <w:p w14:paraId="6EC96ACF" w14:textId="77777777" w:rsidR="00D201AD" w:rsidRDefault="00D201AD" w:rsidP="00951893">
            <w:pPr>
              <w:autoSpaceDE w:val="0"/>
              <w:autoSpaceDN w:val="0"/>
              <w:rPr>
                <w:ins w:id="2714" w:author="Gavrilov, Evgeny" w:date="2016-03-09T10:09:00Z"/>
                <w:color w:val="FF0000"/>
                <w:highlight w:val="yellow"/>
              </w:rPr>
            </w:pPr>
            <w:ins w:id="2715" w:author="Gavrilov, Evgeny" w:date="2016-01-18T14:42:00Z">
              <w:r w:rsidRPr="0042251C">
                <w:rPr>
                  <w:color w:val="FF0000"/>
                  <w:highlight w:val="yellow"/>
                </w:rPr>
                <w:t xml:space="preserve">Call_id – </w:t>
              </w:r>
              <w:r w:rsidRPr="0042251C">
                <w:rPr>
                  <w:b/>
                  <w:color w:val="FF0000"/>
                  <w:highlight w:val="yellow"/>
                </w:rPr>
                <w:t>String ,</w:t>
              </w:r>
              <w:r w:rsidRPr="0042251C">
                <w:rPr>
                  <w:color w:val="FF0000"/>
                  <w:highlight w:val="yellow"/>
                </w:rPr>
                <w:t xml:space="preserve"> example 123e4567-e89b-12d3-a456-426655440000 </w:t>
              </w:r>
            </w:ins>
          </w:p>
          <w:p w14:paraId="466C146C" w14:textId="77777777" w:rsidR="0089512B" w:rsidRPr="0042251C" w:rsidRDefault="0089512B" w:rsidP="00951893">
            <w:pPr>
              <w:autoSpaceDE w:val="0"/>
              <w:autoSpaceDN w:val="0"/>
              <w:rPr>
                <w:ins w:id="2716" w:author="Gavrilov, Evgeny" w:date="2016-01-18T14:42:00Z"/>
                <w:color w:val="FF0000"/>
                <w:highlight w:val="yellow"/>
              </w:rPr>
            </w:pPr>
          </w:p>
          <w:p w14:paraId="61BAE762" w14:textId="77777777" w:rsidR="0089512B" w:rsidRPr="0089512B" w:rsidRDefault="0089512B" w:rsidP="0089512B">
            <w:pPr>
              <w:rPr>
                <w:ins w:id="2717" w:author="Gavrilov, Evgeny" w:date="2016-03-09T10:07:00Z"/>
                <w:rFonts w:eastAsia="Times New Roman"/>
              </w:rPr>
            </w:pPr>
            <w:ins w:id="2718" w:author="Gavrilov, Evgeny" w:date="2016-03-09T10:07:00Z">
              <w:r w:rsidRPr="0089512B">
                <w:rPr>
                  <w:rFonts w:eastAsia="Times New Roman"/>
                  <w:i/>
                  <w:iCs/>
                  <w:u w:val="single"/>
                  <w:rPrChange w:id="2719" w:author="Gavrilov, Evgeny" w:date="2016-03-09T10:10:00Z">
                    <w:rPr>
                      <w:rFonts w:eastAsia="Times New Roman"/>
                      <w:i/>
                      <w:iCs/>
                      <w:color w:val="FF2600"/>
                      <w:sz w:val="18"/>
                      <w:szCs w:val="18"/>
                      <w:u w:val="single"/>
                    </w:rPr>
                  </w:rPrChange>
                </w:rPr>
                <w:t>Carrier name</w:t>
              </w:r>
              <w:r w:rsidRPr="0089512B">
                <w:rPr>
                  <w:rFonts w:eastAsia="Times New Roman"/>
                  <w:i/>
                  <w:iCs/>
                  <w:rPrChange w:id="2720" w:author="Gavrilov, Evgeny" w:date="2016-03-09T10:10:00Z">
                    <w:rPr>
                      <w:rFonts w:eastAsia="Times New Roman"/>
                      <w:i/>
                      <w:iCs/>
                      <w:color w:val="FF2600"/>
                      <w:sz w:val="18"/>
                      <w:szCs w:val="18"/>
                    </w:rPr>
                  </w:rPrChange>
                </w:rPr>
                <w:t> </w:t>
              </w:r>
              <w:r w:rsidRPr="0089512B">
                <w:rPr>
                  <w:rFonts w:eastAsia="Times New Roman"/>
                  <w:rPrChange w:id="2721" w:author="Gavrilov, Evgeny" w:date="2016-03-09T10:10:00Z">
                    <w:rPr>
                      <w:rFonts w:eastAsia="Times New Roman"/>
                      <w:color w:val="FF2600"/>
                      <w:sz w:val="18"/>
                      <w:szCs w:val="18"/>
                    </w:rPr>
                  </w:rPrChange>
                </w:rPr>
                <w:t>- </w:t>
              </w:r>
              <w:r w:rsidRPr="0089512B">
                <w:rPr>
                  <w:rFonts w:eastAsia="Times New Roman"/>
                  <w:b/>
                  <w:bCs/>
                  <w:rPrChange w:id="2722" w:author="Gavrilov, Evgeny" w:date="2016-03-09T10:10:00Z">
                    <w:rPr>
                      <w:rFonts w:eastAsia="Times New Roman"/>
                      <w:b/>
                      <w:bCs/>
                      <w:color w:val="FF2600"/>
                      <w:sz w:val="18"/>
                      <w:szCs w:val="18"/>
                    </w:rPr>
                  </w:rPrChange>
                </w:rPr>
                <w:t>string:</w:t>
              </w:r>
            </w:ins>
          </w:p>
          <w:p w14:paraId="40138322" w14:textId="5A4B7A6F" w:rsidR="00D201AD" w:rsidRPr="00931296" w:rsidRDefault="0089512B" w:rsidP="0089512B">
            <w:pPr>
              <w:rPr>
                <w:ins w:id="2723" w:author="Gavrilov, Evgeny" w:date="2016-01-18T14:42:00Z"/>
                <w:highlight w:val="yellow"/>
              </w:rPr>
            </w:pPr>
            <w:ins w:id="2724" w:author="Gavrilov, Evgeny" w:date="2016-03-09T10:07:00Z">
              <w:r w:rsidRPr="0089512B">
                <w:rPr>
                  <w:rFonts w:eastAsia="Times New Roman"/>
                  <w:rPrChange w:id="2725" w:author="Gavrilov, Evgeny" w:date="2016-03-09T10:10:00Z">
                    <w:rPr>
                      <w:rFonts w:eastAsia="Times New Roman"/>
                      <w:color w:val="FF2600"/>
                      <w:sz w:val="18"/>
                      <w:szCs w:val="18"/>
                    </w:rPr>
                  </w:rPrChange>
                </w:rPr>
                <w:t>“Some Carrier"</w:t>
              </w:r>
            </w:ins>
          </w:p>
        </w:tc>
        <w:tc>
          <w:tcPr>
            <w:tcW w:w="3026" w:type="dxa"/>
            <w:tcPrChange w:id="2726" w:author="Gavrilov, Evgeny" w:date="2016-01-26T13:54:00Z">
              <w:tcPr>
                <w:tcW w:w="3458" w:type="dxa"/>
              </w:tcPr>
            </w:tcPrChange>
          </w:tcPr>
          <w:p w14:paraId="479A739C" w14:textId="77777777" w:rsidR="00D201AD" w:rsidRDefault="00D201AD" w:rsidP="00951893">
            <w:pPr>
              <w:rPr>
                <w:ins w:id="2727" w:author="Gavrilov, Evgeny" w:date="2016-01-18T14:42:00Z"/>
              </w:rPr>
            </w:pPr>
            <w:ins w:id="2728" w:author="Gavrilov, Evgeny" w:date="2016-01-18T14:42:00Z">
              <w:r>
                <w:t>Incoming call</w:t>
              </w:r>
            </w:ins>
          </w:p>
        </w:tc>
      </w:tr>
      <w:tr w:rsidR="00064E3C" w14:paraId="793F0EAF" w14:textId="77777777" w:rsidTr="00803253">
        <w:trPr>
          <w:jc w:val="center"/>
          <w:ins w:id="2729" w:author="Gavrilov, Evgeny" w:date="2016-01-18T14:42:00Z"/>
        </w:trPr>
        <w:tc>
          <w:tcPr>
            <w:tcW w:w="1077" w:type="dxa"/>
            <w:tcPrChange w:id="2730" w:author="Gavrilov, Evgeny" w:date="2016-01-26T13:54:00Z">
              <w:tcPr>
                <w:tcW w:w="1077" w:type="dxa"/>
              </w:tcPr>
            </w:tcPrChange>
          </w:tcPr>
          <w:p w14:paraId="66CB50D5" w14:textId="77777777" w:rsidR="00D201AD" w:rsidRDefault="00D201AD" w:rsidP="00951893">
            <w:pPr>
              <w:jc w:val="center"/>
              <w:rPr>
                <w:ins w:id="2731" w:author="Gavrilov, Evgeny" w:date="2016-01-18T14:42:00Z"/>
              </w:rPr>
            </w:pPr>
            <w:ins w:id="2732" w:author="Gavrilov, Evgeny" w:date="2016-01-18T14:42:00Z">
              <w:r>
                <w:t>RUNTIME</w:t>
              </w:r>
            </w:ins>
          </w:p>
        </w:tc>
        <w:tc>
          <w:tcPr>
            <w:tcW w:w="2468" w:type="dxa"/>
            <w:tcPrChange w:id="2733" w:author="Gavrilov, Evgeny" w:date="2016-01-26T13:54:00Z">
              <w:tcPr>
                <w:tcW w:w="2751" w:type="dxa"/>
              </w:tcPr>
            </w:tcPrChange>
          </w:tcPr>
          <w:p w14:paraId="20E8F72A" w14:textId="77777777" w:rsidR="00D201AD" w:rsidRDefault="00D201AD" w:rsidP="00951893">
            <w:pPr>
              <w:rPr>
                <w:ins w:id="2734" w:author="Gavrilov, Evgeny" w:date="2016-01-18T14:42:00Z"/>
              </w:rPr>
            </w:pPr>
            <w:ins w:id="2735" w:author="Gavrilov, Evgeny" w:date="2016-01-18T14:42:00Z">
              <w:r>
                <w:t>RT_CALL_ANSWER</w:t>
              </w:r>
            </w:ins>
          </w:p>
        </w:tc>
        <w:tc>
          <w:tcPr>
            <w:tcW w:w="4586" w:type="dxa"/>
            <w:tcPrChange w:id="2736" w:author="Gavrilov, Evgeny" w:date="2016-01-26T13:54:00Z">
              <w:tcPr>
                <w:tcW w:w="3544" w:type="dxa"/>
              </w:tcPr>
            </w:tcPrChange>
          </w:tcPr>
          <w:p w14:paraId="245EBC6F" w14:textId="77777777" w:rsidR="00D201AD" w:rsidRPr="0042251C" w:rsidRDefault="00D201AD" w:rsidP="00951893">
            <w:pPr>
              <w:rPr>
                <w:ins w:id="2737" w:author="Gavrilov, Evgeny" w:date="2016-01-18T14:42:00Z"/>
                <w:color w:val="FF0000"/>
                <w:highlight w:val="yellow"/>
              </w:rPr>
            </w:pPr>
            <w:ins w:id="2738" w:author="Gavrilov, Evgeny" w:date="2016-01-18T14:42:00Z">
              <w:r w:rsidRPr="0042251C">
                <w:rPr>
                  <w:i/>
                  <w:color w:val="FF0000"/>
                  <w:highlight w:val="yellow"/>
                  <w:u w:val="single"/>
                </w:rPr>
                <w:t xml:space="preserve">Remote number </w:t>
              </w:r>
              <w:r w:rsidRPr="0042251C">
                <w:rPr>
                  <w:color w:val="FF0000"/>
                  <w:highlight w:val="yellow"/>
                </w:rPr>
                <w:t xml:space="preserve">– </w:t>
              </w:r>
              <w:r w:rsidRPr="0042251C">
                <w:rPr>
                  <w:b/>
                  <w:color w:val="FF0000"/>
                  <w:highlight w:val="yellow"/>
                </w:rPr>
                <w:t>string</w:t>
              </w:r>
              <w:r w:rsidRPr="0042251C">
                <w:rPr>
                  <w:color w:val="FF0000"/>
                  <w:highlight w:val="yellow"/>
                </w:rPr>
                <w:t>, example “12312372005”</w:t>
              </w:r>
            </w:ins>
          </w:p>
          <w:p w14:paraId="616FAE50" w14:textId="77777777" w:rsidR="00D201AD" w:rsidRPr="0042251C" w:rsidRDefault="00D201AD" w:rsidP="00951893">
            <w:pPr>
              <w:rPr>
                <w:ins w:id="2739" w:author="Gavrilov, Evgeny" w:date="2016-01-18T14:42:00Z"/>
                <w:color w:val="FF0000"/>
                <w:highlight w:val="yellow"/>
              </w:rPr>
            </w:pPr>
          </w:p>
          <w:p w14:paraId="147F118D" w14:textId="77777777" w:rsidR="00D201AD" w:rsidRPr="0042251C" w:rsidRDefault="00D201AD" w:rsidP="00951893">
            <w:pPr>
              <w:rPr>
                <w:ins w:id="2740" w:author="Gavrilov, Evgeny" w:date="2016-01-18T14:42:00Z"/>
                <w:color w:val="FF0000"/>
                <w:highlight w:val="yellow"/>
              </w:rPr>
            </w:pPr>
            <w:ins w:id="2741" w:author="Gavrilov, Evgeny" w:date="2016-01-18T14:42:00Z">
              <w:r w:rsidRPr="0042251C">
                <w:rPr>
                  <w:i/>
                  <w:color w:val="FF0000"/>
                  <w:highlight w:val="yellow"/>
                  <w:u w:val="single"/>
                </w:rPr>
                <w:t>Network status</w:t>
              </w:r>
              <w:r w:rsidRPr="0042251C">
                <w:rPr>
                  <w:color w:val="FF0000"/>
                  <w:highlight w:val="yellow"/>
                </w:rPr>
                <w:t xml:space="preserve"> – </w:t>
              </w:r>
              <w:r w:rsidRPr="0042251C">
                <w:rPr>
                  <w:b/>
                  <w:color w:val="FF0000"/>
                  <w:highlight w:val="yellow"/>
                </w:rPr>
                <w:t>enum</w:t>
              </w:r>
              <w:r w:rsidRPr="0042251C">
                <w:rPr>
                  <w:color w:val="FF0000"/>
                  <w:highlight w:val="yellow"/>
                </w:rPr>
                <w:t>:</w:t>
              </w:r>
            </w:ins>
          </w:p>
          <w:p w14:paraId="69D10392" w14:textId="77777777" w:rsidR="00D201AD" w:rsidRPr="0042251C" w:rsidRDefault="00D201AD" w:rsidP="00951893">
            <w:pPr>
              <w:rPr>
                <w:ins w:id="2742" w:author="Gavrilov, Evgeny" w:date="2016-01-18T14:42:00Z"/>
                <w:color w:val="FF0000"/>
                <w:highlight w:val="yellow"/>
              </w:rPr>
            </w:pPr>
            <w:ins w:id="2743" w:author="Gavrilov, Evgeny" w:date="2016-01-18T14:42:00Z">
              <w:r w:rsidRPr="0042251C">
                <w:rPr>
                  <w:color w:val="FF0000"/>
                  <w:highlight w:val="yellow"/>
                </w:rPr>
                <w:t>NotReachable = 0</w:t>
              </w:r>
            </w:ins>
          </w:p>
          <w:p w14:paraId="1282DE78" w14:textId="77777777" w:rsidR="00D201AD" w:rsidRPr="0042251C" w:rsidRDefault="00D201AD" w:rsidP="00951893">
            <w:pPr>
              <w:rPr>
                <w:ins w:id="2744" w:author="Gavrilov, Evgeny" w:date="2016-01-18T14:42:00Z"/>
                <w:color w:val="FF0000"/>
                <w:highlight w:val="yellow"/>
              </w:rPr>
            </w:pPr>
            <w:ins w:id="2745" w:author="Gavrilov, Evgeny" w:date="2016-01-18T14:42:00Z">
              <w:r w:rsidRPr="0042251C">
                <w:rPr>
                  <w:color w:val="FF0000"/>
                  <w:highlight w:val="yellow"/>
                </w:rPr>
                <w:t>ReachableWiFi = 1</w:t>
              </w:r>
            </w:ins>
          </w:p>
          <w:p w14:paraId="419D60AF" w14:textId="77777777" w:rsidR="00D201AD" w:rsidRPr="0042251C" w:rsidRDefault="00D201AD" w:rsidP="00951893">
            <w:pPr>
              <w:rPr>
                <w:ins w:id="2746" w:author="Gavrilov, Evgeny" w:date="2016-01-18T14:42:00Z"/>
                <w:color w:val="FF0000"/>
              </w:rPr>
            </w:pPr>
            <w:ins w:id="2747" w:author="Gavrilov, Evgeny" w:date="2016-01-18T14:42:00Z">
              <w:r w:rsidRPr="0042251C">
                <w:rPr>
                  <w:color w:val="FF0000"/>
                  <w:highlight w:val="yellow"/>
                </w:rPr>
                <w:t>ReachableCellular = 2</w:t>
              </w:r>
            </w:ins>
          </w:p>
          <w:p w14:paraId="4D92F12A" w14:textId="77777777" w:rsidR="00D201AD" w:rsidRPr="0042251C" w:rsidRDefault="00D201AD" w:rsidP="00951893">
            <w:pPr>
              <w:rPr>
                <w:ins w:id="2748" w:author="Gavrilov, Evgeny" w:date="2016-01-18T14:42:00Z"/>
                <w:color w:val="FF0000"/>
              </w:rPr>
            </w:pPr>
          </w:p>
          <w:p w14:paraId="193ABF10" w14:textId="77777777" w:rsidR="00D201AD" w:rsidRPr="0042251C" w:rsidRDefault="00D201AD" w:rsidP="00951893">
            <w:pPr>
              <w:autoSpaceDE w:val="0"/>
              <w:autoSpaceDN w:val="0"/>
              <w:rPr>
                <w:ins w:id="2749" w:author="Gavrilov, Evgeny" w:date="2016-01-18T14:42:00Z"/>
                <w:highlight w:val="yellow"/>
              </w:rPr>
            </w:pPr>
            <w:ins w:id="2750" w:author="Gavrilov, Evgeny" w:date="2016-01-18T14:42:00Z">
              <w:r w:rsidRPr="0042251C">
                <w:rPr>
                  <w:color w:val="FF0000"/>
                  <w:highlight w:val="yellow"/>
                </w:rPr>
                <w:t xml:space="preserve">Call_id – </w:t>
              </w:r>
              <w:r w:rsidRPr="0042251C">
                <w:rPr>
                  <w:b/>
                  <w:color w:val="FF0000"/>
                  <w:highlight w:val="yellow"/>
                </w:rPr>
                <w:t>String ,</w:t>
              </w:r>
              <w:r w:rsidRPr="0042251C">
                <w:rPr>
                  <w:color w:val="FF0000"/>
                  <w:highlight w:val="yellow"/>
                </w:rPr>
                <w:t xml:space="preserve"> example 123e4567-e89b-12d3-a456-426655440000 </w:t>
              </w:r>
            </w:ins>
          </w:p>
          <w:p w14:paraId="7DC08461" w14:textId="77777777" w:rsidR="00D201AD" w:rsidRPr="0042251C" w:rsidRDefault="00D201AD" w:rsidP="00951893">
            <w:pPr>
              <w:rPr>
                <w:ins w:id="2751" w:author="Gavrilov, Evgeny" w:date="2016-01-18T14:42:00Z"/>
                <w:highlight w:val="yellow"/>
              </w:rPr>
            </w:pPr>
          </w:p>
          <w:p w14:paraId="290F2752" w14:textId="77777777" w:rsidR="0089512B" w:rsidRPr="0089512B" w:rsidRDefault="0089512B" w:rsidP="0089512B">
            <w:pPr>
              <w:rPr>
                <w:ins w:id="2752" w:author="Gavrilov, Evgeny" w:date="2016-03-09T10:07:00Z"/>
                <w:rFonts w:eastAsia="Times New Roman"/>
              </w:rPr>
            </w:pPr>
            <w:ins w:id="2753" w:author="Gavrilov, Evgeny" w:date="2016-03-09T10:07:00Z">
              <w:r w:rsidRPr="0089512B">
                <w:rPr>
                  <w:rFonts w:eastAsia="Times New Roman"/>
                  <w:i/>
                  <w:iCs/>
                  <w:u w:val="single"/>
                  <w:rPrChange w:id="2754" w:author="Gavrilov, Evgeny" w:date="2016-03-09T10:10:00Z">
                    <w:rPr>
                      <w:rFonts w:eastAsia="Times New Roman"/>
                      <w:i/>
                      <w:iCs/>
                      <w:color w:val="FF2600"/>
                      <w:sz w:val="18"/>
                      <w:szCs w:val="18"/>
                      <w:u w:val="single"/>
                    </w:rPr>
                  </w:rPrChange>
                </w:rPr>
                <w:t>Carrier name</w:t>
              </w:r>
              <w:r w:rsidRPr="0089512B">
                <w:rPr>
                  <w:rFonts w:eastAsia="Times New Roman"/>
                  <w:i/>
                  <w:iCs/>
                  <w:rPrChange w:id="2755" w:author="Gavrilov, Evgeny" w:date="2016-03-09T10:10:00Z">
                    <w:rPr>
                      <w:rFonts w:eastAsia="Times New Roman"/>
                      <w:i/>
                      <w:iCs/>
                      <w:color w:val="FF2600"/>
                      <w:sz w:val="18"/>
                      <w:szCs w:val="18"/>
                    </w:rPr>
                  </w:rPrChange>
                </w:rPr>
                <w:t> </w:t>
              </w:r>
              <w:r w:rsidRPr="0089512B">
                <w:rPr>
                  <w:rFonts w:eastAsia="Times New Roman"/>
                  <w:rPrChange w:id="2756" w:author="Gavrilov, Evgeny" w:date="2016-03-09T10:10:00Z">
                    <w:rPr>
                      <w:rFonts w:eastAsia="Times New Roman"/>
                      <w:color w:val="FF2600"/>
                      <w:sz w:val="18"/>
                      <w:szCs w:val="18"/>
                    </w:rPr>
                  </w:rPrChange>
                </w:rPr>
                <w:t>- </w:t>
              </w:r>
              <w:r w:rsidRPr="0089512B">
                <w:rPr>
                  <w:rFonts w:eastAsia="Times New Roman"/>
                  <w:b/>
                  <w:bCs/>
                  <w:rPrChange w:id="2757" w:author="Gavrilov, Evgeny" w:date="2016-03-09T10:10:00Z">
                    <w:rPr>
                      <w:rFonts w:eastAsia="Times New Roman"/>
                      <w:b/>
                      <w:bCs/>
                      <w:color w:val="FF2600"/>
                      <w:sz w:val="18"/>
                      <w:szCs w:val="18"/>
                    </w:rPr>
                  </w:rPrChange>
                </w:rPr>
                <w:t>string:</w:t>
              </w:r>
            </w:ins>
          </w:p>
          <w:p w14:paraId="5DA36696" w14:textId="45642DE2" w:rsidR="00D201AD" w:rsidRDefault="0089512B" w:rsidP="0089512B">
            <w:pPr>
              <w:rPr>
                <w:ins w:id="2758" w:author="Gavrilov, Evgeny" w:date="2016-01-18T14:42:00Z"/>
              </w:rPr>
            </w:pPr>
            <w:ins w:id="2759" w:author="Gavrilov, Evgeny" w:date="2016-03-09T10:07:00Z">
              <w:r w:rsidRPr="0089512B">
                <w:rPr>
                  <w:rFonts w:eastAsia="Times New Roman"/>
                  <w:rPrChange w:id="2760" w:author="Gavrilov, Evgeny" w:date="2016-03-09T10:10:00Z">
                    <w:rPr>
                      <w:rFonts w:eastAsia="Times New Roman"/>
                      <w:color w:val="FF2600"/>
                      <w:sz w:val="18"/>
                      <w:szCs w:val="18"/>
                    </w:rPr>
                  </w:rPrChange>
                </w:rPr>
                <w:t>“Some Carrier"</w:t>
              </w:r>
            </w:ins>
          </w:p>
        </w:tc>
        <w:tc>
          <w:tcPr>
            <w:tcW w:w="3026" w:type="dxa"/>
            <w:tcPrChange w:id="2761" w:author="Gavrilov, Evgeny" w:date="2016-01-26T13:54:00Z">
              <w:tcPr>
                <w:tcW w:w="3458" w:type="dxa"/>
              </w:tcPr>
            </w:tcPrChange>
          </w:tcPr>
          <w:p w14:paraId="60A37151" w14:textId="77777777" w:rsidR="00D201AD" w:rsidRDefault="00D201AD" w:rsidP="00951893">
            <w:pPr>
              <w:rPr>
                <w:ins w:id="2762" w:author="Gavrilov, Evgeny" w:date="2016-01-18T14:42:00Z"/>
              </w:rPr>
            </w:pPr>
            <w:ins w:id="2763" w:author="Gavrilov, Evgeny" w:date="2016-01-18T14:42:00Z">
              <w:r>
                <w:t>W</w:t>
              </w:r>
              <w:r w:rsidRPr="00ED37C9">
                <w:t xml:space="preserve">hen calling </w:t>
              </w:r>
              <w:r>
                <w:t>PJSIP</w:t>
              </w:r>
              <w:r w:rsidRPr="00ED37C9">
                <w:t xml:space="preserve"> answer function</w:t>
              </w:r>
            </w:ins>
          </w:p>
        </w:tc>
      </w:tr>
      <w:tr w:rsidR="00064E3C" w14:paraId="3E29E8B7" w14:textId="77777777" w:rsidTr="00803253">
        <w:trPr>
          <w:jc w:val="center"/>
          <w:ins w:id="2764" w:author="Gavrilov, Evgeny" w:date="2016-01-18T14:42:00Z"/>
        </w:trPr>
        <w:tc>
          <w:tcPr>
            <w:tcW w:w="1077" w:type="dxa"/>
            <w:tcPrChange w:id="2765" w:author="Gavrilov, Evgeny" w:date="2016-01-26T13:54:00Z">
              <w:tcPr>
                <w:tcW w:w="1077" w:type="dxa"/>
              </w:tcPr>
            </w:tcPrChange>
          </w:tcPr>
          <w:p w14:paraId="03233CC0" w14:textId="77777777" w:rsidR="00D201AD" w:rsidRDefault="00D201AD" w:rsidP="00951893">
            <w:pPr>
              <w:jc w:val="center"/>
              <w:rPr>
                <w:ins w:id="2766" w:author="Gavrilov, Evgeny" w:date="2016-01-18T14:42:00Z"/>
              </w:rPr>
            </w:pPr>
            <w:ins w:id="2767" w:author="Gavrilov, Evgeny" w:date="2016-01-18T14:42:00Z">
              <w:r>
                <w:t>RUNTIME</w:t>
              </w:r>
            </w:ins>
          </w:p>
        </w:tc>
        <w:tc>
          <w:tcPr>
            <w:tcW w:w="2468" w:type="dxa"/>
            <w:tcPrChange w:id="2768" w:author="Gavrilov, Evgeny" w:date="2016-01-26T13:54:00Z">
              <w:tcPr>
                <w:tcW w:w="2751" w:type="dxa"/>
              </w:tcPr>
            </w:tcPrChange>
          </w:tcPr>
          <w:p w14:paraId="79DE37E3" w14:textId="77777777" w:rsidR="00D201AD" w:rsidRDefault="00D201AD" w:rsidP="00951893">
            <w:pPr>
              <w:rPr>
                <w:ins w:id="2769" w:author="Gavrilov, Evgeny" w:date="2016-01-18T14:42:00Z"/>
              </w:rPr>
            </w:pPr>
            <w:ins w:id="2770" w:author="Gavrilov, Evgeny" w:date="2016-01-18T14:42:00Z">
              <w:r>
                <w:t>RT_CALL_END</w:t>
              </w:r>
            </w:ins>
          </w:p>
        </w:tc>
        <w:tc>
          <w:tcPr>
            <w:tcW w:w="4586" w:type="dxa"/>
            <w:tcPrChange w:id="2771" w:author="Gavrilov, Evgeny" w:date="2016-01-26T13:54:00Z">
              <w:tcPr>
                <w:tcW w:w="3544" w:type="dxa"/>
              </w:tcPr>
            </w:tcPrChange>
          </w:tcPr>
          <w:p w14:paraId="5D12EAC3" w14:textId="77777777" w:rsidR="00D201AD" w:rsidRPr="007A587D" w:rsidRDefault="00D201AD" w:rsidP="00951893">
            <w:pPr>
              <w:rPr>
                <w:ins w:id="2772" w:author="Gavrilov, Evgeny" w:date="2016-01-18T14:42:00Z"/>
                <w:highlight w:val="yellow"/>
              </w:rPr>
            </w:pPr>
            <w:ins w:id="2773" w:author="Gavrilov, Evgeny" w:date="2016-01-18T14:42:00Z">
              <w:r w:rsidRPr="007A587D">
                <w:rPr>
                  <w:i/>
                  <w:highlight w:val="yellow"/>
                  <w:u w:val="single"/>
                </w:rPr>
                <w:t>Network status</w:t>
              </w:r>
              <w:r w:rsidRPr="007A587D">
                <w:rPr>
                  <w:highlight w:val="yellow"/>
                </w:rPr>
                <w:t xml:space="preserve"> – </w:t>
              </w:r>
              <w:r w:rsidRPr="007A587D">
                <w:rPr>
                  <w:b/>
                  <w:highlight w:val="yellow"/>
                </w:rPr>
                <w:t>enum</w:t>
              </w:r>
              <w:r w:rsidRPr="007A587D">
                <w:rPr>
                  <w:highlight w:val="yellow"/>
                </w:rPr>
                <w:t>:</w:t>
              </w:r>
            </w:ins>
          </w:p>
          <w:p w14:paraId="39C52FF4" w14:textId="77777777" w:rsidR="00D201AD" w:rsidRDefault="00D201AD" w:rsidP="00951893">
            <w:pPr>
              <w:rPr>
                <w:ins w:id="2774" w:author="Gavrilov, Evgeny" w:date="2016-01-18T14:42:00Z"/>
                <w:highlight w:val="yellow"/>
              </w:rPr>
            </w:pPr>
            <w:ins w:id="2775" w:author="Gavrilov, Evgeny" w:date="2016-01-18T14:42:00Z">
              <w:r>
                <w:rPr>
                  <w:highlight w:val="yellow"/>
                </w:rPr>
                <w:t>NotReachable = 0</w:t>
              </w:r>
            </w:ins>
          </w:p>
          <w:p w14:paraId="5CCD79CF" w14:textId="77777777" w:rsidR="00D201AD" w:rsidRPr="007A587D" w:rsidRDefault="00D201AD" w:rsidP="00951893">
            <w:pPr>
              <w:rPr>
                <w:ins w:id="2776" w:author="Gavrilov, Evgeny" w:date="2016-01-18T14:42:00Z"/>
                <w:highlight w:val="yellow"/>
              </w:rPr>
            </w:pPr>
            <w:ins w:id="2777" w:author="Gavrilov, Evgeny" w:date="2016-01-18T14:42:00Z">
              <w:r>
                <w:rPr>
                  <w:highlight w:val="yellow"/>
                </w:rPr>
                <w:t>ReachableWiFi = 1</w:t>
              </w:r>
            </w:ins>
          </w:p>
          <w:p w14:paraId="51C6CFB1" w14:textId="77777777" w:rsidR="00D201AD" w:rsidRDefault="00D201AD" w:rsidP="00951893">
            <w:pPr>
              <w:rPr>
                <w:ins w:id="2778" w:author="Gavrilov, Evgeny" w:date="2016-01-18T14:42:00Z"/>
                <w:highlight w:val="yellow"/>
              </w:rPr>
            </w:pPr>
            <w:ins w:id="2779" w:author="Gavrilov, Evgeny" w:date="2016-01-18T14:42:00Z">
              <w:r>
                <w:rPr>
                  <w:highlight w:val="yellow"/>
                </w:rPr>
                <w:lastRenderedPageBreak/>
                <w:t>ReachableCellular = 2</w:t>
              </w:r>
            </w:ins>
          </w:p>
          <w:p w14:paraId="531A9CCE" w14:textId="77777777" w:rsidR="00D201AD" w:rsidRPr="007A587D" w:rsidRDefault="00D201AD" w:rsidP="00951893">
            <w:pPr>
              <w:rPr>
                <w:ins w:id="2780" w:author="Gavrilov, Evgeny" w:date="2016-01-18T14:42:00Z"/>
                <w:highlight w:val="yellow"/>
              </w:rPr>
            </w:pPr>
          </w:p>
          <w:p w14:paraId="3EFE6D11" w14:textId="77777777" w:rsidR="00D201AD" w:rsidRPr="00931296" w:rsidRDefault="00D201AD" w:rsidP="00951893">
            <w:pPr>
              <w:rPr>
                <w:ins w:id="2781" w:author="Gavrilov, Evgeny" w:date="2016-01-18T14:42:00Z"/>
                <w:color w:val="000000" w:themeColor="text1"/>
                <w:highlight w:val="yellow"/>
              </w:rPr>
            </w:pPr>
            <w:ins w:id="2782" w:author="Gavrilov, Evgeny" w:date="2016-01-18T14:42:00Z">
              <w:r w:rsidRPr="00931296">
                <w:rPr>
                  <w:i/>
                  <w:color w:val="000000" w:themeColor="text1"/>
                  <w:highlight w:val="yellow"/>
                  <w:u w:val="single"/>
                </w:rPr>
                <w:t xml:space="preserve">Media packets lost %% </w:t>
              </w:r>
              <w:r w:rsidRPr="00931296">
                <w:rPr>
                  <w:color w:val="000000" w:themeColor="text1"/>
                  <w:highlight w:val="yellow"/>
                </w:rPr>
                <w:t xml:space="preserve">- </w:t>
              </w:r>
              <w:r w:rsidRPr="00931296">
                <w:rPr>
                  <w:b/>
                  <w:color w:val="000000" w:themeColor="text1"/>
                  <w:highlight w:val="yellow"/>
                </w:rPr>
                <w:t>double</w:t>
              </w:r>
              <w:r w:rsidRPr="00931296">
                <w:rPr>
                  <w:color w:val="000000" w:themeColor="text1"/>
                  <w:highlight w:val="yellow"/>
                </w:rPr>
                <w:t>, example 23.67 (% of packets lost)</w:t>
              </w:r>
            </w:ins>
          </w:p>
          <w:p w14:paraId="41AB0409" w14:textId="77777777" w:rsidR="00D201AD" w:rsidRPr="00931296" w:rsidRDefault="00D201AD" w:rsidP="00951893">
            <w:pPr>
              <w:rPr>
                <w:ins w:id="2783" w:author="Gavrilov, Evgeny" w:date="2016-01-18T14:42:00Z"/>
                <w:color w:val="000000" w:themeColor="text1"/>
                <w:highlight w:val="yellow"/>
              </w:rPr>
            </w:pPr>
            <w:ins w:id="2784" w:author="Gavrilov, Evgeny" w:date="2016-01-18T14:42:00Z">
              <w:r w:rsidRPr="00931296">
                <w:rPr>
                  <w:i/>
                  <w:color w:val="000000" w:themeColor="text1"/>
                  <w:highlight w:val="yellow"/>
                  <w:u w:val="single"/>
                </w:rPr>
                <w:t>Media packets reorder %%</w:t>
              </w:r>
              <w:r w:rsidRPr="00931296">
                <w:rPr>
                  <w:color w:val="000000" w:themeColor="text1"/>
                  <w:highlight w:val="yellow"/>
                </w:rPr>
                <w:t xml:space="preserve"> - </w:t>
              </w:r>
              <w:r w:rsidRPr="00931296">
                <w:rPr>
                  <w:b/>
                  <w:color w:val="000000" w:themeColor="text1"/>
                  <w:highlight w:val="yellow"/>
                </w:rPr>
                <w:t>double</w:t>
              </w:r>
              <w:r w:rsidRPr="00931296">
                <w:rPr>
                  <w:color w:val="000000" w:themeColor="text1"/>
                  <w:highlight w:val="yellow"/>
                </w:rPr>
                <w:t>, example 15.56 (% of packets reorder)</w:t>
              </w:r>
            </w:ins>
          </w:p>
          <w:p w14:paraId="58C6A575" w14:textId="77777777" w:rsidR="00D201AD" w:rsidRPr="00931296" w:rsidRDefault="00D201AD" w:rsidP="00951893">
            <w:pPr>
              <w:rPr>
                <w:ins w:id="2785" w:author="Gavrilov, Evgeny" w:date="2016-01-18T14:42:00Z"/>
                <w:color w:val="000000" w:themeColor="text1"/>
                <w:highlight w:val="yellow"/>
              </w:rPr>
            </w:pPr>
            <w:ins w:id="2786" w:author="Gavrilov, Evgeny" w:date="2016-01-18T14:42:00Z">
              <w:r w:rsidRPr="00931296">
                <w:rPr>
                  <w:i/>
                  <w:color w:val="000000" w:themeColor="text1"/>
                  <w:highlight w:val="yellow"/>
                  <w:u w:val="single"/>
                </w:rPr>
                <w:t>Media packets discarded %%</w:t>
              </w:r>
              <w:r w:rsidRPr="00931296">
                <w:rPr>
                  <w:color w:val="000000" w:themeColor="text1"/>
                  <w:highlight w:val="yellow"/>
                </w:rPr>
                <w:t xml:space="preserve"> - </w:t>
              </w:r>
              <w:r w:rsidRPr="00931296">
                <w:rPr>
                  <w:b/>
                  <w:color w:val="000000" w:themeColor="text1"/>
                  <w:highlight w:val="yellow"/>
                </w:rPr>
                <w:t>double</w:t>
              </w:r>
              <w:r w:rsidRPr="00931296">
                <w:rPr>
                  <w:color w:val="000000" w:themeColor="text1"/>
                  <w:highlight w:val="yellow"/>
                </w:rPr>
                <w:t>, example 8.45 (% of discarded packets)</w:t>
              </w:r>
            </w:ins>
          </w:p>
          <w:p w14:paraId="57C671B0" w14:textId="77777777" w:rsidR="00D201AD" w:rsidRDefault="00D201AD" w:rsidP="00951893">
            <w:pPr>
              <w:rPr>
                <w:ins w:id="2787" w:author="Gavrilov, Evgeny" w:date="2016-01-18T14:42:00Z"/>
                <w:color w:val="000000" w:themeColor="text1"/>
              </w:rPr>
            </w:pPr>
            <w:ins w:id="2788" w:author="Gavrilov, Evgeny" w:date="2016-01-18T14:42:00Z">
              <w:r w:rsidRPr="00931296">
                <w:rPr>
                  <w:i/>
                  <w:color w:val="000000" w:themeColor="text1"/>
                  <w:highlight w:val="yellow"/>
                  <w:u w:val="single"/>
                </w:rPr>
                <w:t>Media packets duplicated %%</w:t>
              </w:r>
              <w:r w:rsidRPr="00931296">
                <w:rPr>
                  <w:color w:val="000000" w:themeColor="text1"/>
                  <w:highlight w:val="yellow"/>
                </w:rPr>
                <w:t xml:space="preserve"> - </w:t>
              </w:r>
              <w:r w:rsidRPr="00931296">
                <w:rPr>
                  <w:b/>
                  <w:color w:val="000000" w:themeColor="text1"/>
                  <w:highlight w:val="yellow"/>
                </w:rPr>
                <w:t>double</w:t>
              </w:r>
              <w:r w:rsidRPr="00931296">
                <w:rPr>
                  <w:color w:val="000000" w:themeColor="text1"/>
                  <w:highlight w:val="yellow"/>
                </w:rPr>
                <w:t>, example 5.89 (% of duplicated packets)</w:t>
              </w:r>
            </w:ins>
          </w:p>
          <w:p w14:paraId="73045443" w14:textId="77777777" w:rsidR="00D201AD" w:rsidRDefault="00D201AD" w:rsidP="00951893">
            <w:pPr>
              <w:rPr>
                <w:ins w:id="2789" w:author="Gavrilov, Evgeny" w:date="2016-01-18T14:42:00Z"/>
                <w:color w:val="000000" w:themeColor="text1"/>
              </w:rPr>
            </w:pPr>
          </w:p>
          <w:p w14:paraId="08217AB1" w14:textId="77777777" w:rsidR="00D201AD" w:rsidRDefault="00D201AD" w:rsidP="00951893">
            <w:pPr>
              <w:rPr>
                <w:ins w:id="2790" w:author="Gavrilov, Evgeny" w:date="2016-01-18T14:42:00Z"/>
                <w:highlight w:val="yellow"/>
              </w:rPr>
            </w:pPr>
            <w:ins w:id="2791" w:author="Gavrilov, Evgeny" w:date="2016-01-18T14:42:00Z">
              <w:r w:rsidRPr="00324820">
                <w:rPr>
                  <w:rFonts w:ascii="Times New Roman" w:hAnsi="Times New Roman"/>
                  <w:sz w:val="14"/>
                  <w:szCs w:val="14"/>
                  <w:highlight w:val="yellow"/>
                </w:rPr>
                <w:t xml:space="preserve"> </w:t>
              </w:r>
              <w:r w:rsidRPr="00C64714">
                <w:rPr>
                  <w:i/>
                  <w:iCs/>
                  <w:highlight w:val="yellow"/>
                  <w:u w:val="single"/>
                </w:rPr>
                <w:t xml:space="preserve">Remote number </w:t>
              </w:r>
              <w:r w:rsidRPr="00315595">
                <w:rPr>
                  <w:highlight w:val="yellow"/>
                </w:rPr>
                <w:t xml:space="preserve">– </w:t>
              </w:r>
              <w:r w:rsidRPr="0042251C">
                <w:rPr>
                  <w:bCs/>
                  <w:highlight w:val="yellow"/>
                </w:rPr>
                <w:t>string</w:t>
              </w:r>
              <w:r w:rsidRPr="00324820">
                <w:rPr>
                  <w:highlight w:val="yellow"/>
                </w:rPr>
                <w:t>, example “12312372005”</w:t>
              </w:r>
              <w:r>
                <w:rPr>
                  <w:highlight w:val="yellow"/>
                </w:rPr>
                <w:t xml:space="preserve"> </w:t>
              </w:r>
              <w:r>
                <w:rPr>
                  <w:color w:val="FF0000"/>
                  <w:highlight w:val="yellow"/>
                </w:rPr>
                <w:t>(*this field is important, so it’s removing from array to main document fields by server API , to make queries much easier)</w:t>
              </w:r>
            </w:ins>
          </w:p>
          <w:p w14:paraId="076C7E98" w14:textId="77777777" w:rsidR="00D201AD" w:rsidRPr="0042251C" w:rsidRDefault="00D201AD" w:rsidP="00951893">
            <w:pPr>
              <w:rPr>
                <w:ins w:id="2792" w:author="Gavrilov, Evgeny" w:date="2016-01-18T14:42:00Z"/>
                <w:color w:val="FF0000"/>
                <w:highlight w:val="yellow"/>
              </w:rPr>
            </w:pPr>
          </w:p>
          <w:p w14:paraId="684139B9" w14:textId="77777777" w:rsidR="00D201AD" w:rsidRDefault="00D201AD" w:rsidP="00951893">
            <w:pPr>
              <w:rPr>
                <w:ins w:id="2793" w:author="Gavrilov, Evgeny" w:date="2016-01-18T14:42:00Z"/>
                <w:color w:val="FF0000"/>
                <w:highlight w:val="yellow"/>
              </w:rPr>
            </w:pPr>
            <w:ins w:id="2794" w:author="Gavrilov, Evgeny" w:date="2016-01-18T14:42:00Z">
              <w:r w:rsidRPr="0042251C">
                <w:rPr>
                  <w:i/>
                  <w:color w:val="FF0000"/>
                  <w:highlight w:val="yellow"/>
                  <w:u w:val="single"/>
                </w:rPr>
                <w:t>Call_duration</w:t>
              </w:r>
              <w:r w:rsidRPr="0042251C">
                <w:rPr>
                  <w:color w:val="FF0000"/>
                  <w:highlight w:val="yellow"/>
                </w:rPr>
                <w:t xml:space="preserve"> – int , example 145</w:t>
              </w:r>
              <w:r>
                <w:rPr>
                  <w:color w:val="FF0000"/>
                  <w:highlight w:val="yellow"/>
                </w:rPr>
                <w:t xml:space="preserve"> (*this field is important, so it is moving from array to main document body by server API to make queries much easier)</w:t>
              </w:r>
            </w:ins>
          </w:p>
          <w:p w14:paraId="29506A5D" w14:textId="77777777" w:rsidR="00D201AD" w:rsidRPr="0042251C" w:rsidRDefault="00D201AD" w:rsidP="00951893">
            <w:pPr>
              <w:rPr>
                <w:ins w:id="2795" w:author="Gavrilov, Evgeny" w:date="2016-01-18T14:42:00Z"/>
                <w:color w:val="FF0000"/>
                <w:highlight w:val="yellow"/>
              </w:rPr>
            </w:pPr>
          </w:p>
          <w:p w14:paraId="0D0D4ACE" w14:textId="77777777" w:rsidR="00D201AD" w:rsidRPr="0042251C" w:rsidRDefault="00D201AD" w:rsidP="00951893">
            <w:pPr>
              <w:rPr>
                <w:ins w:id="2796" w:author="Gavrilov, Evgeny" w:date="2016-01-18T14:42:00Z"/>
                <w:color w:val="FF0000"/>
                <w:highlight w:val="yellow"/>
              </w:rPr>
            </w:pPr>
            <w:ins w:id="2797" w:author="Gavrilov, Evgeny" w:date="2016-01-18T14:42:00Z">
              <w:r w:rsidRPr="0042251C">
                <w:rPr>
                  <w:color w:val="FF0000"/>
                  <w:highlight w:val="yellow"/>
                </w:rPr>
                <w:t xml:space="preserve">Call_direction – </w:t>
              </w:r>
              <w:r w:rsidRPr="0042251C">
                <w:rPr>
                  <w:b/>
                  <w:color w:val="FF0000"/>
                  <w:highlight w:val="yellow"/>
                </w:rPr>
                <w:t>enum</w:t>
              </w:r>
              <w:r w:rsidRPr="0042251C">
                <w:rPr>
                  <w:color w:val="FF0000"/>
                  <w:highlight w:val="yellow"/>
                </w:rPr>
                <w:t xml:space="preserve"> :</w:t>
              </w:r>
              <w:r>
                <w:rPr>
                  <w:color w:val="FF0000"/>
                  <w:highlight w:val="yellow"/>
                </w:rPr>
                <w:t xml:space="preserve"> (*this field is important, so it’s moving from array to main document fields by server API  to make queries much easier)</w:t>
              </w:r>
            </w:ins>
          </w:p>
          <w:p w14:paraId="51FB6C38" w14:textId="77777777" w:rsidR="00D201AD" w:rsidRPr="0042251C" w:rsidRDefault="00D201AD" w:rsidP="00951893">
            <w:pPr>
              <w:rPr>
                <w:ins w:id="2798" w:author="Gavrilov, Evgeny" w:date="2016-01-18T14:42:00Z"/>
                <w:color w:val="FF0000"/>
                <w:highlight w:val="yellow"/>
              </w:rPr>
            </w:pPr>
            <w:ins w:id="2799" w:author="Gavrilov, Evgeny" w:date="2016-01-18T14:42:00Z">
              <w:r w:rsidRPr="0042251C">
                <w:rPr>
                  <w:color w:val="FF0000"/>
                  <w:highlight w:val="yellow"/>
                </w:rPr>
                <w:t>Incoming = 0</w:t>
              </w:r>
            </w:ins>
          </w:p>
          <w:p w14:paraId="357380B4" w14:textId="77777777" w:rsidR="00D201AD" w:rsidRPr="0042251C" w:rsidRDefault="00D201AD" w:rsidP="00951893">
            <w:pPr>
              <w:rPr>
                <w:ins w:id="2800" w:author="Gavrilov, Evgeny" w:date="2016-01-18T14:42:00Z"/>
                <w:color w:val="FF0000"/>
                <w:highlight w:val="yellow"/>
              </w:rPr>
            </w:pPr>
            <w:ins w:id="2801" w:author="Gavrilov, Evgeny" w:date="2016-01-18T14:42:00Z">
              <w:r w:rsidRPr="0042251C">
                <w:rPr>
                  <w:color w:val="FF0000"/>
                  <w:highlight w:val="yellow"/>
                </w:rPr>
                <w:t>Outgoing = 1</w:t>
              </w:r>
            </w:ins>
          </w:p>
          <w:p w14:paraId="2B1D437F" w14:textId="77777777" w:rsidR="00D201AD" w:rsidRPr="0042251C" w:rsidRDefault="00D201AD" w:rsidP="00951893">
            <w:pPr>
              <w:rPr>
                <w:ins w:id="2802" w:author="Gavrilov, Evgeny" w:date="2016-01-18T14:42:00Z"/>
                <w:color w:val="FF0000"/>
                <w:highlight w:val="yellow"/>
              </w:rPr>
            </w:pPr>
          </w:p>
          <w:p w14:paraId="1CB32B44" w14:textId="77777777" w:rsidR="00D201AD" w:rsidRPr="0042251C" w:rsidRDefault="00D201AD" w:rsidP="00951893">
            <w:pPr>
              <w:rPr>
                <w:ins w:id="2803" w:author="Gavrilov, Evgeny" w:date="2016-01-18T14:42:00Z"/>
                <w:color w:val="FF0000"/>
                <w:highlight w:val="yellow"/>
              </w:rPr>
            </w:pPr>
            <w:ins w:id="2804" w:author="Gavrilov, Evgeny" w:date="2016-01-18T14:42:00Z">
              <w:r w:rsidRPr="0042251C">
                <w:rPr>
                  <w:color w:val="FF0000"/>
                  <w:highlight w:val="yellow"/>
                </w:rPr>
                <w:t xml:space="preserve">Call_end_status – </w:t>
              </w:r>
              <w:r w:rsidRPr="0042251C">
                <w:rPr>
                  <w:b/>
                  <w:color w:val="FF0000"/>
                  <w:highlight w:val="yellow"/>
                </w:rPr>
                <w:t>enum</w:t>
              </w:r>
              <w:r w:rsidRPr="0042251C">
                <w:rPr>
                  <w:color w:val="FF0000"/>
                  <w:highlight w:val="yellow"/>
                </w:rPr>
                <w:t xml:space="preserve"> :</w:t>
              </w:r>
              <w:r>
                <w:rPr>
                  <w:color w:val="FF0000"/>
                  <w:highlight w:val="yellow"/>
                </w:rPr>
                <w:t xml:space="preserve"> </w:t>
              </w:r>
            </w:ins>
          </w:p>
          <w:p w14:paraId="208F9829" w14:textId="77777777" w:rsidR="00D201AD" w:rsidRPr="0042251C" w:rsidRDefault="00D201AD" w:rsidP="00951893">
            <w:pPr>
              <w:rPr>
                <w:ins w:id="2805" w:author="Gavrilov, Evgeny" w:date="2016-01-18T14:42:00Z"/>
                <w:color w:val="FF0000"/>
                <w:highlight w:val="yellow"/>
              </w:rPr>
            </w:pPr>
            <w:ins w:id="2806" w:author="Gavrilov, Evgeny" w:date="2016-01-18T14:42:00Z">
              <w:r w:rsidRPr="0042251C">
                <w:rPr>
                  <w:color w:val="FF0000"/>
                  <w:highlight w:val="yellow"/>
                </w:rPr>
                <w:t>Normally = 0</w:t>
              </w:r>
            </w:ins>
          </w:p>
          <w:p w14:paraId="3FCD292C" w14:textId="77777777" w:rsidR="00D201AD" w:rsidRDefault="00D201AD" w:rsidP="00951893">
            <w:pPr>
              <w:rPr>
                <w:ins w:id="2807" w:author="Gavrilov, Evgeny" w:date="2016-01-18T14:42:00Z"/>
                <w:color w:val="FF0000"/>
                <w:highlight w:val="yellow"/>
              </w:rPr>
            </w:pPr>
            <w:ins w:id="2808" w:author="Gavrilov, Evgeny" w:date="2016-01-18T14:42:00Z">
              <w:r w:rsidRPr="0042251C">
                <w:rPr>
                  <w:color w:val="FF0000"/>
                  <w:highlight w:val="yellow"/>
                </w:rPr>
                <w:t>Abnormally = 1</w:t>
              </w:r>
            </w:ins>
          </w:p>
          <w:p w14:paraId="3CB15361" w14:textId="77777777" w:rsidR="00D201AD" w:rsidRDefault="00D201AD" w:rsidP="00951893">
            <w:pPr>
              <w:rPr>
                <w:ins w:id="2809" w:author="Gavrilov, Evgeny" w:date="2016-01-18T14:42:00Z"/>
                <w:color w:val="FF0000"/>
                <w:highlight w:val="yellow"/>
              </w:rPr>
            </w:pPr>
          </w:p>
          <w:p w14:paraId="79D87445" w14:textId="77777777" w:rsidR="00D201AD" w:rsidRDefault="00D201AD" w:rsidP="00951893">
            <w:pPr>
              <w:rPr>
                <w:ins w:id="2810" w:author="Gavrilov, Evgeny" w:date="2016-01-18T14:42:00Z"/>
                <w:color w:val="FF0000"/>
                <w:highlight w:val="yellow"/>
              </w:rPr>
            </w:pPr>
            <w:ins w:id="2811" w:author="Gavrilov, Evgeny" w:date="2016-01-18T14:42:00Z">
              <w:r w:rsidRPr="000E23A7">
                <w:rPr>
                  <w:color w:val="FF0000"/>
                  <w:highlight w:val="yellow"/>
                </w:rPr>
                <w:t>Call_end_</w:t>
              </w:r>
              <w:r>
                <w:rPr>
                  <w:color w:val="FF0000"/>
                  <w:highlight w:val="yellow"/>
                </w:rPr>
                <w:t>information</w:t>
              </w:r>
              <w:r w:rsidRPr="000E23A7">
                <w:rPr>
                  <w:color w:val="FF0000"/>
                  <w:highlight w:val="yellow"/>
                </w:rPr>
                <w:t xml:space="preserve"> – </w:t>
              </w:r>
              <w:r>
                <w:rPr>
                  <w:b/>
                  <w:color w:val="FF0000"/>
                  <w:highlight w:val="yellow"/>
                </w:rPr>
                <w:t>string</w:t>
              </w:r>
              <w:r>
                <w:rPr>
                  <w:color w:val="FF0000"/>
                  <w:highlight w:val="yellow"/>
                </w:rPr>
                <w:t xml:space="preserve"> ,example, NormalCallClearing</w:t>
              </w:r>
            </w:ins>
          </w:p>
          <w:p w14:paraId="7FF17891" w14:textId="77777777" w:rsidR="00D201AD" w:rsidRPr="0042251C" w:rsidRDefault="00D201AD" w:rsidP="00951893">
            <w:pPr>
              <w:rPr>
                <w:ins w:id="2812" w:author="Gavrilov, Evgeny" w:date="2016-01-18T14:42:00Z"/>
                <w:color w:val="FF0000"/>
                <w:highlight w:val="yellow"/>
              </w:rPr>
            </w:pPr>
          </w:p>
          <w:p w14:paraId="6DAB5C77" w14:textId="77777777" w:rsidR="00D201AD" w:rsidRPr="0042251C" w:rsidRDefault="00D201AD" w:rsidP="00951893">
            <w:pPr>
              <w:autoSpaceDE w:val="0"/>
              <w:autoSpaceDN w:val="0"/>
              <w:rPr>
                <w:ins w:id="2813" w:author="Gavrilov, Evgeny" w:date="2016-01-18T14:42:00Z"/>
                <w:color w:val="FF0000"/>
                <w:highlight w:val="yellow"/>
              </w:rPr>
            </w:pPr>
            <w:ins w:id="2814" w:author="Gavrilov, Evgeny" w:date="2016-01-18T14:42:00Z">
              <w:r w:rsidRPr="0042251C">
                <w:rPr>
                  <w:color w:val="FF0000"/>
                  <w:highlight w:val="yellow"/>
                </w:rPr>
                <w:t xml:space="preserve">Call_id – </w:t>
              </w:r>
              <w:r w:rsidRPr="0042251C">
                <w:rPr>
                  <w:b/>
                  <w:color w:val="FF0000"/>
                  <w:highlight w:val="yellow"/>
                </w:rPr>
                <w:t>String ,</w:t>
              </w:r>
              <w:r w:rsidRPr="0042251C">
                <w:rPr>
                  <w:color w:val="FF0000"/>
                  <w:highlight w:val="yellow"/>
                </w:rPr>
                <w:t xml:space="preserve"> example 123e4567-e89b-12d3-a456-426655440000 </w:t>
              </w:r>
            </w:ins>
          </w:p>
          <w:p w14:paraId="620742EE" w14:textId="77777777" w:rsidR="00D201AD" w:rsidRPr="0042251C" w:rsidRDefault="00D201AD" w:rsidP="00951893">
            <w:pPr>
              <w:rPr>
                <w:ins w:id="2815" w:author="Gavrilov, Evgeny" w:date="2016-01-18T14:42:00Z"/>
                <w:highlight w:val="yellow"/>
              </w:rPr>
            </w:pPr>
          </w:p>
          <w:p w14:paraId="797DACEF" w14:textId="77777777" w:rsidR="0089512B" w:rsidRPr="0089512B" w:rsidRDefault="0089512B" w:rsidP="0089512B">
            <w:pPr>
              <w:rPr>
                <w:ins w:id="2816" w:author="Gavrilov, Evgeny" w:date="2016-03-09T10:07:00Z"/>
                <w:rFonts w:eastAsia="Times New Roman"/>
              </w:rPr>
            </w:pPr>
            <w:ins w:id="2817" w:author="Gavrilov, Evgeny" w:date="2016-03-09T10:07:00Z">
              <w:r w:rsidRPr="0089512B">
                <w:rPr>
                  <w:rFonts w:eastAsia="Times New Roman"/>
                  <w:i/>
                  <w:iCs/>
                  <w:u w:val="single"/>
                  <w:rPrChange w:id="2818" w:author="Gavrilov, Evgeny" w:date="2016-03-09T10:10:00Z">
                    <w:rPr>
                      <w:rFonts w:eastAsia="Times New Roman"/>
                      <w:i/>
                      <w:iCs/>
                      <w:color w:val="FF2600"/>
                      <w:sz w:val="18"/>
                      <w:szCs w:val="18"/>
                      <w:u w:val="single"/>
                    </w:rPr>
                  </w:rPrChange>
                </w:rPr>
                <w:t>Carrier name</w:t>
              </w:r>
              <w:r w:rsidRPr="0089512B">
                <w:rPr>
                  <w:rFonts w:eastAsia="Times New Roman"/>
                  <w:i/>
                  <w:iCs/>
                  <w:rPrChange w:id="2819" w:author="Gavrilov, Evgeny" w:date="2016-03-09T10:10:00Z">
                    <w:rPr>
                      <w:rFonts w:eastAsia="Times New Roman"/>
                      <w:i/>
                      <w:iCs/>
                      <w:color w:val="FF2600"/>
                      <w:sz w:val="18"/>
                      <w:szCs w:val="18"/>
                    </w:rPr>
                  </w:rPrChange>
                </w:rPr>
                <w:t> </w:t>
              </w:r>
              <w:r w:rsidRPr="0089512B">
                <w:rPr>
                  <w:rFonts w:eastAsia="Times New Roman"/>
                  <w:rPrChange w:id="2820" w:author="Gavrilov, Evgeny" w:date="2016-03-09T10:10:00Z">
                    <w:rPr>
                      <w:rFonts w:eastAsia="Times New Roman"/>
                      <w:color w:val="FF2600"/>
                      <w:sz w:val="18"/>
                      <w:szCs w:val="18"/>
                    </w:rPr>
                  </w:rPrChange>
                </w:rPr>
                <w:t>- </w:t>
              </w:r>
              <w:r w:rsidRPr="0089512B">
                <w:rPr>
                  <w:rFonts w:eastAsia="Times New Roman"/>
                  <w:b/>
                  <w:bCs/>
                  <w:rPrChange w:id="2821" w:author="Gavrilov, Evgeny" w:date="2016-03-09T10:10:00Z">
                    <w:rPr>
                      <w:rFonts w:eastAsia="Times New Roman"/>
                      <w:b/>
                      <w:bCs/>
                      <w:color w:val="FF2600"/>
                      <w:sz w:val="18"/>
                      <w:szCs w:val="18"/>
                    </w:rPr>
                  </w:rPrChange>
                </w:rPr>
                <w:t>string:</w:t>
              </w:r>
            </w:ins>
          </w:p>
          <w:p w14:paraId="4B9F8E7C" w14:textId="65603499" w:rsidR="00D201AD" w:rsidRDefault="0089512B" w:rsidP="0089512B">
            <w:pPr>
              <w:rPr>
                <w:ins w:id="2822" w:author="Gavrilov, Evgeny" w:date="2016-01-18T14:42:00Z"/>
              </w:rPr>
            </w:pPr>
            <w:ins w:id="2823" w:author="Gavrilov, Evgeny" w:date="2016-03-09T10:07:00Z">
              <w:r w:rsidRPr="0089512B">
                <w:rPr>
                  <w:rFonts w:eastAsia="Times New Roman"/>
                  <w:rPrChange w:id="2824" w:author="Gavrilov, Evgeny" w:date="2016-03-09T10:10:00Z">
                    <w:rPr>
                      <w:rFonts w:eastAsia="Times New Roman"/>
                      <w:color w:val="FF2600"/>
                      <w:sz w:val="18"/>
                      <w:szCs w:val="18"/>
                    </w:rPr>
                  </w:rPrChange>
                </w:rPr>
                <w:t>“Some Carrier"</w:t>
              </w:r>
            </w:ins>
          </w:p>
        </w:tc>
        <w:tc>
          <w:tcPr>
            <w:tcW w:w="3026" w:type="dxa"/>
            <w:tcPrChange w:id="2825" w:author="Gavrilov, Evgeny" w:date="2016-01-26T13:54:00Z">
              <w:tcPr>
                <w:tcW w:w="3458" w:type="dxa"/>
              </w:tcPr>
            </w:tcPrChange>
          </w:tcPr>
          <w:p w14:paraId="432A05B6" w14:textId="77777777" w:rsidR="00D201AD" w:rsidRDefault="00D201AD" w:rsidP="00951893">
            <w:pPr>
              <w:rPr>
                <w:ins w:id="2826" w:author="Gavrilov, Evgeny" w:date="2016-01-18T14:42:00Z"/>
              </w:rPr>
            </w:pPr>
            <w:ins w:id="2827" w:author="Gavrilov, Evgeny" w:date="2016-01-18T14:42:00Z">
              <w:r>
                <w:lastRenderedPageBreak/>
                <w:t>W</w:t>
              </w:r>
              <w:r w:rsidRPr="008B0FB1">
                <w:t xml:space="preserve">hen calling </w:t>
              </w:r>
              <w:r>
                <w:t>PJSIP</w:t>
              </w:r>
              <w:r w:rsidRPr="008B0FB1">
                <w:t xml:space="preserve"> disconnect function</w:t>
              </w:r>
            </w:ins>
          </w:p>
        </w:tc>
      </w:tr>
      <w:tr w:rsidR="00064E3C" w14:paraId="5A13EF20" w14:textId="77777777" w:rsidTr="00803253">
        <w:trPr>
          <w:jc w:val="center"/>
          <w:ins w:id="2828" w:author="Gavrilov, Evgeny" w:date="2016-01-18T14:42:00Z"/>
        </w:trPr>
        <w:tc>
          <w:tcPr>
            <w:tcW w:w="1077" w:type="dxa"/>
            <w:tcPrChange w:id="2829" w:author="Gavrilov, Evgeny" w:date="2016-01-26T13:54:00Z">
              <w:tcPr>
                <w:tcW w:w="1077" w:type="dxa"/>
              </w:tcPr>
            </w:tcPrChange>
          </w:tcPr>
          <w:p w14:paraId="68D186E6" w14:textId="77777777" w:rsidR="00D201AD" w:rsidRDefault="00D201AD" w:rsidP="00951893">
            <w:pPr>
              <w:jc w:val="center"/>
              <w:rPr>
                <w:ins w:id="2830" w:author="Gavrilov, Evgeny" w:date="2016-01-18T14:42:00Z"/>
              </w:rPr>
            </w:pPr>
            <w:ins w:id="2831" w:author="Gavrilov, Evgeny" w:date="2016-01-18T14:42:00Z">
              <w:r>
                <w:lastRenderedPageBreak/>
                <w:t>RUNTIME</w:t>
              </w:r>
            </w:ins>
          </w:p>
        </w:tc>
        <w:tc>
          <w:tcPr>
            <w:tcW w:w="2468" w:type="dxa"/>
            <w:tcPrChange w:id="2832" w:author="Gavrilov, Evgeny" w:date="2016-01-26T13:54:00Z">
              <w:tcPr>
                <w:tcW w:w="2751" w:type="dxa"/>
              </w:tcPr>
            </w:tcPrChange>
          </w:tcPr>
          <w:p w14:paraId="49311E44" w14:textId="77777777" w:rsidR="00D201AD" w:rsidRDefault="00D201AD" w:rsidP="00951893">
            <w:pPr>
              <w:rPr>
                <w:ins w:id="2833" w:author="Gavrilov, Evgeny" w:date="2016-01-18T14:42:00Z"/>
              </w:rPr>
            </w:pPr>
            <w:ins w:id="2834" w:author="Gavrilov, Evgeny" w:date="2016-01-18T14:42:00Z">
              <w:r>
                <w:t>RT_BATTERY_LVL</w:t>
              </w:r>
            </w:ins>
          </w:p>
        </w:tc>
        <w:tc>
          <w:tcPr>
            <w:tcW w:w="4586" w:type="dxa"/>
            <w:tcPrChange w:id="2835" w:author="Gavrilov, Evgeny" w:date="2016-01-26T13:54:00Z">
              <w:tcPr>
                <w:tcW w:w="3544" w:type="dxa"/>
              </w:tcPr>
            </w:tcPrChange>
          </w:tcPr>
          <w:p w14:paraId="7C62E214" w14:textId="77777777" w:rsidR="00D201AD" w:rsidRDefault="00D201AD" w:rsidP="00951893">
            <w:pPr>
              <w:rPr>
                <w:ins w:id="2836" w:author="Gavrilov, Evgeny" w:date="2016-01-18T14:42:00Z"/>
              </w:rPr>
            </w:pPr>
            <w:ins w:id="2837" w:author="Gavrilov, Evgeny" w:date="2016-01-18T14:42:00Z">
              <w:r w:rsidRPr="00931296">
                <w:rPr>
                  <w:i/>
                  <w:highlight w:val="yellow"/>
                  <w:u w:val="single"/>
                </w:rPr>
                <w:t>Current battery level</w:t>
              </w:r>
              <w:r w:rsidRPr="0042251C">
                <w:rPr>
                  <w:highlight w:val="yellow"/>
                </w:rPr>
                <w:t xml:space="preserve"> – double, example 35.55 (%)</w:t>
              </w:r>
            </w:ins>
          </w:p>
          <w:p w14:paraId="78880F20" w14:textId="77777777" w:rsidR="00D201AD" w:rsidRDefault="00D201AD" w:rsidP="00951893">
            <w:pPr>
              <w:rPr>
                <w:ins w:id="2838" w:author="Gavrilov, Evgeny" w:date="2016-01-18T14:42:00Z"/>
              </w:rPr>
            </w:pPr>
            <w:ins w:id="2839" w:author="Gavrilov, Evgeny" w:date="2016-01-18T14:42:00Z">
              <w:r w:rsidRPr="0042251C">
                <w:rPr>
                  <w:i/>
                  <w:highlight w:val="yellow"/>
                  <w:u w:val="single"/>
                </w:rPr>
                <w:t>Parameter_info</w:t>
              </w:r>
              <w:r w:rsidRPr="0042251C">
                <w:rPr>
                  <w:highlight w:val="yellow"/>
                </w:rPr>
                <w:t xml:space="preserve"> – String , example ‘Keepalive end’</w:t>
              </w:r>
            </w:ins>
          </w:p>
        </w:tc>
        <w:tc>
          <w:tcPr>
            <w:tcW w:w="3026" w:type="dxa"/>
            <w:tcPrChange w:id="2840" w:author="Gavrilov, Evgeny" w:date="2016-01-26T13:54:00Z">
              <w:tcPr>
                <w:tcW w:w="3458" w:type="dxa"/>
              </w:tcPr>
            </w:tcPrChange>
          </w:tcPr>
          <w:p w14:paraId="16B93431" w14:textId="77777777" w:rsidR="00D201AD" w:rsidRPr="004A59FC" w:rsidRDefault="00D201AD" w:rsidP="00951893">
            <w:pPr>
              <w:rPr>
                <w:ins w:id="2841" w:author="Gavrilov, Evgeny" w:date="2016-01-18T14:42:00Z"/>
              </w:rPr>
            </w:pPr>
            <w:ins w:id="2842" w:author="Gavrilov, Evgeny" w:date="2016-01-18T14:42:00Z">
              <w:r>
                <w:t>Used before and after energy-consuming operations such as WebServer interaction, SIP calls, file system I/O operations etc.</w:t>
              </w:r>
            </w:ins>
          </w:p>
        </w:tc>
      </w:tr>
      <w:tr w:rsidR="00064E3C" w14:paraId="7DFE17EB" w14:textId="77777777" w:rsidTr="00803253">
        <w:trPr>
          <w:jc w:val="center"/>
          <w:ins w:id="2843" w:author="Gavrilov, Evgeny" w:date="2016-01-18T14:42:00Z"/>
        </w:trPr>
        <w:tc>
          <w:tcPr>
            <w:tcW w:w="1077" w:type="dxa"/>
            <w:tcPrChange w:id="2844" w:author="Gavrilov, Evgeny" w:date="2016-01-26T13:54:00Z">
              <w:tcPr>
                <w:tcW w:w="1077" w:type="dxa"/>
              </w:tcPr>
            </w:tcPrChange>
          </w:tcPr>
          <w:p w14:paraId="49C988B9" w14:textId="77777777" w:rsidR="00D201AD" w:rsidRDefault="00D201AD" w:rsidP="00951893">
            <w:pPr>
              <w:jc w:val="center"/>
              <w:rPr>
                <w:ins w:id="2845" w:author="Gavrilov, Evgeny" w:date="2016-01-18T14:42:00Z"/>
              </w:rPr>
            </w:pPr>
            <w:ins w:id="2846" w:author="Gavrilov, Evgeny" w:date="2016-01-18T14:42:00Z">
              <w:r>
                <w:t>RUNTIME</w:t>
              </w:r>
            </w:ins>
          </w:p>
        </w:tc>
        <w:tc>
          <w:tcPr>
            <w:tcW w:w="2468" w:type="dxa"/>
            <w:tcPrChange w:id="2847" w:author="Gavrilov, Evgeny" w:date="2016-01-26T13:54:00Z">
              <w:tcPr>
                <w:tcW w:w="2751" w:type="dxa"/>
              </w:tcPr>
            </w:tcPrChange>
          </w:tcPr>
          <w:p w14:paraId="538F02D6" w14:textId="77777777" w:rsidR="00D201AD" w:rsidRDefault="00D201AD" w:rsidP="00951893">
            <w:pPr>
              <w:rPr>
                <w:ins w:id="2848" w:author="Gavrilov, Evgeny" w:date="2016-01-18T14:42:00Z"/>
              </w:rPr>
            </w:pPr>
            <w:ins w:id="2849" w:author="Gavrilov, Evgeny" w:date="2016-01-18T14:42:00Z">
              <w:r>
                <w:t>RT_ERROR</w:t>
              </w:r>
            </w:ins>
          </w:p>
        </w:tc>
        <w:tc>
          <w:tcPr>
            <w:tcW w:w="4586" w:type="dxa"/>
            <w:tcPrChange w:id="2850" w:author="Gavrilov, Evgeny" w:date="2016-01-26T13:54:00Z">
              <w:tcPr>
                <w:tcW w:w="3544" w:type="dxa"/>
              </w:tcPr>
            </w:tcPrChange>
          </w:tcPr>
          <w:p w14:paraId="306CBF95" w14:textId="77777777" w:rsidR="00D201AD" w:rsidRDefault="00D201AD" w:rsidP="00951893">
            <w:pPr>
              <w:rPr>
                <w:ins w:id="2851" w:author="Gavrilov, Evgeny" w:date="2016-01-18T14:42:00Z"/>
              </w:rPr>
            </w:pPr>
            <w:ins w:id="2852" w:author="Gavrilov, Evgeny" w:date="2016-01-18T14:42:00Z">
              <w:r w:rsidRPr="00931296">
                <w:rPr>
                  <w:i/>
                  <w:highlight w:val="yellow"/>
                  <w:u w:val="single"/>
                </w:rPr>
                <w:t>Error message</w:t>
              </w:r>
              <w:r w:rsidRPr="00931296">
                <w:rPr>
                  <w:highlight w:val="yellow"/>
                </w:rPr>
                <w:t xml:space="preserve"> – </w:t>
              </w:r>
              <w:r w:rsidRPr="00931296">
                <w:rPr>
                  <w:b/>
                  <w:highlight w:val="yellow"/>
                </w:rPr>
                <w:t>string</w:t>
              </w:r>
              <w:r w:rsidRPr="00931296">
                <w:rPr>
                  <w:highlight w:val="yellow"/>
                </w:rPr>
                <w:t xml:space="preserve">, example “Something </w:t>
              </w:r>
              <w:r w:rsidRPr="00931296">
                <w:rPr>
                  <w:highlight w:val="yellow"/>
                </w:rPr>
                <w:lastRenderedPageBreak/>
                <w:t>went wrong”</w:t>
              </w:r>
            </w:ins>
          </w:p>
        </w:tc>
        <w:tc>
          <w:tcPr>
            <w:tcW w:w="3026" w:type="dxa"/>
            <w:tcPrChange w:id="2853" w:author="Gavrilov, Evgeny" w:date="2016-01-26T13:54:00Z">
              <w:tcPr>
                <w:tcW w:w="3458" w:type="dxa"/>
              </w:tcPr>
            </w:tcPrChange>
          </w:tcPr>
          <w:p w14:paraId="56FE89EC" w14:textId="77777777" w:rsidR="00D201AD" w:rsidRDefault="00D201AD" w:rsidP="00951893">
            <w:pPr>
              <w:rPr>
                <w:ins w:id="2854" w:author="Gavrilov, Evgeny" w:date="2016-01-18T14:42:00Z"/>
              </w:rPr>
            </w:pPr>
            <w:ins w:id="2855" w:author="Gavrilov, Evgeny" w:date="2016-01-18T14:42:00Z">
              <w:r>
                <w:lastRenderedPageBreak/>
                <w:t>Runtime error message</w:t>
              </w:r>
            </w:ins>
          </w:p>
        </w:tc>
      </w:tr>
      <w:tr w:rsidR="00064E3C" w14:paraId="61EE9134" w14:textId="77777777" w:rsidTr="00803253">
        <w:trPr>
          <w:jc w:val="center"/>
          <w:ins w:id="2856" w:author="Gavrilov, Evgeny" w:date="2016-01-26T13:40:00Z"/>
        </w:trPr>
        <w:tc>
          <w:tcPr>
            <w:tcW w:w="1077" w:type="dxa"/>
            <w:tcPrChange w:id="2857" w:author="Gavrilov, Evgeny" w:date="2016-01-26T13:54:00Z">
              <w:tcPr>
                <w:tcW w:w="1077" w:type="dxa"/>
              </w:tcPr>
            </w:tcPrChange>
          </w:tcPr>
          <w:p w14:paraId="1F7670DD" w14:textId="07D79B14" w:rsidR="00A046FE" w:rsidRDefault="00A046FE" w:rsidP="00951893">
            <w:pPr>
              <w:jc w:val="center"/>
              <w:rPr>
                <w:ins w:id="2858" w:author="Gavrilov, Evgeny" w:date="2016-01-26T13:40:00Z"/>
              </w:rPr>
            </w:pPr>
            <w:ins w:id="2859" w:author="Gavrilov, Evgeny" w:date="2016-01-26T13:40:00Z">
              <w:r>
                <w:lastRenderedPageBreak/>
                <w:t>SYSTEM</w:t>
              </w:r>
            </w:ins>
          </w:p>
        </w:tc>
        <w:tc>
          <w:tcPr>
            <w:tcW w:w="2468" w:type="dxa"/>
            <w:tcPrChange w:id="2860" w:author="Gavrilov, Evgeny" w:date="2016-01-26T13:54:00Z">
              <w:tcPr>
                <w:tcW w:w="2751" w:type="dxa"/>
              </w:tcPr>
            </w:tcPrChange>
          </w:tcPr>
          <w:p w14:paraId="1DD4953F" w14:textId="756513DF" w:rsidR="00A046FE" w:rsidRDefault="00A046FE" w:rsidP="00951893">
            <w:pPr>
              <w:rPr>
                <w:ins w:id="2861" w:author="Gavrilov, Evgeny" w:date="2016-01-26T13:40:00Z"/>
              </w:rPr>
            </w:pPr>
            <w:ins w:id="2862" w:author="Gavrilov, Evgeny" w:date="2016-01-26T13:40:00Z">
              <w:r>
                <w:t>APP_SIZE</w:t>
              </w:r>
            </w:ins>
          </w:p>
        </w:tc>
        <w:tc>
          <w:tcPr>
            <w:tcW w:w="4586" w:type="dxa"/>
            <w:tcPrChange w:id="2863" w:author="Gavrilov, Evgeny" w:date="2016-01-26T13:54:00Z">
              <w:tcPr>
                <w:tcW w:w="3544" w:type="dxa"/>
              </w:tcPr>
            </w:tcPrChange>
          </w:tcPr>
          <w:p w14:paraId="41B84866" w14:textId="77777777" w:rsidR="00A046FE" w:rsidRDefault="00A046FE">
            <w:pPr>
              <w:spacing w:before="100" w:beforeAutospacing="1" w:after="100" w:afterAutospacing="1" w:line="276" w:lineRule="auto"/>
              <w:rPr>
                <w:ins w:id="2864" w:author="Gavrilov, Evgeny" w:date="2016-01-26T13:40:00Z"/>
              </w:rPr>
            </w:pPr>
            <w:ins w:id="2865" w:author="Gavrilov, Evgeny" w:date="2016-01-26T13:40:00Z">
              <w:r>
                <w:t xml:space="preserve">Size – </w:t>
              </w:r>
              <w:r>
                <w:rPr>
                  <w:b/>
                  <w:bCs/>
                </w:rPr>
                <w:t>double</w:t>
              </w:r>
              <w:r>
                <w:t>, example 11.57</w:t>
              </w:r>
            </w:ins>
          </w:p>
          <w:p w14:paraId="7F6E45E2" w14:textId="55BE4A98" w:rsidR="00A046FE" w:rsidRPr="00931296" w:rsidRDefault="00A046FE" w:rsidP="00951893">
            <w:pPr>
              <w:rPr>
                <w:ins w:id="2866" w:author="Gavrilov, Evgeny" w:date="2016-01-26T13:40:00Z"/>
                <w:i/>
                <w:highlight w:val="yellow"/>
                <w:u w:val="single"/>
              </w:rPr>
            </w:pPr>
            <w:ins w:id="2867" w:author="Gavrilov, Evgeny" w:date="2016-01-26T13:40:00Z">
              <w:r>
                <w:t>(Size of the app on file system)</w:t>
              </w:r>
            </w:ins>
          </w:p>
        </w:tc>
        <w:tc>
          <w:tcPr>
            <w:tcW w:w="3026" w:type="dxa"/>
            <w:tcPrChange w:id="2868" w:author="Gavrilov, Evgeny" w:date="2016-01-26T13:54:00Z">
              <w:tcPr>
                <w:tcW w:w="3458" w:type="dxa"/>
              </w:tcPr>
            </w:tcPrChange>
          </w:tcPr>
          <w:p w14:paraId="447BF18D" w14:textId="00408562" w:rsidR="00A046FE" w:rsidRDefault="00A046FE" w:rsidP="00951893">
            <w:pPr>
              <w:rPr>
                <w:ins w:id="2869" w:author="Gavrilov, Evgeny" w:date="2016-01-26T13:40:00Z"/>
              </w:rPr>
            </w:pPr>
            <w:ins w:id="2870" w:author="Gavrilov, Evgeny" w:date="2016-01-26T13:40:00Z">
              <w:r>
                <w:t>On keep alive  once in 12 hours</w:t>
              </w:r>
            </w:ins>
          </w:p>
        </w:tc>
      </w:tr>
      <w:tr w:rsidR="00064E3C" w14:paraId="2BCFB67D" w14:textId="77777777" w:rsidTr="00803253">
        <w:trPr>
          <w:jc w:val="center"/>
          <w:ins w:id="2871" w:author="Gavrilov, Evgeny" w:date="2016-01-26T13:40:00Z"/>
        </w:trPr>
        <w:tc>
          <w:tcPr>
            <w:tcW w:w="1077" w:type="dxa"/>
            <w:tcPrChange w:id="2872" w:author="Gavrilov, Evgeny" w:date="2016-01-26T13:54:00Z">
              <w:tcPr>
                <w:tcW w:w="1077" w:type="dxa"/>
              </w:tcPr>
            </w:tcPrChange>
          </w:tcPr>
          <w:p w14:paraId="3EB78E67" w14:textId="210E962E" w:rsidR="00A046FE" w:rsidRDefault="00A046FE" w:rsidP="00951893">
            <w:pPr>
              <w:jc w:val="center"/>
              <w:rPr>
                <w:ins w:id="2873" w:author="Gavrilov, Evgeny" w:date="2016-01-26T13:40:00Z"/>
              </w:rPr>
            </w:pPr>
            <w:ins w:id="2874" w:author="Gavrilov, Evgeny" w:date="2016-01-26T13:41:00Z">
              <w:r>
                <w:t>RUNTIME</w:t>
              </w:r>
            </w:ins>
          </w:p>
        </w:tc>
        <w:tc>
          <w:tcPr>
            <w:tcW w:w="2468" w:type="dxa"/>
            <w:tcPrChange w:id="2875" w:author="Gavrilov, Evgeny" w:date="2016-01-26T13:54:00Z">
              <w:tcPr>
                <w:tcW w:w="2751" w:type="dxa"/>
              </w:tcPr>
            </w:tcPrChange>
          </w:tcPr>
          <w:p w14:paraId="22DEE4A7" w14:textId="47A42AB8" w:rsidR="00A046FE" w:rsidRDefault="00A046FE" w:rsidP="00951893">
            <w:pPr>
              <w:rPr>
                <w:ins w:id="2876" w:author="Gavrilov, Evgeny" w:date="2016-01-26T13:40:00Z"/>
              </w:rPr>
            </w:pPr>
            <w:ins w:id="2877" w:author="Gavrilov, Evgeny" w:date="2016-01-26T13:41:00Z">
              <w:r>
                <w:t>RT_CHANGE_SERVER_ADDRESS</w:t>
              </w:r>
            </w:ins>
          </w:p>
        </w:tc>
        <w:tc>
          <w:tcPr>
            <w:tcW w:w="4586" w:type="dxa"/>
            <w:tcPrChange w:id="2878" w:author="Gavrilov, Evgeny" w:date="2016-01-26T13:54:00Z">
              <w:tcPr>
                <w:tcW w:w="3544" w:type="dxa"/>
              </w:tcPr>
            </w:tcPrChange>
          </w:tcPr>
          <w:p w14:paraId="00079DAE" w14:textId="77777777" w:rsidR="00A046FE" w:rsidRDefault="00A046FE">
            <w:pPr>
              <w:spacing w:before="100" w:beforeAutospacing="1" w:after="100" w:afterAutospacing="1" w:line="276" w:lineRule="auto"/>
              <w:rPr>
                <w:ins w:id="2879" w:author="Gavrilov, Evgeny" w:date="2016-01-26T13:41:00Z"/>
              </w:rPr>
            </w:pPr>
            <w:ins w:id="2880" w:author="Gavrilov, Evgeny" w:date="2016-01-26T13:41:00Z">
              <w:r>
                <w:rPr>
                  <w:i/>
                  <w:iCs/>
                  <w:highlight w:val="yellow"/>
                  <w:u w:val="single"/>
                </w:rPr>
                <w:t xml:space="preserve">Address – </w:t>
              </w:r>
              <w:r>
                <w:rPr>
                  <w:b/>
                  <w:bCs/>
                  <w:i/>
                  <w:iCs/>
                  <w:highlight w:val="yellow"/>
                  <w:u w:val="single"/>
                </w:rPr>
                <w:t xml:space="preserve">string,  </w:t>
              </w:r>
              <w:r>
                <w:rPr>
                  <w:i/>
                  <w:iCs/>
                  <w:highlight w:val="yellow"/>
                  <w:u w:val="single"/>
                </w:rPr>
                <w:t>example “</w:t>
              </w:r>
              <w:r>
                <w:rPr>
                  <w:i/>
                  <w:iCs/>
                  <w:highlight w:val="yellow"/>
                  <w:u w:val="single"/>
                </w:rPr>
                <w:fldChar w:fldCharType="begin"/>
              </w:r>
              <w:r>
                <w:rPr>
                  <w:i/>
                  <w:iCs/>
                  <w:highlight w:val="yellow"/>
                  <w:u w:val="single"/>
                </w:rPr>
                <w:instrText xml:space="preserve"> HYPERLINK "http://sim.ooma.com" </w:instrText>
              </w:r>
              <w:r>
                <w:rPr>
                  <w:i/>
                  <w:iCs/>
                  <w:highlight w:val="yellow"/>
                  <w:u w:val="single"/>
                </w:rPr>
                <w:fldChar w:fldCharType="separate"/>
              </w:r>
              <w:r>
                <w:rPr>
                  <w:rStyle w:val="Hyperlink"/>
                  <w:i/>
                  <w:iCs/>
                  <w:highlight w:val="yellow"/>
                </w:rPr>
                <w:t>sim.ooma.com</w:t>
              </w:r>
              <w:r>
                <w:rPr>
                  <w:i/>
                  <w:iCs/>
                  <w:highlight w:val="yellow"/>
                  <w:u w:val="single"/>
                </w:rPr>
                <w:fldChar w:fldCharType="end"/>
              </w:r>
              <w:r>
                <w:rPr>
                  <w:i/>
                  <w:iCs/>
                  <w:highlight w:val="yellow"/>
                  <w:u w:val="single"/>
                </w:rPr>
                <w:t>”</w:t>
              </w:r>
            </w:ins>
          </w:p>
          <w:p w14:paraId="3F38BE9A" w14:textId="77777777" w:rsidR="00A046FE" w:rsidRDefault="00A046FE">
            <w:pPr>
              <w:spacing w:before="100" w:beforeAutospacing="1" w:after="100" w:afterAutospacing="1" w:line="276" w:lineRule="auto"/>
              <w:rPr>
                <w:ins w:id="2881" w:author="Gavrilov, Evgeny" w:date="2016-01-26T13:41:00Z"/>
              </w:rPr>
            </w:pPr>
            <w:ins w:id="2882" w:author="Gavrilov, Evgeny" w:date="2016-01-26T13:41:00Z">
              <w:r>
                <w:rPr>
                  <w:i/>
                  <w:iCs/>
                  <w:highlight w:val="yellow"/>
                  <w:u w:val="single"/>
                </w:rPr>
                <w:t xml:space="preserve">Server type – </w:t>
              </w:r>
              <w:r>
                <w:rPr>
                  <w:b/>
                  <w:bCs/>
                  <w:i/>
                  <w:iCs/>
                  <w:highlight w:val="yellow"/>
                  <w:u w:val="single"/>
                </w:rPr>
                <w:t>enum:</w:t>
              </w:r>
            </w:ins>
          </w:p>
          <w:p w14:paraId="7EF50218" w14:textId="77777777" w:rsidR="00A046FE" w:rsidRDefault="00A046FE">
            <w:pPr>
              <w:spacing w:before="100" w:beforeAutospacing="1" w:after="100" w:afterAutospacing="1" w:line="276" w:lineRule="auto"/>
              <w:rPr>
                <w:ins w:id="2883" w:author="Gavrilov, Evgeny" w:date="2016-01-26T13:41:00Z"/>
              </w:rPr>
            </w:pPr>
            <w:ins w:id="2884" w:author="Gavrilov, Evgeny" w:date="2016-01-26T13:41:00Z">
              <w:r>
                <w:rPr>
                  <w:i/>
                  <w:iCs/>
                  <w:u w:val="single"/>
                </w:rPr>
                <w:t>WEB_API_SERVER = 0</w:t>
              </w:r>
            </w:ins>
          </w:p>
          <w:p w14:paraId="185E4CA1" w14:textId="77777777" w:rsidR="00A046FE" w:rsidRDefault="00A046FE">
            <w:pPr>
              <w:spacing w:before="100" w:beforeAutospacing="1" w:after="100" w:afterAutospacing="1" w:line="276" w:lineRule="auto"/>
              <w:rPr>
                <w:ins w:id="2885" w:author="Gavrilov, Evgeny" w:date="2016-01-26T13:41:00Z"/>
              </w:rPr>
            </w:pPr>
            <w:ins w:id="2886" w:author="Gavrilov, Evgeny" w:date="2016-01-26T13:41:00Z">
              <w:r>
                <w:rPr>
                  <w:i/>
                  <w:iCs/>
                  <w:u w:val="single"/>
                </w:rPr>
                <w:t>SIP_SERVER = 1</w:t>
              </w:r>
            </w:ins>
          </w:p>
          <w:p w14:paraId="74AE8457" w14:textId="77777777" w:rsidR="00A046FE" w:rsidRDefault="00A046FE">
            <w:pPr>
              <w:spacing w:before="100" w:beforeAutospacing="1" w:after="100" w:afterAutospacing="1" w:line="276" w:lineRule="auto"/>
              <w:rPr>
                <w:ins w:id="2887" w:author="Gavrilov, Evgeny" w:date="2016-01-26T13:41:00Z"/>
              </w:rPr>
            </w:pPr>
            <w:ins w:id="2888" w:author="Gavrilov, Evgeny" w:date="2016-01-26T13:41:00Z">
              <w:r>
                <w:rPr>
                  <w:i/>
                  <w:iCs/>
                  <w:highlight w:val="yellow"/>
                  <w:u w:val="single"/>
                </w:rPr>
                <w:t>Is  address hardcoded IP – Boolean:</w:t>
              </w:r>
            </w:ins>
          </w:p>
          <w:p w14:paraId="66180539" w14:textId="77777777" w:rsidR="00A046FE" w:rsidRDefault="00A046FE">
            <w:pPr>
              <w:spacing w:before="100" w:beforeAutospacing="1" w:after="100" w:afterAutospacing="1" w:line="276" w:lineRule="auto"/>
              <w:rPr>
                <w:ins w:id="2889" w:author="Gavrilov, Evgeny" w:date="2016-01-26T13:41:00Z"/>
              </w:rPr>
            </w:pPr>
            <w:ins w:id="2890" w:author="Gavrilov, Evgeny" w:date="2016-01-26T13:41:00Z">
              <w:r>
                <w:rPr>
                  <w:i/>
                  <w:iCs/>
                  <w:highlight w:val="yellow"/>
                  <w:u w:val="single"/>
                </w:rPr>
                <w:t> 0 – DNS name</w:t>
              </w:r>
            </w:ins>
          </w:p>
          <w:p w14:paraId="428D5338" w14:textId="77777777" w:rsidR="00A046FE" w:rsidRDefault="00A046FE">
            <w:pPr>
              <w:spacing w:before="100" w:beforeAutospacing="1" w:after="100" w:afterAutospacing="1" w:line="276" w:lineRule="auto"/>
              <w:rPr>
                <w:ins w:id="2891" w:author="Gavrilov, Evgeny" w:date="2016-01-26T13:41:00Z"/>
              </w:rPr>
            </w:pPr>
            <w:ins w:id="2892" w:author="Gavrilov, Evgeny" w:date="2016-01-26T13:41:00Z">
              <w:r>
                <w:rPr>
                  <w:i/>
                  <w:iCs/>
                  <w:highlight w:val="yellow"/>
                  <w:u w:val="single"/>
                </w:rPr>
                <w:t>1 - Hardcoded IP</w:t>
              </w:r>
            </w:ins>
          </w:p>
          <w:p w14:paraId="42BE5A51" w14:textId="77777777" w:rsidR="00A046FE" w:rsidRDefault="00A046FE">
            <w:pPr>
              <w:spacing w:before="100" w:beforeAutospacing="1" w:after="100" w:afterAutospacing="1" w:line="276" w:lineRule="auto"/>
              <w:rPr>
                <w:ins w:id="2893" w:author="Gavrilov, Evgeny" w:date="2016-01-26T13:41:00Z"/>
              </w:rPr>
            </w:pPr>
            <w:ins w:id="2894" w:author="Gavrilov, Evgeny" w:date="2016-01-26T13:41:00Z">
              <w:r>
                <w:rPr>
                  <w:i/>
                  <w:iCs/>
                  <w:highlight w:val="yellow"/>
                  <w:u w:val="single"/>
                </w:rPr>
                <w:t>Network status</w:t>
              </w:r>
              <w:r>
                <w:rPr>
                  <w:highlight w:val="yellow"/>
                </w:rPr>
                <w:t xml:space="preserve"> – </w:t>
              </w:r>
              <w:r>
                <w:rPr>
                  <w:b/>
                  <w:bCs/>
                  <w:highlight w:val="yellow"/>
                </w:rPr>
                <w:t>enum</w:t>
              </w:r>
              <w:r>
                <w:rPr>
                  <w:highlight w:val="yellow"/>
                </w:rPr>
                <w:t>:</w:t>
              </w:r>
            </w:ins>
          </w:p>
          <w:p w14:paraId="1B9BC080" w14:textId="77777777" w:rsidR="00A046FE" w:rsidRDefault="00A046FE">
            <w:pPr>
              <w:spacing w:before="100" w:beforeAutospacing="1" w:after="100" w:afterAutospacing="1" w:line="276" w:lineRule="auto"/>
              <w:rPr>
                <w:ins w:id="2895" w:author="Gavrilov, Evgeny" w:date="2016-01-26T13:41:00Z"/>
              </w:rPr>
            </w:pPr>
            <w:ins w:id="2896" w:author="Gavrilov, Evgeny" w:date="2016-01-26T13:41:00Z">
              <w:r>
                <w:rPr>
                  <w:highlight w:val="yellow"/>
                </w:rPr>
                <w:t>NotReachable = 0</w:t>
              </w:r>
            </w:ins>
          </w:p>
          <w:p w14:paraId="4134B7A1" w14:textId="77777777" w:rsidR="00A046FE" w:rsidRDefault="00A046FE">
            <w:pPr>
              <w:spacing w:before="100" w:beforeAutospacing="1" w:after="100" w:afterAutospacing="1" w:line="276" w:lineRule="auto"/>
              <w:rPr>
                <w:ins w:id="2897" w:author="Gavrilov, Evgeny" w:date="2016-01-26T13:41:00Z"/>
              </w:rPr>
            </w:pPr>
            <w:ins w:id="2898" w:author="Gavrilov, Evgeny" w:date="2016-01-26T13:41:00Z">
              <w:r>
                <w:rPr>
                  <w:highlight w:val="yellow"/>
                </w:rPr>
                <w:t>ReachableWiFi = 1</w:t>
              </w:r>
            </w:ins>
          </w:p>
          <w:p w14:paraId="36CEC173" w14:textId="77777777" w:rsidR="00A046FE" w:rsidRDefault="00A046FE" w:rsidP="00951893">
            <w:pPr>
              <w:rPr>
                <w:ins w:id="2899" w:author="Gavrilov, Evgeny" w:date="2016-03-09T10:08:00Z"/>
                <w:highlight w:val="yellow"/>
              </w:rPr>
            </w:pPr>
            <w:ins w:id="2900" w:author="Gavrilov, Evgeny" w:date="2016-01-26T13:41:00Z">
              <w:r>
                <w:rPr>
                  <w:highlight w:val="yellow"/>
                </w:rPr>
                <w:t>ReachableCellular = 2</w:t>
              </w:r>
            </w:ins>
          </w:p>
          <w:p w14:paraId="44F90345" w14:textId="77777777" w:rsidR="0089512B" w:rsidRDefault="0089512B" w:rsidP="00951893">
            <w:pPr>
              <w:rPr>
                <w:ins w:id="2901" w:author="Gavrilov, Evgeny" w:date="2016-03-09T10:08:00Z"/>
                <w:highlight w:val="yellow"/>
              </w:rPr>
            </w:pPr>
          </w:p>
          <w:p w14:paraId="2C5A5816" w14:textId="77777777" w:rsidR="0089512B" w:rsidRPr="0089512B" w:rsidRDefault="0089512B" w:rsidP="0089512B">
            <w:pPr>
              <w:rPr>
                <w:ins w:id="2902" w:author="Gavrilov, Evgeny" w:date="2016-03-09T10:08:00Z"/>
                <w:rFonts w:eastAsia="Times New Roman"/>
              </w:rPr>
            </w:pPr>
            <w:ins w:id="2903" w:author="Gavrilov, Evgeny" w:date="2016-03-09T10:08:00Z">
              <w:r w:rsidRPr="0089512B">
                <w:rPr>
                  <w:rFonts w:eastAsia="Times New Roman"/>
                  <w:i/>
                  <w:iCs/>
                  <w:u w:val="single"/>
                  <w:rPrChange w:id="2904" w:author="Gavrilov, Evgeny" w:date="2016-03-09T10:10:00Z">
                    <w:rPr>
                      <w:rFonts w:eastAsia="Times New Roman"/>
                      <w:i/>
                      <w:iCs/>
                      <w:color w:val="FF2600"/>
                      <w:sz w:val="18"/>
                      <w:szCs w:val="18"/>
                      <w:u w:val="single"/>
                    </w:rPr>
                  </w:rPrChange>
                </w:rPr>
                <w:t>Carrier name</w:t>
              </w:r>
              <w:r w:rsidRPr="0089512B">
                <w:rPr>
                  <w:rFonts w:eastAsia="Times New Roman"/>
                  <w:i/>
                  <w:iCs/>
                  <w:rPrChange w:id="2905" w:author="Gavrilov, Evgeny" w:date="2016-03-09T10:10:00Z">
                    <w:rPr>
                      <w:rFonts w:eastAsia="Times New Roman"/>
                      <w:i/>
                      <w:iCs/>
                      <w:color w:val="FF2600"/>
                      <w:sz w:val="18"/>
                      <w:szCs w:val="18"/>
                    </w:rPr>
                  </w:rPrChange>
                </w:rPr>
                <w:t> </w:t>
              </w:r>
              <w:r w:rsidRPr="0089512B">
                <w:rPr>
                  <w:rFonts w:eastAsia="Times New Roman"/>
                  <w:rPrChange w:id="2906" w:author="Gavrilov, Evgeny" w:date="2016-03-09T10:10:00Z">
                    <w:rPr>
                      <w:rFonts w:eastAsia="Times New Roman"/>
                      <w:color w:val="FF2600"/>
                      <w:sz w:val="18"/>
                      <w:szCs w:val="18"/>
                    </w:rPr>
                  </w:rPrChange>
                </w:rPr>
                <w:t>- </w:t>
              </w:r>
              <w:r w:rsidRPr="0089512B">
                <w:rPr>
                  <w:rFonts w:eastAsia="Times New Roman"/>
                  <w:b/>
                  <w:bCs/>
                  <w:rPrChange w:id="2907" w:author="Gavrilov, Evgeny" w:date="2016-03-09T10:10:00Z">
                    <w:rPr>
                      <w:rFonts w:eastAsia="Times New Roman"/>
                      <w:b/>
                      <w:bCs/>
                      <w:color w:val="FF2600"/>
                      <w:sz w:val="18"/>
                      <w:szCs w:val="18"/>
                    </w:rPr>
                  </w:rPrChange>
                </w:rPr>
                <w:t>string:</w:t>
              </w:r>
            </w:ins>
          </w:p>
          <w:p w14:paraId="5BF6AF56" w14:textId="20F1FE37" w:rsidR="0089512B" w:rsidRPr="00931296" w:rsidRDefault="0089512B" w:rsidP="0089512B">
            <w:pPr>
              <w:rPr>
                <w:ins w:id="2908" w:author="Gavrilov, Evgeny" w:date="2016-01-26T13:40:00Z"/>
                <w:i/>
                <w:highlight w:val="yellow"/>
                <w:u w:val="single"/>
              </w:rPr>
            </w:pPr>
            <w:ins w:id="2909" w:author="Gavrilov, Evgeny" w:date="2016-03-09T10:08:00Z">
              <w:r w:rsidRPr="0089512B">
                <w:rPr>
                  <w:rFonts w:eastAsia="Times New Roman"/>
                  <w:rPrChange w:id="2910" w:author="Gavrilov, Evgeny" w:date="2016-03-09T10:10:00Z">
                    <w:rPr>
                      <w:rFonts w:eastAsia="Times New Roman"/>
                      <w:color w:val="FF2600"/>
                      <w:sz w:val="18"/>
                      <w:szCs w:val="18"/>
                    </w:rPr>
                  </w:rPrChange>
                </w:rPr>
                <w:t>“Some Carrier"</w:t>
              </w:r>
            </w:ins>
          </w:p>
        </w:tc>
        <w:tc>
          <w:tcPr>
            <w:tcW w:w="3026" w:type="dxa"/>
            <w:tcPrChange w:id="2911" w:author="Gavrilov, Evgeny" w:date="2016-01-26T13:54:00Z">
              <w:tcPr>
                <w:tcW w:w="3458" w:type="dxa"/>
              </w:tcPr>
            </w:tcPrChange>
          </w:tcPr>
          <w:p w14:paraId="21B159D3" w14:textId="2F67096A" w:rsidR="00A046FE" w:rsidRDefault="00A046FE" w:rsidP="00951893">
            <w:pPr>
              <w:rPr>
                <w:ins w:id="2912" w:author="Gavrilov, Evgeny" w:date="2016-01-26T13:40:00Z"/>
              </w:rPr>
            </w:pPr>
            <w:ins w:id="2913" w:author="Gavrilov, Evgeny" w:date="2016-01-26T13:41:00Z">
              <w:r>
                <w:t>Client started using othe</w:t>
              </w:r>
              <w:r w:rsidR="00F3314A">
                <w:t>r</w:t>
              </w:r>
              <w:r>
                <w:t xml:space="preserve"> server address by some reason</w:t>
              </w:r>
            </w:ins>
          </w:p>
        </w:tc>
      </w:tr>
      <w:tr w:rsidR="00064E3C" w14:paraId="74EC453F" w14:textId="77777777" w:rsidTr="00803253">
        <w:trPr>
          <w:jc w:val="center"/>
          <w:ins w:id="2914" w:author="Gavrilov, Evgeny" w:date="2016-01-26T13:40:00Z"/>
        </w:trPr>
        <w:tc>
          <w:tcPr>
            <w:tcW w:w="1077" w:type="dxa"/>
            <w:tcPrChange w:id="2915" w:author="Gavrilov, Evgeny" w:date="2016-01-26T13:54:00Z">
              <w:tcPr>
                <w:tcW w:w="1077" w:type="dxa"/>
              </w:tcPr>
            </w:tcPrChange>
          </w:tcPr>
          <w:p w14:paraId="5EA77E60" w14:textId="4105BAB7" w:rsidR="00F3314A" w:rsidRDefault="00F3314A" w:rsidP="00951893">
            <w:pPr>
              <w:jc w:val="center"/>
              <w:rPr>
                <w:ins w:id="2916" w:author="Gavrilov, Evgeny" w:date="2016-01-26T13:40:00Z"/>
              </w:rPr>
            </w:pPr>
            <w:ins w:id="2917" w:author="Gavrilov, Evgeny" w:date="2016-01-26T13:41:00Z">
              <w:r>
                <w:t xml:space="preserve">RUNTIME </w:t>
              </w:r>
            </w:ins>
          </w:p>
        </w:tc>
        <w:tc>
          <w:tcPr>
            <w:tcW w:w="2468" w:type="dxa"/>
            <w:tcPrChange w:id="2918" w:author="Gavrilov, Evgeny" w:date="2016-01-26T13:54:00Z">
              <w:tcPr>
                <w:tcW w:w="2751" w:type="dxa"/>
              </w:tcPr>
            </w:tcPrChange>
          </w:tcPr>
          <w:p w14:paraId="5AA80A21" w14:textId="13D8CBE2" w:rsidR="00F3314A" w:rsidRDefault="00F3314A" w:rsidP="00951893">
            <w:pPr>
              <w:rPr>
                <w:ins w:id="2919" w:author="Gavrilov, Evgeny" w:date="2016-01-26T13:40:00Z"/>
              </w:rPr>
            </w:pPr>
            <w:ins w:id="2920" w:author="Gavrilov, Evgeny" w:date="2016-01-26T13:41:00Z">
              <w:r>
                <w:t>RT_FIVE_UNSUCCESSFUL_LOGIN_ATTEMPTS</w:t>
              </w:r>
            </w:ins>
          </w:p>
        </w:tc>
        <w:tc>
          <w:tcPr>
            <w:tcW w:w="4586" w:type="dxa"/>
            <w:tcPrChange w:id="2921" w:author="Gavrilov, Evgeny" w:date="2016-01-26T13:54:00Z">
              <w:tcPr>
                <w:tcW w:w="3544" w:type="dxa"/>
              </w:tcPr>
            </w:tcPrChange>
          </w:tcPr>
          <w:p w14:paraId="7B998B59" w14:textId="7F1268ED" w:rsidR="00F3314A" w:rsidRPr="00931296" w:rsidRDefault="00F3314A" w:rsidP="00951893">
            <w:pPr>
              <w:rPr>
                <w:ins w:id="2922" w:author="Gavrilov, Evgeny" w:date="2016-01-26T13:40:00Z"/>
                <w:i/>
                <w:highlight w:val="yellow"/>
                <w:u w:val="single"/>
              </w:rPr>
            </w:pPr>
            <w:ins w:id="2923" w:author="Gavrilov, Evgeny" w:date="2016-01-26T13:41:00Z">
              <w:r>
                <w:t>N/A</w:t>
              </w:r>
            </w:ins>
          </w:p>
        </w:tc>
        <w:tc>
          <w:tcPr>
            <w:tcW w:w="3026" w:type="dxa"/>
            <w:tcPrChange w:id="2924" w:author="Gavrilov, Evgeny" w:date="2016-01-26T13:54:00Z">
              <w:tcPr>
                <w:tcW w:w="3458" w:type="dxa"/>
              </w:tcPr>
            </w:tcPrChange>
          </w:tcPr>
          <w:p w14:paraId="4C83BCBC" w14:textId="0F18F83D" w:rsidR="00F3314A" w:rsidRDefault="00F3314A">
            <w:pPr>
              <w:rPr>
                <w:ins w:id="2925" w:author="Gavrilov, Evgeny" w:date="2016-01-26T13:40:00Z"/>
              </w:rPr>
            </w:pPr>
            <w:ins w:id="2926" w:author="Gavrilov, Evgeny" w:date="2016-01-26T13:41:00Z">
              <w:r>
                <w:t xml:space="preserve">User has made 5 unsuccessful login attempts </w:t>
              </w:r>
            </w:ins>
            <w:ins w:id="2927" w:author="Gavrilov, Evgeny" w:date="2016-01-26T17:18:00Z">
              <w:r w:rsidR="007844D3">
                <w:t>during</w:t>
              </w:r>
            </w:ins>
            <w:ins w:id="2928" w:author="Gavrilov, Evgeny" w:date="2016-01-26T13:41:00Z">
              <w:r>
                <w:t xml:space="preserve"> 5 minutes.</w:t>
              </w:r>
            </w:ins>
          </w:p>
        </w:tc>
      </w:tr>
    </w:tbl>
    <w:p w14:paraId="2B4021C0" w14:textId="18FE1D7F" w:rsidR="00324820" w:rsidDel="00D201AD" w:rsidRDefault="00324820" w:rsidP="00490F28">
      <w:pPr>
        <w:rPr>
          <w:ins w:id="2929" w:author="Kudryavtsev, Dmitry" w:date="2016-01-11T18:34:00Z"/>
          <w:del w:id="2930" w:author="Gavrilov, Evgeny" w:date="2016-01-18T14:41:00Z"/>
          <w:highlight w:val="yellow"/>
        </w:rPr>
      </w:pPr>
    </w:p>
    <w:p w14:paraId="13C3FC55" w14:textId="67BE5F36" w:rsidR="00324820" w:rsidDel="00D201AD" w:rsidRDefault="00324820" w:rsidP="00490F28">
      <w:pPr>
        <w:rPr>
          <w:ins w:id="2931" w:author="Kudryavtsev, Dmitry" w:date="2016-01-11T18:34:00Z"/>
          <w:del w:id="2932" w:author="Gavrilov, Evgeny" w:date="2016-01-18T14:41:00Z"/>
          <w:highlight w:val="yellow"/>
        </w:rPr>
      </w:pPr>
    </w:p>
    <w:p w14:paraId="6D6089DC" w14:textId="42C80C2C" w:rsidR="00D2742D" w:rsidRPr="000E23A7" w:rsidDel="00D201AD" w:rsidRDefault="00D2742D" w:rsidP="00D2742D">
      <w:pPr>
        <w:autoSpaceDE w:val="0"/>
        <w:autoSpaceDN w:val="0"/>
        <w:rPr>
          <w:ins w:id="2933" w:author="Kudryavtsev, Dmitry" w:date="2016-01-11T18:45:00Z"/>
          <w:del w:id="2934" w:author="Gavrilov, Evgeny" w:date="2016-01-18T14:41:00Z"/>
          <w:highlight w:val="yellow"/>
        </w:rPr>
      </w:pPr>
      <w:ins w:id="2935" w:author="Kudryavtsev, Dmitry" w:date="2016-01-11T18:45:00Z">
        <w:del w:id="2936" w:author="Gavrilov, Evgeny" w:date="2016-01-18T14:41:00Z">
          <w:r w:rsidDel="00D201AD">
            <w:rPr>
              <w:highlight w:val="yellow"/>
            </w:rPr>
            <w:delText xml:space="preserve">Call_id – </w:delText>
          </w:r>
          <w:r w:rsidDel="00D201AD">
            <w:rPr>
              <w:b/>
              <w:highlight w:val="yellow"/>
            </w:rPr>
            <w:delText>String</w:delText>
          </w:r>
          <w:r w:rsidRPr="000E23A7" w:rsidDel="00D201AD">
            <w:rPr>
              <w:b/>
              <w:highlight w:val="yellow"/>
            </w:rPr>
            <w:delText xml:space="preserve"> ,</w:delText>
          </w:r>
          <w:r w:rsidDel="00D201AD">
            <w:rPr>
              <w:highlight w:val="yellow"/>
            </w:rPr>
            <w:delText xml:space="preserve"> example </w:delText>
          </w:r>
          <w:r w:rsidRPr="000E23A7" w:rsidDel="00D201AD">
            <w:rPr>
              <w:highlight w:val="yellow"/>
            </w:rPr>
            <w:delText xml:space="preserve">123e4567-e89b-12d3-a456-426655440000 </w:delText>
          </w:r>
        </w:del>
      </w:ins>
    </w:p>
    <w:p w14:paraId="07ADB9BB" w14:textId="697AAA38" w:rsidR="00276CD4" w:rsidDel="00D201AD" w:rsidRDefault="00276CD4" w:rsidP="00490F28">
      <w:pPr>
        <w:rPr>
          <w:ins w:id="2937" w:author="Kudryavtsev, Dmitry" w:date="2016-01-11T18:34:00Z"/>
          <w:del w:id="2938" w:author="Gavrilov, Evgeny" w:date="2016-01-18T14:41:00Z"/>
          <w:highlight w:val="yellow"/>
        </w:rPr>
      </w:pPr>
    </w:p>
    <w:p w14:paraId="2EBAE951" w14:textId="21E10CFF" w:rsidR="00324820" w:rsidDel="00D201AD" w:rsidRDefault="00324820" w:rsidP="00490F28">
      <w:pPr>
        <w:rPr>
          <w:ins w:id="2939" w:author="Kudryavtsev, Dmitry" w:date="2016-01-11T18:34:00Z"/>
          <w:del w:id="2940" w:author="Gavrilov, Evgeny" w:date="2016-01-18T14:41:00Z"/>
          <w:highlight w:val="yellow"/>
        </w:rPr>
      </w:pPr>
    </w:p>
    <w:p w14:paraId="03DB78D8" w14:textId="42E83A2B" w:rsidR="00D2742D" w:rsidRPr="00E57738" w:rsidDel="00D201AD" w:rsidRDefault="00D2742D" w:rsidP="00D2742D">
      <w:pPr>
        <w:autoSpaceDE w:val="0"/>
        <w:autoSpaceDN w:val="0"/>
        <w:rPr>
          <w:ins w:id="2941" w:author="Kudryavtsev, Dmitry" w:date="2016-01-11T18:45:00Z"/>
          <w:del w:id="2942" w:author="Gavrilov, Evgeny" w:date="2016-01-18T14:41:00Z"/>
          <w:color w:val="FF0000"/>
          <w:highlight w:val="yellow"/>
          <w:rPrChange w:id="2943" w:author="Kudryavtsev, Dmitry" w:date="2016-01-12T16:39:00Z">
            <w:rPr>
              <w:ins w:id="2944" w:author="Kudryavtsev, Dmitry" w:date="2016-01-11T18:45:00Z"/>
              <w:del w:id="2945" w:author="Gavrilov, Evgeny" w:date="2016-01-18T14:41:00Z"/>
              <w:highlight w:val="yellow"/>
            </w:rPr>
          </w:rPrChange>
        </w:rPr>
      </w:pPr>
      <w:ins w:id="2946" w:author="Kudryavtsev, Dmitry" w:date="2016-01-11T18:45:00Z">
        <w:del w:id="2947" w:author="Gavrilov, Evgeny" w:date="2016-01-18T14:41:00Z">
          <w:r w:rsidRPr="00E57738" w:rsidDel="00D201AD">
            <w:rPr>
              <w:color w:val="FF0000"/>
              <w:highlight w:val="yellow"/>
              <w:rPrChange w:id="2948" w:author="Kudryavtsev, Dmitry" w:date="2016-01-12T16:39:00Z">
                <w:rPr>
                  <w:highlight w:val="yellow"/>
                </w:rPr>
              </w:rPrChange>
            </w:rPr>
            <w:delText xml:space="preserve">Call_id – </w:delText>
          </w:r>
          <w:r w:rsidRPr="00E57738" w:rsidDel="00D201AD">
            <w:rPr>
              <w:b/>
              <w:color w:val="FF0000"/>
              <w:highlight w:val="yellow"/>
              <w:rPrChange w:id="2949" w:author="Kudryavtsev, Dmitry" w:date="2016-01-12T16:39:00Z">
                <w:rPr>
                  <w:b/>
                  <w:highlight w:val="yellow"/>
                </w:rPr>
              </w:rPrChange>
            </w:rPr>
            <w:delText>String ,</w:delText>
          </w:r>
          <w:r w:rsidRPr="00E57738" w:rsidDel="00D201AD">
            <w:rPr>
              <w:color w:val="FF0000"/>
              <w:highlight w:val="yellow"/>
              <w:rPrChange w:id="2950" w:author="Kudryavtsev, Dmitry" w:date="2016-01-12T16:39:00Z">
                <w:rPr>
                  <w:highlight w:val="yellow"/>
                </w:rPr>
              </w:rPrChange>
            </w:rPr>
            <w:delText xml:space="preserve"> example 123e4567-e89b-12d3-a456-426655440000 </w:delText>
          </w:r>
        </w:del>
      </w:ins>
    </w:p>
    <w:p w14:paraId="7A6F5B3A" w14:textId="424DA83D" w:rsidR="00324820" w:rsidRPr="00E57738" w:rsidDel="00D201AD" w:rsidRDefault="00324820" w:rsidP="00324820">
      <w:pPr>
        <w:rPr>
          <w:ins w:id="2951" w:author="Kudryavtsev, Dmitry" w:date="2016-01-11T18:27:00Z"/>
          <w:del w:id="2952" w:author="Gavrilov, Evgeny" w:date="2016-01-18T14:41:00Z"/>
          <w:color w:val="FF0000"/>
          <w:highlight w:val="yellow"/>
          <w:rPrChange w:id="2953" w:author="Kudryavtsev, Dmitry" w:date="2016-01-12T16:39:00Z">
            <w:rPr>
              <w:ins w:id="2954" w:author="Kudryavtsev, Dmitry" w:date="2016-01-11T18:27:00Z"/>
              <w:del w:id="2955" w:author="Gavrilov, Evgeny" w:date="2016-01-18T14:41:00Z"/>
              <w:highlight w:val="yellow"/>
            </w:rPr>
          </w:rPrChange>
        </w:rPr>
      </w:pPr>
      <w:ins w:id="2956" w:author="Kudryavtsev, Dmitry" w:date="2016-01-11T18:26:00Z">
        <w:del w:id="2957" w:author="Gavrilov, Evgeny" w:date="2016-01-18T14:41:00Z">
          <w:r w:rsidRPr="00E57738" w:rsidDel="00D201AD">
            <w:rPr>
              <w:i/>
              <w:color w:val="FF0000"/>
              <w:highlight w:val="yellow"/>
              <w:u w:val="single"/>
              <w:rPrChange w:id="2958" w:author="Kudryavtsev, Dmitry" w:date="2016-01-12T16:39:00Z">
                <w:rPr>
                  <w:i/>
                  <w:highlight w:val="yellow"/>
                  <w:u w:val="single"/>
                </w:rPr>
              </w:rPrChange>
            </w:rPr>
            <w:delText xml:space="preserve">Remote number </w:delText>
          </w:r>
          <w:r w:rsidRPr="00E57738" w:rsidDel="00D201AD">
            <w:rPr>
              <w:color w:val="FF0000"/>
              <w:highlight w:val="yellow"/>
              <w:rPrChange w:id="2959" w:author="Kudryavtsev, Dmitry" w:date="2016-01-12T16:39:00Z">
                <w:rPr>
                  <w:highlight w:val="yellow"/>
                </w:rPr>
              </w:rPrChange>
            </w:rPr>
            <w:delText xml:space="preserve">– </w:delText>
          </w:r>
          <w:r w:rsidRPr="00E57738" w:rsidDel="00D201AD">
            <w:rPr>
              <w:b/>
              <w:color w:val="FF0000"/>
              <w:highlight w:val="yellow"/>
              <w:rPrChange w:id="2960" w:author="Kudryavtsev, Dmitry" w:date="2016-01-12T16:39:00Z">
                <w:rPr>
                  <w:b/>
                  <w:highlight w:val="yellow"/>
                </w:rPr>
              </w:rPrChange>
            </w:rPr>
            <w:delText>string</w:delText>
          </w:r>
          <w:r w:rsidRPr="00E57738" w:rsidDel="00D201AD">
            <w:rPr>
              <w:color w:val="FF0000"/>
              <w:highlight w:val="yellow"/>
              <w:rPrChange w:id="2961" w:author="Kudryavtsev, Dmitry" w:date="2016-01-12T16:39:00Z">
                <w:rPr>
                  <w:highlight w:val="yellow"/>
                </w:rPr>
              </w:rPrChange>
            </w:rPr>
            <w:delText>, example “12312372005”</w:delText>
          </w:r>
        </w:del>
      </w:ins>
    </w:p>
    <w:p w14:paraId="1D0BC24C" w14:textId="383BF511" w:rsidR="00324820" w:rsidRPr="00E57738" w:rsidDel="00D201AD" w:rsidRDefault="00324820" w:rsidP="00324820">
      <w:pPr>
        <w:rPr>
          <w:ins w:id="2962" w:author="Kudryavtsev, Dmitry" w:date="2016-01-11T18:26:00Z"/>
          <w:del w:id="2963" w:author="Gavrilov, Evgeny" w:date="2016-01-18T14:41:00Z"/>
          <w:color w:val="FF0000"/>
          <w:highlight w:val="yellow"/>
          <w:rPrChange w:id="2964" w:author="Kudryavtsev, Dmitry" w:date="2016-01-12T16:39:00Z">
            <w:rPr>
              <w:ins w:id="2965" w:author="Kudryavtsev, Dmitry" w:date="2016-01-11T18:26:00Z"/>
              <w:del w:id="2966" w:author="Gavrilov, Evgeny" w:date="2016-01-18T14:41:00Z"/>
              <w:highlight w:val="yellow"/>
            </w:rPr>
          </w:rPrChange>
        </w:rPr>
      </w:pPr>
    </w:p>
    <w:p w14:paraId="62AB4C5C" w14:textId="1957BBEA" w:rsidR="00324820" w:rsidRPr="00E57738" w:rsidDel="00D201AD" w:rsidRDefault="00324820" w:rsidP="00324820">
      <w:pPr>
        <w:rPr>
          <w:ins w:id="2967" w:author="Kudryavtsev, Dmitry" w:date="2016-01-11T18:26:00Z"/>
          <w:del w:id="2968" w:author="Gavrilov, Evgeny" w:date="2016-01-18T14:41:00Z"/>
          <w:color w:val="FF0000"/>
          <w:highlight w:val="yellow"/>
          <w:rPrChange w:id="2969" w:author="Kudryavtsev, Dmitry" w:date="2016-01-12T16:39:00Z">
            <w:rPr>
              <w:ins w:id="2970" w:author="Kudryavtsev, Dmitry" w:date="2016-01-11T18:26:00Z"/>
              <w:del w:id="2971" w:author="Gavrilov, Evgeny" w:date="2016-01-18T14:41:00Z"/>
              <w:highlight w:val="yellow"/>
            </w:rPr>
          </w:rPrChange>
        </w:rPr>
      </w:pPr>
      <w:ins w:id="2972" w:author="Kudryavtsev, Dmitry" w:date="2016-01-11T18:26:00Z">
        <w:del w:id="2973" w:author="Gavrilov, Evgeny" w:date="2016-01-18T14:41:00Z">
          <w:r w:rsidRPr="00E57738" w:rsidDel="00D201AD">
            <w:rPr>
              <w:i/>
              <w:color w:val="FF0000"/>
              <w:highlight w:val="yellow"/>
              <w:u w:val="single"/>
              <w:rPrChange w:id="2974" w:author="Kudryavtsev, Dmitry" w:date="2016-01-12T16:39:00Z">
                <w:rPr>
                  <w:i/>
                  <w:highlight w:val="yellow"/>
                  <w:u w:val="single"/>
                </w:rPr>
              </w:rPrChange>
            </w:rPr>
            <w:delText>Network status</w:delText>
          </w:r>
          <w:r w:rsidRPr="00E57738" w:rsidDel="00D201AD">
            <w:rPr>
              <w:color w:val="FF0000"/>
              <w:highlight w:val="yellow"/>
              <w:rPrChange w:id="2975" w:author="Kudryavtsev, Dmitry" w:date="2016-01-12T16:39:00Z">
                <w:rPr>
                  <w:highlight w:val="yellow"/>
                </w:rPr>
              </w:rPrChange>
            </w:rPr>
            <w:delText xml:space="preserve"> – </w:delText>
          </w:r>
          <w:r w:rsidRPr="00E57738" w:rsidDel="00D201AD">
            <w:rPr>
              <w:b/>
              <w:color w:val="FF0000"/>
              <w:highlight w:val="yellow"/>
              <w:rPrChange w:id="2976" w:author="Kudryavtsev, Dmitry" w:date="2016-01-12T16:39:00Z">
                <w:rPr>
                  <w:b/>
                  <w:highlight w:val="yellow"/>
                </w:rPr>
              </w:rPrChange>
            </w:rPr>
            <w:delText>enum</w:delText>
          </w:r>
          <w:r w:rsidRPr="00E57738" w:rsidDel="00D201AD">
            <w:rPr>
              <w:color w:val="FF0000"/>
              <w:highlight w:val="yellow"/>
              <w:rPrChange w:id="2977" w:author="Kudryavtsev, Dmitry" w:date="2016-01-12T16:39:00Z">
                <w:rPr>
                  <w:highlight w:val="yellow"/>
                </w:rPr>
              </w:rPrChange>
            </w:rPr>
            <w:delText>:</w:delText>
          </w:r>
        </w:del>
      </w:ins>
    </w:p>
    <w:p w14:paraId="609D592F" w14:textId="42CD2A5B" w:rsidR="00324820" w:rsidRPr="00E57738" w:rsidDel="00D201AD" w:rsidRDefault="00324820" w:rsidP="00324820">
      <w:pPr>
        <w:rPr>
          <w:ins w:id="2978" w:author="Kudryavtsev, Dmitry" w:date="2016-01-11T18:26:00Z"/>
          <w:del w:id="2979" w:author="Gavrilov, Evgeny" w:date="2016-01-18T14:41:00Z"/>
          <w:color w:val="FF0000"/>
          <w:highlight w:val="yellow"/>
          <w:rPrChange w:id="2980" w:author="Kudryavtsev, Dmitry" w:date="2016-01-12T16:39:00Z">
            <w:rPr>
              <w:ins w:id="2981" w:author="Kudryavtsev, Dmitry" w:date="2016-01-11T18:26:00Z"/>
              <w:del w:id="2982" w:author="Gavrilov, Evgeny" w:date="2016-01-18T14:41:00Z"/>
              <w:highlight w:val="yellow"/>
            </w:rPr>
          </w:rPrChange>
        </w:rPr>
      </w:pPr>
      <w:ins w:id="2983" w:author="Kudryavtsev, Dmitry" w:date="2016-01-11T18:26:00Z">
        <w:del w:id="2984" w:author="Gavrilov, Evgeny" w:date="2016-01-18T14:41:00Z">
          <w:r w:rsidRPr="00E57738" w:rsidDel="00D201AD">
            <w:rPr>
              <w:color w:val="FF0000"/>
              <w:highlight w:val="yellow"/>
              <w:rPrChange w:id="2985" w:author="Kudryavtsev, Dmitry" w:date="2016-01-12T16:39:00Z">
                <w:rPr>
                  <w:highlight w:val="yellow"/>
                </w:rPr>
              </w:rPrChange>
            </w:rPr>
            <w:delText>NotReachable = 0</w:delText>
          </w:r>
        </w:del>
      </w:ins>
    </w:p>
    <w:p w14:paraId="0F735245" w14:textId="246DC24C" w:rsidR="00324820" w:rsidRPr="00E57738" w:rsidDel="00D201AD" w:rsidRDefault="00324820" w:rsidP="00324820">
      <w:pPr>
        <w:rPr>
          <w:ins w:id="2986" w:author="Kudryavtsev, Dmitry" w:date="2016-01-11T18:26:00Z"/>
          <w:del w:id="2987" w:author="Gavrilov, Evgeny" w:date="2016-01-18T14:41:00Z"/>
          <w:color w:val="FF0000"/>
          <w:highlight w:val="yellow"/>
          <w:rPrChange w:id="2988" w:author="Kudryavtsev, Dmitry" w:date="2016-01-12T16:39:00Z">
            <w:rPr>
              <w:ins w:id="2989" w:author="Kudryavtsev, Dmitry" w:date="2016-01-11T18:26:00Z"/>
              <w:del w:id="2990" w:author="Gavrilov, Evgeny" w:date="2016-01-18T14:41:00Z"/>
              <w:highlight w:val="yellow"/>
            </w:rPr>
          </w:rPrChange>
        </w:rPr>
      </w:pPr>
      <w:ins w:id="2991" w:author="Kudryavtsev, Dmitry" w:date="2016-01-11T18:26:00Z">
        <w:del w:id="2992" w:author="Gavrilov, Evgeny" w:date="2016-01-18T14:41:00Z">
          <w:r w:rsidRPr="00E57738" w:rsidDel="00D201AD">
            <w:rPr>
              <w:color w:val="FF0000"/>
              <w:highlight w:val="yellow"/>
              <w:rPrChange w:id="2993" w:author="Kudryavtsev, Dmitry" w:date="2016-01-12T16:39:00Z">
                <w:rPr>
                  <w:highlight w:val="yellow"/>
                </w:rPr>
              </w:rPrChange>
            </w:rPr>
            <w:delText>ReachableWiFi = 1</w:delText>
          </w:r>
        </w:del>
      </w:ins>
    </w:p>
    <w:p w14:paraId="596767EE" w14:textId="680BFA5E" w:rsidR="00324820" w:rsidRPr="00E57738" w:rsidDel="00D201AD" w:rsidRDefault="00324820" w:rsidP="00324820">
      <w:pPr>
        <w:rPr>
          <w:ins w:id="2994" w:author="Kudryavtsev, Dmitry" w:date="2016-01-11T18:34:00Z"/>
          <w:del w:id="2995" w:author="Gavrilov, Evgeny" w:date="2016-01-18T14:41:00Z"/>
          <w:color w:val="FF0000"/>
          <w:rPrChange w:id="2996" w:author="Kudryavtsev, Dmitry" w:date="2016-01-12T16:39:00Z">
            <w:rPr>
              <w:ins w:id="2997" w:author="Kudryavtsev, Dmitry" w:date="2016-01-11T18:34:00Z"/>
              <w:del w:id="2998" w:author="Gavrilov, Evgeny" w:date="2016-01-18T14:41:00Z"/>
            </w:rPr>
          </w:rPrChange>
        </w:rPr>
      </w:pPr>
      <w:ins w:id="2999" w:author="Kudryavtsev, Dmitry" w:date="2016-01-11T18:26:00Z">
        <w:del w:id="3000" w:author="Gavrilov, Evgeny" w:date="2016-01-18T14:41:00Z">
          <w:r w:rsidRPr="00E57738" w:rsidDel="00D201AD">
            <w:rPr>
              <w:color w:val="FF0000"/>
              <w:highlight w:val="yellow"/>
              <w:rPrChange w:id="3001" w:author="Kudryavtsev, Dmitry" w:date="2016-01-12T16:39:00Z">
                <w:rPr>
                  <w:highlight w:val="yellow"/>
                </w:rPr>
              </w:rPrChange>
            </w:rPr>
            <w:delText>ReachableCellular = 2</w:delText>
          </w:r>
        </w:del>
      </w:ins>
    </w:p>
    <w:p w14:paraId="12F83E39" w14:textId="2E90D35F" w:rsidR="00324820" w:rsidRPr="00E57738" w:rsidDel="00D201AD" w:rsidRDefault="00324820" w:rsidP="00324820">
      <w:pPr>
        <w:rPr>
          <w:ins w:id="3002" w:author="Kudryavtsev, Dmitry" w:date="2016-01-11T18:34:00Z"/>
          <w:del w:id="3003" w:author="Gavrilov, Evgeny" w:date="2016-01-18T14:41:00Z"/>
          <w:color w:val="FF0000"/>
          <w:rPrChange w:id="3004" w:author="Kudryavtsev, Dmitry" w:date="2016-01-12T16:39:00Z">
            <w:rPr>
              <w:ins w:id="3005" w:author="Kudryavtsev, Dmitry" w:date="2016-01-11T18:34:00Z"/>
              <w:del w:id="3006" w:author="Gavrilov, Evgeny" w:date="2016-01-18T14:41:00Z"/>
            </w:rPr>
          </w:rPrChange>
        </w:rPr>
      </w:pPr>
    </w:p>
    <w:p w14:paraId="7DEF3655" w14:textId="44D2ADC9" w:rsidR="00D2742D" w:rsidRPr="00D2742D" w:rsidDel="00D201AD" w:rsidRDefault="00324820" w:rsidP="00D2742D">
      <w:pPr>
        <w:autoSpaceDE w:val="0"/>
        <w:autoSpaceDN w:val="0"/>
        <w:rPr>
          <w:ins w:id="3007" w:author="Kudryavtsev, Dmitry" w:date="2016-01-11T18:45:00Z"/>
          <w:del w:id="3008" w:author="Gavrilov, Evgeny" w:date="2016-01-18T14:41:00Z"/>
          <w:highlight w:val="yellow"/>
          <w:rPrChange w:id="3009" w:author="Kudryavtsev, Dmitry" w:date="2016-01-11T18:45:00Z">
            <w:rPr>
              <w:ins w:id="3010" w:author="Kudryavtsev, Dmitry" w:date="2016-01-11T18:45:00Z"/>
              <w:del w:id="3011" w:author="Gavrilov, Evgeny" w:date="2016-01-18T14:41:00Z"/>
            </w:rPr>
          </w:rPrChange>
        </w:rPr>
      </w:pPr>
      <w:ins w:id="3012" w:author="Kudryavtsev, Dmitry" w:date="2016-01-11T18:34:00Z">
        <w:del w:id="3013" w:author="Gavrilov, Evgeny" w:date="2016-01-18T14:41:00Z">
          <w:r w:rsidRPr="00E57738" w:rsidDel="00D201AD">
            <w:rPr>
              <w:color w:val="FF0000"/>
              <w:highlight w:val="yellow"/>
              <w:rPrChange w:id="3014" w:author="Kudryavtsev, Dmitry" w:date="2016-01-12T16:39:00Z">
                <w:rPr>
                  <w:highlight w:val="yellow"/>
                </w:rPr>
              </w:rPrChange>
            </w:rPr>
            <w:delText xml:space="preserve">Call_id – </w:delText>
          </w:r>
        </w:del>
      </w:ins>
      <w:ins w:id="3015" w:author="Kudryavtsev, Dmitry" w:date="2016-01-11T18:44:00Z">
        <w:del w:id="3016" w:author="Gavrilov, Evgeny" w:date="2016-01-18T14:41:00Z">
          <w:r w:rsidR="00D2742D" w:rsidRPr="00E57738" w:rsidDel="00D201AD">
            <w:rPr>
              <w:b/>
              <w:color w:val="FF0000"/>
              <w:highlight w:val="yellow"/>
              <w:rPrChange w:id="3017" w:author="Kudryavtsev, Dmitry" w:date="2016-01-12T16:39:00Z">
                <w:rPr>
                  <w:b/>
                  <w:highlight w:val="yellow"/>
                </w:rPr>
              </w:rPrChange>
            </w:rPr>
            <w:delText>String</w:delText>
          </w:r>
        </w:del>
      </w:ins>
      <w:ins w:id="3018" w:author="Kudryavtsev, Dmitry" w:date="2016-01-11T18:34:00Z">
        <w:del w:id="3019" w:author="Gavrilov, Evgeny" w:date="2016-01-18T14:41:00Z">
          <w:r w:rsidRPr="00E57738" w:rsidDel="00D201AD">
            <w:rPr>
              <w:b/>
              <w:color w:val="FF0000"/>
              <w:highlight w:val="yellow"/>
              <w:rPrChange w:id="3020" w:author="Kudryavtsev, Dmitry" w:date="2016-01-12T16:39:00Z">
                <w:rPr>
                  <w:b/>
                  <w:highlight w:val="yellow"/>
                </w:rPr>
              </w:rPrChange>
            </w:rPr>
            <w:delText xml:space="preserve"> ,</w:delText>
          </w:r>
          <w:r w:rsidRPr="00E57738" w:rsidDel="00D201AD">
            <w:rPr>
              <w:color w:val="FF0000"/>
              <w:highlight w:val="yellow"/>
              <w:rPrChange w:id="3021" w:author="Kudryavtsev, Dmitry" w:date="2016-01-12T16:39:00Z">
                <w:rPr>
                  <w:highlight w:val="yellow"/>
                </w:rPr>
              </w:rPrChange>
            </w:rPr>
            <w:delText xml:space="preserve"> example </w:delText>
          </w:r>
        </w:del>
      </w:ins>
      <w:ins w:id="3022" w:author="Kudryavtsev, Dmitry" w:date="2016-01-11T18:45:00Z">
        <w:del w:id="3023" w:author="Gavrilov, Evgeny" w:date="2016-01-18T14:41:00Z">
          <w:r w:rsidR="00D2742D" w:rsidRPr="00E57738" w:rsidDel="00D201AD">
            <w:rPr>
              <w:color w:val="FF0000"/>
              <w:highlight w:val="yellow"/>
              <w:rPrChange w:id="3024" w:author="Kudryavtsev, Dmitry" w:date="2016-01-12T16:39:00Z">
                <w:rPr>
                  <w:rFonts w:ascii="Courier New CYR" w:hAnsi="Courier New CYR" w:cs="Courier New CYR"/>
                  <w:b/>
                  <w:bCs/>
                  <w:color w:val="000000"/>
                  <w:sz w:val="21"/>
                  <w:szCs w:val="21"/>
                  <w:lang w:val="ru-RU"/>
                </w:rPr>
              </w:rPrChange>
            </w:rPr>
            <w:delText xml:space="preserve">123e4567-e89b-12d3-a456-426655440000 </w:delText>
          </w:r>
        </w:del>
      </w:ins>
    </w:p>
    <w:p w14:paraId="5877D185" w14:textId="6161E065" w:rsidR="00324820" w:rsidRPr="00D2742D" w:rsidDel="00D201AD" w:rsidRDefault="00324820" w:rsidP="00324820">
      <w:pPr>
        <w:rPr>
          <w:ins w:id="3025" w:author="Kudryavtsev, Dmitry" w:date="2016-01-11T18:34:00Z"/>
          <w:del w:id="3026" w:author="Gavrilov, Evgeny" w:date="2016-01-18T14:41:00Z"/>
          <w:highlight w:val="yellow"/>
          <w:rPrChange w:id="3027" w:author="Kudryavtsev, Dmitry" w:date="2016-01-11T18:45:00Z">
            <w:rPr>
              <w:ins w:id="3028" w:author="Kudryavtsev, Dmitry" w:date="2016-01-11T18:34:00Z"/>
              <w:del w:id="3029" w:author="Gavrilov, Evgeny" w:date="2016-01-18T14:41:00Z"/>
              <w:highlight w:val="yellow"/>
              <w:lang w:val="ru-RU"/>
            </w:rPr>
          </w:rPrChange>
        </w:rPr>
      </w:pPr>
    </w:p>
    <w:p w14:paraId="178881CA" w14:textId="3C3EE4AC" w:rsidR="00276CD4" w:rsidDel="00D201AD" w:rsidRDefault="00276CD4" w:rsidP="00490F28">
      <w:pPr>
        <w:rPr>
          <w:ins w:id="3030" w:author="Kudryavtsev, Dmitry" w:date="2016-01-11T18:27:00Z"/>
          <w:del w:id="3031" w:author="Gavrilov, Evgeny" w:date="2016-01-18T14:41:00Z"/>
          <w:highlight w:val="yellow"/>
        </w:rPr>
      </w:pPr>
    </w:p>
    <w:p w14:paraId="0733140A" w14:textId="19E984BA" w:rsidR="00276CD4" w:rsidDel="00D201AD" w:rsidRDefault="00276CD4" w:rsidP="00490F28">
      <w:pPr>
        <w:rPr>
          <w:ins w:id="3032" w:author="Kudryavtsev, Dmitry" w:date="2016-01-11T18:34:00Z"/>
          <w:del w:id="3033" w:author="Gavrilov, Evgeny" w:date="2016-01-18T14:41:00Z"/>
          <w:color w:val="000000" w:themeColor="text1"/>
        </w:rPr>
      </w:pPr>
    </w:p>
    <w:p w14:paraId="789F1AB0" w14:textId="2C9EE1E7" w:rsidR="002F20D9" w:rsidDel="00D201AD" w:rsidRDefault="002F20D9">
      <w:pPr>
        <w:rPr>
          <w:ins w:id="3034" w:author="Kudryavtsev, Dmitry" w:date="2016-01-11T18:34:00Z"/>
          <w:del w:id="3035" w:author="Gavrilov, Evgeny" w:date="2016-01-18T14:41:00Z"/>
          <w:highlight w:val="yellow"/>
        </w:rPr>
        <w:pPrChange w:id="3036" w:author="Gavrilov, Evgeny" w:date="2015-12-11T15:16:00Z">
          <w:pPr>
            <w:pStyle w:val="ListParagraph"/>
            <w:ind w:hanging="360"/>
          </w:pPr>
        </w:pPrChange>
      </w:pPr>
    </w:p>
    <w:p w14:paraId="0ACFB752" w14:textId="4DF7FDC5" w:rsidR="002F20D9" w:rsidRPr="00E57738" w:rsidDel="00D201AD" w:rsidRDefault="002F20D9">
      <w:pPr>
        <w:rPr>
          <w:ins w:id="3037" w:author="Kudryavtsev, Dmitry" w:date="2016-01-11T18:27:00Z"/>
          <w:del w:id="3038" w:author="Gavrilov, Evgeny" w:date="2016-01-18T14:41:00Z"/>
          <w:color w:val="FF0000"/>
          <w:highlight w:val="yellow"/>
          <w:rPrChange w:id="3039" w:author="Kudryavtsev, Dmitry" w:date="2016-01-12T16:39:00Z">
            <w:rPr>
              <w:ins w:id="3040" w:author="Kudryavtsev, Dmitry" w:date="2016-01-11T18:27:00Z"/>
              <w:del w:id="3041" w:author="Gavrilov, Evgeny" w:date="2016-01-18T14:41:00Z"/>
              <w:highlight w:val="yellow"/>
            </w:rPr>
          </w:rPrChange>
        </w:rPr>
        <w:pPrChange w:id="3042" w:author="Gavrilov, Evgeny" w:date="2015-12-11T15:16:00Z">
          <w:pPr>
            <w:pStyle w:val="ListParagraph"/>
            <w:ind w:hanging="360"/>
          </w:pPr>
        </w:pPrChange>
      </w:pPr>
    </w:p>
    <w:p w14:paraId="0697C938" w14:textId="147D0D65" w:rsidR="00324820" w:rsidRPr="00C64714" w:rsidDel="00D201AD" w:rsidRDefault="00324820">
      <w:pPr>
        <w:rPr>
          <w:ins w:id="3043" w:author="Kudryavtsev, Dmitry" w:date="2016-01-11T18:27:00Z"/>
          <w:del w:id="3044" w:author="Gavrilov, Evgeny" w:date="2016-01-18T14:41:00Z"/>
          <w:color w:val="FF0000"/>
          <w:highlight w:val="yellow"/>
          <w:rPrChange w:id="3045" w:author="Gavrilov, Evgeny" w:date="2016-01-13T15:42:00Z">
            <w:rPr>
              <w:ins w:id="3046" w:author="Kudryavtsev, Dmitry" w:date="2016-01-11T18:27:00Z"/>
              <w:del w:id="3047" w:author="Gavrilov, Evgeny" w:date="2016-01-18T14:41:00Z"/>
              <w:highlight w:val="yellow"/>
            </w:rPr>
          </w:rPrChange>
        </w:rPr>
        <w:pPrChange w:id="3048" w:author="Gavrilov, Evgeny" w:date="2015-12-11T15:16:00Z">
          <w:pPr>
            <w:pStyle w:val="ListParagraph"/>
            <w:ind w:hanging="360"/>
          </w:pPr>
        </w:pPrChange>
      </w:pPr>
      <w:ins w:id="3049" w:author="Kudryavtsev, Dmitry" w:date="2016-01-11T18:27:00Z">
        <w:del w:id="3050" w:author="Gavrilov, Evgeny" w:date="2016-01-18T14:41:00Z">
          <w:r w:rsidRPr="00E57738" w:rsidDel="00D201AD">
            <w:rPr>
              <w:color w:val="FF0000"/>
              <w:highlight w:val="yellow"/>
              <w:rPrChange w:id="3051" w:author="Kudryavtsev, Dmitry" w:date="2016-01-12T16:39:00Z">
                <w:rPr>
                  <w:highlight w:val="yellow"/>
                </w:rPr>
              </w:rPrChange>
            </w:rPr>
            <w:delText xml:space="preserve">Call_direction – </w:delText>
          </w:r>
        </w:del>
      </w:ins>
      <w:ins w:id="3052" w:author="Kudryavtsev, Dmitry" w:date="2016-01-11T18:29:00Z">
        <w:del w:id="3053" w:author="Gavrilov, Evgeny" w:date="2016-01-18T14:41:00Z">
          <w:r w:rsidRPr="00E57738" w:rsidDel="00D201AD">
            <w:rPr>
              <w:b/>
              <w:color w:val="FF0000"/>
              <w:highlight w:val="yellow"/>
              <w:rPrChange w:id="3054" w:author="Kudryavtsev, Dmitry" w:date="2016-01-12T16:39:00Z">
                <w:rPr>
                  <w:highlight w:val="yellow"/>
                </w:rPr>
              </w:rPrChange>
            </w:rPr>
            <w:delText>enum</w:delText>
          </w:r>
        </w:del>
      </w:ins>
      <w:ins w:id="3055" w:author="Kudryavtsev, Dmitry" w:date="2016-01-11T18:27:00Z">
        <w:del w:id="3056" w:author="Gavrilov, Evgeny" w:date="2016-01-18T14:41:00Z">
          <w:r w:rsidRPr="00E57738" w:rsidDel="00D201AD">
            <w:rPr>
              <w:color w:val="FF0000"/>
              <w:highlight w:val="yellow"/>
              <w:rPrChange w:id="3057" w:author="Kudryavtsev, Dmitry" w:date="2016-01-12T16:39:00Z">
                <w:rPr>
                  <w:highlight w:val="yellow"/>
                </w:rPr>
              </w:rPrChange>
            </w:rPr>
            <w:delText xml:space="preserve"> :</w:delText>
          </w:r>
        </w:del>
      </w:ins>
    </w:p>
    <w:p w14:paraId="16EB56D7" w14:textId="33F83C8F" w:rsidR="00324820" w:rsidRPr="00E57738" w:rsidDel="00D201AD" w:rsidRDefault="00324820">
      <w:pPr>
        <w:rPr>
          <w:ins w:id="3058" w:author="Kudryavtsev, Dmitry" w:date="2016-01-11T18:27:00Z"/>
          <w:del w:id="3059" w:author="Gavrilov, Evgeny" w:date="2016-01-18T14:41:00Z"/>
          <w:color w:val="FF0000"/>
          <w:highlight w:val="yellow"/>
          <w:rPrChange w:id="3060" w:author="Kudryavtsev, Dmitry" w:date="2016-01-12T16:39:00Z">
            <w:rPr>
              <w:ins w:id="3061" w:author="Kudryavtsev, Dmitry" w:date="2016-01-11T18:27:00Z"/>
              <w:del w:id="3062" w:author="Gavrilov, Evgeny" w:date="2016-01-18T14:41:00Z"/>
              <w:highlight w:val="yellow"/>
            </w:rPr>
          </w:rPrChange>
        </w:rPr>
        <w:pPrChange w:id="3063" w:author="Gavrilov, Evgeny" w:date="2015-12-11T15:16:00Z">
          <w:pPr>
            <w:pStyle w:val="ListParagraph"/>
            <w:ind w:hanging="360"/>
          </w:pPr>
        </w:pPrChange>
      </w:pPr>
      <w:ins w:id="3064" w:author="Kudryavtsev, Dmitry" w:date="2016-01-11T18:27:00Z">
        <w:del w:id="3065" w:author="Gavrilov, Evgeny" w:date="2016-01-18T14:41:00Z">
          <w:r w:rsidRPr="00E57738" w:rsidDel="00D201AD">
            <w:rPr>
              <w:color w:val="FF0000"/>
              <w:highlight w:val="yellow"/>
              <w:rPrChange w:id="3066" w:author="Kudryavtsev, Dmitry" w:date="2016-01-12T16:39:00Z">
                <w:rPr>
                  <w:highlight w:val="yellow"/>
                </w:rPr>
              </w:rPrChange>
            </w:rPr>
            <w:delText>Incoming = 0</w:delText>
          </w:r>
        </w:del>
      </w:ins>
    </w:p>
    <w:p w14:paraId="50690279" w14:textId="2271E83C" w:rsidR="00324820" w:rsidRPr="00E57738" w:rsidDel="00D201AD" w:rsidRDefault="00324820">
      <w:pPr>
        <w:rPr>
          <w:ins w:id="3067" w:author="Kudryavtsev, Dmitry" w:date="2016-01-11T18:34:00Z"/>
          <w:del w:id="3068" w:author="Gavrilov, Evgeny" w:date="2016-01-18T14:41:00Z"/>
          <w:color w:val="FF0000"/>
          <w:highlight w:val="yellow"/>
          <w:rPrChange w:id="3069" w:author="Kudryavtsev, Dmitry" w:date="2016-01-12T16:39:00Z">
            <w:rPr>
              <w:ins w:id="3070" w:author="Kudryavtsev, Dmitry" w:date="2016-01-11T18:34:00Z"/>
              <w:del w:id="3071" w:author="Gavrilov, Evgeny" w:date="2016-01-18T14:41:00Z"/>
              <w:highlight w:val="yellow"/>
            </w:rPr>
          </w:rPrChange>
        </w:rPr>
        <w:pPrChange w:id="3072" w:author="Gavrilov, Evgeny" w:date="2015-12-11T15:16:00Z">
          <w:pPr>
            <w:pStyle w:val="ListParagraph"/>
            <w:ind w:hanging="360"/>
          </w:pPr>
        </w:pPrChange>
      </w:pPr>
      <w:ins w:id="3073" w:author="Kudryavtsev, Dmitry" w:date="2016-01-11T18:28:00Z">
        <w:del w:id="3074" w:author="Gavrilov, Evgeny" w:date="2016-01-18T14:41:00Z">
          <w:r w:rsidRPr="00E57738" w:rsidDel="00D201AD">
            <w:rPr>
              <w:color w:val="FF0000"/>
              <w:highlight w:val="yellow"/>
              <w:rPrChange w:id="3075" w:author="Kudryavtsev, Dmitry" w:date="2016-01-12T16:39:00Z">
                <w:rPr>
                  <w:highlight w:val="yellow"/>
                </w:rPr>
              </w:rPrChange>
            </w:rPr>
            <w:delText>Outgoing =</w:delText>
          </w:r>
        </w:del>
      </w:ins>
      <w:ins w:id="3076" w:author="Kudryavtsev, Dmitry" w:date="2016-01-11T18:30:00Z">
        <w:del w:id="3077" w:author="Gavrilov, Evgeny" w:date="2016-01-18T14:41:00Z">
          <w:r w:rsidRPr="00E57738" w:rsidDel="00D201AD">
            <w:rPr>
              <w:color w:val="FF0000"/>
              <w:highlight w:val="yellow"/>
              <w:rPrChange w:id="3078" w:author="Kudryavtsev, Dmitry" w:date="2016-01-12T16:39:00Z">
                <w:rPr>
                  <w:highlight w:val="yellow"/>
                </w:rPr>
              </w:rPrChange>
            </w:rPr>
            <w:delText xml:space="preserve"> 1</w:delText>
          </w:r>
        </w:del>
      </w:ins>
    </w:p>
    <w:p w14:paraId="3AF284C5" w14:textId="06E71633" w:rsidR="00324820" w:rsidRPr="00E57738" w:rsidDel="00D201AD" w:rsidRDefault="00324820">
      <w:pPr>
        <w:rPr>
          <w:ins w:id="3079" w:author="Kudryavtsev, Dmitry" w:date="2016-01-11T18:30:00Z"/>
          <w:del w:id="3080" w:author="Gavrilov, Evgeny" w:date="2016-01-18T14:41:00Z"/>
          <w:color w:val="FF0000"/>
          <w:highlight w:val="yellow"/>
          <w:rPrChange w:id="3081" w:author="Kudryavtsev, Dmitry" w:date="2016-01-12T16:39:00Z">
            <w:rPr>
              <w:ins w:id="3082" w:author="Kudryavtsev, Dmitry" w:date="2016-01-11T18:30:00Z"/>
              <w:del w:id="3083" w:author="Gavrilov, Evgeny" w:date="2016-01-18T14:41:00Z"/>
              <w:highlight w:val="yellow"/>
            </w:rPr>
          </w:rPrChange>
        </w:rPr>
        <w:pPrChange w:id="3084" w:author="Gavrilov, Evgeny" w:date="2015-12-11T15:16:00Z">
          <w:pPr>
            <w:pStyle w:val="ListParagraph"/>
            <w:ind w:hanging="360"/>
          </w:pPr>
        </w:pPrChange>
      </w:pPr>
    </w:p>
    <w:p w14:paraId="2E8CA1D7" w14:textId="0B75B748" w:rsidR="00324820" w:rsidRPr="00E57738" w:rsidDel="00D201AD" w:rsidRDefault="00324820" w:rsidP="00324820">
      <w:pPr>
        <w:rPr>
          <w:ins w:id="3085" w:author="Kudryavtsev, Dmitry" w:date="2016-01-11T18:30:00Z"/>
          <w:del w:id="3086" w:author="Gavrilov, Evgeny" w:date="2016-01-18T14:41:00Z"/>
          <w:color w:val="FF0000"/>
          <w:highlight w:val="yellow"/>
          <w:rPrChange w:id="3087" w:author="Kudryavtsev, Dmitry" w:date="2016-01-12T16:39:00Z">
            <w:rPr>
              <w:ins w:id="3088" w:author="Kudryavtsev, Dmitry" w:date="2016-01-11T18:30:00Z"/>
              <w:del w:id="3089" w:author="Gavrilov, Evgeny" w:date="2016-01-18T14:41:00Z"/>
              <w:highlight w:val="yellow"/>
            </w:rPr>
          </w:rPrChange>
        </w:rPr>
      </w:pPr>
      <w:ins w:id="3090" w:author="Kudryavtsev, Dmitry" w:date="2016-01-11T18:30:00Z">
        <w:del w:id="3091" w:author="Gavrilov, Evgeny" w:date="2016-01-18T14:41:00Z">
          <w:r w:rsidRPr="00E57738" w:rsidDel="00D201AD">
            <w:rPr>
              <w:color w:val="FF0000"/>
              <w:highlight w:val="yellow"/>
              <w:rPrChange w:id="3092" w:author="Kudryavtsev, Dmitry" w:date="2016-01-12T16:39:00Z">
                <w:rPr>
                  <w:highlight w:val="yellow"/>
                </w:rPr>
              </w:rPrChange>
            </w:rPr>
            <w:delText xml:space="preserve">Call_end_status – </w:delText>
          </w:r>
          <w:r w:rsidRPr="00E57738" w:rsidDel="00D201AD">
            <w:rPr>
              <w:b/>
              <w:color w:val="FF0000"/>
              <w:highlight w:val="yellow"/>
              <w:rPrChange w:id="3093" w:author="Kudryavtsev, Dmitry" w:date="2016-01-12T16:39:00Z">
                <w:rPr>
                  <w:b/>
                  <w:highlight w:val="yellow"/>
                </w:rPr>
              </w:rPrChange>
            </w:rPr>
            <w:delText>enum</w:delText>
          </w:r>
          <w:r w:rsidRPr="00E57738" w:rsidDel="00D201AD">
            <w:rPr>
              <w:color w:val="FF0000"/>
              <w:highlight w:val="yellow"/>
              <w:rPrChange w:id="3094" w:author="Kudryavtsev, Dmitry" w:date="2016-01-12T16:39:00Z">
                <w:rPr>
                  <w:highlight w:val="yellow"/>
                </w:rPr>
              </w:rPrChange>
            </w:rPr>
            <w:delText xml:space="preserve"> :</w:delText>
          </w:r>
        </w:del>
      </w:ins>
    </w:p>
    <w:p w14:paraId="642978C4" w14:textId="3871F677" w:rsidR="00324820" w:rsidRPr="00E57738" w:rsidDel="00D201AD" w:rsidRDefault="00324820" w:rsidP="00324820">
      <w:pPr>
        <w:rPr>
          <w:ins w:id="3095" w:author="Kudryavtsev, Dmitry" w:date="2016-01-11T18:30:00Z"/>
          <w:del w:id="3096" w:author="Gavrilov, Evgeny" w:date="2016-01-18T14:41:00Z"/>
          <w:color w:val="FF0000"/>
          <w:highlight w:val="yellow"/>
          <w:rPrChange w:id="3097" w:author="Kudryavtsev, Dmitry" w:date="2016-01-12T16:39:00Z">
            <w:rPr>
              <w:ins w:id="3098" w:author="Kudryavtsev, Dmitry" w:date="2016-01-11T18:30:00Z"/>
              <w:del w:id="3099" w:author="Gavrilov, Evgeny" w:date="2016-01-18T14:41:00Z"/>
              <w:highlight w:val="yellow"/>
            </w:rPr>
          </w:rPrChange>
        </w:rPr>
      </w:pPr>
      <w:ins w:id="3100" w:author="Kudryavtsev, Dmitry" w:date="2016-01-11T18:31:00Z">
        <w:del w:id="3101" w:author="Gavrilov, Evgeny" w:date="2016-01-18T14:41:00Z">
          <w:r w:rsidRPr="00E57738" w:rsidDel="00D201AD">
            <w:rPr>
              <w:color w:val="FF0000"/>
              <w:highlight w:val="yellow"/>
              <w:rPrChange w:id="3102" w:author="Kudryavtsev, Dmitry" w:date="2016-01-12T16:39:00Z">
                <w:rPr>
                  <w:highlight w:val="yellow"/>
                </w:rPr>
              </w:rPrChange>
            </w:rPr>
            <w:delText>Normally</w:delText>
          </w:r>
        </w:del>
      </w:ins>
      <w:ins w:id="3103" w:author="Kudryavtsev, Dmitry" w:date="2016-01-11T18:30:00Z">
        <w:del w:id="3104" w:author="Gavrilov, Evgeny" w:date="2016-01-18T14:41:00Z">
          <w:r w:rsidRPr="00E57738" w:rsidDel="00D201AD">
            <w:rPr>
              <w:color w:val="FF0000"/>
              <w:highlight w:val="yellow"/>
              <w:rPrChange w:id="3105" w:author="Kudryavtsev, Dmitry" w:date="2016-01-12T16:39:00Z">
                <w:rPr>
                  <w:highlight w:val="yellow"/>
                </w:rPr>
              </w:rPrChange>
            </w:rPr>
            <w:delText xml:space="preserve"> = 0</w:delText>
          </w:r>
        </w:del>
      </w:ins>
    </w:p>
    <w:p w14:paraId="0BA995AB" w14:textId="16F92EEC" w:rsidR="00324820" w:rsidDel="00D201AD" w:rsidRDefault="00324820" w:rsidP="00490F28">
      <w:pPr>
        <w:rPr>
          <w:del w:id="3106" w:author="Gavrilov, Evgeny" w:date="2016-01-18T14:41:00Z"/>
          <w:color w:val="FF0000"/>
          <w:highlight w:val="yellow"/>
        </w:rPr>
      </w:pPr>
      <w:ins w:id="3107" w:author="Kudryavtsev, Dmitry" w:date="2016-01-11T18:31:00Z">
        <w:del w:id="3108" w:author="Gavrilov, Evgeny" w:date="2016-01-18T14:41:00Z">
          <w:r w:rsidRPr="00E57738" w:rsidDel="00D201AD">
            <w:rPr>
              <w:color w:val="FF0000"/>
              <w:highlight w:val="yellow"/>
              <w:rPrChange w:id="3109" w:author="Kudryavtsev, Dmitry" w:date="2016-01-12T16:39:00Z">
                <w:rPr>
                  <w:highlight w:val="yellow"/>
                </w:rPr>
              </w:rPrChange>
            </w:rPr>
            <w:delText>Abnormally</w:delText>
          </w:r>
        </w:del>
      </w:ins>
      <w:ins w:id="3110" w:author="Kudryavtsev, Dmitry" w:date="2016-01-11T18:30:00Z">
        <w:del w:id="3111" w:author="Gavrilov, Evgeny" w:date="2016-01-18T14:41:00Z">
          <w:r w:rsidRPr="00E57738" w:rsidDel="00D201AD">
            <w:rPr>
              <w:color w:val="FF0000"/>
              <w:highlight w:val="yellow"/>
              <w:rPrChange w:id="3112" w:author="Kudryavtsev, Dmitry" w:date="2016-01-12T16:39:00Z">
                <w:rPr>
                  <w:highlight w:val="yellow"/>
                </w:rPr>
              </w:rPrChange>
            </w:rPr>
            <w:delText xml:space="preserve"> = 1</w:delText>
          </w:r>
        </w:del>
      </w:ins>
    </w:p>
    <w:p w14:paraId="5380BA2F" w14:textId="7089C8EF" w:rsidR="00E57738" w:rsidDel="00D201AD" w:rsidRDefault="00E57738">
      <w:pPr>
        <w:rPr>
          <w:ins w:id="3113" w:author="Kudryavtsev, Dmitry" w:date="2016-01-12T16:39:00Z"/>
          <w:del w:id="3114" w:author="Gavrilov, Evgeny" w:date="2016-01-18T14:41:00Z"/>
          <w:color w:val="FF0000"/>
          <w:highlight w:val="yellow"/>
        </w:rPr>
        <w:pPrChange w:id="3115" w:author="Gavrilov, Evgeny" w:date="2015-12-11T15:16:00Z">
          <w:pPr>
            <w:pStyle w:val="ListParagraph"/>
            <w:ind w:hanging="360"/>
          </w:pPr>
        </w:pPrChange>
      </w:pPr>
    </w:p>
    <w:p w14:paraId="0C738B86" w14:textId="70EE6851" w:rsidR="00E57738" w:rsidDel="00D201AD" w:rsidRDefault="00E57738">
      <w:pPr>
        <w:rPr>
          <w:ins w:id="3116" w:author="Kudryavtsev, Dmitry" w:date="2016-01-12T16:39:00Z"/>
          <w:del w:id="3117" w:author="Gavrilov, Evgeny" w:date="2016-01-18T14:41:00Z"/>
          <w:color w:val="FF0000"/>
          <w:highlight w:val="yellow"/>
        </w:rPr>
        <w:pPrChange w:id="3118" w:author="Gavrilov, Evgeny" w:date="2015-12-11T15:16:00Z">
          <w:pPr>
            <w:pStyle w:val="ListParagraph"/>
            <w:ind w:hanging="360"/>
          </w:pPr>
        </w:pPrChange>
      </w:pPr>
    </w:p>
    <w:p w14:paraId="5346DB6B" w14:textId="43B08571" w:rsidR="00E57738" w:rsidDel="00D201AD" w:rsidRDefault="00E57738" w:rsidP="00E57738">
      <w:pPr>
        <w:rPr>
          <w:ins w:id="3119" w:author="Kudryavtsev, Dmitry" w:date="2016-01-12T16:39:00Z"/>
          <w:del w:id="3120" w:author="Gavrilov, Evgeny" w:date="2016-01-18T14:41:00Z"/>
          <w:color w:val="FF0000"/>
          <w:highlight w:val="yellow"/>
        </w:rPr>
      </w:pPr>
      <w:ins w:id="3121" w:author="Kudryavtsev, Dmitry" w:date="2016-01-12T16:39:00Z">
        <w:del w:id="3122" w:author="Gavrilov, Evgeny" w:date="2016-01-18T14:41:00Z">
          <w:r w:rsidRPr="000E23A7" w:rsidDel="00D201AD">
            <w:rPr>
              <w:color w:val="FF0000"/>
              <w:highlight w:val="yellow"/>
            </w:rPr>
            <w:delText>Call_end_</w:delText>
          </w:r>
        </w:del>
      </w:ins>
      <w:ins w:id="3123" w:author="Kudryavtsev, Dmitry" w:date="2016-01-12T16:40:00Z">
        <w:del w:id="3124" w:author="Gavrilov, Evgeny" w:date="2016-01-18T14:41:00Z">
          <w:r w:rsidDel="00D201AD">
            <w:rPr>
              <w:color w:val="FF0000"/>
              <w:highlight w:val="yellow"/>
            </w:rPr>
            <w:delText>information</w:delText>
          </w:r>
        </w:del>
      </w:ins>
      <w:ins w:id="3125" w:author="Kudryavtsev, Dmitry" w:date="2016-01-12T16:39:00Z">
        <w:del w:id="3126" w:author="Gavrilov, Evgeny" w:date="2016-01-18T14:41:00Z">
          <w:r w:rsidRPr="000E23A7" w:rsidDel="00D201AD">
            <w:rPr>
              <w:color w:val="FF0000"/>
              <w:highlight w:val="yellow"/>
            </w:rPr>
            <w:delText xml:space="preserve"> – </w:delText>
          </w:r>
        </w:del>
      </w:ins>
      <w:ins w:id="3127" w:author="Kudryavtsev, Dmitry" w:date="2016-01-12T17:27:00Z">
        <w:del w:id="3128" w:author="Gavrilov, Evgeny" w:date="2016-01-18T14:41:00Z">
          <w:r w:rsidR="004B3FFA" w:rsidDel="00D201AD">
            <w:rPr>
              <w:b/>
              <w:color w:val="FF0000"/>
              <w:highlight w:val="yellow"/>
            </w:rPr>
            <w:delText>string</w:delText>
          </w:r>
        </w:del>
      </w:ins>
      <w:ins w:id="3129" w:author="Kudryavtsev, Dmitry" w:date="2016-01-12T16:39:00Z">
        <w:del w:id="3130" w:author="Gavrilov, Evgeny" w:date="2016-01-18T14:41:00Z">
          <w:r w:rsidR="004B3FFA" w:rsidDel="00D201AD">
            <w:rPr>
              <w:color w:val="FF0000"/>
              <w:highlight w:val="yellow"/>
            </w:rPr>
            <w:delText xml:space="preserve"> ,example, NormalCallClearing</w:delText>
          </w:r>
        </w:del>
      </w:ins>
    </w:p>
    <w:p w14:paraId="133AD9B4" w14:textId="65FC0BCD" w:rsidR="00324820" w:rsidRPr="00E57738" w:rsidDel="00D201AD" w:rsidRDefault="00324820" w:rsidP="00490F28">
      <w:pPr>
        <w:rPr>
          <w:ins w:id="3131" w:author="Kudryavtsev, Dmitry" w:date="2016-01-11T18:32:00Z"/>
          <w:del w:id="3132" w:author="Gavrilov, Evgeny" w:date="2016-01-18T14:41:00Z"/>
          <w:color w:val="FF0000"/>
          <w:highlight w:val="yellow"/>
          <w:rPrChange w:id="3133" w:author="Kudryavtsev, Dmitry" w:date="2016-01-12T16:39:00Z">
            <w:rPr>
              <w:ins w:id="3134" w:author="Kudryavtsev, Dmitry" w:date="2016-01-11T18:32:00Z"/>
              <w:del w:id="3135" w:author="Gavrilov, Evgeny" w:date="2016-01-18T14:41:00Z"/>
              <w:highlight w:val="yellow"/>
            </w:rPr>
          </w:rPrChange>
        </w:rPr>
      </w:pPr>
    </w:p>
    <w:p w14:paraId="52D85D88" w14:textId="01F20479" w:rsidR="00D2742D" w:rsidRPr="00E57738" w:rsidDel="00D201AD" w:rsidRDefault="00D2742D" w:rsidP="00D2742D">
      <w:pPr>
        <w:autoSpaceDE w:val="0"/>
        <w:autoSpaceDN w:val="0"/>
        <w:rPr>
          <w:ins w:id="3136" w:author="Kudryavtsev, Dmitry" w:date="2016-01-11T18:45:00Z"/>
          <w:del w:id="3137" w:author="Gavrilov, Evgeny" w:date="2016-01-18T14:41:00Z"/>
          <w:color w:val="FF0000"/>
          <w:highlight w:val="yellow"/>
          <w:rPrChange w:id="3138" w:author="Kudryavtsev, Dmitry" w:date="2016-01-12T16:39:00Z">
            <w:rPr>
              <w:ins w:id="3139" w:author="Kudryavtsev, Dmitry" w:date="2016-01-11T18:45:00Z"/>
              <w:del w:id="3140" w:author="Gavrilov, Evgeny" w:date="2016-01-18T14:41:00Z"/>
              <w:highlight w:val="yellow"/>
            </w:rPr>
          </w:rPrChange>
        </w:rPr>
      </w:pPr>
      <w:ins w:id="3141" w:author="Kudryavtsev, Dmitry" w:date="2016-01-11T18:45:00Z">
        <w:del w:id="3142" w:author="Gavrilov, Evgeny" w:date="2016-01-18T14:41:00Z">
          <w:r w:rsidRPr="00E57738" w:rsidDel="00D201AD">
            <w:rPr>
              <w:color w:val="FF0000"/>
              <w:highlight w:val="yellow"/>
              <w:rPrChange w:id="3143" w:author="Kudryavtsev, Dmitry" w:date="2016-01-12T16:39:00Z">
                <w:rPr>
                  <w:highlight w:val="yellow"/>
                </w:rPr>
              </w:rPrChange>
            </w:rPr>
            <w:delText xml:space="preserve">Call_id – </w:delText>
          </w:r>
          <w:r w:rsidRPr="00E57738" w:rsidDel="00D201AD">
            <w:rPr>
              <w:b/>
              <w:color w:val="FF0000"/>
              <w:highlight w:val="yellow"/>
              <w:rPrChange w:id="3144" w:author="Kudryavtsev, Dmitry" w:date="2016-01-12T16:39:00Z">
                <w:rPr>
                  <w:b/>
                  <w:highlight w:val="yellow"/>
                </w:rPr>
              </w:rPrChange>
            </w:rPr>
            <w:delText>String ,</w:delText>
          </w:r>
          <w:r w:rsidRPr="00E57738" w:rsidDel="00D201AD">
            <w:rPr>
              <w:color w:val="FF0000"/>
              <w:highlight w:val="yellow"/>
              <w:rPrChange w:id="3145" w:author="Kudryavtsev, Dmitry" w:date="2016-01-12T16:39:00Z">
                <w:rPr>
                  <w:highlight w:val="yellow"/>
                </w:rPr>
              </w:rPrChange>
            </w:rPr>
            <w:delText xml:space="preserve"> example 123e4567-e89b-12d3-a456-426655440000 </w:delText>
          </w:r>
        </w:del>
      </w:ins>
    </w:p>
    <w:p w14:paraId="301E027F" w14:textId="3CA23AAC" w:rsidR="00324820" w:rsidRPr="00324820" w:rsidDel="00D201AD" w:rsidRDefault="00324820">
      <w:pPr>
        <w:rPr>
          <w:ins w:id="3146" w:author="Kudryavtsev, Dmitry" w:date="2016-01-11T18:30:00Z"/>
          <w:del w:id="3147" w:author="Gavrilov, Evgeny" w:date="2016-01-18T14:41:00Z"/>
          <w:highlight w:val="yellow"/>
          <w:rPrChange w:id="3148" w:author="Kudryavtsev, Dmitry" w:date="2016-01-11T18:32:00Z">
            <w:rPr>
              <w:ins w:id="3149" w:author="Kudryavtsev, Dmitry" w:date="2016-01-11T18:30:00Z"/>
              <w:del w:id="3150" w:author="Gavrilov, Evgeny" w:date="2016-01-18T14:41:00Z"/>
              <w:rFonts w:ascii="Times New Roman" w:hAnsi="Times New Roman"/>
              <w:lang w:val="ru-RU"/>
            </w:rPr>
          </w:rPrChange>
        </w:rPr>
        <w:pPrChange w:id="3151" w:author="Gavrilov, Evgeny" w:date="2015-12-11T15:16:00Z">
          <w:pPr>
            <w:pStyle w:val="ListParagraph"/>
            <w:ind w:hanging="360"/>
          </w:pPr>
        </w:pPrChange>
      </w:pPr>
    </w:p>
    <w:p w14:paraId="2354C054" w14:textId="77777777" w:rsidR="00072B2C" w:rsidRDefault="00072B2C" w:rsidP="002F617E"/>
    <w:p w14:paraId="659B7B88" w14:textId="77777777" w:rsidR="00F46916" w:rsidRDefault="00ED52AC">
      <w:pPr>
        <w:pStyle w:val="Heading3"/>
        <w:jc w:val="both"/>
        <w:rPr>
          <w:ins w:id="3152" w:author="Gavrilov, Evgeny" w:date="2015-11-30T16:47:00Z"/>
          <w:rFonts w:ascii="Calibri" w:eastAsiaTheme="minorHAnsi" w:hAnsi="Calibri" w:cs="Times New Roman"/>
          <w:color w:val="auto"/>
          <w:sz w:val="22"/>
          <w:szCs w:val="22"/>
        </w:rPr>
      </w:pPr>
      <w:bookmarkStart w:id="3153" w:name="_Toc433815567"/>
      <w:bookmarkStart w:id="3154" w:name="_Toc448150089"/>
      <w:ins w:id="3155" w:author="Gavrilov, Evgeny" w:date="2015-11-03T16:09:00Z">
        <w:r>
          <w:t xml:space="preserve">6.1.2 </w:t>
        </w:r>
      </w:ins>
      <w:r w:rsidR="002F3162" w:rsidRPr="001809C4">
        <w:rPr>
          <w:rFonts w:ascii="Calibri" w:eastAsiaTheme="minorHAnsi" w:hAnsi="Calibri" w:cs="Times New Roman"/>
          <w:color w:val="auto"/>
          <w:sz w:val="22"/>
          <w:szCs w:val="22"/>
          <w:rPrChange w:id="3156" w:author="Gavrilov, Evgeny" w:date="2015-11-30T16:36:00Z">
            <w:rPr/>
          </w:rPrChange>
        </w:rPr>
        <w:t>Logs</w:t>
      </w:r>
      <w:bookmarkEnd w:id="3153"/>
      <w:ins w:id="3157" w:author="Gavrilov, Evgeny" w:date="2015-11-30T16:34:00Z">
        <w:r w:rsidR="001809C4" w:rsidRPr="001809C4">
          <w:rPr>
            <w:rFonts w:ascii="Calibri" w:eastAsiaTheme="minorHAnsi" w:hAnsi="Calibri" w:cs="Times New Roman"/>
            <w:color w:val="auto"/>
            <w:sz w:val="22"/>
            <w:szCs w:val="22"/>
            <w:rPrChange w:id="3158" w:author="Gavrilov, Evgeny" w:date="2015-11-30T16:36:00Z">
              <w:rPr/>
            </w:rPrChange>
          </w:rPr>
          <w:t>.</w:t>
        </w:r>
        <w:bookmarkEnd w:id="3154"/>
        <w:r w:rsidR="001809C4" w:rsidRPr="001809C4">
          <w:rPr>
            <w:rFonts w:ascii="Calibri" w:eastAsiaTheme="minorHAnsi" w:hAnsi="Calibri" w:cs="Times New Roman"/>
            <w:color w:val="auto"/>
            <w:sz w:val="22"/>
            <w:szCs w:val="22"/>
            <w:rPrChange w:id="3159" w:author="Gavrilov, Evgeny" w:date="2015-11-30T16:36:00Z">
              <w:rPr/>
            </w:rPrChange>
          </w:rPr>
          <w:t xml:space="preserve"> </w:t>
        </w:r>
      </w:ins>
    </w:p>
    <w:p w14:paraId="3C2BF4C8" w14:textId="77777777" w:rsidR="00F46916" w:rsidRDefault="00F46916">
      <w:pPr>
        <w:pStyle w:val="Heading3"/>
        <w:jc w:val="both"/>
        <w:rPr>
          <w:ins w:id="3160" w:author="Gavrilov, Evgeny" w:date="2015-11-30T16:47:00Z"/>
          <w:rFonts w:ascii="Calibri" w:eastAsiaTheme="minorHAnsi" w:hAnsi="Calibri" w:cs="Times New Roman"/>
          <w:color w:val="auto"/>
          <w:sz w:val="22"/>
          <w:szCs w:val="22"/>
        </w:rPr>
      </w:pPr>
    </w:p>
    <w:p w14:paraId="4D25CC24" w14:textId="66EEFD47" w:rsidR="00A37D23" w:rsidRPr="0068684D" w:rsidRDefault="00E434F0">
      <w:pPr>
        <w:pStyle w:val="Ooma"/>
        <w:spacing w:before="0" w:after="0"/>
        <w:ind w:firstLine="284"/>
        <w:rPr>
          <w:ins w:id="3161" w:author="Gavrilov, Evgeny" w:date="2015-11-30T16:56:00Z"/>
          <w:b/>
          <w:i/>
          <w:color w:val="0070C0"/>
          <w:lang w:val="en-US"/>
          <w:rPrChange w:id="3162" w:author="Gavrilov, Evgeny" w:date="2016-04-11T14:38:00Z">
            <w:rPr>
              <w:ins w:id="3163" w:author="Gavrilov, Evgeny" w:date="2015-11-30T16:56:00Z"/>
              <w:b/>
              <w:i/>
              <w:color w:val="0070C0"/>
            </w:rPr>
          </w:rPrChange>
        </w:rPr>
        <w:pPrChange w:id="3164" w:author="Gavrilov, Evgeny" w:date="2015-12-02T13:36:00Z">
          <w:pPr>
            <w:pStyle w:val="Heading3"/>
            <w:jc w:val="both"/>
          </w:pPr>
        </w:pPrChange>
      </w:pPr>
      <w:ins w:id="3165" w:author="Gavrilov, Evgeny" w:date="2015-11-30T16:55:00Z">
        <w:r w:rsidRPr="00E434F0">
          <w:rPr>
            <w:b/>
            <w:i/>
            <w:color w:val="0070C0"/>
            <w:lang w:val="en-US"/>
            <w:rPrChange w:id="3166" w:author="Gavrilov, Evgeny" w:date="2015-11-30T16:56:00Z">
              <w:rPr>
                <w:rFonts w:eastAsiaTheme="minorHAnsi"/>
                <w:sz w:val="22"/>
                <w:szCs w:val="22"/>
              </w:rPr>
            </w:rPrChange>
          </w:rPr>
          <w:t xml:space="preserve">Note! </w:t>
        </w:r>
      </w:ins>
      <w:ins w:id="3167" w:author="Gavrilov, Evgeny" w:date="2015-11-30T16:34:00Z">
        <w:r w:rsidR="001809C4" w:rsidRPr="00E434F0">
          <w:rPr>
            <w:b/>
            <w:i/>
            <w:color w:val="0070C0"/>
            <w:lang w:val="en-US"/>
            <w:rPrChange w:id="3168" w:author="Gavrilov, Evgeny" w:date="2015-11-30T16:56:00Z">
              <w:rPr/>
            </w:rPrChange>
          </w:rPr>
          <w:t xml:space="preserve">In </w:t>
        </w:r>
      </w:ins>
      <w:ins w:id="3169" w:author="Gavrilov, Evgeny" w:date="2015-11-30T16:36:00Z">
        <w:r w:rsidR="001809C4" w:rsidRPr="00E434F0">
          <w:rPr>
            <w:b/>
            <w:i/>
            <w:color w:val="0070C0"/>
            <w:lang w:val="en-US"/>
            <w:rPrChange w:id="3170" w:author="Gavrilov, Evgeny" w:date="2015-11-30T16:56:00Z">
              <w:rPr>
                <w:rFonts w:eastAsiaTheme="minorHAnsi"/>
                <w:sz w:val="22"/>
                <w:szCs w:val="22"/>
              </w:rPr>
            </w:rPrChange>
          </w:rPr>
          <w:t>a</w:t>
        </w:r>
      </w:ins>
      <w:ins w:id="3171" w:author="Gavrilov, Evgeny" w:date="2015-11-30T16:34:00Z">
        <w:r w:rsidR="001809C4" w:rsidRPr="00E434F0">
          <w:rPr>
            <w:b/>
            <w:i/>
            <w:color w:val="0070C0"/>
            <w:lang w:val="en-US"/>
            <w:rPrChange w:id="3172" w:author="Gavrilov, Evgeny" w:date="2015-11-30T16:56:00Z">
              <w:rPr/>
            </w:rPrChange>
          </w:rPr>
          <w:t xml:space="preserve"> first phase of development </w:t>
        </w:r>
      </w:ins>
      <w:ins w:id="3173" w:author="Gavrilov, Evgeny" w:date="2015-11-30T18:02:00Z">
        <w:r w:rsidR="00A40AC7">
          <w:rPr>
            <w:b/>
            <w:i/>
            <w:color w:val="0070C0"/>
            <w:lang w:val="en-US"/>
          </w:rPr>
          <w:t xml:space="preserve">an </w:t>
        </w:r>
      </w:ins>
      <w:ins w:id="3174" w:author="Gavrilov, Evgeny" w:date="2015-11-30T16:44:00Z">
        <w:r w:rsidR="00306067" w:rsidRPr="00E434F0">
          <w:rPr>
            <w:b/>
            <w:i/>
            <w:color w:val="0070C0"/>
            <w:lang w:val="en-US"/>
            <w:rPrChange w:id="3175" w:author="Gavrilov, Evgeny" w:date="2015-11-30T16:56:00Z">
              <w:rPr>
                <w:rFonts w:eastAsiaTheme="minorHAnsi"/>
                <w:sz w:val="22"/>
                <w:szCs w:val="22"/>
              </w:rPr>
            </w:rPrChange>
          </w:rPr>
          <w:t>upload</w:t>
        </w:r>
      </w:ins>
      <w:ins w:id="3176" w:author="Gavrilov, Evgeny" w:date="2015-11-30T16:34:00Z">
        <w:r w:rsidR="001809C4" w:rsidRPr="00E434F0">
          <w:rPr>
            <w:b/>
            <w:i/>
            <w:color w:val="0070C0"/>
            <w:lang w:val="en-US"/>
            <w:rPrChange w:id="3177" w:author="Gavrilov, Evgeny" w:date="2015-11-30T16:56:00Z">
              <w:rPr/>
            </w:rPrChange>
          </w:rPr>
          <w:t xml:space="preserve"> of logs will </w:t>
        </w:r>
      </w:ins>
      <w:ins w:id="3178" w:author="Gavrilov, Evgeny" w:date="2015-11-30T18:02:00Z">
        <w:r w:rsidR="00A40AC7">
          <w:rPr>
            <w:b/>
            <w:i/>
            <w:color w:val="0070C0"/>
            <w:lang w:val="en-US"/>
          </w:rPr>
          <w:t xml:space="preserve">not </w:t>
        </w:r>
      </w:ins>
      <w:ins w:id="3179" w:author="Gavrilov, Evgeny" w:date="2015-11-30T16:34:00Z">
        <w:r w:rsidR="001809C4" w:rsidRPr="00E434F0">
          <w:rPr>
            <w:b/>
            <w:i/>
            <w:color w:val="0070C0"/>
            <w:lang w:val="en-US"/>
            <w:rPrChange w:id="3180" w:author="Gavrilov, Evgeny" w:date="2015-11-30T16:56:00Z">
              <w:rPr/>
            </w:rPrChange>
          </w:rPr>
          <w:t>be implemented.</w:t>
        </w:r>
      </w:ins>
      <w:ins w:id="3181" w:author="Gavrilov, Evgeny" w:date="2015-11-30T16:36:00Z">
        <w:r w:rsidR="001809C4" w:rsidRPr="00E434F0">
          <w:rPr>
            <w:b/>
            <w:i/>
            <w:color w:val="0070C0"/>
            <w:lang w:val="en-US"/>
            <w:rPrChange w:id="3182" w:author="Gavrilov, Evgeny" w:date="2015-11-30T16:56:00Z">
              <w:rPr>
                <w:rFonts w:eastAsiaTheme="minorHAnsi"/>
                <w:sz w:val="22"/>
                <w:szCs w:val="22"/>
              </w:rPr>
            </w:rPrChange>
          </w:rPr>
          <w:t xml:space="preserve"> </w:t>
        </w:r>
      </w:ins>
      <w:ins w:id="3183" w:author="Gavrilov, Evgeny" w:date="2015-11-30T16:55:00Z">
        <w:r w:rsidRPr="00E434F0">
          <w:rPr>
            <w:b/>
            <w:i/>
            <w:color w:val="0070C0"/>
            <w:lang w:val="en-US"/>
            <w:rPrChange w:id="3184" w:author="Gavrilov, Evgeny" w:date="2015-11-30T16:56:00Z">
              <w:rPr>
                <w:rFonts w:eastAsiaTheme="minorHAnsi"/>
                <w:sz w:val="22"/>
                <w:szCs w:val="22"/>
              </w:rPr>
            </w:rPrChange>
          </w:rPr>
          <w:t xml:space="preserve">It </w:t>
        </w:r>
      </w:ins>
      <w:ins w:id="3185" w:author="Gavrilov, Evgeny" w:date="2015-11-30T16:46:00Z">
        <w:r w:rsidR="00F46916" w:rsidRPr="00E434F0">
          <w:rPr>
            <w:b/>
            <w:i/>
            <w:color w:val="0070C0"/>
            <w:lang w:val="en-US"/>
            <w:rPrChange w:id="3186" w:author="Gavrilov, Evgeny" w:date="2015-11-30T16:56:00Z">
              <w:rPr/>
            </w:rPrChange>
          </w:rPr>
          <w:t xml:space="preserve">will take place in </w:t>
        </w:r>
      </w:ins>
      <w:ins w:id="3187" w:author="Gavrilov, Evgeny" w:date="2015-11-30T16:47:00Z">
        <w:r w:rsidR="00F46916" w:rsidRPr="00E434F0">
          <w:rPr>
            <w:b/>
            <w:i/>
            <w:color w:val="0070C0"/>
            <w:lang w:val="en-US"/>
            <w:rPrChange w:id="3188" w:author="Gavrilov, Evgeny" w:date="2015-11-30T16:56:00Z">
              <w:rPr>
                <w:rFonts w:eastAsiaTheme="minorHAnsi"/>
                <w:sz w:val="22"/>
                <w:szCs w:val="22"/>
              </w:rPr>
            </w:rPrChange>
          </w:rPr>
          <w:t>a second phase</w:t>
        </w:r>
      </w:ins>
      <w:ins w:id="3189" w:author="Gavrilov, Evgeny" w:date="2015-11-30T16:38:00Z">
        <w:r w:rsidR="001809C4" w:rsidRPr="00E434F0">
          <w:rPr>
            <w:b/>
            <w:i/>
            <w:color w:val="0070C0"/>
            <w:lang w:val="en-US"/>
            <w:rPrChange w:id="3190" w:author="Gavrilov, Evgeny" w:date="2015-11-30T16:56:00Z">
              <w:rPr>
                <w:rFonts w:eastAsiaTheme="minorHAnsi"/>
                <w:sz w:val="22"/>
                <w:szCs w:val="22"/>
              </w:rPr>
            </w:rPrChange>
          </w:rPr>
          <w:t>.</w:t>
        </w:r>
      </w:ins>
      <w:ins w:id="3191" w:author="Gavrilov, Evgeny" w:date="2015-11-30T16:34:00Z">
        <w:r w:rsidR="001809C4" w:rsidRPr="00E434F0">
          <w:rPr>
            <w:b/>
            <w:i/>
            <w:color w:val="0070C0"/>
            <w:lang w:val="en-US"/>
            <w:rPrChange w:id="3192" w:author="Gavrilov, Evgeny" w:date="2015-11-30T16:56:00Z">
              <w:rPr/>
            </w:rPrChange>
          </w:rPr>
          <w:t xml:space="preserve"> </w:t>
        </w:r>
      </w:ins>
    </w:p>
    <w:p w14:paraId="119D6AA4" w14:textId="77777777" w:rsidR="00E434F0" w:rsidRPr="0068684D" w:rsidRDefault="00E434F0">
      <w:pPr>
        <w:pStyle w:val="Ooma"/>
        <w:spacing w:before="0" w:after="0"/>
        <w:rPr>
          <w:b/>
          <w:i/>
          <w:color w:val="0070C0"/>
          <w:lang w:val="en-US"/>
          <w:rPrChange w:id="3193" w:author="Gavrilov, Evgeny" w:date="2016-04-11T14:38:00Z">
            <w:rPr/>
          </w:rPrChange>
        </w:rPr>
        <w:pPrChange w:id="3194" w:author="Gavrilov, Evgeny" w:date="2015-11-30T16:56:00Z">
          <w:pPr>
            <w:pStyle w:val="Heading3"/>
            <w:jc w:val="both"/>
          </w:pPr>
        </w:pPrChange>
      </w:pPr>
    </w:p>
    <w:p w14:paraId="0B9762B3" w14:textId="77777777" w:rsidR="002F3162" w:rsidRDefault="002F3162" w:rsidP="00743295">
      <w:pPr>
        <w:ind w:firstLine="567"/>
        <w:jc w:val="both"/>
      </w:pPr>
      <w:r>
        <w:t>Format :</w:t>
      </w:r>
    </w:p>
    <w:p w14:paraId="49B2302A" w14:textId="77777777" w:rsidR="002F3162" w:rsidRDefault="002F3162" w:rsidP="00743295">
      <w:pPr>
        <w:ind w:firstLine="567"/>
        <w:jc w:val="both"/>
      </w:pPr>
      <w:r>
        <w:t xml:space="preserve">        "_id":  MonogDB row ID</w:t>
      </w:r>
    </w:p>
    <w:p w14:paraId="53EE8B81" w14:textId="77777777" w:rsidR="002F3162" w:rsidRDefault="002F3162" w:rsidP="00743295">
      <w:pPr>
        <w:ind w:firstLine="567"/>
        <w:jc w:val="both"/>
      </w:pPr>
      <w:r>
        <w:t xml:space="preserve">        "sessionid" :  SessionID</w:t>
      </w:r>
    </w:p>
    <w:p w14:paraId="016AC250" w14:textId="77777777" w:rsidR="002F3162" w:rsidRDefault="002F3162" w:rsidP="00743295">
      <w:pPr>
        <w:ind w:firstLine="567"/>
        <w:jc w:val="both"/>
      </w:pPr>
      <w:r>
        <w:t xml:space="preserve">        "devid" : DeviceID</w:t>
      </w:r>
    </w:p>
    <w:p w14:paraId="77AD207F" w14:textId="0818FD67" w:rsidR="002F3162" w:rsidRDefault="002F3162" w:rsidP="00743295">
      <w:pPr>
        <w:ind w:firstLine="567"/>
        <w:jc w:val="both"/>
      </w:pPr>
      <w:r>
        <w:t xml:space="preserve">        "created_date": Date and time when server save</w:t>
      </w:r>
      <w:r w:rsidR="0017746D">
        <w:t>s</w:t>
      </w:r>
      <w:r>
        <w:t xml:space="preserve"> this event</w:t>
      </w:r>
    </w:p>
    <w:p w14:paraId="47C49323" w14:textId="77777777" w:rsidR="002F3162" w:rsidRDefault="002F3162" w:rsidP="00743295">
      <w:pPr>
        <w:ind w:firstLine="567"/>
        <w:jc w:val="both"/>
      </w:pPr>
      <w:r>
        <w:t xml:space="preserve">        "client_date": Date and time when event was generated</w:t>
      </w:r>
    </w:p>
    <w:p w14:paraId="45519135" w14:textId="6339670D" w:rsidR="002F3162" w:rsidRDefault="002F3162" w:rsidP="00743295">
      <w:pPr>
        <w:ind w:firstLine="567"/>
        <w:jc w:val="both"/>
      </w:pPr>
      <w:r>
        <w:lastRenderedPageBreak/>
        <w:t xml:space="preserve">        </w:t>
      </w:r>
      <w:r w:rsidR="005770D6">
        <w:t>"log_level" – level of this log</w:t>
      </w:r>
    </w:p>
    <w:p w14:paraId="632D8013" w14:textId="06BABE74" w:rsidR="00EF0300" w:rsidRPr="00743295" w:rsidRDefault="005770D6"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tab/>
      </w:r>
      <w:r>
        <w:tab/>
      </w:r>
      <w:r w:rsidR="00EF0300" w:rsidRPr="00743295">
        <w:rPr>
          <w:rFonts w:asciiTheme="minorHAnsi" w:hAnsiTheme="minorHAnsi"/>
        </w:rPr>
        <w:t>0: 'EMERGENCY'</w:t>
      </w:r>
    </w:p>
    <w:p w14:paraId="639756A1" w14:textId="685033FE"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1: 'ALERT'</w:t>
      </w:r>
    </w:p>
    <w:p w14:paraId="3FE356C0" w14:textId="67E772E9"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2: 'CRITICAL'</w:t>
      </w:r>
    </w:p>
    <w:p w14:paraId="0F83CBAF" w14:textId="3530341B"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3: 'ERROR'</w:t>
      </w:r>
    </w:p>
    <w:p w14:paraId="4E29BA70" w14:textId="154BB306"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4: 'WARNING'</w:t>
      </w:r>
    </w:p>
    <w:p w14:paraId="31E22791" w14:textId="141F9E09"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5: 'NOTICE'</w:t>
      </w:r>
    </w:p>
    <w:p w14:paraId="4C14A716" w14:textId="1BFE833B"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6: 'INFO'</w:t>
      </w:r>
    </w:p>
    <w:p w14:paraId="4F5AE6C9" w14:textId="0DFD3E9C" w:rsidR="00EF0300" w:rsidRPr="00743295" w:rsidRDefault="00EF0300" w:rsidP="0074329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567"/>
        <w:jc w:val="both"/>
        <w:rPr>
          <w:rFonts w:asciiTheme="minorHAnsi" w:hAnsiTheme="minorHAnsi"/>
        </w:rPr>
      </w:pPr>
      <w:r w:rsidRPr="00743295">
        <w:rPr>
          <w:rFonts w:asciiTheme="minorHAnsi" w:hAnsiTheme="minorHAnsi"/>
        </w:rPr>
        <w:tab/>
      </w:r>
      <w:r w:rsidRPr="00743295">
        <w:rPr>
          <w:rFonts w:asciiTheme="minorHAnsi" w:hAnsiTheme="minorHAnsi"/>
        </w:rPr>
        <w:tab/>
        <w:t>7: 'DEBUG'</w:t>
      </w:r>
    </w:p>
    <w:p w14:paraId="52355637" w14:textId="4757A7C9" w:rsidR="005770D6" w:rsidRPr="00743295" w:rsidRDefault="00EF0300" w:rsidP="00743295">
      <w:pPr>
        <w:ind w:firstLine="567"/>
        <w:jc w:val="both"/>
        <w:rPr>
          <w:rFonts w:asciiTheme="minorHAnsi" w:hAnsiTheme="minorHAnsi"/>
        </w:rPr>
      </w:pPr>
      <w:r w:rsidRPr="00743295">
        <w:rPr>
          <w:rFonts w:asciiTheme="minorHAnsi" w:hAnsiTheme="minorHAnsi"/>
        </w:rPr>
        <w:tab/>
      </w:r>
      <w:r w:rsidRPr="00743295">
        <w:rPr>
          <w:rFonts w:asciiTheme="minorHAnsi" w:hAnsiTheme="minorHAnsi"/>
        </w:rPr>
        <w:tab/>
        <w:t xml:space="preserve">    default: 'UNKNOWN'</w:t>
      </w:r>
    </w:p>
    <w:p w14:paraId="653C8714" w14:textId="3BF78EE1" w:rsidR="002F3162" w:rsidRPr="00743295" w:rsidRDefault="002F3162" w:rsidP="00743295">
      <w:pPr>
        <w:ind w:firstLine="567"/>
        <w:jc w:val="both"/>
        <w:rPr>
          <w:rFonts w:asciiTheme="minorHAnsi" w:hAnsiTheme="minorHAnsi"/>
        </w:rPr>
      </w:pPr>
      <w:r w:rsidRPr="00743295">
        <w:rPr>
          <w:rFonts w:asciiTheme="minorHAnsi" w:hAnsiTheme="minorHAnsi"/>
        </w:rPr>
        <w:t xml:space="preserve">        "</w:t>
      </w:r>
      <w:r w:rsidR="00EF0300" w:rsidRPr="00743295">
        <w:rPr>
          <w:rFonts w:asciiTheme="minorHAnsi" w:hAnsiTheme="minorHAnsi"/>
        </w:rPr>
        <w:t>Log</w:t>
      </w:r>
      <w:r w:rsidRPr="00743295">
        <w:rPr>
          <w:rFonts w:asciiTheme="minorHAnsi" w:hAnsiTheme="minorHAnsi"/>
        </w:rPr>
        <w:t xml:space="preserve">": </w:t>
      </w:r>
      <w:r w:rsidR="00EF0300" w:rsidRPr="00743295">
        <w:rPr>
          <w:rFonts w:asciiTheme="minorHAnsi" w:hAnsiTheme="minorHAnsi"/>
        </w:rPr>
        <w:t>Detailed log information</w:t>
      </w:r>
    </w:p>
    <w:p w14:paraId="331968AB" w14:textId="687F47A0" w:rsidR="00EF0300" w:rsidRPr="00743295" w:rsidRDefault="00EF0300" w:rsidP="00743295">
      <w:pPr>
        <w:ind w:firstLine="567"/>
        <w:jc w:val="both"/>
        <w:rPr>
          <w:rFonts w:asciiTheme="minorHAnsi" w:hAnsiTheme="minorHAnsi"/>
        </w:rPr>
      </w:pPr>
      <w:r w:rsidRPr="00743295">
        <w:rPr>
          <w:rFonts w:asciiTheme="minorHAnsi" w:hAnsiTheme="minorHAnsi"/>
        </w:rPr>
        <w:t xml:space="preserve">       “process_id” – ID of local process</w:t>
      </w:r>
    </w:p>
    <w:p w14:paraId="5E16E886"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"tag":  Some tag from MA</w:t>
      </w:r>
    </w:p>
    <w:p w14:paraId="2FE349DA"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"phone_number": Phone number (ooma account)</w:t>
      </w:r>
    </w:p>
    <w:p w14:paraId="3D94FC9F"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"phone_ext": phone extension (</w:t>
      </w:r>
      <w:del w:id="3195" w:author="Gavrilov, Evgeny" w:date="2016-01-26T17:18:00Z">
        <w:r w:rsidRPr="00743295" w:rsidDel="00C137EA">
          <w:rPr>
            <w:rFonts w:asciiTheme="minorHAnsi" w:hAnsiTheme="minorHAnsi"/>
          </w:rPr>
          <w:delText xml:space="preserve"> </w:delText>
        </w:r>
      </w:del>
      <w:r w:rsidRPr="00743295">
        <w:rPr>
          <w:rFonts w:asciiTheme="minorHAnsi" w:hAnsiTheme="minorHAnsi"/>
        </w:rPr>
        <w:t>for office)</w:t>
      </w:r>
    </w:p>
    <w:p w14:paraId="17AC4418"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"remote_ip":  client remote IP Address</w:t>
      </w:r>
    </w:p>
    <w:p w14:paraId="0EFABA88" w14:textId="69D5FE9F" w:rsidR="000B7D24" w:rsidRPr="00743432" w:rsidRDefault="000B7D24" w:rsidP="00965027">
      <w:pPr>
        <w:ind w:firstLine="567"/>
        <w:jc w:val="both"/>
        <w:rPr>
          <w:ins w:id="3196" w:author="Pavnyk, Stanislav" w:date="2015-10-28T18:45:00Z"/>
          <w:rFonts w:asciiTheme="minorHAnsi" w:hAnsiTheme="minorHAnsi"/>
        </w:rPr>
      </w:pPr>
      <w:ins w:id="3197" w:author="Pavnyk, Stanislav" w:date="2015-10-28T18:45:00Z">
        <w:r w:rsidRPr="00743432">
          <w:rPr>
            <w:rFonts w:asciiTheme="minorHAnsi" w:hAnsiTheme="minorHAnsi"/>
          </w:rPr>
          <w:t xml:space="preserve">        "db_id":  id from APP local DB</w:t>
        </w:r>
      </w:ins>
    </w:p>
    <w:p w14:paraId="46BD0883" w14:textId="37183D78" w:rsidR="002F3162" w:rsidRPr="00743295" w:rsidRDefault="002F3162" w:rsidP="00743295">
      <w:pPr>
        <w:ind w:firstLine="567"/>
        <w:jc w:val="both"/>
        <w:rPr>
          <w:rFonts w:asciiTheme="minorHAnsi" w:hAnsiTheme="minorHAnsi"/>
        </w:rPr>
      </w:pPr>
      <w:r w:rsidRPr="00743295">
        <w:rPr>
          <w:rFonts w:asciiTheme="minorHAnsi" w:hAnsiTheme="minorHAnsi"/>
        </w:rPr>
        <w:t xml:space="preserve">        “app_version”:  </w:t>
      </w:r>
      <w:del w:id="3198" w:author="Gavrilov, Evgeny" w:date="2016-01-26T17:18:00Z">
        <w:r w:rsidRPr="00743295" w:rsidDel="00C137EA">
          <w:rPr>
            <w:rFonts w:asciiTheme="minorHAnsi" w:hAnsiTheme="minorHAnsi"/>
          </w:rPr>
          <w:delText xml:space="preserve">application </w:delText>
        </w:r>
      </w:del>
      <w:ins w:id="3199" w:author="Gavrilov, Evgeny" w:date="2016-01-26T17:18:00Z">
        <w:r w:rsidR="00C137EA">
          <w:rPr>
            <w:rFonts w:asciiTheme="minorHAnsi" w:hAnsiTheme="minorHAnsi"/>
          </w:rPr>
          <w:t>A</w:t>
        </w:r>
        <w:r w:rsidR="00C137EA" w:rsidRPr="00743295">
          <w:rPr>
            <w:rFonts w:asciiTheme="minorHAnsi" w:hAnsiTheme="minorHAnsi"/>
          </w:rPr>
          <w:t xml:space="preserve">pplication </w:t>
        </w:r>
      </w:ins>
      <w:r w:rsidRPr="00743295">
        <w:rPr>
          <w:rFonts w:asciiTheme="minorHAnsi" w:hAnsiTheme="minorHAnsi"/>
        </w:rPr>
        <w:t xml:space="preserve">version             </w:t>
      </w:r>
    </w:p>
    <w:p w14:paraId="5CFC617B"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“os_version”: Operation system version             </w:t>
      </w:r>
    </w:p>
    <w:p w14:paraId="593487FE"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“app_name”:  Application name            </w:t>
      </w:r>
    </w:p>
    <w:p w14:paraId="4F521315" w14:textId="77777777" w:rsidR="002F3162" w:rsidRPr="00743295" w:rsidRDefault="002F3162" w:rsidP="00743295">
      <w:pPr>
        <w:ind w:firstLine="567"/>
        <w:jc w:val="both"/>
        <w:rPr>
          <w:rFonts w:asciiTheme="minorHAnsi" w:hAnsiTheme="minorHAnsi"/>
        </w:rPr>
      </w:pPr>
      <w:r w:rsidRPr="00743295">
        <w:rPr>
          <w:rFonts w:asciiTheme="minorHAnsi" w:hAnsiTheme="minorHAnsi"/>
        </w:rPr>
        <w:t xml:space="preserve">         “hw_info”:  Hardware model</w:t>
      </w:r>
    </w:p>
    <w:p w14:paraId="1AB2F77B" w14:textId="257BDD26" w:rsidR="002F3162" w:rsidRPr="00743295" w:rsidRDefault="002F3162" w:rsidP="00743295">
      <w:pPr>
        <w:ind w:firstLine="567"/>
        <w:jc w:val="both"/>
        <w:rPr>
          <w:rFonts w:asciiTheme="minorHAnsi" w:hAnsiTheme="minorHAnsi"/>
        </w:rPr>
      </w:pPr>
      <w:r w:rsidRPr="00743295">
        <w:rPr>
          <w:rFonts w:asciiTheme="minorHAnsi" w:hAnsiTheme="minorHAnsi"/>
        </w:rPr>
        <w:t xml:space="preserve">        “os_name”: Operation system name (Android,</w:t>
      </w:r>
      <w:r w:rsidR="006B35C1" w:rsidRPr="00743295">
        <w:rPr>
          <w:rFonts w:asciiTheme="minorHAnsi" w:hAnsiTheme="minorHAnsi"/>
        </w:rPr>
        <w:t xml:space="preserve"> </w:t>
      </w:r>
      <w:r w:rsidRPr="00743295">
        <w:rPr>
          <w:rFonts w:asciiTheme="minorHAnsi" w:hAnsiTheme="minorHAnsi"/>
        </w:rPr>
        <w:t>iOS)</w:t>
      </w:r>
    </w:p>
    <w:p w14:paraId="2915CC60" w14:textId="77777777" w:rsidR="002F3162" w:rsidRDefault="002F3162" w:rsidP="002F617E">
      <w:pPr>
        <w:rPr>
          <w:del w:id="3200" w:author="Pavnyk, Stanislav" w:date="2015-10-28T18:45:00Z"/>
        </w:rPr>
      </w:pPr>
    </w:p>
    <w:p w14:paraId="77278B4F" w14:textId="77777777" w:rsidR="006121FD" w:rsidRDefault="006121FD" w:rsidP="002F617E"/>
    <w:p w14:paraId="5E9AE3F1" w14:textId="77777777" w:rsidR="006121FD" w:rsidRDefault="006121FD" w:rsidP="00743295">
      <w:pPr>
        <w:ind w:firstLine="567"/>
        <w:jc w:val="both"/>
      </w:pPr>
      <w:r>
        <w:t>Example:</w:t>
      </w:r>
    </w:p>
    <w:p w14:paraId="3704C793" w14:textId="77777777" w:rsidR="00A37D23" w:rsidRDefault="00A37D23" w:rsidP="00743295">
      <w:pPr>
        <w:ind w:firstLine="567"/>
        <w:jc w:val="both"/>
      </w:pPr>
      <w:r>
        <w:t>{</w:t>
      </w:r>
    </w:p>
    <w:p w14:paraId="4D6933BC" w14:textId="77777777" w:rsidR="00A37D23" w:rsidRDefault="00A37D23" w:rsidP="00743295">
      <w:pPr>
        <w:ind w:firstLine="567"/>
        <w:jc w:val="both"/>
      </w:pPr>
      <w:r>
        <w:t xml:space="preserve">        "_id" : ObjectId("55677a0a1234600027b927c2"),</w:t>
      </w:r>
    </w:p>
    <w:p w14:paraId="57F28B43" w14:textId="77777777" w:rsidR="00A37D23" w:rsidRDefault="00A37D23" w:rsidP="00743295">
      <w:pPr>
        <w:ind w:firstLine="567"/>
        <w:jc w:val="both"/>
      </w:pPr>
      <w:r>
        <w:t xml:space="preserve">        "sessionid" : "55677a091234600027b927c1",</w:t>
      </w:r>
    </w:p>
    <w:p w14:paraId="0ED56CA0" w14:textId="77777777" w:rsidR="00A37D23" w:rsidRDefault="00A37D23" w:rsidP="00743295">
      <w:pPr>
        <w:ind w:firstLine="567"/>
        <w:jc w:val="both"/>
      </w:pPr>
      <w:r>
        <w:t xml:space="preserve">        "apikey" : "254556e0-0572-11e5-9f4f-8321894734a1",</w:t>
      </w:r>
    </w:p>
    <w:p w14:paraId="2CB4DD17" w14:textId="77777777" w:rsidR="00A37D23" w:rsidRDefault="00A37D23" w:rsidP="00743295">
      <w:pPr>
        <w:ind w:firstLine="567"/>
        <w:jc w:val="both"/>
      </w:pPr>
      <w:r>
        <w:t xml:space="preserve">        "devid" : "AD386AB9-70F4-45F4-A46A-65F76BC7D5F5",</w:t>
      </w:r>
    </w:p>
    <w:p w14:paraId="31928037" w14:textId="77777777" w:rsidR="00A37D23" w:rsidRDefault="00A37D23" w:rsidP="00743295">
      <w:pPr>
        <w:ind w:firstLine="567"/>
        <w:jc w:val="both"/>
      </w:pPr>
      <w:r>
        <w:t xml:space="preserve">        "created_date" : ISODate("2015-05-28T20:26:50.891Z"),</w:t>
      </w:r>
    </w:p>
    <w:p w14:paraId="5C4D950C" w14:textId="77777777" w:rsidR="00A37D23" w:rsidRDefault="00A37D23" w:rsidP="00743295">
      <w:pPr>
        <w:ind w:firstLine="567"/>
        <w:jc w:val="both"/>
      </w:pPr>
      <w:r>
        <w:t xml:space="preserve">        "client_date" : ISODate("2015-05-21T01:19:44.299Z"),</w:t>
      </w:r>
    </w:p>
    <w:p w14:paraId="275BC9BF" w14:textId="77777777" w:rsidR="00A37D23" w:rsidRDefault="00A37D23" w:rsidP="00743295">
      <w:pPr>
        <w:ind w:firstLine="567"/>
        <w:jc w:val="both"/>
      </w:pPr>
      <w:r>
        <w:t xml:space="preserve">        "level" : 7,</w:t>
      </w:r>
    </w:p>
    <w:p w14:paraId="07577CCE" w14:textId="6BF78395" w:rsidR="00A37D23" w:rsidRDefault="00A37D23" w:rsidP="00743295">
      <w:pPr>
        <w:ind w:firstLine="567"/>
        <w:jc w:val="both"/>
      </w:pPr>
      <w:r>
        <w:t xml:space="preserve">        "log" : "OomaAPI.m[2097] updateSettings. api: /res/voicemail/folders\nurlString: https://api-qa.ooma.com/v1/res/voicemail/folders?access_token=7eb6350e1c3a9200540cf27611af3ed6 ",</w:t>
      </w:r>
    </w:p>
    <w:p w14:paraId="425BAB33" w14:textId="77777777" w:rsidR="00A37D23" w:rsidRDefault="00A37D23" w:rsidP="00743295">
      <w:pPr>
        <w:ind w:firstLine="567"/>
        <w:jc w:val="both"/>
      </w:pPr>
      <w:r>
        <w:t xml:space="preserve">        "processid" : "",</w:t>
      </w:r>
    </w:p>
    <w:p w14:paraId="51C39E7D" w14:textId="77777777" w:rsidR="00A37D23" w:rsidRDefault="00A37D23" w:rsidP="00743295">
      <w:pPr>
        <w:ind w:firstLine="567"/>
        <w:jc w:val="both"/>
      </w:pPr>
      <w:r>
        <w:t xml:space="preserve">        "tag" : "",</w:t>
      </w:r>
    </w:p>
    <w:p w14:paraId="58A40EE1" w14:textId="77777777" w:rsidR="00A37D23" w:rsidRDefault="00A37D23" w:rsidP="00743295">
      <w:pPr>
        <w:ind w:firstLine="567"/>
        <w:jc w:val="both"/>
      </w:pPr>
      <w:r>
        <w:t xml:space="preserve">        "phone_number" : "6699007157",</w:t>
      </w:r>
    </w:p>
    <w:p w14:paraId="28DBB60A" w14:textId="77777777" w:rsidR="00A37D23" w:rsidRDefault="00A37D23" w:rsidP="00743295">
      <w:pPr>
        <w:ind w:firstLine="567"/>
        <w:jc w:val="both"/>
      </w:pPr>
      <w:r>
        <w:t xml:space="preserve">        "phone_ext" : "",</w:t>
      </w:r>
    </w:p>
    <w:p w14:paraId="0FE3717B" w14:textId="77777777" w:rsidR="00A37D23" w:rsidRDefault="00A37D23" w:rsidP="00743295">
      <w:pPr>
        <w:ind w:firstLine="567"/>
        <w:jc w:val="both"/>
      </w:pPr>
      <w:r>
        <w:t xml:space="preserve">        "remote_ip" : "10.66.10.254",</w:t>
      </w:r>
    </w:p>
    <w:p w14:paraId="38E370C3" w14:textId="71303118" w:rsidR="000B7D24" w:rsidRPr="000B7D24" w:rsidRDefault="000B7D24" w:rsidP="00965027">
      <w:pPr>
        <w:ind w:firstLine="567"/>
        <w:jc w:val="both"/>
        <w:rPr>
          <w:ins w:id="3201" w:author="Pavnyk, Stanislav" w:date="2015-10-28T18:45:00Z"/>
        </w:rPr>
      </w:pPr>
      <w:ins w:id="3202" w:author="Pavnyk, Stanislav" w:date="2015-10-28T18:45:00Z">
        <w:r>
          <w:t xml:space="preserve">        "db_id":"3452",</w:t>
        </w:r>
      </w:ins>
    </w:p>
    <w:p w14:paraId="238538FA" w14:textId="77777777" w:rsidR="00A37D23" w:rsidRDefault="00A37D23" w:rsidP="00743295">
      <w:pPr>
        <w:ind w:firstLine="567"/>
        <w:jc w:val="both"/>
      </w:pPr>
      <w:r>
        <w:t xml:space="preserve">        "local_ip" : "",</w:t>
      </w:r>
    </w:p>
    <w:p w14:paraId="5C452759" w14:textId="60D7AB02" w:rsidR="002F3162" w:rsidRDefault="002F3162" w:rsidP="00743295">
      <w:pPr>
        <w:ind w:firstLine="567"/>
        <w:jc w:val="both"/>
      </w:pPr>
      <w:r>
        <w:t xml:space="preserve">        “app_version”: “110795”,             </w:t>
      </w:r>
    </w:p>
    <w:p w14:paraId="64037B9D" w14:textId="77777777" w:rsidR="002F3162" w:rsidRDefault="002F3162" w:rsidP="00743295">
      <w:pPr>
        <w:ind w:firstLine="567"/>
        <w:jc w:val="both"/>
      </w:pPr>
      <w:r>
        <w:t xml:space="preserve">        “os_version”: “8.1.2”,             </w:t>
      </w:r>
    </w:p>
    <w:p w14:paraId="74AA20A8" w14:textId="77777777" w:rsidR="002F3162" w:rsidRDefault="002F3162" w:rsidP="00743295">
      <w:pPr>
        <w:ind w:firstLine="567"/>
        <w:jc w:val="both"/>
      </w:pPr>
      <w:r>
        <w:t xml:space="preserve">        “app_name”: “mobile”,            </w:t>
      </w:r>
    </w:p>
    <w:p w14:paraId="3DB3B914" w14:textId="77777777" w:rsidR="002F3162" w:rsidRDefault="002F3162" w:rsidP="00743295">
      <w:pPr>
        <w:ind w:firstLine="567"/>
        <w:jc w:val="both"/>
      </w:pPr>
      <w:r>
        <w:t xml:space="preserve">         “hw_info”: “Iphone6Splus”,            </w:t>
      </w:r>
    </w:p>
    <w:p w14:paraId="32D00B69" w14:textId="77777777" w:rsidR="002F3162" w:rsidRDefault="002F3162" w:rsidP="00743295">
      <w:pPr>
        <w:jc w:val="both"/>
      </w:pPr>
      <w:r>
        <w:lastRenderedPageBreak/>
        <w:t xml:space="preserve">        “os_name”: “iOS”        </w:t>
      </w:r>
    </w:p>
    <w:p w14:paraId="72527822" w14:textId="77777777" w:rsidR="002F3162" w:rsidRDefault="002F3162" w:rsidP="00743295">
      <w:pPr>
        <w:jc w:val="both"/>
      </w:pPr>
      <w:r>
        <w:t>           }</w:t>
      </w:r>
    </w:p>
    <w:p w14:paraId="32E2B6D1" w14:textId="77777777" w:rsidR="001113DB" w:rsidRDefault="001113DB" w:rsidP="00743295">
      <w:pPr>
        <w:jc w:val="both"/>
      </w:pPr>
    </w:p>
    <w:p w14:paraId="10943A56" w14:textId="2E5DE022" w:rsidR="002F617E" w:rsidRPr="001113DB" w:rsidRDefault="00ED52AC">
      <w:pPr>
        <w:pStyle w:val="Heading3"/>
        <w:jc w:val="both"/>
      </w:pPr>
      <w:bookmarkStart w:id="3203" w:name="_Toc433815568"/>
      <w:bookmarkStart w:id="3204" w:name="_Toc448150090"/>
      <w:ins w:id="3205" w:author="Gavrilov, Evgeny" w:date="2015-11-03T16:09:00Z">
        <w:r>
          <w:t xml:space="preserve">6.1.3 </w:t>
        </w:r>
      </w:ins>
      <w:r w:rsidR="001113DB">
        <w:t>Sessions</w:t>
      </w:r>
      <w:bookmarkEnd w:id="3203"/>
      <w:bookmarkEnd w:id="3204"/>
    </w:p>
    <w:p w14:paraId="411A5306" w14:textId="77777777" w:rsidR="00770767" w:rsidRDefault="00770767" w:rsidP="00770767">
      <w:pPr>
        <w:jc w:val="both"/>
        <w:rPr>
          <w:ins w:id="3206" w:author="Gavrilov, Evgeny" w:date="2016-01-26T14:00:00Z"/>
        </w:rPr>
      </w:pPr>
      <w:ins w:id="3207" w:author="Gavrilov, Evgeny" w:date="2016-01-26T14:00:00Z">
        <w:r>
          <w:t>Format:</w:t>
        </w:r>
      </w:ins>
    </w:p>
    <w:p w14:paraId="29EFF2EF" w14:textId="77777777" w:rsidR="00770767" w:rsidRDefault="00770767" w:rsidP="00770767">
      <w:pPr>
        <w:jc w:val="both"/>
        <w:rPr>
          <w:ins w:id="3208" w:author="Gavrilov, Evgeny" w:date="2016-01-26T14:00:00Z"/>
        </w:rPr>
      </w:pPr>
      <w:ins w:id="3209" w:author="Gavrilov, Evgeny" w:date="2016-01-26T14:00:00Z">
        <w:r>
          <w:t>        "_id" : MonogDB row ID</w:t>
        </w:r>
      </w:ins>
    </w:p>
    <w:p w14:paraId="754787EC" w14:textId="333BD0F9" w:rsidR="00770767" w:rsidRDefault="00C137EA" w:rsidP="00770767">
      <w:pPr>
        <w:jc w:val="both"/>
        <w:rPr>
          <w:ins w:id="3210" w:author="Gavrilov, Evgeny" w:date="2016-01-26T14:00:00Z"/>
        </w:rPr>
      </w:pPr>
      <w:ins w:id="3211" w:author="Gavrilov, Evgeny" w:date="2016-01-26T14:00:00Z">
        <w:r>
          <w:t>        "apikey" : Unique key,</w:t>
        </w:r>
      </w:ins>
      <w:ins w:id="3212" w:author="Gavrilov, Evgeny" w:date="2016-01-26T17:20:00Z">
        <w:r>
          <w:t xml:space="preserve"> </w:t>
        </w:r>
      </w:ins>
      <w:ins w:id="3213" w:author="Gavrilov, Evgeny" w:date="2016-01-26T14:00:00Z">
        <w:r w:rsidR="00770767">
          <w:t>every type of Application has the same API key</w:t>
        </w:r>
      </w:ins>
    </w:p>
    <w:p w14:paraId="5436656A" w14:textId="77777777" w:rsidR="00770767" w:rsidRDefault="00770767" w:rsidP="00770767">
      <w:pPr>
        <w:jc w:val="both"/>
        <w:rPr>
          <w:ins w:id="3214" w:author="Gavrilov, Evgeny" w:date="2016-01-26T14:00:00Z"/>
        </w:rPr>
      </w:pPr>
      <w:ins w:id="3215" w:author="Gavrilov, Evgeny" w:date="2016-01-26T14:00:00Z">
        <w:r>
          <w:t>        "devid" : DeviceID</w:t>
        </w:r>
      </w:ins>
    </w:p>
    <w:p w14:paraId="45DD76F0" w14:textId="77777777" w:rsidR="00770767" w:rsidRDefault="00770767" w:rsidP="00770767">
      <w:pPr>
        <w:jc w:val="both"/>
        <w:rPr>
          <w:ins w:id="3216" w:author="Gavrilov, Evgeny" w:date="2016-01-26T14:00:00Z"/>
        </w:rPr>
      </w:pPr>
      <w:ins w:id="3217" w:author="Gavrilov, Evgeny" w:date="2016-01-26T14:00:00Z">
        <w:r>
          <w:t>        "created_date" : Date and time when session was created</w:t>
        </w:r>
      </w:ins>
    </w:p>
    <w:p w14:paraId="5C28B073" w14:textId="77777777" w:rsidR="00770767" w:rsidRDefault="00770767" w:rsidP="00770767">
      <w:pPr>
        <w:jc w:val="both"/>
        <w:rPr>
          <w:ins w:id="3218" w:author="Gavrilov, Evgeny" w:date="2016-01-26T14:00:00Z"/>
        </w:rPr>
      </w:pPr>
      <w:ins w:id="3219" w:author="Gavrilov, Evgeny" w:date="2016-01-26T14:00:00Z">
        <w:r>
          <w:t>        "os_name" – Operation system name (IOS / Android)</w:t>
        </w:r>
      </w:ins>
    </w:p>
    <w:p w14:paraId="20060EC3" w14:textId="7FBAD6CC" w:rsidR="00770767" w:rsidRDefault="00770767" w:rsidP="00770767">
      <w:pPr>
        <w:jc w:val="both"/>
        <w:rPr>
          <w:ins w:id="3220" w:author="Gavrilov, Evgeny" w:date="2016-01-26T14:00:00Z"/>
        </w:rPr>
      </w:pPr>
      <w:ins w:id="3221" w:author="Gavrilov, Evgeny" w:date="2016-01-26T14:00:00Z">
        <w:r>
          <w:t>        "h</w:t>
        </w:r>
        <w:r w:rsidR="00C137EA">
          <w:t>w_info" – Name of used device (</w:t>
        </w:r>
        <w:r>
          <w:t>iphone6splus etc.)</w:t>
        </w:r>
      </w:ins>
    </w:p>
    <w:p w14:paraId="2371004B" w14:textId="77777777" w:rsidR="00770767" w:rsidRDefault="00770767" w:rsidP="00770767">
      <w:pPr>
        <w:jc w:val="both"/>
        <w:rPr>
          <w:ins w:id="3222" w:author="Gavrilov, Evgeny" w:date="2016-01-26T14:00:00Z"/>
        </w:rPr>
      </w:pPr>
      <w:ins w:id="3223" w:author="Gavrilov, Evgeny" w:date="2016-01-26T14:00:00Z">
        <w:r>
          <w:t>        "devManufacture": manufacturer of the device (e.g. "Apple")</w:t>
        </w:r>
      </w:ins>
    </w:p>
    <w:p w14:paraId="41251297" w14:textId="5496A6D4" w:rsidR="00770767" w:rsidRDefault="00770767" w:rsidP="00770767">
      <w:pPr>
        <w:jc w:val="both"/>
        <w:rPr>
          <w:ins w:id="3224" w:author="Gavrilov, Evgeny" w:date="2016-01-26T14:00:00Z"/>
        </w:rPr>
      </w:pPr>
      <w:ins w:id="3225" w:author="Gavrilov, Evgeny" w:date="2016-01-26T14:00:00Z">
        <w:r>
          <w:t xml:space="preserve">        "osVersion" : </w:t>
        </w:r>
      </w:ins>
      <w:ins w:id="3226" w:author="Gavrilov, Evgeny" w:date="2016-01-26T17:21:00Z">
        <w:r w:rsidR="00C137EA">
          <w:t>A</w:t>
        </w:r>
      </w:ins>
      <w:ins w:id="3227" w:author="Gavrilov, Evgeny" w:date="2016-01-26T14:00:00Z">
        <w:r>
          <w:t>pplication Operation System Version</w:t>
        </w:r>
      </w:ins>
    </w:p>
    <w:p w14:paraId="4647006C" w14:textId="77777777" w:rsidR="00770767" w:rsidRDefault="00770767" w:rsidP="00770767">
      <w:pPr>
        <w:jc w:val="both"/>
        <w:rPr>
          <w:ins w:id="3228" w:author="Gavrilov, Evgeny" w:date="2016-01-26T14:00:00Z"/>
        </w:rPr>
      </w:pPr>
      <w:ins w:id="3229" w:author="Gavrilov, Evgeny" w:date="2016-01-26T14:00:00Z">
        <w:r>
          <w:t>        "appVersion" : Application version</w:t>
        </w:r>
      </w:ins>
    </w:p>
    <w:p w14:paraId="2CE819B5" w14:textId="77777777" w:rsidR="00770767" w:rsidRDefault="00770767" w:rsidP="00770767">
      <w:pPr>
        <w:jc w:val="both"/>
        <w:rPr>
          <w:ins w:id="3230" w:author="Gavrilov, Evgeny" w:date="2016-01-26T14:00:00Z"/>
        </w:rPr>
      </w:pPr>
      <w:ins w:id="3231" w:author="Gavrilov, Evgeny" w:date="2016-01-26T14:00:00Z">
        <w:r>
          <w:t>        "appName" : application name (office/mobile)</w:t>
        </w:r>
      </w:ins>
    </w:p>
    <w:p w14:paraId="5F2F12DD" w14:textId="77777777" w:rsidR="00770767" w:rsidRDefault="00770767" w:rsidP="00770767">
      <w:pPr>
        <w:jc w:val="both"/>
        <w:rPr>
          <w:ins w:id="3232" w:author="Gavrilov, Evgeny" w:date="2016-01-26T14:00:00Z"/>
        </w:rPr>
      </w:pPr>
    </w:p>
    <w:p w14:paraId="2BF38785" w14:textId="77777777" w:rsidR="00770767" w:rsidRDefault="00770767" w:rsidP="00770767">
      <w:pPr>
        <w:jc w:val="both"/>
        <w:rPr>
          <w:ins w:id="3233" w:author="Gavrilov, Evgeny" w:date="2016-01-26T14:00:00Z"/>
        </w:rPr>
      </w:pPr>
    </w:p>
    <w:p w14:paraId="38A2CDFC" w14:textId="77777777" w:rsidR="00770767" w:rsidRDefault="00770767" w:rsidP="00770767">
      <w:pPr>
        <w:jc w:val="both"/>
        <w:rPr>
          <w:ins w:id="3234" w:author="Gavrilov, Evgeny" w:date="2016-01-26T14:00:00Z"/>
        </w:rPr>
      </w:pPr>
      <w:ins w:id="3235" w:author="Gavrilov, Evgeny" w:date="2016-01-26T14:00:00Z">
        <w:r>
          <w:t>Example:</w:t>
        </w:r>
      </w:ins>
    </w:p>
    <w:p w14:paraId="58C52020" w14:textId="77777777" w:rsidR="00770767" w:rsidRDefault="00770767" w:rsidP="00770767">
      <w:pPr>
        <w:jc w:val="both"/>
        <w:rPr>
          <w:ins w:id="3236" w:author="Gavrilov, Evgeny" w:date="2016-01-26T14:00:00Z"/>
        </w:rPr>
      </w:pPr>
      <w:ins w:id="3237" w:author="Gavrilov, Evgeny" w:date="2016-01-26T14:00:00Z">
        <w:r>
          <w:t>{</w:t>
        </w:r>
      </w:ins>
    </w:p>
    <w:p w14:paraId="1D6E54D4" w14:textId="77777777" w:rsidR="00770767" w:rsidRDefault="00770767" w:rsidP="00770767">
      <w:pPr>
        <w:jc w:val="both"/>
        <w:rPr>
          <w:ins w:id="3238" w:author="Gavrilov, Evgeny" w:date="2016-01-26T14:00:00Z"/>
        </w:rPr>
      </w:pPr>
      <w:ins w:id="3239" w:author="Gavrilov, Evgeny" w:date="2016-01-26T14:00:00Z">
        <w:r>
          <w:t>_id: ObjectId("569fa276fa59ae877c5e3cd6")</w:t>
        </w:r>
      </w:ins>
    </w:p>
    <w:p w14:paraId="2CB8FD64" w14:textId="77777777" w:rsidR="00770767" w:rsidRDefault="00770767" w:rsidP="00770767">
      <w:pPr>
        <w:jc w:val="both"/>
        <w:rPr>
          <w:ins w:id="3240" w:author="Gavrilov, Evgeny" w:date="2016-01-26T14:00:00Z"/>
        </w:rPr>
      </w:pPr>
      <w:ins w:id="3241" w:author="Gavrilov, Evgeny" w:date="2016-01-26T14:00:00Z">
        <w:r>
          <w:t> apikey: "sometestAPIkey"</w:t>
        </w:r>
      </w:ins>
    </w:p>
    <w:p w14:paraId="4FDDBDE5" w14:textId="77777777" w:rsidR="00770767" w:rsidRDefault="00770767" w:rsidP="00770767">
      <w:pPr>
        <w:jc w:val="both"/>
        <w:rPr>
          <w:ins w:id="3242" w:author="Gavrilov, Evgeny" w:date="2016-01-26T14:00:00Z"/>
        </w:rPr>
      </w:pPr>
      <w:ins w:id="3243" w:author="Gavrilov, Evgeny" w:date="2016-01-26T14:00:00Z">
        <w:r>
          <w:t> devid: "testDevID33"</w:t>
        </w:r>
      </w:ins>
    </w:p>
    <w:p w14:paraId="08CAC87F" w14:textId="77777777" w:rsidR="00770767" w:rsidRDefault="00770767" w:rsidP="00770767">
      <w:pPr>
        <w:jc w:val="both"/>
        <w:rPr>
          <w:ins w:id="3244" w:author="Gavrilov, Evgeny" w:date="2016-01-26T14:00:00Z"/>
        </w:rPr>
      </w:pPr>
      <w:ins w:id="3245" w:author="Gavrilov, Evgeny" w:date="2016-01-26T14:00:00Z">
        <w:r>
          <w:t> created_date: 01/20/2016 06:06:30 PM (+0300)</w:t>
        </w:r>
      </w:ins>
    </w:p>
    <w:p w14:paraId="667A5C7E" w14:textId="77777777" w:rsidR="00770767" w:rsidRDefault="00770767" w:rsidP="00770767">
      <w:pPr>
        <w:jc w:val="both"/>
        <w:rPr>
          <w:ins w:id="3246" w:author="Gavrilov, Evgeny" w:date="2016-01-26T14:00:00Z"/>
        </w:rPr>
      </w:pPr>
      <w:ins w:id="3247" w:author="Gavrilov, Evgeny" w:date="2016-01-26T14:00:00Z">
        <w:r>
          <w:t> os_name: "iOS"</w:t>
        </w:r>
      </w:ins>
    </w:p>
    <w:p w14:paraId="7F3B3BFD" w14:textId="77777777" w:rsidR="00770767" w:rsidRDefault="00770767" w:rsidP="00770767">
      <w:pPr>
        <w:jc w:val="both"/>
        <w:rPr>
          <w:ins w:id="3248" w:author="Gavrilov, Evgeny" w:date="2016-01-26T14:00:00Z"/>
        </w:rPr>
      </w:pPr>
      <w:ins w:id="3249" w:author="Gavrilov, Evgeny" w:date="2016-01-26T14:00:00Z">
        <w:r>
          <w:t> hw_info: "iphone6plus"</w:t>
        </w:r>
      </w:ins>
    </w:p>
    <w:p w14:paraId="1E796088" w14:textId="77777777" w:rsidR="00770767" w:rsidRDefault="00770767" w:rsidP="00770767">
      <w:pPr>
        <w:jc w:val="both"/>
        <w:rPr>
          <w:ins w:id="3250" w:author="Gavrilov, Evgeny" w:date="2016-01-26T14:00:00Z"/>
        </w:rPr>
      </w:pPr>
      <w:ins w:id="3251" w:author="Gavrilov, Evgeny" w:date="2016-01-26T14:00:00Z">
        <w:r>
          <w:t> devManufacturer: "Apple"</w:t>
        </w:r>
      </w:ins>
    </w:p>
    <w:p w14:paraId="3179128E" w14:textId="77777777" w:rsidR="00770767" w:rsidRDefault="00770767" w:rsidP="00770767">
      <w:pPr>
        <w:jc w:val="both"/>
        <w:rPr>
          <w:ins w:id="3252" w:author="Gavrilov, Evgeny" w:date="2016-01-26T14:00:00Z"/>
        </w:rPr>
      </w:pPr>
      <w:ins w:id="3253" w:author="Gavrilov, Evgeny" w:date="2016-01-26T14:00:00Z">
        <w:r>
          <w:t> os_version: "8.3"</w:t>
        </w:r>
      </w:ins>
    </w:p>
    <w:p w14:paraId="0CC9A090" w14:textId="77777777" w:rsidR="00770767" w:rsidRDefault="00770767" w:rsidP="00770767">
      <w:pPr>
        <w:jc w:val="both"/>
        <w:rPr>
          <w:ins w:id="3254" w:author="Gavrilov, Evgeny" w:date="2016-01-26T14:00:00Z"/>
        </w:rPr>
      </w:pPr>
      <w:ins w:id="3255" w:author="Gavrilov, Evgeny" w:date="2016-01-26T14:00:00Z">
        <w:r>
          <w:t> appVersion: "5.2(12345)"</w:t>
        </w:r>
      </w:ins>
    </w:p>
    <w:p w14:paraId="2E217906" w14:textId="77777777" w:rsidR="00770767" w:rsidRDefault="00770767" w:rsidP="00770767">
      <w:pPr>
        <w:jc w:val="both"/>
        <w:rPr>
          <w:ins w:id="3256" w:author="Gavrilov, Evgeny" w:date="2016-01-26T14:00:00Z"/>
        </w:rPr>
      </w:pPr>
      <w:ins w:id="3257" w:author="Gavrilov, Evgeny" w:date="2016-01-26T14:00:00Z">
        <w:r>
          <w:t> appName: "mobile"</w:t>
        </w:r>
      </w:ins>
    </w:p>
    <w:p w14:paraId="552CA44F" w14:textId="77777777" w:rsidR="00770767" w:rsidRDefault="00770767" w:rsidP="00770767">
      <w:pPr>
        <w:jc w:val="both"/>
        <w:rPr>
          <w:ins w:id="3258" w:author="Gavrilov, Evgeny" w:date="2016-01-26T14:00:00Z"/>
        </w:rPr>
      </w:pPr>
      <w:ins w:id="3259" w:author="Gavrilov, Evgeny" w:date="2016-01-26T14:00:00Z">
        <w:r>
          <w:t>}</w:t>
        </w:r>
      </w:ins>
    </w:p>
    <w:p w14:paraId="7EDB77AA" w14:textId="2CA84F54" w:rsidR="001113DB" w:rsidDel="00770767" w:rsidRDefault="00770767" w:rsidP="00770767">
      <w:pPr>
        <w:jc w:val="both"/>
        <w:rPr>
          <w:del w:id="3260" w:author="Gavrilov, Evgeny" w:date="2016-01-26T14:00:00Z"/>
        </w:rPr>
      </w:pPr>
      <w:ins w:id="3261" w:author="Gavrilov, Evgeny" w:date="2016-01-26T14:00:00Z">
        <w:r w:rsidDel="00770767">
          <w:t xml:space="preserve"> </w:t>
        </w:r>
      </w:ins>
      <w:del w:id="3262" w:author="Gavrilov, Evgeny" w:date="2016-01-26T14:00:00Z">
        <w:r w:rsidR="001113DB" w:rsidDel="00770767">
          <w:delText>Format:</w:delText>
        </w:r>
      </w:del>
    </w:p>
    <w:p w14:paraId="71F09585" w14:textId="5B0FA69D" w:rsidR="001113DB" w:rsidDel="00770767" w:rsidRDefault="001113DB" w:rsidP="00743295">
      <w:pPr>
        <w:jc w:val="both"/>
        <w:rPr>
          <w:del w:id="3263" w:author="Gavrilov, Evgeny" w:date="2016-01-26T14:00:00Z"/>
        </w:rPr>
      </w:pPr>
      <w:del w:id="3264" w:author="Gavrilov, Evgeny" w:date="2016-01-26T14:00:00Z">
        <w:r w:rsidDel="00770767">
          <w:delText xml:space="preserve">        "_id" : MonogDB row ID</w:delText>
        </w:r>
      </w:del>
    </w:p>
    <w:p w14:paraId="35A4F37F" w14:textId="490E8469" w:rsidR="001113DB" w:rsidDel="00770767" w:rsidRDefault="001113DB" w:rsidP="00743295">
      <w:pPr>
        <w:jc w:val="both"/>
        <w:rPr>
          <w:del w:id="3265" w:author="Gavrilov, Evgeny" w:date="2016-01-26T14:00:00Z"/>
        </w:rPr>
      </w:pPr>
      <w:del w:id="3266" w:author="Gavrilov, Evgeny" w:date="2016-01-26T14:00:00Z">
        <w:r w:rsidDel="00770767">
          <w:delText xml:space="preserve">        "apikey" : Unique key , every type of Application has the same API key</w:delText>
        </w:r>
      </w:del>
    </w:p>
    <w:p w14:paraId="141E236F" w14:textId="4CFA9440" w:rsidR="001113DB" w:rsidDel="00770767" w:rsidRDefault="001113DB" w:rsidP="00743295">
      <w:pPr>
        <w:jc w:val="both"/>
        <w:rPr>
          <w:del w:id="3267" w:author="Gavrilov, Evgeny" w:date="2016-01-26T14:00:00Z"/>
        </w:rPr>
      </w:pPr>
      <w:del w:id="3268" w:author="Gavrilov, Evgeny" w:date="2016-01-26T14:00:00Z">
        <w:r w:rsidDel="00770767">
          <w:delText xml:space="preserve">        "devid" : DeviceID</w:delText>
        </w:r>
      </w:del>
    </w:p>
    <w:p w14:paraId="63421A0F" w14:textId="44163F81" w:rsidR="001113DB" w:rsidDel="00770767" w:rsidRDefault="001113DB" w:rsidP="00743295">
      <w:pPr>
        <w:jc w:val="both"/>
        <w:rPr>
          <w:del w:id="3269" w:author="Gavrilov, Evgeny" w:date="2016-01-26T14:00:00Z"/>
        </w:rPr>
      </w:pPr>
      <w:del w:id="3270" w:author="Gavrilov, Evgeny" w:date="2016-01-26T14:00:00Z">
        <w:r w:rsidDel="00770767">
          <w:delText xml:space="preserve">        "created_date" : Date and time when session was created</w:delText>
        </w:r>
      </w:del>
    </w:p>
    <w:p w14:paraId="79EEAF40" w14:textId="248F130E" w:rsidR="001113DB" w:rsidDel="00770767" w:rsidRDefault="001113DB" w:rsidP="00743295">
      <w:pPr>
        <w:jc w:val="both"/>
        <w:rPr>
          <w:del w:id="3271" w:author="Gavrilov, Evgeny" w:date="2016-01-26T14:00:00Z"/>
        </w:rPr>
      </w:pPr>
      <w:del w:id="3272" w:author="Gavrilov, Evgeny" w:date="2016-01-26T14:00:00Z">
        <w:r w:rsidDel="00770767">
          <w:delText xml:space="preserve">        "osVersion" : application Operation System Version</w:delText>
        </w:r>
      </w:del>
    </w:p>
    <w:p w14:paraId="54C6297A" w14:textId="247AC93C" w:rsidR="001113DB" w:rsidDel="00770767" w:rsidRDefault="001113DB" w:rsidP="00743295">
      <w:pPr>
        <w:jc w:val="both"/>
        <w:rPr>
          <w:del w:id="3273" w:author="Gavrilov, Evgeny" w:date="2016-01-26T14:00:00Z"/>
        </w:rPr>
      </w:pPr>
      <w:del w:id="3274" w:author="Gavrilov, Evgeny" w:date="2016-01-26T14:00:00Z">
        <w:r w:rsidDel="00770767">
          <w:delText xml:space="preserve">        "appVersion" : Application version</w:delText>
        </w:r>
      </w:del>
    </w:p>
    <w:p w14:paraId="513217A5" w14:textId="1586D7C5" w:rsidR="001113DB" w:rsidDel="00770767" w:rsidRDefault="001113DB" w:rsidP="00743295">
      <w:pPr>
        <w:jc w:val="both"/>
        <w:rPr>
          <w:del w:id="3275" w:author="Gavrilov, Evgeny" w:date="2016-01-26T14:00:00Z"/>
        </w:rPr>
      </w:pPr>
      <w:del w:id="3276" w:author="Gavrilov, Evgeny" w:date="2016-01-26T14:00:00Z">
        <w:r w:rsidDel="00770767">
          <w:delText xml:space="preserve">        "appName" : application name (office/mobile)</w:delText>
        </w:r>
      </w:del>
    </w:p>
    <w:p w14:paraId="4EFA3E14" w14:textId="7110534A" w:rsidR="001113DB" w:rsidDel="00770767" w:rsidRDefault="001113DB" w:rsidP="00743295">
      <w:pPr>
        <w:jc w:val="both"/>
        <w:rPr>
          <w:del w:id="3277" w:author="Gavrilov, Evgeny" w:date="2016-01-26T14:00:00Z"/>
        </w:rPr>
      </w:pPr>
    </w:p>
    <w:p w14:paraId="712C622D" w14:textId="1A583CF7" w:rsidR="001113DB" w:rsidDel="00770767" w:rsidRDefault="001113DB" w:rsidP="001113DB">
      <w:pPr>
        <w:rPr>
          <w:del w:id="3278" w:author="Gavrilov, Evgeny" w:date="2016-01-26T14:00:00Z"/>
        </w:rPr>
      </w:pPr>
    </w:p>
    <w:p w14:paraId="4EBF3B2D" w14:textId="4627859B" w:rsidR="001113DB" w:rsidDel="00770767" w:rsidRDefault="001113DB" w:rsidP="00743295">
      <w:pPr>
        <w:jc w:val="both"/>
        <w:rPr>
          <w:del w:id="3279" w:author="Gavrilov, Evgeny" w:date="2016-01-26T14:00:00Z"/>
        </w:rPr>
      </w:pPr>
      <w:del w:id="3280" w:author="Gavrilov, Evgeny" w:date="2016-01-26T14:00:00Z">
        <w:r w:rsidDel="00770767">
          <w:delText>Example:</w:delText>
        </w:r>
      </w:del>
    </w:p>
    <w:p w14:paraId="448AC0A6" w14:textId="753D55C9" w:rsidR="001113DB" w:rsidDel="00770767" w:rsidRDefault="001113DB" w:rsidP="00743295">
      <w:pPr>
        <w:jc w:val="both"/>
        <w:rPr>
          <w:del w:id="3281" w:author="Gavrilov, Evgeny" w:date="2016-01-26T14:00:00Z"/>
        </w:rPr>
      </w:pPr>
      <w:del w:id="3282" w:author="Gavrilov, Evgeny" w:date="2016-01-26T14:00:00Z">
        <w:r w:rsidDel="00770767">
          <w:delText>{</w:delText>
        </w:r>
      </w:del>
    </w:p>
    <w:p w14:paraId="1A0D7EF1" w14:textId="4D10EEFD" w:rsidR="001113DB" w:rsidDel="00770767" w:rsidRDefault="001113DB" w:rsidP="00743295">
      <w:pPr>
        <w:jc w:val="both"/>
        <w:rPr>
          <w:del w:id="3283" w:author="Gavrilov, Evgeny" w:date="2016-01-26T14:00:00Z"/>
        </w:rPr>
      </w:pPr>
      <w:del w:id="3284" w:author="Gavrilov, Evgeny" w:date="2016-01-26T14:00:00Z">
        <w:r w:rsidDel="00770767">
          <w:delText xml:space="preserve">        "_id" : ObjectId("55677a091234600027b927c1"),</w:delText>
        </w:r>
      </w:del>
    </w:p>
    <w:p w14:paraId="12CBA6D7" w14:textId="1DAD3A33" w:rsidR="001113DB" w:rsidDel="00770767" w:rsidRDefault="001113DB" w:rsidP="00743295">
      <w:pPr>
        <w:jc w:val="both"/>
        <w:rPr>
          <w:del w:id="3285" w:author="Gavrilov, Evgeny" w:date="2016-01-26T14:00:00Z"/>
        </w:rPr>
      </w:pPr>
      <w:del w:id="3286" w:author="Gavrilov, Evgeny" w:date="2016-01-26T14:00:00Z">
        <w:r w:rsidDel="00770767">
          <w:delText xml:space="preserve">        "apikey" : "254556e0-0572-11e5-9f4f-8321894734a1",</w:delText>
        </w:r>
      </w:del>
    </w:p>
    <w:p w14:paraId="29CC3DEE" w14:textId="199E8BA6" w:rsidR="001113DB" w:rsidDel="00770767" w:rsidRDefault="001113DB" w:rsidP="00743295">
      <w:pPr>
        <w:jc w:val="both"/>
        <w:rPr>
          <w:del w:id="3287" w:author="Gavrilov, Evgeny" w:date="2016-01-26T14:00:00Z"/>
        </w:rPr>
      </w:pPr>
      <w:del w:id="3288" w:author="Gavrilov, Evgeny" w:date="2016-01-26T14:00:00Z">
        <w:r w:rsidDel="00770767">
          <w:delText xml:space="preserve">        "devid" : "AD386AB9-70F4-45F4-A46A-65F76BC7D5F5",</w:delText>
        </w:r>
      </w:del>
    </w:p>
    <w:p w14:paraId="1B70934D" w14:textId="6CB73D90" w:rsidR="001113DB" w:rsidDel="00770767" w:rsidRDefault="001113DB" w:rsidP="00743295">
      <w:pPr>
        <w:jc w:val="both"/>
        <w:rPr>
          <w:del w:id="3289" w:author="Gavrilov, Evgeny" w:date="2016-01-26T14:00:00Z"/>
        </w:rPr>
      </w:pPr>
      <w:del w:id="3290" w:author="Gavrilov, Evgeny" w:date="2016-01-26T14:00:00Z">
        <w:r w:rsidDel="00770767">
          <w:delText xml:space="preserve">        "created_date" : ISODate("2015-05-28T20:26:49.100Z"),</w:delText>
        </w:r>
      </w:del>
    </w:p>
    <w:p w14:paraId="48CFC185" w14:textId="4CC1C0D0" w:rsidR="001113DB" w:rsidDel="00770767" w:rsidRDefault="001113DB" w:rsidP="00743295">
      <w:pPr>
        <w:jc w:val="both"/>
        <w:rPr>
          <w:del w:id="3291" w:author="Gavrilov, Evgeny" w:date="2016-01-26T14:00:00Z"/>
        </w:rPr>
      </w:pPr>
      <w:del w:id="3292" w:author="Gavrilov, Evgeny" w:date="2016-01-26T14:00:00Z">
        <w:r w:rsidDel="00770767">
          <w:delText xml:space="preserve">        "osVersion" : "8.1.2",</w:delText>
        </w:r>
      </w:del>
    </w:p>
    <w:p w14:paraId="653FEF45" w14:textId="400EBD03" w:rsidR="001113DB" w:rsidDel="00770767" w:rsidRDefault="001113DB" w:rsidP="00743295">
      <w:pPr>
        <w:jc w:val="both"/>
        <w:rPr>
          <w:del w:id="3293" w:author="Gavrilov, Evgeny" w:date="2016-01-26T14:00:00Z"/>
        </w:rPr>
      </w:pPr>
      <w:del w:id="3294" w:author="Gavrilov, Evgeny" w:date="2016-01-26T14:00:00Z">
        <w:r w:rsidDel="00770767">
          <w:delText xml:space="preserve">        "appVersion" : "110795",</w:delText>
        </w:r>
      </w:del>
    </w:p>
    <w:p w14:paraId="6927D884" w14:textId="1075E094" w:rsidR="001113DB" w:rsidDel="00770767" w:rsidRDefault="001113DB" w:rsidP="00743295">
      <w:pPr>
        <w:jc w:val="both"/>
        <w:rPr>
          <w:del w:id="3295" w:author="Gavrilov, Evgeny" w:date="2016-01-26T14:00:00Z"/>
        </w:rPr>
      </w:pPr>
      <w:del w:id="3296" w:author="Gavrilov, Evgeny" w:date="2016-01-26T14:00:00Z">
        <w:r w:rsidDel="00770767">
          <w:delText xml:space="preserve">        "appName" : "mobile"</w:delText>
        </w:r>
      </w:del>
    </w:p>
    <w:p w14:paraId="22CF25BA" w14:textId="153541FE" w:rsidR="001113DB" w:rsidDel="00770767" w:rsidRDefault="001113DB" w:rsidP="00743295">
      <w:pPr>
        <w:jc w:val="both"/>
        <w:rPr>
          <w:del w:id="3297" w:author="Gavrilov, Evgeny" w:date="2016-01-26T14:00:00Z"/>
        </w:rPr>
      </w:pPr>
      <w:del w:id="3298" w:author="Gavrilov, Evgeny" w:date="2016-01-26T14:00:00Z">
        <w:r w:rsidDel="00770767">
          <w:delText>}</w:delText>
        </w:r>
      </w:del>
    </w:p>
    <w:p w14:paraId="1C0E10FD" w14:textId="77777777" w:rsidR="001113DB" w:rsidDel="001A3E70" w:rsidRDefault="001113DB" w:rsidP="001113DB">
      <w:pPr>
        <w:rPr>
          <w:ins w:id="3299" w:author="Pavnyk, Stanislav" w:date="2015-10-29T18:48:00Z"/>
          <w:del w:id="3300" w:author="Gavrilov, Evgeny" w:date="2015-11-06T17:27:00Z"/>
        </w:rPr>
      </w:pPr>
    </w:p>
    <w:p w14:paraId="738A54C1" w14:textId="77777777" w:rsidR="00421DBE" w:rsidRDefault="00421DBE" w:rsidP="001113DB">
      <w:pPr>
        <w:rPr>
          <w:ins w:id="3301" w:author="Gavrilov, Evgeny" w:date="2015-11-06T17:16:00Z"/>
        </w:rPr>
      </w:pPr>
    </w:p>
    <w:p w14:paraId="35AE16FA" w14:textId="509DB3AD" w:rsidR="00421DBE" w:rsidRDefault="00421DBE" w:rsidP="00421DBE">
      <w:pPr>
        <w:pStyle w:val="Heading2"/>
        <w:rPr>
          <w:ins w:id="3302" w:author="Gavrilov, Evgeny" w:date="2015-11-06T17:16:00Z"/>
        </w:rPr>
      </w:pPr>
      <w:bookmarkStart w:id="3303" w:name="_Toc448150091"/>
      <w:ins w:id="3304" w:author="Gavrilov, Evgeny" w:date="2015-11-06T17:16:00Z">
        <w:r>
          <w:t>6.</w:t>
        </w:r>
      </w:ins>
      <w:ins w:id="3305" w:author="Gavrilov, Evgeny" w:date="2015-11-06T17:17:00Z">
        <w:r>
          <w:t>2</w:t>
        </w:r>
      </w:ins>
      <w:ins w:id="3306" w:author="Gavrilov, Evgeny" w:date="2015-11-06T17:16:00Z">
        <w:r>
          <w:t xml:space="preserve"> </w:t>
        </w:r>
      </w:ins>
      <w:ins w:id="3307" w:author="Gavrilov, Evgeny" w:date="2015-11-06T17:17:00Z">
        <w:r w:rsidR="00991AF9">
          <w:t>Capacity</w:t>
        </w:r>
      </w:ins>
      <w:bookmarkEnd w:id="3303"/>
    </w:p>
    <w:p w14:paraId="1CC4E28F" w14:textId="71B8E8E0" w:rsidR="00991AF9" w:rsidRPr="00991AF9" w:rsidRDefault="00991AF9" w:rsidP="00991AF9">
      <w:pPr>
        <w:rPr>
          <w:ins w:id="3308" w:author="Gavrilov, Evgeny" w:date="2015-11-06T17:18:00Z"/>
          <w:rPrChange w:id="3309" w:author="Gavrilov, Evgeny" w:date="2015-11-06T17:18:00Z">
            <w:rPr>
              <w:ins w:id="3310" w:author="Gavrilov, Evgeny" w:date="2015-11-06T17:18:00Z"/>
              <w:rFonts w:ascii="Times New Roman" w:hAnsi="Times New Roman"/>
            </w:rPr>
          </w:rPrChange>
        </w:rPr>
      </w:pPr>
      <w:ins w:id="3311" w:author="Gavrilov, Evgeny" w:date="2015-11-06T17:18:00Z">
        <w:r w:rsidRPr="00991AF9">
          <w:rPr>
            <w:rPrChange w:id="3312" w:author="Gavrilov, Evgeny" w:date="2015-11-06T17:18:00Z">
              <w:rPr>
                <w:rFonts w:ascii="Times New Roman" w:hAnsi="Times New Roman"/>
              </w:rPr>
            </w:rPrChange>
          </w:rPr>
          <w:t xml:space="preserve">All values based on Usage Sept 2015 </w:t>
        </w:r>
        <w:r w:rsidRPr="00F92360">
          <w:rPr>
            <w:rPrChange w:id="3313" w:author="Gavrilov, Evgeny" w:date="2015-11-06T18:56:00Z">
              <w:rPr>
                <w:rFonts w:ascii="Times New Roman" w:hAnsi="Times New Roman"/>
              </w:rPr>
            </w:rPrChange>
          </w:rPr>
          <w:t xml:space="preserve">doc </w:t>
        </w:r>
      </w:ins>
      <w:ins w:id="3314" w:author="Gavrilov, Evgeny" w:date="2015-11-06T17:22:00Z">
        <w:r w:rsidRPr="00F92360">
          <w:t xml:space="preserve">were </w:t>
        </w:r>
      </w:ins>
      <w:ins w:id="3315" w:author="Gavrilov, Evgeny" w:date="2015-11-06T17:18:00Z">
        <w:r w:rsidRPr="00F92360">
          <w:rPr>
            <w:rPrChange w:id="3316" w:author="Gavrilov, Evgeny" w:date="2015-11-06T18:56:00Z">
              <w:rPr>
                <w:rFonts w:ascii="Times New Roman" w:hAnsi="Times New Roman"/>
              </w:rPr>
            </w:rPrChange>
          </w:rPr>
          <w:t xml:space="preserve">increased </w:t>
        </w:r>
      </w:ins>
      <w:ins w:id="3317" w:author="Gavrilov, Evgeny" w:date="2015-11-06T18:55:00Z">
        <w:r w:rsidR="00F92360" w:rsidRPr="00F92360">
          <w:rPr>
            <w:rPrChange w:id="3318" w:author="Gavrilov, Evgeny" w:date="2015-11-06T18:56:00Z">
              <w:rPr>
                <w:rStyle w:val="Emphasis"/>
              </w:rPr>
            </w:rPrChange>
          </w:rPr>
          <w:t>fivefold.</w:t>
        </w:r>
      </w:ins>
    </w:p>
    <w:p w14:paraId="483449F6" w14:textId="77777777" w:rsidR="00991AF9" w:rsidRPr="00991AF9" w:rsidRDefault="00991AF9" w:rsidP="00991AF9">
      <w:pPr>
        <w:rPr>
          <w:ins w:id="3319" w:author="Gavrilov, Evgeny" w:date="2015-11-06T17:18:00Z"/>
          <w:rPrChange w:id="3320" w:author="Gavrilov, Evgeny" w:date="2015-11-06T17:18:00Z">
            <w:rPr>
              <w:ins w:id="3321" w:author="Gavrilov, Evgeny" w:date="2015-11-06T17:18:00Z"/>
              <w:rFonts w:ascii="Times New Roman" w:hAnsi="Times New Roman"/>
            </w:rPr>
          </w:rPrChange>
        </w:rPr>
      </w:pPr>
      <w:ins w:id="3322" w:author="Gavrilov, Evgeny" w:date="2015-11-06T17:18:00Z">
        <w:r w:rsidRPr="00991AF9">
          <w:rPr>
            <w:rPrChange w:id="3323" w:author="Gavrilov, Evgeny" w:date="2015-11-06T17:18:00Z">
              <w:rPr>
                <w:rFonts w:ascii="Times New Roman" w:hAnsi="Times New Roman"/>
              </w:rPr>
            </w:rPrChange>
          </w:rPr>
          <w:t>MongoDB disk = 10TB</w:t>
        </w:r>
      </w:ins>
    </w:p>
    <w:p w14:paraId="19063D2F" w14:textId="77777777" w:rsidR="00991AF9" w:rsidRPr="00991AF9" w:rsidRDefault="00991AF9" w:rsidP="00991AF9">
      <w:pPr>
        <w:rPr>
          <w:ins w:id="3324" w:author="Gavrilov, Evgeny" w:date="2015-11-06T17:18:00Z"/>
          <w:rPrChange w:id="3325" w:author="Gavrilov, Evgeny" w:date="2015-11-06T17:18:00Z">
            <w:rPr>
              <w:ins w:id="3326" w:author="Gavrilov, Evgeny" w:date="2015-11-06T17:18:00Z"/>
              <w:rFonts w:ascii="Times New Roman" w:hAnsi="Times New Roman"/>
            </w:rPr>
          </w:rPrChange>
        </w:rPr>
      </w:pPr>
      <w:ins w:id="3327" w:author="Gavrilov, Evgeny" w:date="2015-11-06T17:18:00Z">
        <w:r w:rsidRPr="00991AF9">
          <w:rPr>
            <w:rPrChange w:id="3328" w:author="Gavrilov, Evgeny" w:date="2015-11-06T17:18:00Z">
              <w:rPr>
                <w:rFonts w:ascii="Times New Roman" w:hAnsi="Times New Roman"/>
              </w:rPr>
            </w:rPrChange>
          </w:rPr>
          <w:t>Required free space = 2TB (20%)</w:t>
        </w:r>
      </w:ins>
    </w:p>
    <w:p w14:paraId="1F65ED3F" w14:textId="77777777" w:rsidR="00991AF9" w:rsidRPr="00991AF9" w:rsidRDefault="00991AF9" w:rsidP="00991AF9">
      <w:pPr>
        <w:rPr>
          <w:ins w:id="3329" w:author="Gavrilov, Evgeny" w:date="2015-11-06T17:18:00Z"/>
          <w:rPrChange w:id="3330" w:author="Gavrilov, Evgeny" w:date="2015-11-06T17:18:00Z">
            <w:rPr>
              <w:ins w:id="3331" w:author="Gavrilov, Evgeny" w:date="2015-11-06T17:18:00Z"/>
              <w:rFonts w:ascii="Times New Roman" w:hAnsi="Times New Roman"/>
            </w:rPr>
          </w:rPrChange>
        </w:rPr>
      </w:pPr>
      <w:ins w:id="3332" w:author="Gavrilov, Evgeny" w:date="2015-11-06T17:18:00Z">
        <w:r w:rsidRPr="00991AF9">
          <w:rPr>
            <w:rPrChange w:id="3333" w:author="Gavrilov, Evgeny" w:date="2015-11-06T17:18:00Z">
              <w:rPr>
                <w:rFonts w:ascii="Times New Roman" w:hAnsi="Times New Roman"/>
              </w:rPr>
            </w:rPrChange>
          </w:rPr>
          <w:t>Available volume = 8TB</w:t>
        </w:r>
      </w:ins>
    </w:p>
    <w:p w14:paraId="244B5411" w14:textId="77777777" w:rsidR="00991AF9" w:rsidRPr="00991AF9" w:rsidRDefault="00991AF9" w:rsidP="00991AF9">
      <w:pPr>
        <w:rPr>
          <w:ins w:id="3334" w:author="Gavrilov, Evgeny" w:date="2015-11-06T17:18:00Z"/>
          <w:rPrChange w:id="3335" w:author="Gavrilov, Evgeny" w:date="2015-11-06T17:18:00Z">
            <w:rPr>
              <w:ins w:id="3336" w:author="Gavrilov, Evgeny" w:date="2015-11-06T17:18:00Z"/>
              <w:rFonts w:ascii="Times New Roman" w:hAnsi="Times New Roman"/>
            </w:rPr>
          </w:rPrChange>
        </w:rPr>
      </w:pPr>
      <w:ins w:id="3337" w:author="Gavrilov, Evgeny" w:date="2015-11-06T17:18:00Z">
        <w:r w:rsidRPr="00991AF9">
          <w:rPr>
            <w:rPrChange w:id="3338" w:author="Gavrilov, Evgeny" w:date="2015-11-06T17:18:00Z">
              <w:rPr>
                <w:rFonts w:ascii="Times New Roman" w:hAnsi="Times New Roman"/>
              </w:rPr>
            </w:rPrChange>
          </w:rPr>
          <w:t>Active devices = 90k*5=450k</w:t>
        </w:r>
      </w:ins>
    </w:p>
    <w:p w14:paraId="78E4E345" w14:textId="77777777" w:rsidR="00991AF9" w:rsidRPr="00991AF9" w:rsidRDefault="00991AF9" w:rsidP="00991AF9">
      <w:pPr>
        <w:rPr>
          <w:ins w:id="3339" w:author="Gavrilov, Evgeny" w:date="2015-11-06T17:18:00Z"/>
          <w:rPrChange w:id="3340" w:author="Gavrilov, Evgeny" w:date="2015-11-06T17:18:00Z">
            <w:rPr>
              <w:ins w:id="3341" w:author="Gavrilov, Evgeny" w:date="2015-11-06T17:18:00Z"/>
              <w:rFonts w:ascii="Times New Roman" w:hAnsi="Times New Roman"/>
            </w:rPr>
          </w:rPrChange>
        </w:rPr>
      </w:pPr>
      <w:ins w:id="3342" w:author="Gavrilov, Evgeny" w:date="2015-11-06T17:18:00Z">
        <w:r w:rsidRPr="00991AF9">
          <w:rPr>
            <w:rPrChange w:id="3343" w:author="Gavrilov, Evgeny" w:date="2015-11-06T17:18:00Z">
              <w:rPr>
                <w:rFonts w:ascii="Times New Roman" w:hAnsi="Times New Roman"/>
              </w:rPr>
            </w:rPrChange>
          </w:rPr>
          <w:t>Avg calls per month per active device = 2.5*5 = 12.5</w:t>
        </w:r>
      </w:ins>
    </w:p>
    <w:p w14:paraId="7FEFB8C3" w14:textId="77777777" w:rsidR="00991AF9" w:rsidRPr="00991AF9" w:rsidRDefault="00991AF9" w:rsidP="00991AF9">
      <w:pPr>
        <w:rPr>
          <w:ins w:id="3344" w:author="Gavrilov, Evgeny" w:date="2015-11-06T17:18:00Z"/>
          <w:rPrChange w:id="3345" w:author="Gavrilov, Evgeny" w:date="2015-11-06T17:18:00Z">
            <w:rPr>
              <w:ins w:id="3346" w:author="Gavrilov, Evgeny" w:date="2015-11-06T17:18:00Z"/>
              <w:rFonts w:ascii="Times New Roman" w:hAnsi="Times New Roman"/>
            </w:rPr>
          </w:rPrChange>
        </w:rPr>
      </w:pPr>
      <w:ins w:id="3347" w:author="Gavrilov, Evgeny" w:date="2015-11-06T17:18:00Z">
        <w:r w:rsidRPr="00991AF9">
          <w:rPr>
            <w:rPrChange w:id="3348" w:author="Gavrilov, Evgeny" w:date="2015-11-06T17:18:00Z">
              <w:rPr>
                <w:rFonts w:ascii="Times New Roman" w:hAnsi="Times New Roman"/>
              </w:rPr>
            </w:rPrChange>
          </w:rPr>
          <w:t>Avg events + logs per call = 60</w:t>
        </w:r>
      </w:ins>
    </w:p>
    <w:p w14:paraId="2A9003DB" w14:textId="77777777" w:rsidR="00991AF9" w:rsidRPr="00991AF9" w:rsidRDefault="00991AF9" w:rsidP="00991AF9">
      <w:pPr>
        <w:rPr>
          <w:ins w:id="3349" w:author="Gavrilov, Evgeny" w:date="2015-11-06T17:18:00Z"/>
          <w:rPrChange w:id="3350" w:author="Gavrilov, Evgeny" w:date="2015-11-06T17:18:00Z">
            <w:rPr>
              <w:ins w:id="3351" w:author="Gavrilov, Evgeny" w:date="2015-11-06T17:18:00Z"/>
              <w:rFonts w:ascii="Times New Roman" w:hAnsi="Times New Roman"/>
            </w:rPr>
          </w:rPrChange>
        </w:rPr>
      </w:pPr>
      <w:ins w:id="3352" w:author="Gavrilov, Evgeny" w:date="2015-11-06T17:18:00Z">
        <w:r w:rsidRPr="00991AF9">
          <w:rPr>
            <w:rPrChange w:id="3353" w:author="Gavrilov, Evgeny" w:date="2015-11-06T17:18:00Z">
              <w:rPr>
                <w:rFonts w:ascii="Times New Roman" w:hAnsi="Times New Roman"/>
              </w:rPr>
            </w:rPrChange>
          </w:rPr>
          <w:t>Avg size of 1 log/event in WiredTiger storage engine with ‘snappy’ compression = 0.1kb (need to make more test to check it)</w:t>
        </w:r>
      </w:ins>
    </w:p>
    <w:p w14:paraId="71F0BB80" w14:textId="77777777" w:rsidR="00991AF9" w:rsidRPr="00991AF9" w:rsidRDefault="00991AF9" w:rsidP="00991AF9">
      <w:pPr>
        <w:rPr>
          <w:ins w:id="3354" w:author="Gavrilov, Evgeny" w:date="2015-11-06T17:18:00Z"/>
          <w:rPrChange w:id="3355" w:author="Gavrilov, Evgeny" w:date="2015-11-06T17:18:00Z">
            <w:rPr>
              <w:ins w:id="3356" w:author="Gavrilov, Evgeny" w:date="2015-11-06T17:18:00Z"/>
              <w:rFonts w:ascii="Times New Roman" w:hAnsi="Times New Roman"/>
            </w:rPr>
          </w:rPrChange>
        </w:rPr>
      </w:pPr>
    </w:p>
    <w:p w14:paraId="3B5620A0" w14:textId="77777777" w:rsidR="00991AF9" w:rsidRPr="00991AF9" w:rsidRDefault="00991AF9" w:rsidP="00991AF9">
      <w:pPr>
        <w:rPr>
          <w:ins w:id="3357" w:author="Gavrilov, Evgeny" w:date="2015-11-06T17:18:00Z"/>
          <w:rPrChange w:id="3358" w:author="Gavrilov, Evgeny" w:date="2015-11-06T17:18:00Z">
            <w:rPr>
              <w:ins w:id="3359" w:author="Gavrilov, Evgeny" w:date="2015-11-06T17:18:00Z"/>
              <w:rFonts w:ascii="Times New Roman" w:hAnsi="Times New Roman"/>
            </w:rPr>
          </w:rPrChange>
        </w:rPr>
      </w:pPr>
      <w:ins w:id="3360" w:author="Gavrilov, Evgeny" w:date="2015-11-06T17:18:00Z">
        <w:r w:rsidRPr="00991AF9">
          <w:rPr>
            <w:rPrChange w:id="3361" w:author="Gavrilov, Evgeny" w:date="2015-11-06T17:18:00Z">
              <w:rPr>
                <w:rFonts w:ascii="Times New Roman" w:hAnsi="Times New Roman"/>
              </w:rPr>
            </w:rPrChange>
          </w:rPr>
          <w:t>Data volume for 1 month 450k*12.5*60*0.1kb = 32GB</w:t>
        </w:r>
      </w:ins>
    </w:p>
    <w:p w14:paraId="722E6F2A" w14:textId="77777777" w:rsidR="00991AF9" w:rsidRPr="00991AF9" w:rsidRDefault="00991AF9" w:rsidP="00991AF9">
      <w:pPr>
        <w:rPr>
          <w:ins w:id="3362" w:author="Gavrilov, Evgeny" w:date="2015-11-06T17:18:00Z"/>
          <w:rPrChange w:id="3363" w:author="Gavrilov, Evgeny" w:date="2015-11-06T17:18:00Z">
            <w:rPr>
              <w:ins w:id="3364" w:author="Gavrilov, Evgeny" w:date="2015-11-06T17:18:00Z"/>
              <w:rFonts w:ascii="Times New Roman" w:hAnsi="Times New Roman"/>
            </w:rPr>
          </w:rPrChange>
        </w:rPr>
      </w:pPr>
      <w:ins w:id="3365" w:author="Gavrilov, Evgeny" w:date="2015-11-06T17:18:00Z">
        <w:r w:rsidRPr="00991AF9">
          <w:rPr>
            <w:rPrChange w:id="3366" w:author="Gavrilov, Evgeny" w:date="2015-11-06T17:18:00Z">
              <w:rPr>
                <w:rFonts w:ascii="Times New Roman" w:hAnsi="Times New Roman"/>
              </w:rPr>
            </w:rPrChange>
          </w:rPr>
          <w:t>Data volume for 1 year = 32GB*12 = 384 GB</w:t>
        </w:r>
      </w:ins>
    </w:p>
    <w:p w14:paraId="7A6BA4AD" w14:textId="12D820FA" w:rsidR="00991AF9" w:rsidRPr="00991AF9" w:rsidRDefault="00991AF9" w:rsidP="00991AF9">
      <w:pPr>
        <w:rPr>
          <w:ins w:id="3367" w:author="Gavrilov, Evgeny" w:date="2015-11-06T17:18:00Z"/>
          <w:rPrChange w:id="3368" w:author="Gavrilov, Evgeny" w:date="2015-11-06T17:18:00Z">
            <w:rPr>
              <w:ins w:id="3369" w:author="Gavrilov, Evgeny" w:date="2015-11-06T17:18:00Z"/>
              <w:rFonts w:ascii="Times New Roman" w:hAnsi="Times New Roman"/>
            </w:rPr>
          </w:rPrChange>
        </w:rPr>
      </w:pPr>
      <w:ins w:id="3370" w:author="Gavrilov, Evgeny" w:date="2015-11-06T17:18:00Z">
        <w:r w:rsidRPr="00991AF9">
          <w:rPr>
            <w:rPrChange w:id="3371" w:author="Gavrilov, Evgeny" w:date="2015-11-06T17:18:00Z">
              <w:rPr>
                <w:rFonts w:ascii="Times New Roman" w:hAnsi="Times New Roman"/>
              </w:rPr>
            </w:rPrChange>
          </w:rPr>
          <w:lastRenderedPageBreak/>
          <w:t>So</w:t>
        </w:r>
        <w:r w:rsidR="003A508C">
          <w:t>, if all variables are correct</w:t>
        </w:r>
        <w:r w:rsidRPr="00991AF9">
          <w:rPr>
            <w:rPrChange w:id="3372" w:author="Gavrilov, Evgeny" w:date="2015-11-06T17:18:00Z">
              <w:rPr>
                <w:rFonts w:ascii="Times New Roman" w:hAnsi="Times New Roman"/>
              </w:rPr>
            </w:rPrChange>
          </w:rPr>
          <w:t xml:space="preserve">, </w:t>
        </w:r>
      </w:ins>
      <w:ins w:id="3373" w:author="Gavrilov, Evgeny" w:date="2016-01-13T17:09:00Z">
        <w:r w:rsidR="00A26FD3" w:rsidRPr="00853D9F">
          <w:t>data</w:t>
        </w:r>
      </w:ins>
      <w:ins w:id="3374" w:author="Gavrilov, Evgeny" w:date="2015-11-06T17:18:00Z">
        <w:r w:rsidRPr="00991AF9">
          <w:rPr>
            <w:rPrChange w:id="3375" w:author="Gavrilov, Evgeny" w:date="2015-11-06T17:18:00Z">
              <w:rPr>
                <w:rFonts w:ascii="Times New Roman" w:hAnsi="Times New Roman"/>
              </w:rPr>
            </w:rPrChange>
          </w:rPr>
          <w:t xml:space="preserve"> can </w:t>
        </w:r>
      </w:ins>
      <w:ins w:id="3376" w:author="Gavrilov, Evgeny" w:date="2016-01-13T17:09:00Z">
        <w:r w:rsidR="00A26FD3">
          <w:t xml:space="preserve">be </w:t>
        </w:r>
      </w:ins>
      <w:ins w:id="3377" w:author="Gavrilov, Evgeny" w:date="2015-11-06T17:18:00Z">
        <w:r w:rsidRPr="00991AF9">
          <w:rPr>
            <w:rPrChange w:id="3378" w:author="Gavrilov, Evgeny" w:date="2015-11-06T17:18:00Z">
              <w:rPr>
                <w:rFonts w:ascii="Times New Roman" w:hAnsi="Times New Roman"/>
              </w:rPr>
            </w:rPrChange>
          </w:rPr>
          <w:t>store</w:t>
        </w:r>
      </w:ins>
      <w:ins w:id="3379" w:author="Gavrilov, Evgeny" w:date="2016-01-13T17:09:00Z">
        <w:r w:rsidR="00A26FD3">
          <w:t>d</w:t>
        </w:r>
      </w:ins>
      <w:ins w:id="3380" w:author="Gavrilov, Evgeny" w:date="2015-11-06T17:18:00Z">
        <w:r w:rsidRPr="00991AF9">
          <w:rPr>
            <w:rPrChange w:id="3381" w:author="Gavrilov, Evgeny" w:date="2015-11-06T17:18:00Z">
              <w:rPr>
                <w:rFonts w:ascii="Times New Roman" w:hAnsi="Times New Roman"/>
              </w:rPr>
            </w:rPrChange>
          </w:rPr>
          <w:t xml:space="preserve"> </w:t>
        </w:r>
      </w:ins>
      <w:ins w:id="3382" w:author="Gavrilov, Evgeny" w:date="2015-11-06T17:23:00Z">
        <w:r>
          <w:t xml:space="preserve">for </w:t>
        </w:r>
      </w:ins>
      <w:ins w:id="3383" w:author="Gavrilov, Evgeny" w:date="2015-11-06T17:18:00Z">
        <w:r w:rsidR="003A508C">
          <w:t>about 20 years</w:t>
        </w:r>
        <w:r w:rsidRPr="00991AF9">
          <w:rPr>
            <w:rPrChange w:id="3384" w:author="Gavrilov, Evgeny" w:date="2015-11-06T17:18:00Z">
              <w:rPr>
                <w:rFonts w:ascii="Times New Roman" w:hAnsi="Times New Roman"/>
              </w:rPr>
            </w:rPrChange>
          </w:rPr>
          <w:t xml:space="preserve">, after that </w:t>
        </w:r>
      </w:ins>
      <w:ins w:id="3385" w:author="Gavrilov, Evgeny" w:date="2016-01-13T17:10:00Z">
        <w:r w:rsidR="00A26FD3" w:rsidRPr="00853D9F">
          <w:t>old data</w:t>
        </w:r>
        <w:r w:rsidR="00A26FD3" w:rsidRPr="00991AF9">
          <w:t xml:space="preserve"> </w:t>
        </w:r>
      </w:ins>
      <w:ins w:id="3386" w:author="Gavrilov, Evgeny" w:date="2015-11-06T17:25:00Z">
        <w:r>
          <w:t xml:space="preserve">will </w:t>
        </w:r>
      </w:ins>
      <w:ins w:id="3387" w:author="Gavrilov, Evgeny" w:date="2016-01-13T17:14:00Z">
        <w:r w:rsidR="00A26FD3">
          <w:t>need</w:t>
        </w:r>
      </w:ins>
      <w:ins w:id="3388" w:author="Gavrilov, Evgeny" w:date="2015-11-06T17:18:00Z">
        <w:r w:rsidRPr="00991AF9">
          <w:rPr>
            <w:rPrChange w:id="3389" w:author="Gavrilov, Evgeny" w:date="2015-11-06T17:18:00Z">
              <w:rPr>
                <w:rFonts w:ascii="Times New Roman" w:hAnsi="Times New Roman"/>
              </w:rPr>
            </w:rPrChange>
          </w:rPr>
          <w:t xml:space="preserve"> to </w:t>
        </w:r>
      </w:ins>
      <w:ins w:id="3390" w:author="Gavrilov, Evgeny" w:date="2016-01-13T17:15:00Z">
        <w:r w:rsidR="00A26FD3">
          <w:t>be deleted</w:t>
        </w:r>
      </w:ins>
      <w:ins w:id="3391" w:author="Gavrilov, Evgeny" w:date="2015-11-06T17:27:00Z">
        <w:r>
          <w:t>.</w:t>
        </w:r>
      </w:ins>
    </w:p>
    <w:p w14:paraId="1CE26E4C" w14:textId="77777777" w:rsidR="00421DBE" w:rsidRDefault="00421DBE" w:rsidP="001113DB"/>
    <w:p w14:paraId="2C5DA4C6" w14:textId="2362C43D" w:rsidR="00BE34D3" w:rsidRDefault="00ED52AC">
      <w:pPr>
        <w:pStyle w:val="Heading2"/>
        <w:rPr>
          <w:del w:id="3392" w:author="Pavnyk, Stanislav" w:date="2015-10-28T18:45:00Z"/>
        </w:rPr>
      </w:pPr>
      <w:bookmarkStart w:id="3393" w:name="_Toc433815569"/>
      <w:bookmarkStart w:id="3394" w:name="_Toc448150092"/>
      <w:ins w:id="3395" w:author="Gavrilov, Evgeny" w:date="2015-11-03T16:08:00Z">
        <w:r>
          <w:t>6.</w:t>
        </w:r>
      </w:ins>
      <w:ins w:id="3396" w:author="Gavrilov, Evgeny" w:date="2015-11-06T17:17:00Z">
        <w:r w:rsidR="00421DBE">
          <w:t>3</w:t>
        </w:r>
      </w:ins>
      <w:ins w:id="3397" w:author="Gavrilov, Evgeny" w:date="2015-11-03T16:08:00Z">
        <w:r>
          <w:t xml:space="preserve"> </w:t>
        </w:r>
      </w:ins>
      <w:r w:rsidR="00BE34D3" w:rsidRPr="0025363D">
        <w:t>Data lifecycle</w:t>
      </w:r>
      <w:bookmarkEnd w:id="3393"/>
      <w:bookmarkEnd w:id="3394"/>
    </w:p>
    <w:p w14:paraId="183F4764" w14:textId="70484AE0" w:rsidR="0025363D" w:rsidRPr="0025363D" w:rsidRDefault="0025363D">
      <w:pPr>
        <w:pStyle w:val="Heading2"/>
      </w:pPr>
      <w:bookmarkStart w:id="3398" w:name="_Toc434254888"/>
      <w:bookmarkEnd w:id="3398"/>
    </w:p>
    <w:p w14:paraId="2B321124" w14:textId="6E3197A1" w:rsidR="000C67EA" w:rsidDel="0068684D" w:rsidRDefault="000C67EA">
      <w:pPr>
        <w:autoSpaceDE w:val="0"/>
        <w:autoSpaceDN w:val="0"/>
        <w:ind w:firstLine="567"/>
        <w:jc w:val="center"/>
        <w:rPr>
          <w:ins w:id="3399" w:author="Pavnyk, Stanislav" w:date="2015-10-29T18:48:00Z"/>
          <w:del w:id="3400" w:author="Gavrilov, Evgeny" w:date="2016-04-11T14:40:00Z"/>
        </w:rPr>
        <w:pPrChange w:id="3401" w:author="Gavrilov, Evgeny" w:date="2015-11-03T15:27:00Z">
          <w:pPr>
            <w:autoSpaceDE w:val="0"/>
            <w:autoSpaceDN w:val="0"/>
            <w:ind w:firstLine="567"/>
            <w:jc w:val="both"/>
          </w:pPr>
        </w:pPrChange>
      </w:pPr>
      <w:ins w:id="3402" w:author="Pavnyk, Stanislav" w:date="2015-10-29T18:48:00Z">
        <w:del w:id="3403" w:author="Gavrilov, Evgeny" w:date="2016-04-11T14:40:00Z">
          <w:r w:rsidRPr="000C67EA" w:rsidDel="0068684D">
            <w:rPr>
              <w:noProof/>
              <w:lang w:val="ru-RU" w:eastAsia="ru-RU"/>
            </w:rPr>
            <w:drawing>
              <wp:inline distT="0" distB="0" distL="0" distR="0" wp14:anchorId="1C970547" wp14:editId="7F92E283">
                <wp:extent cx="4248150" cy="4315795"/>
                <wp:effectExtent l="0" t="0" r="0" b="8890"/>
                <wp:docPr id="4" name="Picture 4" descr="C:\Users\stpavnyk\Documents\My Received Files\Cleaning 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pavnyk\Documents\My Received Files\Cleaning scrip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5402" cy="4323163"/>
                        </a:xfrm>
                        <a:prstGeom prst="rect">
                          <a:avLst/>
                        </a:prstGeom>
                        <a:noFill/>
                        <a:ln>
                          <a:noFill/>
                        </a:ln>
                      </pic:spPr>
                    </pic:pic>
                  </a:graphicData>
                </a:graphic>
              </wp:inline>
            </w:drawing>
          </w:r>
        </w:del>
      </w:ins>
    </w:p>
    <w:p w14:paraId="3AC84E9F" w14:textId="206D69EA" w:rsidR="000C67EA" w:rsidRDefault="000C67EA" w:rsidP="0068684D">
      <w:pPr>
        <w:autoSpaceDE w:val="0"/>
        <w:autoSpaceDN w:val="0"/>
        <w:ind w:firstLine="567"/>
        <w:jc w:val="center"/>
        <w:rPr>
          <w:ins w:id="3404" w:author="Pavnyk, Stanislav" w:date="2015-10-29T18:48:00Z"/>
        </w:rPr>
        <w:pPrChange w:id="3405" w:author="Gavrilov, Evgeny" w:date="2016-04-11T14:40:00Z">
          <w:pPr>
            <w:autoSpaceDE w:val="0"/>
            <w:autoSpaceDN w:val="0"/>
            <w:ind w:firstLine="567"/>
            <w:jc w:val="both"/>
          </w:pPr>
        </w:pPrChange>
      </w:pPr>
    </w:p>
    <w:p w14:paraId="1D543618" w14:textId="0B81FA82" w:rsidR="00BE34D3" w:rsidRDefault="00BE34D3">
      <w:pPr>
        <w:autoSpaceDE w:val="0"/>
        <w:autoSpaceDN w:val="0"/>
        <w:ind w:firstLine="284"/>
        <w:jc w:val="both"/>
        <w:pPrChange w:id="3406" w:author="Gavrilov, Evgeny" w:date="2015-12-02T13:39:00Z">
          <w:pPr>
            <w:autoSpaceDE w:val="0"/>
            <w:autoSpaceDN w:val="0"/>
            <w:ind w:firstLine="567"/>
            <w:jc w:val="both"/>
          </w:pPr>
        </w:pPrChange>
      </w:pPr>
      <w:r>
        <w:t xml:space="preserve">When </w:t>
      </w:r>
      <w:r w:rsidR="006121FD">
        <w:t xml:space="preserve">the </w:t>
      </w:r>
      <w:r>
        <w:t>free space</w:t>
      </w:r>
      <w:r w:rsidR="006121FD">
        <w:t xml:space="preserve"> on disk</w:t>
      </w:r>
      <w:r>
        <w:t xml:space="preserve"> </w:t>
      </w:r>
      <w:r w:rsidR="00A523FD">
        <w:t>is less than 20%</w:t>
      </w:r>
      <w:r>
        <w:t xml:space="preserve">, </w:t>
      </w:r>
      <w:ins w:id="3407" w:author="Gavrilov, Evgeny" w:date="2016-04-11T14:39:00Z">
        <w:r w:rsidR="0068684D">
          <w:t xml:space="preserve">Nagios monitoring service will send </w:t>
        </w:r>
      </w:ins>
      <w:ins w:id="3408" w:author="Gavrilov, Evgeny" w:date="2016-04-11T14:44:00Z">
        <w:r w:rsidR="0092477E">
          <w:t xml:space="preserve">a </w:t>
        </w:r>
      </w:ins>
      <w:ins w:id="3409" w:author="Gavrilov, Evgeny" w:date="2016-04-11T14:39:00Z">
        <w:r w:rsidR="0092477E">
          <w:t>notification</w:t>
        </w:r>
      </w:ins>
      <w:ins w:id="3410" w:author="Gavrilov, Evgeny" w:date="2016-04-11T14:40:00Z">
        <w:r w:rsidR="0092477E">
          <w:t xml:space="preserve"> to </w:t>
        </w:r>
      </w:ins>
      <w:del w:id="3411" w:author="Gavrilov, Evgeny" w:date="2016-04-11T14:40:00Z">
        <w:r w:rsidDel="0068684D">
          <w:delText xml:space="preserve">the script will be launched </w:delText>
        </w:r>
        <w:r w:rsidR="00A523FD" w:rsidDel="0068684D">
          <w:delText xml:space="preserve">automatically </w:delText>
        </w:r>
        <w:r w:rsidDel="0068684D">
          <w:delText>by cron job</w:delText>
        </w:r>
        <w:r w:rsidR="00A523FD" w:rsidDel="0068684D">
          <w:delText xml:space="preserve"> to</w:delText>
        </w:r>
        <w:r w:rsidR="009D2612" w:rsidDel="0068684D">
          <w:delText xml:space="preserve"> </w:delText>
        </w:r>
        <w:r w:rsidR="009D2612" w:rsidRPr="009D2612" w:rsidDel="0068684D">
          <w:delText>d</w:delText>
        </w:r>
        <w:r w:rsidR="009D2612" w:rsidDel="0068684D">
          <w:delText>elete the data for the oldest month</w:delText>
        </w:r>
        <w:r w:rsidDel="0068684D">
          <w:delText>.</w:delText>
        </w:r>
        <w:r w:rsidR="00A96555" w:rsidDel="0068684D">
          <w:delText xml:space="preserve"> </w:delText>
        </w:r>
      </w:del>
      <w:ins w:id="3412" w:author="Pavnyk, Stanislav" w:date="2015-10-28T18:45:00Z">
        <w:del w:id="3413" w:author="Gavrilov, Evgeny" w:date="2016-04-11T14:40:00Z">
          <w:r w:rsidR="001C7CA5" w:rsidDel="0068684D">
            <w:delText>This</w:delText>
          </w:r>
        </w:del>
      </w:ins>
      <w:ins w:id="3414" w:author="Gavrilov, Evgeny" w:date="2016-04-11T14:40:00Z">
        <w:r w:rsidR="0092477E">
          <w:t>administrator</w:t>
        </w:r>
      </w:ins>
      <w:ins w:id="3415" w:author="Gavrilov, Evgeny" w:date="2016-04-11T14:46:00Z">
        <w:r w:rsidR="0092477E">
          <w:t>s</w:t>
        </w:r>
      </w:ins>
      <w:ins w:id="3416" w:author="Gavrilov, Evgeny" w:date="2016-04-11T14:48:00Z">
        <w:r w:rsidR="0092477E">
          <w:t xml:space="preserve"> to take an appropriate action.</w:t>
        </w:r>
      </w:ins>
      <w:ins w:id="3417" w:author="Gavrilov, Evgeny" w:date="2016-04-11T14:45:00Z">
        <w:r w:rsidR="0092477E">
          <w:t xml:space="preserve"> </w:t>
        </w:r>
      </w:ins>
      <w:ins w:id="3418" w:author="Afshin Daghi" w:date="2015-10-27T15:21:00Z">
        <w:del w:id="3419" w:author="Gavrilov, Evgeny" w:date="2016-04-11T14:45:00Z">
          <w:r w:rsidR="005963BD" w:rsidDel="0092477E">
            <w:delText>We need to process this data</w:delText>
          </w:r>
        </w:del>
      </w:ins>
      <w:ins w:id="3420" w:author="Pavnyk, Stanislav" w:date="2015-10-28T18:45:00Z">
        <w:del w:id="3421" w:author="Gavrilov, Evgeny" w:date="2016-04-11T14:45:00Z">
          <w:r w:rsidR="001C7CA5" w:rsidDel="0092477E">
            <w:delText xml:space="preserve"> must be processed</w:delText>
          </w:r>
        </w:del>
      </w:ins>
      <w:ins w:id="3422" w:author="Afshin Daghi" w:date="2015-10-27T15:21:00Z">
        <w:del w:id="3423" w:author="Gavrilov, Evgeny" w:date="2016-04-11T14:45:00Z">
          <w:r w:rsidR="005963BD" w:rsidDel="0092477E">
            <w:delText xml:space="preserve"> to collect historically significant data for trend analysis </w:delText>
          </w:r>
        </w:del>
      </w:ins>
      <w:ins w:id="3424" w:author="Pavnyk, Stanislav" w:date="2015-10-28T18:45:00Z">
        <w:del w:id="3425" w:author="Gavrilov, Evgeny" w:date="2016-04-11T14:45:00Z">
          <w:r w:rsidR="001C7CA5" w:rsidDel="0092477E">
            <w:delText>prior to</w:delText>
          </w:r>
        </w:del>
      </w:ins>
      <w:ins w:id="3426" w:author="Afshin Daghi" w:date="2015-10-27T15:21:00Z">
        <w:del w:id="3427" w:author="Gavrilov, Evgeny" w:date="2016-04-11T14:45:00Z">
          <w:r w:rsidR="005963BD" w:rsidDel="0092477E">
            <w:delText>before deleting</w:delText>
          </w:r>
        </w:del>
      </w:ins>
      <w:ins w:id="3428" w:author="Pavnyk, Stanislav" w:date="2015-10-28T18:45:00Z">
        <w:del w:id="3429" w:author="Gavrilov, Evgeny" w:date="2015-11-05T13:06:00Z">
          <w:r w:rsidR="001C7CA5" w:rsidDel="00587901">
            <w:delText>.</w:delText>
          </w:r>
        </w:del>
      </w:ins>
      <w:ins w:id="3430" w:author="Afshin Daghi" w:date="2015-10-27T15:21:00Z">
        <w:del w:id="3431" w:author="Gavrilov, Evgeny" w:date="2016-04-11T14:45:00Z">
          <w:r w:rsidR="005963BD" w:rsidDel="0092477E">
            <w:delText xml:space="preserve"> it.</w:delText>
          </w:r>
        </w:del>
      </w:ins>
      <w:del w:id="3432" w:author="Gavrilov, Evgeny" w:date="2016-04-11T14:45:00Z">
        <w:r w:rsidR="00A96555" w:rsidDel="0092477E">
          <w:delText>Limitation of days how long MongoDB stores data will be a parameter with availability to be changed – this will depend on cap</w:delText>
        </w:r>
        <w:r w:rsidR="007B35F7" w:rsidDel="0092477E">
          <w:delText xml:space="preserve">acity and average user activity </w:delText>
        </w:r>
        <w:r w:rsidR="00A96555" w:rsidDel="0092477E">
          <w:delText>(C</w:delText>
        </w:r>
      </w:del>
      <w:del w:id="3433" w:author="Gavrilov, Evgeny" w:date="2016-01-26T16:39:00Z">
        <w:r w:rsidR="00A96555" w:rsidDel="00394503">
          <w:delText>L</w:delText>
        </w:r>
      </w:del>
      <w:del w:id="3434" w:author="Gavrilov, Evgeny" w:date="2016-04-11T14:45:00Z">
        <w:r w:rsidR="00A96555" w:rsidDel="0092477E">
          <w:delText>S-</w:delText>
        </w:r>
      </w:del>
      <w:ins w:id="3435" w:author="Pavnyk, Stanislav" w:date="2015-10-28T18:45:00Z">
        <w:del w:id="3436" w:author="Gavrilov, Evgeny" w:date="2016-04-11T14:45:00Z">
          <w:r w:rsidR="00A96555" w:rsidDel="0092477E">
            <w:delText>REQ</w:delText>
          </w:r>
          <w:r w:rsidR="001C7CA5" w:rsidDel="0092477E">
            <w:delText>2.3</w:delText>
          </w:r>
        </w:del>
      </w:ins>
      <w:del w:id="3437" w:author="Gavrilov, Evgeny" w:date="2016-04-11T14:45:00Z">
        <w:r w:rsidR="00A96555" w:rsidDel="0092477E">
          <w:delText>REQ)</w:delText>
        </w:r>
        <w:r w:rsidR="007B35F7" w:rsidDel="0092477E">
          <w:delText>.</w:delText>
        </w:r>
      </w:del>
    </w:p>
    <w:p w14:paraId="02EB5C6F" w14:textId="47BABF2B" w:rsidR="007B35F7" w:rsidRDefault="006F4084">
      <w:pPr>
        <w:pStyle w:val="Heading2"/>
        <w:rPr>
          <w:ins w:id="3438" w:author="Gavrilov, Evgeny" w:date="2015-11-16T14:23:00Z"/>
        </w:rPr>
        <w:pPrChange w:id="3439" w:author="Gavrilov, Evgeny" w:date="2015-11-16T14:23:00Z">
          <w:pPr>
            <w:autoSpaceDE w:val="0"/>
            <w:autoSpaceDN w:val="0"/>
            <w:ind w:firstLine="567"/>
          </w:pPr>
        </w:pPrChange>
      </w:pPr>
      <w:bookmarkStart w:id="3440" w:name="_Toc448150093"/>
      <w:ins w:id="3441" w:author="Gavrilov, Evgeny" w:date="2015-11-16T14:21:00Z">
        <w:r>
          <w:t>6.4 Security</w:t>
        </w:r>
      </w:ins>
      <w:bookmarkEnd w:id="3440"/>
    </w:p>
    <w:p w14:paraId="4DE550A1" w14:textId="37CFDC55" w:rsidR="006F4084" w:rsidRDefault="006F4084">
      <w:pPr>
        <w:autoSpaceDE w:val="0"/>
        <w:autoSpaceDN w:val="0"/>
        <w:ind w:firstLine="284"/>
        <w:jc w:val="both"/>
        <w:rPr>
          <w:ins w:id="3442" w:author="Gavrilov, Evgeny" w:date="2015-11-16T15:54:00Z"/>
        </w:rPr>
        <w:pPrChange w:id="3443" w:author="Gavrilov, Evgeny" w:date="2015-11-16T14:24:00Z">
          <w:pPr>
            <w:autoSpaceDE w:val="0"/>
            <w:autoSpaceDN w:val="0"/>
            <w:ind w:firstLine="567"/>
          </w:pPr>
        </w:pPrChange>
      </w:pPr>
      <w:ins w:id="3444" w:author="Gavrilov, Evgeny" w:date="2015-11-16T14:24:00Z">
        <w:r w:rsidRPr="006F4084">
          <w:rPr>
            <w:rPrChange w:id="3445" w:author="Gavrilov, Evgeny" w:date="2015-11-16T14:24:00Z">
              <w:rPr>
                <w:rFonts w:ascii="Times New Roman" w:hAnsi="Times New Roman"/>
              </w:rPr>
            </w:rPrChange>
          </w:rPr>
          <w:t>Mongo instance m</w:t>
        </w:r>
        <w:r>
          <w:t>ust work with “-auth” parameter</w:t>
        </w:r>
        <w:r w:rsidRPr="006F4084">
          <w:rPr>
            <w:rPrChange w:id="3446" w:author="Gavrilov, Evgeny" w:date="2015-11-16T14:24:00Z">
              <w:rPr>
                <w:rFonts w:ascii="Times New Roman" w:hAnsi="Times New Roman"/>
              </w:rPr>
            </w:rPrChange>
          </w:rPr>
          <w:t>. This param</w:t>
        </w:r>
      </w:ins>
      <w:ins w:id="3447" w:author="Gavrilov, Evgeny" w:date="2015-11-16T14:25:00Z">
        <w:r>
          <w:t>eter</w:t>
        </w:r>
      </w:ins>
      <w:ins w:id="3448" w:author="Gavrilov, Evgeny" w:date="2015-11-16T14:24:00Z">
        <w:r>
          <w:t xml:space="preserve"> </w:t>
        </w:r>
      </w:ins>
      <w:ins w:id="3449" w:author="Gavrilov, Evgeny" w:date="2015-11-16T14:25:00Z">
        <w:r>
          <w:t>e</w:t>
        </w:r>
      </w:ins>
      <w:ins w:id="3450" w:author="Gavrilov, Evgeny" w:date="2015-11-16T14:24:00Z">
        <w:r w:rsidRPr="006F4084">
          <w:rPr>
            <w:rPrChange w:id="3451" w:author="Gavrilov, Evgeny" w:date="2015-11-16T14:24:00Z">
              <w:rPr>
                <w:rFonts w:ascii="Times New Roman" w:hAnsi="Times New Roman"/>
              </w:rPr>
            </w:rPrChange>
          </w:rPr>
          <w:t xml:space="preserve">nables authorization to control user’s access to database resources and operations. When authorization is enabled, MongoDB requires all clients to authenticate themselves first in order to determine the access for the client. All mongo-users </w:t>
        </w:r>
        <w:r>
          <w:t xml:space="preserve">must have strong passwords and </w:t>
        </w:r>
        <w:r w:rsidRPr="006F4084">
          <w:rPr>
            <w:rPrChange w:id="3452" w:author="Gavrilov, Evgeny" w:date="2015-11-16T14:24:00Z">
              <w:rPr>
                <w:rFonts w:ascii="Times New Roman" w:hAnsi="Times New Roman"/>
              </w:rPr>
            </w:rPrChange>
          </w:rPr>
          <w:t>spe</w:t>
        </w:r>
        <w:r>
          <w:t>cial mongoDB roles, which grant</w:t>
        </w:r>
        <w:r w:rsidRPr="006F4084">
          <w:rPr>
            <w:rPrChange w:id="3453" w:author="Gavrilov, Evgeny" w:date="2015-11-16T14:24:00Z">
              <w:rPr>
                <w:rFonts w:ascii="Times New Roman" w:hAnsi="Times New Roman"/>
              </w:rPr>
            </w:rPrChange>
          </w:rPr>
          <w:t xml:space="preserve"> minimum of necessary accesses. Outside of role assignments, the user has no access to the system. All requests for changing privileges must be performed only through MongoDB DBA</w:t>
        </w:r>
      </w:ins>
      <w:ins w:id="3454" w:author="Gavrilov, Evgeny" w:date="2015-11-16T14:28:00Z">
        <w:r>
          <w:t>.</w:t>
        </w:r>
      </w:ins>
      <w:ins w:id="3455" w:author="Gavrilov, Evgeny" w:date="2015-11-16T14:24:00Z">
        <w:r w:rsidRPr="006F4084">
          <w:rPr>
            <w:rPrChange w:id="3456" w:author="Gavrilov, Evgeny" w:date="2015-11-16T14:24:00Z">
              <w:rPr>
                <w:rFonts w:ascii="Times New Roman" w:hAnsi="Times New Roman"/>
              </w:rPr>
            </w:rPrChange>
          </w:rPr>
          <w:t xml:space="preserve"> </w:t>
        </w:r>
      </w:ins>
    </w:p>
    <w:p w14:paraId="0C1A7419" w14:textId="077A8DDE" w:rsidR="000741BC" w:rsidRPr="006F4084" w:rsidRDefault="000741BC">
      <w:pPr>
        <w:autoSpaceDE w:val="0"/>
        <w:autoSpaceDN w:val="0"/>
        <w:ind w:firstLine="284"/>
        <w:jc w:val="both"/>
        <w:pPrChange w:id="3457" w:author="Gavrilov, Evgeny" w:date="2015-11-16T14:24:00Z">
          <w:pPr>
            <w:autoSpaceDE w:val="0"/>
            <w:autoSpaceDN w:val="0"/>
            <w:ind w:firstLine="567"/>
          </w:pPr>
        </w:pPrChange>
      </w:pPr>
      <w:ins w:id="3458" w:author="Gavrilov, Evgeny" w:date="2015-11-16T15:54:00Z">
        <w:r w:rsidRPr="000741BC">
          <w:rPr>
            <w:rPrChange w:id="3459" w:author="Gavrilov, Evgeny" w:date="2015-11-16T15:55:00Z">
              <w:rPr>
                <w:rFonts w:ascii="Times New Roman" w:hAnsi="Times New Roman"/>
              </w:rPr>
            </w:rPrChange>
          </w:rPr>
          <w:t>All collected data store</w:t>
        </w:r>
      </w:ins>
      <w:ins w:id="3460" w:author="Gavrilov, Evgeny" w:date="2015-11-16T15:56:00Z">
        <w:r w:rsidR="00494DA9">
          <w:t>s</w:t>
        </w:r>
      </w:ins>
      <w:ins w:id="3461" w:author="Gavrilov, Evgeny" w:date="2015-11-16T15:54:00Z">
        <w:r w:rsidRPr="000741BC">
          <w:rPr>
            <w:rPrChange w:id="3462" w:author="Gavrilov, Evgeny" w:date="2015-11-16T15:55:00Z">
              <w:rPr>
                <w:rFonts w:ascii="Times New Roman" w:hAnsi="Times New Roman"/>
              </w:rPr>
            </w:rPrChange>
          </w:rPr>
          <w:t xml:space="preserve"> in mongoDB database files with ‘snappy’ compression provided by WiredTiger storage engine. These DB-files </w:t>
        </w:r>
      </w:ins>
      <w:ins w:id="3463" w:author="Gavrilov, Evgeny" w:date="2016-01-13T17:25:00Z">
        <w:r w:rsidR="00D07CA8">
          <w:t xml:space="preserve">are </w:t>
        </w:r>
      </w:ins>
      <w:ins w:id="3464" w:author="Gavrilov, Evgeny" w:date="2016-01-13T17:24:00Z">
        <w:r w:rsidR="00D07CA8">
          <w:t>store</w:t>
        </w:r>
      </w:ins>
      <w:ins w:id="3465" w:author="Gavrilov, Evgeny" w:date="2016-01-13T17:25:00Z">
        <w:r w:rsidR="00D07CA8">
          <w:t>d</w:t>
        </w:r>
      </w:ins>
      <w:ins w:id="3466" w:author="Gavrilov, Evgeny" w:date="2016-01-13T17:24:00Z">
        <w:r w:rsidR="00D07CA8">
          <w:t xml:space="preserve"> in</w:t>
        </w:r>
      </w:ins>
      <w:ins w:id="3467" w:author="Gavrilov, Evgeny" w:date="2015-11-16T15:54:00Z">
        <w:r w:rsidRPr="000741BC">
          <w:rPr>
            <w:rPrChange w:id="3468" w:author="Gavrilov, Evgeny" w:date="2015-11-16T15:55:00Z">
              <w:rPr>
                <w:rFonts w:ascii="Times New Roman" w:hAnsi="Times New Roman"/>
              </w:rPr>
            </w:rPrChange>
          </w:rPr>
          <w:t xml:space="preserve"> </w:t>
        </w:r>
      </w:ins>
      <w:ins w:id="3469" w:author="Gavrilov, Evgeny" w:date="2015-11-16T15:56:00Z">
        <w:r w:rsidR="00494DA9">
          <w:t xml:space="preserve">a </w:t>
        </w:r>
      </w:ins>
      <w:ins w:id="3470" w:author="Gavrilov, Evgeny" w:date="2015-11-16T15:54:00Z">
        <w:r w:rsidRPr="000741BC">
          <w:rPr>
            <w:rPrChange w:id="3471" w:author="Gavrilov, Evgeny" w:date="2015-11-16T15:55:00Z">
              <w:rPr>
                <w:rFonts w:ascii="Times New Roman" w:hAnsi="Times New Roman"/>
              </w:rPr>
            </w:rPrChange>
          </w:rPr>
          <w:t xml:space="preserve">special disk, without any encryption from MongoDB side. Since MongoDB doesn’t have encryption mechanism for db files, they can be encrypted by third-party solutions if it </w:t>
        </w:r>
      </w:ins>
      <w:ins w:id="3472" w:author="Gavrilov, Evgeny" w:date="2015-11-16T15:55:00Z">
        <w:r w:rsidRPr="000741BC">
          <w:rPr>
            <w:rPrChange w:id="3473" w:author="Gavrilov, Evgeny" w:date="2015-11-16T15:55:00Z">
              <w:rPr>
                <w:rFonts w:ascii="Times New Roman" w:hAnsi="Times New Roman"/>
              </w:rPr>
            </w:rPrChange>
          </w:rPr>
          <w:t>is</w:t>
        </w:r>
      </w:ins>
      <w:ins w:id="3474" w:author="Gavrilov, Evgeny" w:date="2015-11-16T15:54:00Z">
        <w:r w:rsidRPr="000741BC">
          <w:rPr>
            <w:rPrChange w:id="3475" w:author="Gavrilov, Evgeny" w:date="2015-11-16T15:55:00Z">
              <w:rPr>
                <w:rFonts w:ascii="Times New Roman" w:hAnsi="Times New Roman"/>
              </w:rPr>
            </w:rPrChange>
          </w:rPr>
          <w:t xml:space="preserve"> necessary in the future. Some examples of th</w:t>
        </w:r>
      </w:ins>
      <w:ins w:id="3476" w:author="Gavrilov, Evgeny" w:date="2015-11-16T16:30:00Z">
        <w:r w:rsidR="005212E2">
          <w:t>ese</w:t>
        </w:r>
      </w:ins>
      <w:ins w:id="3477" w:author="Gavrilov, Evgeny" w:date="2015-11-16T15:54:00Z">
        <w:r w:rsidRPr="000741BC">
          <w:rPr>
            <w:rPrChange w:id="3478" w:author="Gavrilov, Evgeny" w:date="2015-11-16T15:55:00Z">
              <w:rPr>
                <w:rFonts w:ascii="Times New Roman" w:hAnsi="Times New Roman"/>
              </w:rPr>
            </w:rPrChange>
          </w:rPr>
          <w:t xml:space="preserve"> solution</w:t>
        </w:r>
      </w:ins>
      <w:ins w:id="3479" w:author="Gavrilov, Evgeny" w:date="2015-11-16T15:57:00Z">
        <w:r w:rsidR="00494DA9">
          <w:t>s</w:t>
        </w:r>
      </w:ins>
      <w:ins w:id="3480" w:author="Gavrilov, Evgeny" w:date="2015-11-16T15:54:00Z">
        <w:r w:rsidRPr="000741BC">
          <w:rPr>
            <w:rPrChange w:id="3481" w:author="Gavrilov, Evgeny" w:date="2015-11-16T15:55:00Z">
              <w:rPr>
                <w:rFonts w:ascii="Times New Roman" w:hAnsi="Times New Roman"/>
              </w:rPr>
            </w:rPrChange>
          </w:rPr>
          <w:t xml:space="preserve"> can be found here</w:t>
        </w:r>
        <w:r>
          <w:rPr>
            <w:rFonts w:ascii="Times New Roman" w:hAnsi="Times New Roman"/>
          </w:rPr>
          <w:t xml:space="preserve"> </w:t>
        </w:r>
        <w:r w:rsidRPr="000741BC">
          <w:rPr>
            <w:rFonts w:asciiTheme="minorHAnsi" w:hAnsiTheme="minorHAnsi"/>
            <w:rPrChange w:id="3482" w:author="Gavrilov, Evgeny" w:date="2015-11-16T15:56:00Z">
              <w:rPr>
                <w:rFonts w:ascii="Times New Roman" w:hAnsi="Times New Roman"/>
              </w:rPr>
            </w:rPrChange>
          </w:rPr>
          <w:t>(</w:t>
        </w:r>
        <w:r w:rsidRPr="000741BC">
          <w:rPr>
            <w:rFonts w:asciiTheme="minorHAnsi" w:hAnsiTheme="minorHAnsi"/>
            <w:rPrChange w:id="3483" w:author="Gavrilov, Evgeny" w:date="2015-11-16T15:56:00Z">
              <w:rPr>
                <w:rFonts w:ascii="Times New Roman" w:hAnsi="Times New Roman"/>
              </w:rPr>
            </w:rPrChange>
          </w:rPr>
          <w:fldChar w:fldCharType="begin"/>
        </w:r>
        <w:r w:rsidRPr="000741BC">
          <w:rPr>
            <w:rFonts w:asciiTheme="minorHAnsi" w:hAnsiTheme="minorHAnsi"/>
            <w:rPrChange w:id="3484" w:author="Gavrilov, Evgeny" w:date="2015-11-16T15:56:00Z">
              <w:rPr>
                <w:rFonts w:ascii="Times New Roman" w:hAnsi="Times New Roman"/>
              </w:rPr>
            </w:rPrChange>
          </w:rPr>
          <w:instrText xml:space="preserve"> HYPERLINK "https://docs.mongodb.org/manual/core/security-encryption-at-rest/" </w:instrText>
        </w:r>
        <w:r w:rsidRPr="000741BC">
          <w:rPr>
            <w:rFonts w:asciiTheme="minorHAnsi" w:hAnsiTheme="minorHAnsi"/>
            <w:rPrChange w:id="3485" w:author="Gavrilov, Evgeny" w:date="2015-11-16T15:56:00Z">
              <w:rPr>
                <w:rFonts w:ascii="Times New Roman" w:hAnsi="Times New Roman"/>
              </w:rPr>
            </w:rPrChange>
          </w:rPr>
          <w:fldChar w:fldCharType="separate"/>
        </w:r>
        <w:r w:rsidRPr="000741BC">
          <w:rPr>
            <w:rStyle w:val="Hyperlink"/>
            <w:rFonts w:asciiTheme="minorHAnsi" w:hAnsiTheme="minorHAnsi"/>
            <w:rPrChange w:id="3486" w:author="Gavrilov, Evgeny" w:date="2015-11-16T15:56:00Z">
              <w:rPr>
                <w:rStyle w:val="Hyperlink"/>
                <w:rFonts w:ascii="Times New Roman" w:hAnsi="Times New Roman"/>
              </w:rPr>
            </w:rPrChange>
          </w:rPr>
          <w:t>https://docs.mongodb.org/manual/core/security-encryption-at-rest/</w:t>
        </w:r>
        <w:r w:rsidRPr="000741BC">
          <w:rPr>
            <w:rFonts w:asciiTheme="minorHAnsi" w:hAnsiTheme="minorHAnsi"/>
            <w:rPrChange w:id="3487" w:author="Gavrilov, Evgeny" w:date="2015-11-16T15:56:00Z">
              <w:rPr>
                <w:rFonts w:ascii="Times New Roman" w:hAnsi="Times New Roman"/>
              </w:rPr>
            </w:rPrChange>
          </w:rPr>
          <w:fldChar w:fldCharType="end"/>
        </w:r>
        <w:r w:rsidRPr="000741BC">
          <w:rPr>
            <w:rFonts w:asciiTheme="minorHAnsi" w:hAnsiTheme="minorHAnsi"/>
            <w:rPrChange w:id="3488" w:author="Gavrilov, Evgeny" w:date="2015-11-16T15:56:00Z">
              <w:rPr>
                <w:rFonts w:ascii="Times New Roman" w:hAnsi="Times New Roman"/>
              </w:rPr>
            </w:rPrChange>
          </w:rPr>
          <w:t>)</w:t>
        </w:r>
      </w:ins>
    </w:p>
    <w:p w14:paraId="62AE6810" w14:textId="021A5851" w:rsidR="001113DB" w:rsidRDefault="00ED52AC">
      <w:pPr>
        <w:pStyle w:val="Heading2"/>
        <w:rPr>
          <w:del w:id="3489" w:author="Pavnyk, Stanislav" w:date="2015-10-28T18:45:00Z"/>
        </w:rPr>
      </w:pPr>
      <w:bookmarkStart w:id="3490" w:name="_Toc433815570"/>
      <w:bookmarkStart w:id="3491" w:name="_Toc448150094"/>
      <w:ins w:id="3492" w:author="Gavrilov, Evgeny" w:date="2015-11-03T16:08:00Z">
        <w:r>
          <w:t>6.</w:t>
        </w:r>
      </w:ins>
      <w:ins w:id="3493" w:author="Gavrilov, Evgeny" w:date="2015-11-16T14:21:00Z">
        <w:r w:rsidR="006F4084">
          <w:t>5</w:t>
        </w:r>
      </w:ins>
      <w:ins w:id="3494" w:author="Gavrilov, Evgeny" w:date="2015-11-03T16:08:00Z">
        <w:r>
          <w:t xml:space="preserve"> </w:t>
        </w:r>
      </w:ins>
      <w:r w:rsidR="00BE34D3" w:rsidRPr="0025363D">
        <w:t>Additional info</w:t>
      </w:r>
      <w:bookmarkEnd w:id="3490"/>
      <w:bookmarkEnd w:id="3491"/>
    </w:p>
    <w:p w14:paraId="25C88266" w14:textId="77777777" w:rsidR="0025363D" w:rsidRPr="0025363D" w:rsidRDefault="0025363D">
      <w:pPr>
        <w:pStyle w:val="Heading2"/>
      </w:pPr>
      <w:bookmarkStart w:id="3495" w:name="_Toc434254890"/>
      <w:bookmarkEnd w:id="3495"/>
    </w:p>
    <w:p w14:paraId="1257A1B2" w14:textId="5EA2F353" w:rsidR="001113DB" w:rsidRDefault="00BE34D3">
      <w:pPr>
        <w:ind w:firstLine="284"/>
        <w:pPrChange w:id="3496" w:author="Gavrilov, Evgeny" w:date="2015-12-02T13:45:00Z">
          <w:pPr>
            <w:ind w:firstLine="567"/>
            <w:jc w:val="both"/>
          </w:pPr>
        </w:pPrChange>
      </w:pPr>
      <w:r>
        <w:t>The</w:t>
      </w:r>
      <w:r w:rsidR="001113DB">
        <w:t xml:space="preserve"> database supports two store engines – MMAPv1 and WiredTiger.</w:t>
      </w:r>
    </w:p>
    <w:p w14:paraId="7248C58A" w14:textId="3C39D4F7" w:rsidR="009D2612" w:rsidRPr="00757F58" w:rsidRDefault="001113DB">
      <w:pPr>
        <w:pPrChange w:id="3497" w:author="Gavrilov, Evgeny" w:date="2015-12-02T13:45:00Z">
          <w:pPr>
            <w:pStyle w:val="ListParagraph"/>
            <w:ind w:left="0" w:firstLine="567"/>
            <w:jc w:val="both"/>
          </w:pPr>
        </w:pPrChange>
      </w:pPr>
      <w:r>
        <w:t>WiredTiger is more preferable because it supports data compres</w:t>
      </w:r>
      <w:r w:rsidR="00713471">
        <w:t>s</w:t>
      </w:r>
      <w:r w:rsidR="0040197C">
        <w:t>ion</w:t>
      </w:r>
      <w:r>
        <w:t>.</w:t>
      </w:r>
      <w:r w:rsidRPr="00E13F1C">
        <w:t xml:space="preserve"> </w:t>
      </w:r>
      <w:r>
        <w:t>Using this feature</w:t>
      </w:r>
      <w:r w:rsidR="00757F58">
        <w:t xml:space="preserve"> it can store </w:t>
      </w:r>
      <w:r>
        <w:t>20 times more data than using MMAPv1</w:t>
      </w:r>
      <w:r w:rsidR="009D2612">
        <w:t>.</w:t>
      </w:r>
    </w:p>
    <w:p w14:paraId="1FDBF099" w14:textId="1678CD93" w:rsidR="001113DB" w:rsidRDefault="001113DB">
      <w:pPr>
        <w:ind w:firstLine="284"/>
        <w:pPrChange w:id="3498" w:author="Gavrilov, Evgeny" w:date="2015-12-02T13:45:00Z">
          <w:pPr>
            <w:pStyle w:val="ListParagraph"/>
            <w:ind w:left="0" w:firstLine="567"/>
            <w:jc w:val="both"/>
          </w:pPr>
        </w:pPrChange>
      </w:pPr>
      <w:r w:rsidRPr="0080233A">
        <w:t xml:space="preserve">To </w:t>
      </w:r>
      <w:r>
        <w:t>get data from mongo DB</w:t>
      </w:r>
      <w:r w:rsidR="00757F58">
        <w:t>,</w:t>
      </w:r>
      <w:r>
        <w:t xml:space="preserve"> </w:t>
      </w:r>
      <w:r w:rsidR="00757F58">
        <w:t xml:space="preserve">the following components </w:t>
      </w:r>
      <w:r>
        <w:t>can be used:</w:t>
      </w:r>
    </w:p>
    <w:p w14:paraId="381E9795" w14:textId="2DC2BF0E" w:rsidR="001113DB" w:rsidRDefault="001113DB" w:rsidP="00743295">
      <w:pPr>
        <w:pStyle w:val="ListParagraph"/>
        <w:numPr>
          <w:ilvl w:val="0"/>
          <w:numId w:val="14"/>
        </w:numPr>
        <w:ind w:left="0" w:firstLine="426"/>
        <w:jc w:val="both"/>
      </w:pPr>
      <w:r>
        <w:t>Mongo-shell</w:t>
      </w:r>
    </w:p>
    <w:p w14:paraId="783374CA" w14:textId="1CFF20D3" w:rsidR="002F617E" w:rsidDel="00EC601A" w:rsidRDefault="001113DB" w:rsidP="00743295">
      <w:pPr>
        <w:pStyle w:val="ListParagraph"/>
        <w:numPr>
          <w:ilvl w:val="0"/>
          <w:numId w:val="14"/>
        </w:numPr>
        <w:ind w:left="0" w:firstLine="426"/>
        <w:jc w:val="both"/>
        <w:rPr>
          <w:del w:id="3499" w:author="Gavrilov, Evgeny" w:date="2015-11-16T15:57:00Z"/>
        </w:rPr>
      </w:pPr>
      <w:r>
        <w:t>Umongo and other third-party GUI</w:t>
      </w:r>
    </w:p>
    <w:p w14:paraId="75F81FE3" w14:textId="77777777" w:rsidR="00A423CF" w:rsidDel="00EC601A" w:rsidRDefault="00A423CF">
      <w:pPr>
        <w:pStyle w:val="ListParagraph"/>
        <w:numPr>
          <w:ilvl w:val="0"/>
          <w:numId w:val="14"/>
        </w:numPr>
        <w:ind w:left="0" w:firstLine="426"/>
        <w:jc w:val="both"/>
        <w:rPr>
          <w:del w:id="3500" w:author="Gavrilov, Evgeny" w:date="2015-11-16T15:57:00Z"/>
        </w:rPr>
        <w:pPrChange w:id="3501" w:author="Gavrilov, Evgeny" w:date="2015-11-16T15:57:00Z">
          <w:pPr>
            <w:jc w:val="both"/>
          </w:pPr>
        </w:pPrChange>
      </w:pPr>
    </w:p>
    <w:p w14:paraId="763989C8" w14:textId="77777777" w:rsidR="00286C8C" w:rsidRDefault="00286C8C">
      <w:pPr>
        <w:pStyle w:val="ListParagraph"/>
        <w:numPr>
          <w:ilvl w:val="0"/>
          <w:numId w:val="14"/>
        </w:numPr>
        <w:ind w:left="0" w:firstLine="426"/>
        <w:jc w:val="both"/>
        <w:rPr>
          <w:ins w:id="3502" w:author="Pavnyk, Stanislav" w:date="2015-10-28T18:45:00Z"/>
        </w:rPr>
        <w:pPrChange w:id="3503" w:author="Gavrilov, Evgeny" w:date="2015-11-16T15:57:00Z">
          <w:pPr>
            <w:jc w:val="both"/>
          </w:pPr>
        </w:pPrChange>
      </w:pPr>
    </w:p>
    <w:p w14:paraId="4E5A3A4B" w14:textId="1FF67B4F" w:rsidR="002F617E" w:rsidRPr="0025363D" w:rsidRDefault="00ED52AC">
      <w:pPr>
        <w:pStyle w:val="Heading2"/>
        <w:rPr>
          <w:del w:id="3504" w:author="Pavnyk, Stanislav" w:date="2015-10-28T18:45:00Z"/>
        </w:rPr>
      </w:pPr>
      <w:bookmarkStart w:id="3505" w:name="_Toc433815571"/>
      <w:bookmarkStart w:id="3506" w:name="_Toc448150095"/>
      <w:ins w:id="3507" w:author="Gavrilov, Evgeny" w:date="2015-11-03T16:08:00Z">
        <w:r>
          <w:t>6.</w:t>
        </w:r>
      </w:ins>
      <w:ins w:id="3508" w:author="Gavrilov, Evgeny" w:date="2015-11-16T14:23:00Z">
        <w:r w:rsidR="006F4084">
          <w:t>6</w:t>
        </w:r>
      </w:ins>
      <w:ins w:id="3509" w:author="Gavrilov, Evgeny" w:date="2015-11-03T16:08:00Z">
        <w:r>
          <w:t xml:space="preserve"> </w:t>
        </w:r>
      </w:ins>
      <w:r w:rsidR="002B474C" w:rsidRPr="0025363D">
        <w:t>Working with duplicates / Handling connection problems</w:t>
      </w:r>
      <w:bookmarkEnd w:id="3505"/>
      <w:bookmarkEnd w:id="3506"/>
    </w:p>
    <w:p w14:paraId="6C1AF739" w14:textId="77777777" w:rsidR="002F617E" w:rsidRPr="006F3BAD" w:rsidRDefault="002F617E">
      <w:pPr>
        <w:pStyle w:val="Heading2"/>
      </w:pPr>
      <w:bookmarkStart w:id="3510" w:name="_Toc434254892"/>
      <w:bookmarkEnd w:id="3510"/>
    </w:p>
    <w:p w14:paraId="0F71987C" w14:textId="27BC05B6" w:rsidR="00F87D61" w:rsidDel="0086180D" w:rsidRDefault="00F87D61">
      <w:pPr>
        <w:ind w:firstLine="567"/>
        <w:jc w:val="center"/>
        <w:rPr>
          <w:ins w:id="3511" w:author="Pavnyk, Stanislav" w:date="2015-10-29T19:23:00Z"/>
          <w:del w:id="3512" w:author="Gavrilov, Evgeny" w:date="2015-11-06T15:48:00Z"/>
        </w:rPr>
        <w:pPrChange w:id="3513" w:author="Gavrilov, Evgeny" w:date="2015-11-06T15:48:00Z">
          <w:pPr>
            <w:ind w:firstLine="567"/>
            <w:jc w:val="both"/>
          </w:pPr>
        </w:pPrChange>
      </w:pPr>
      <w:ins w:id="3514" w:author="Pavnyk, Stanislav" w:date="2015-10-29T19:24:00Z">
        <w:del w:id="3515" w:author="Gavrilov, Evgeny" w:date="2015-11-06T15:48:00Z">
          <w:r w:rsidRPr="00F87D61" w:rsidDel="0086180D">
            <w:rPr>
              <w:noProof/>
              <w:lang w:val="ru-RU" w:eastAsia="ru-RU"/>
            </w:rPr>
            <w:drawing>
              <wp:inline distT="0" distB="0" distL="0" distR="0" wp14:anchorId="7417E2EF" wp14:editId="20D508B7">
                <wp:extent cx="3122942" cy="4810125"/>
                <wp:effectExtent l="0" t="0" r="1270" b="0"/>
                <wp:docPr id="5" name="Picture 5" descr="C:\Users\stpavnyk\Documents\My Received Files\Duplic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pavnyk\Documents\My Received Files\Duplica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524" cy="4824884"/>
                        </a:xfrm>
                        <a:prstGeom prst="rect">
                          <a:avLst/>
                        </a:prstGeom>
                        <a:noFill/>
                        <a:ln>
                          <a:noFill/>
                        </a:ln>
                      </pic:spPr>
                    </pic:pic>
                  </a:graphicData>
                </a:graphic>
              </wp:inline>
            </w:drawing>
          </w:r>
        </w:del>
      </w:ins>
    </w:p>
    <w:p w14:paraId="182737A8" w14:textId="4C17D185" w:rsidR="00812621" w:rsidRPr="00700CF2" w:rsidRDefault="00812621">
      <w:pPr>
        <w:ind w:firstLine="567"/>
        <w:jc w:val="center"/>
        <w:rPr>
          <w:ins w:id="3516" w:author="Gavrilov, Evgeny" w:date="2015-11-03T15:27:00Z"/>
          <w:b/>
        </w:rPr>
        <w:pPrChange w:id="3517" w:author="Gavrilov, Evgeny" w:date="2015-11-06T15:48:00Z">
          <w:pPr>
            <w:ind w:left="1080" w:hanging="1364"/>
            <w:jc w:val="center"/>
          </w:pPr>
        </w:pPrChange>
      </w:pPr>
    </w:p>
    <w:p w14:paraId="111C624A" w14:textId="77777777" w:rsidR="00D4092C" w:rsidRDefault="00D4092C" w:rsidP="0062611E">
      <w:pPr>
        <w:ind w:firstLine="284"/>
        <w:jc w:val="both"/>
        <w:rPr>
          <w:ins w:id="3518" w:author="Gavrilov, Evgeny" w:date="2015-11-06T17:15:00Z"/>
        </w:rPr>
      </w:pPr>
      <w:ins w:id="3519" w:author="Gavrilov, Evgeny" w:date="2015-11-06T17:15:00Z">
        <w:r>
          <w:t xml:space="preserve">Events and logs may be duplicated due to various reasons (connection problems, server instability), that may cause incorrect reporting and other problems.  </w:t>
        </w:r>
      </w:ins>
    </w:p>
    <w:p w14:paraId="08F3766C" w14:textId="7A25BA79" w:rsidR="00D4092C" w:rsidRDefault="00D4092C" w:rsidP="0062611E">
      <w:pPr>
        <w:ind w:firstLine="284"/>
        <w:jc w:val="both"/>
        <w:rPr>
          <w:ins w:id="3520" w:author="Gavrilov, Evgeny" w:date="2015-11-06T17:15:00Z"/>
        </w:rPr>
      </w:pPr>
      <w:ins w:id="3521" w:author="Gavrilov, Evgeny" w:date="2015-11-06T17:15:00Z">
        <w:r>
          <w:t xml:space="preserve">The easiest way to handle duplicate records is to add a new field from a mobile local database with ID value of every row in that DB (local ID) and use hardware id (hw_id) and the client_date field which contains data of when log/event is generated. If a log with the same hardware id and the same local ID or client_date </w:t>
        </w:r>
      </w:ins>
      <w:ins w:id="3522" w:author="Gavrilov, Evgeny" w:date="2015-11-09T12:53:00Z">
        <w:r w:rsidR="00CD3B19">
          <w:t>is</w:t>
        </w:r>
      </w:ins>
      <w:ins w:id="3523" w:author="Gavrilov, Evgeny" w:date="2015-11-06T17:15:00Z">
        <w:r>
          <w:t xml:space="preserve"> uploaded, MongoDB will discard such events or logs. </w:t>
        </w:r>
      </w:ins>
    </w:p>
    <w:p w14:paraId="13F37C54" w14:textId="3DBB4B05" w:rsidR="00F87D61" w:rsidRDefault="00D4092C">
      <w:pPr>
        <w:ind w:firstLine="284"/>
        <w:rPr>
          <w:ins w:id="3524" w:author="Pavnyk, Stanislav" w:date="2015-10-29T19:23:00Z"/>
        </w:rPr>
        <w:pPrChange w:id="3525" w:author="Gavrilov, Evgeny" w:date="2015-11-06T17:15:00Z">
          <w:pPr>
            <w:ind w:firstLine="567"/>
            <w:jc w:val="both"/>
          </w:pPr>
        </w:pPrChange>
      </w:pPr>
      <w:ins w:id="3526" w:author="Gavrilov, Evgeny" w:date="2015-11-06T17:15:00Z">
        <w:r>
          <w:t>Even if a customer reinstalls an application, the counter returns to zero and duplicates are generated,</w:t>
        </w:r>
      </w:ins>
      <w:ins w:id="3527" w:author="Gavrilov, Evgeny" w:date="2016-01-13T16:46:00Z">
        <w:r w:rsidR="000C60B7">
          <w:t> Mongo</w:t>
        </w:r>
      </w:ins>
      <w:ins w:id="3528" w:author="Gavrilov, Evgeny" w:date="2015-11-06T17:15:00Z">
        <w:r>
          <w:t xml:space="preserve"> will discard duplicates and not insert them in DB by using this logic. App will just get “OK” response and delete duplicates from local DB.</w:t>
        </w:r>
      </w:ins>
    </w:p>
    <w:p w14:paraId="64DA4341" w14:textId="5E9BE847" w:rsidR="00CB10CA" w:rsidDel="00D4092C" w:rsidRDefault="00CB10CA" w:rsidP="00743295">
      <w:pPr>
        <w:ind w:firstLine="567"/>
        <w:jc w:val="both"/>
        <w:rPr>
          <w:del w:id="3529" w:author="Gavrilov, Evgeny" w:date="2015-11-06T17:14:00Z"/>
        </w:rPr>
      </w:pPr>
      <w:del w:id="3530" w:author="Gavrilov, Evgeny" w:date="2015-11-06T17:14:00Z">
        <w:r w:rsidDel="00D4092C">
          <w:delText xml:space="preserve">Events and logs may be duplicated </w:delText>
        </w:r>
        <w:r w:rsidRPr="00755F92" w:rsidDel="00D4092C">
          <w:delText>due to various reasons</w:delText>
        </w:r>
        <w:r w:rsidDel="00D4092C">
          <w:delText xml:space="preserve"> (connection problems, server instability</w:delText>
        </w:r>
      </w:del>
      <w:del w:id="3531" w:author="Gavrilov, Evgeny" w:date="2015-11-06T15:58:00Z">
        <w:r w:rsidDel="002B0199">
          <w:delText xml:space="preserve">). </w:delText>
        </w:r>
      </w:del>
    </w:p>
    <w:p w14:paraId="2452FB58" w14:textId="2B7C04AE" w:rsidR="00CB10CA" w:rsidRPr="00B43B2F" w:rsidDel="00D4092C" w:rsidRDefault="006121FD" w:rsidP="00743295">
      <w:pPr>
        <w:ind w:firstLine="567"/>
        <w:jc w:val="both"/>
        <w:rPr>
          <w:del w:id="3532" w:author="Gavrilov, Evgeny" w:date="2015-11-06T17:14:00Z"/>
        </w:rPr>
      </w:pPr>
      <w:del w:id="3533" w:author="Gavrilov, Evgeny" w:date="2015-11-06T16:10:00Z">
        <w:r w:rsidDel="00DF54FC">
          <w:delText>And t</w:delText>
        </w:r>
      </w:del>
      <w:del w:id="3534" w:author="Gavrilov, Evgeny" w:date="2015-11-06T17:14:00Z">
        <w:r w:rsidDel="00D4092C">
          <w:delText xml:space="preserve">he easiest way to </w:delText>
        </w:r>
      </w:del>
      <w:del w:id="3535" w:author="Gavrilov, Evgeny" w:date="2015-11-06T16:14:00Z">
        <w:r w:rsidDel="00DF54FC">
          <w:delText>find</w:delText>
        </w:r>
        <w:r w:rsidR="00CB10CA" w:rsidDel="00DF54FC">
          <w:delText xml:space="preserve"> </w:delText>
        </w:r>
      </w:del>
      <w:del w:id="3536" w:author="Gavrilov, Evgeny" w:date="2015-11-06T17:14:00Z">
        <w:r w:rsidR="00CB10CA" w:rsidDel="00D4092C">
          <w:delText>duplicate</w:delText>
        </w:r>
        <w:r w:rsidDel="00D4092C">
          <w:delText xml:space="preserve"> records</w:delText>
        </w:r>
        <w:r w:rsidR="00CB10CA" w:rsidDel="00D4092C">
          <w:delText xml:space="preserve"> is to add a new field from a </w:delText>
        </w:r>
        <w:r w:rsidR="007D0D98" w:rsidDel="00D4092C">
          <w:delText xml:space="preserve">mobile </w:delText>
        </w:r>
        <w:r w:rsidR="00CB10CA" w:rsidDel="00D4092C">
          <w:delText>local database</w:delText>
        </w:r>
        <w:r w:rsidR="00D11404" w:rsidDel="00D4092C">
          <w:delText xml:space="preserve"> with ID value of every row in that DB</w:delText>
        </w:r>
        <w:r w:rsidR="00757F58" w:rsidDel="00D4092C">
          <w:delText xml:space="preserve"> </w:delText>
        </w:r>
        <w:r w:rsidR="00713471" w:rsidDel="00D4092C">
          <w:delText>(local ID)</w:delText>
        </w:r>
      </w:del>
      <w:del w:id="3537" w:author="Gavrilov, Evgeny" w:date="2015-11-06T16:27:00Z">
        <w:r w:rsidR="00CB10CA" w:rsidRPr="00B43B2F" w:rsidDel="00C83625">
          <w:delText>.</w:delText>
        </w:r>
      </w:del>
      <w:del w:id="3538" w:author="Gavrilov, Evgeny" w:date="2015-11-06T17:14:00Z">
        <w:r w:rsidR="00CB10CA" w:rsidRPr="00B43B2F" w:rsidDel="00D4092C">
          <w:delText xml:space="preserve"> </w:delText>
        </w:r>
        <w:r w:rsidR="00CB10CA" w:rsidRPr="00942941" w:rsidDel="00D4092C">
          <w:delText xml:space="preserve">If </w:delText>
        </w:r>
        <w:r w:rsidR="00CB10CA" w:rsidDel="00D4092C">
          <w:delText xml:space="preserve">a log with the same </w:delText>
        </w:r>
        <w:r w:rsidR="00CB10CA" w:rsidRPr="004A344C" w:rsidDel="00D4092C">
          <w:delText>hardware id</w:delText>
        </w:r>
      </w:del>
      <w:del w:id="3539" w:author="Gavrilov, Evgeny" w:date="2015-11-06T16:29:00Z">
        <w:r w:rsidR="00CB10CA" w:rsidRPr="004A344C" w:rsidDel="00C83625">
          <w:delText xml:space="preserve"> </w:delText>
        </w:r>
      </w:del>
      <w:del w:id="3540" w:author="Gavrilov, Evgeny" w:date="2015-11-06T17:14:00Z">
        <w:r w:rsidR="00CB10CA" w:rsidDel="00D4092C">
          <w:delText>is uploaded</w:delText>
        </w:r>
      </w:del>
      <w:del w:id="3541" w:author="Gavrilov, Evgeny" w:date="2015-11-06T16:24:00Z">
        <w:r w:rsidR="00CB10CA" w:rsidDel="00AB3F96">
          <w:delText xml:space="preserve"> twice</w:delText>
        </w:r>
      </w:del>
      <w:del w:id="3542" w:author="Gavrilov, Evgeny" w:date="2015-11-06T17:14:00Z">
        <w:r w:rsidR="00CB10CA" w:rsidDel="00D4092C">
          <w:delText xml:space="preserve">, </w:delText>
        </w:r>
      </w:del>
      <w:del w:id="3543" w:author="Gavrilov, Evgeny" w:date="2015-11-06T16:30:00Z">
        <w:r w:rsidR="00CB10CA" w:rsidDel="00C83625">
          <w:delText>there will be a duplicate</w:delText>
        </w:r>
        <w:r w:rsidR="00D11404" w:rsidDel="00C83625">
          <w:delText xml:space="preserve"> local ID in </w:delText>
        </w:r>
      </w:del>
      <w:del w:id="3544" w:author="Gavrilov, Evgeny" w:date="2015-11-06T17:14:00Z">
        <w:r w:rsidR="00D11404" w:rsidDel="00D4092C">
          <w:delText>MongoDB</w:delText>
        </w:r>
      </w:del>
      <w:ins w:id="3545" w:author="Pavnyk, Stanislav" w:date="2015-10-28T18:45:00Z">
        <w:del w:id="3546" w:author="Gavrilov, Evgeny" w:date="2015-11-06T17:14:00Z">
          <w:r w:rsidR="003F0602" w:rsidDel="00D4092C">
            <w:delText xml:space="preserve"> </w:delText>
          </w:r>
        </w:del>
        <w:del w:id="3547" w:author="Gavrilov, Evgeny" w:date="2015-11-06T16:31:00Z">
          <w:r w:rsidR="003F0602" w:rsidDel="00C83625">
            <w:delText>for one device (hw_id)</w:delText>
          </w:r>
        </w:del>
        <w:del w:id="3548" w:author="Gavrilov, Evgeny" w:date="2015-11-06T17:14:00Z">
          <w:r w:rsidR="00A94415" w:rsidDel="00D4092C">
            <w:delText>.</w:delText>
          </w:r>
        </w:del>
      </w:ins>
      <w:del w:id="3549" w:author="Gavrilov, Evgeny" w:date="2015-11-06T17:14:00Z">
        <w:r w:rsidR="00A94415" w:rsidDel="00D4092C">
          <w:delText xml:space="preserve">. </w:delText>
        </w:r>
      </w:del>
      <w:del w:id="3550" w:author="Gavrilov, Evgeny" w:date="2015-11-06T16:37:00Z">
        <w:r w:rsidR="00A94415" w:rsidDel="007F5439">
          <w:delText>S</w:delText>
        </w:r>
        <w:r w:rsidR="00CB10CA" w:rsidRPr="00B43B2F" w:rsidDel="007F5439">
          <w:delText>o</w:delText>
        </w:r>
        <w:r w:rsidR="00A94415" w:rsidDel="007F5439">
          <w:delText>,</w:delText>
        </w:r>
        <w:r w:rsidR="00D11404" w:rsidDel="007F5439">
          <w:delText xml:space="preserve"> using t</w:delText>
        </w:r>
      </w:del>
      <w:del w:id="3551" w:author="Gavrilov, Evgeny" w:date="2015-11-06T16:39:00Z">
        <w:r w:rsidR="00D11404" w:rsidDel="007F5439">
          <w:delText>his logic</w:delText>
        </w:r>
        <w:r w:rsidR="00A94415" w:rsidDel="007F5439">
          <w:delText xml:space="preserve"> </w:delText>
        </w:r>
      </w:del>
      <w:del w:id="3552" w:author="Gavrilov, Evgeny" w:date="2015-11-06T16:37:00Z">
        <w:r w:rsidR="00A94415" w:rsidDel="007F5439">
          <w:delText>it will be possible</w:delText>
        </w:r>
        <w:r w:rsidR="00713471" w:rsidDel="007F5439">
          <w:delText xml:space="preserve"> </w:delText>
        </w:r>
        <w:r w:rsidR="00713471" w:rsidRPr="00B43B2F" w:rsidDel="007F5439">
          <w:delText>to</w:delText>
        </w:r>
        <w:r w:rsidR="00CB10CA" w:rsidRPr="00B43B2F" w:rsidDel="007F5439">
          <w:delText xml:space="preserve"> </w:delText>
        </w:r>
      </w:del>
      <w:del w:id="3553" w:author="Gavrilov, Evgeny" w:date="2015-11-06T16:05:00Z">
        <w:r w:rsidR="00CB10CA" w:rsidRPr="00B43B2F" w:rsidDel="002B0199">
          <w:delText xml:space="preserve">clean </w:delText>
        </w:r>
      </w:del>
      <w:del w:id="3554" w:author="Gavrilov, Evgeny" w:date="2015-11-06T16:37:00Z">
        <w:r w:rsidR="00CB10CA" w:rsidDel="007F5439">
          <w:delText>duplicates</w:delText>
        </w:r>
      </w:del>
      <w:del w:id="3555" w:author="Gavrilov, Evgeny" w:date="2015-11-06T16:02:00Z">
        <w:r w:rsidR="00CB10CA" w:rsidRPr="00B43B2F" w:rsidDel="002B0199">
          <w:delText xml:space="preserve"> with the help of some script</w:delText>
        </w:r>
      </w:del>
      <w:del w:id="3556" w:author="Gavrilov, Evgeny" w:date="2015-11-06T16:37:00Z">
        <w:r w:rsidR="00CB10CA" w:rsidRPr="00B43B2F" w:rsidDel="007F5439">
          <w:delText>.</w:delText>
        </w:r>
      </w:del>
      <w:del w:id="3557" w:author="Gavrilov, Evgeny" w:date="2015-11-06T16:39:00Z">
        <w:r w:rsidR="00CB10CA" w:rsidRPr="00B43B2F" w:rsidDel="007F5439">
          <w:delText xml:space="preserve"> </w:delText>
        </w:r>
      </w:del>
      <w:del w:id="3558" w:author="Gavrilov, Evgeny" w:date="2015-11-06T16:05:00Z">
        <w:r w:rsidR="00CB10CA" w:rsidDel="002B0199">
          <w:delText xml:space="preserve">Checkout procedure of log date and time </w:delText>
        </w:r>
      </w:del>
      <w:ins w:id="3559" w:author="Pavnyk, Stanislav" w:date="2015-10-28T18:45:00Z">
        <w:del w:id="3560" w:author="Gavrilov, Evgeny" w:date="2015-11-06T16:05:00Z">
          <w:r w:rsidR="007A411C" w:rsidDel="002B0199">
            <w:delText>must</w:delText>
          </w:r>
        </w:del>
      </w:ins>
      <w:del w:id="3561" w:author="Gavrilov, Evgeny" w:date="2015-11-06T16:05:00Z">
        <w:r w:rsidR="00CB10CA" w:rsidDel="002B0199">
          <w:delText>can be added to this analytics</w:delText>
        </w:r>
        <w:r w:rsidR="00EB7A13" w:rsidDel="002B0199">
          <w:delText xml:space="preserve"> </w:delText>
        </w:r>
      </w:del>
      <w:del w:id="3562" w:author="Gavrilov, Evgeny" w:date="2015-11-06T17:14:00Z">
        <w:r w:rsidR="00F83202" w:rsidDel="00D4092C">
          <w:delText>(CSL-REQ2.4)</w:delText>
        </w:r>
        <w:r w:rsidR="00EB7A13" w:rsidDel="00D4092C">
          <w:delText>.</w:delText>
        </w:r>
      </w:del>
    </w:p>
    <w:p w14:paraId="1E811392" w14:textId="52C9EF35" w:rsidR="00CB10CA" w:rsidDel="00D4092C" w:rsidRDefault="00CB10CA" w:rsidP="00CB10CA">
      <w:pPr>
        <w:rPr>
          <w:ins w:id="3563" w:author="Afshin Daghi" w:date="2015-10-27T15:25:00Z"/>
          <w:del w:id="3564" w:author="Gavrilov, Evgeny" w:date="2015-11-06T17:14:00Z"/>
        </w:rPr>
      </w:pPr>
      <w:del w:id="3565" w:author="Gavrilov, Evgeny" w:date="2015-11-06T17:14:00Z">
        <w:r w:rsidDel="00D4092C">
          <w:delText xml:space="preserve">Even if a customer reinstalls an application, the counter returns to zero and duplicates </w:delText>
        </w:r>
      </w:del>
      <w:del w:id="3566" w:author="Gavrilov, Evgeny" w:date="2015-11-06T16:40:00Z">
        <w:r w:rsidDel="007F5439">
          <w:delText xml:space="preserve">are </w:delText>
        </w:r>
      </w:del>
      <w:del w:id="3567" w:author="Gavrilov, Evgeny" w:date="2015-11-06T17:14:00Z">
        <w:r w:rsidDel="00D4092C">
          <w:delText>generated</w:delText>
        </w:r>
      </w:del>
      <w:del w:id="3568" w:author="Gavrilov, Evgeny" w:date="2015-11-06T16:43:00Z">
        <w:r w:rsidDel="007F5439">
          <w:delText>.</w:delText>
        </w:r>
      </w:del>
      <w:del w:id="3569" w:author="Gavrilov, Evgeny" w:date="2015-11-06T17:14:00Z">
        <w:r w:rsidDel="00D4092C">
          <w:delText xml:space="preserve"> </w:delText>
        </w:r>
      </w:del>
      <w:del w:id="3570" w:author="Gavrilov, Evgeny" w:date="2015-11-06T16:43:00Z">
        <w:r w:rsidDel="007F5439">
          <w:delText xml:space="preserve">In this case </w:delText>
        </w:r>
        <w:r w:rsidR="00713471" w:rsidDel="007F5439">
          <w:delText>duplicates</w:delText>
        </w:r>
        <w:r w:rsidR="00D11404" w:rsidDel="007F5439">
          <w:delText xml:space="preserve"> </w:delText>
        </w:r>
      </w:del>
      <w:del w:id="3571" w:author="Gavrilov, Evgeny" w:date="2015-11-06T16:05:00Z">
        <w:r w:rsidDel="002B0199">
          <w:delText>can</w:delText>
        </w:r>
        <w:r w:rsidR="00D11404" w:rsidDel="002B0199">
          <w:delText xml:space="preserve"> be found</w:delText>
        </w:r>
      </w:del>
      <w:del w:id="3572" w:author="Gavrilov, Evgeny" w:date="2015-11-06T16:08:00Z">
        <w:r w:rsidR="00D11404" w:rsidDel="00DF54FC">
          <w:delText xml:space="preserve"> </w:delText>
        </w:r>
      </w:del>
      <w:del w:id="3573" w:author="Gavrilov, Evgeny" w:date="2015-11-06T17:14:00Z">
        <w:r w:rsidR="00D11404" w:rsidDel="00D4092C">
          <w:delText>by using</w:delText>
        </w:r>
      </w:del>
      <w:del w:id="3574" w:author="Gavrilov, Evgeny" w:date="2015-11-06T16:42:00Z">
        <w:r w:rsidDel="007F5439">
          <w:delText xml:space="preserve"> </w:delText>
        </w:r>
        <w:r w:rsidRPr="00B43B2F" w:rsidDel="007F5439">
          <w:delText>time-referenced data</w:delText>
        </w:r>
        <w:r w:rsidR="00D11404" w:rsidDel="007F5439">
          <w:delText xml:space="preserve"> </w:delText>
        </w:r>
        <w:r w:rsidR="00757F58" w:rsidDel="007F5439">
          <w:delText>together with</w:delText>
        </w:r>
        <w:r w:rsidR="00D11404" w:rsidDel="007F5439">
          <w:delText xml:space="preserve"> local ID</w:delText>
        </w:r>
      </w:del>
      <w:ins w:id="3575" w:author="Pavnyk, Stanislav" w:date="2015-10-28T18:45:00Z">
        <w:del w:id="3576" w:author="Gavrilov, Evgeny" w:date="2015-11-06T16:42:00Z">
          <w:r w:rsidR="003F0602" w:rsidDel="007F5439">
            <w:delText xml:space="preserve"> and unique hw_id (hardware id)</w:delText>
          </w:r>
          <w:r w:rsidDel="007F5439">
            <w:delText>.</w:delText>
          </w:r>
          <w:r w:rsidR="00EB7A13" w:rsidDel="007F5439">
            <w:delText xml:space="preserve"> </w:delText>
          </w:r>
        </w:del>
      </w:ins>
      <w:ins w:id="3577" w:author="Afshin Daghi" w:date="2015-10-28T18:45:00Z">
        <w:del w:id="3578" w:author="Gavrilov, Evgeny" w:date="2015-11-05T13:08:00Z">
          <w:r w:rsidDel="00EA59AF">
            <w:delText>.</w:delText>
          </w:r>
          <w:r w:rsidR="00EB7A13" w:rsidDel="00EA59AF">
            <w:delText xml:space="preserve"> </w:delText>
          </w:r>
        </w:del>
      </w:ins>
    </w:p>
    <w:p w14:paraId="47E092F8" w14:textId="77777777" w:rsidR="00AB370C" w:rsidRDefault="00AB370C" w:rsidP="00F55C97">
      <w:pPr>
        <w:jc w:val="both"/>
      </w:pPr>
    </w:p>
    <w:p w14:paraId="7823D535" w14:textId="51DC4D39" w:rsidR="00140D00" w:rsidDel="00C53E2D" w:rsidRDefault="00ED52AC">
      <w:pPr>
        <w:pStyle w:val="Heading1"/>
        <w:rPr>
          <w:ins w:id="3579" w:author="Pavnyk, Stanislav" w:date="2015-10-28T18:45:00Z"/>
          <w:del w:id="3580" w:author="Gavrilov, Evgeny" w:date="2015-11-11T19:13:00Z"/>
        </w:rPr>
      </w:pPr>
      <w:bookmarkStart w:id="3581" w:name="_Toc433815572"/>
      <w:bookmarkStart w:id="3582" w:name="_Toc448150096"/>
      <w:ins w:id="3583" w:author="Gavrilov, Evgeny" w:date="2015-11-03T16:07:00Z">
        <w:r>
          <w:lastRenderedPageBreak/>
          <w:t xml:space="preserve">7. </w:t>
        </w:r>
      </w:ins>
      <w:ins w:id="3584" w:author="Pavnyk, Stanislav" w:date="2015-10-28T18:45:00Z">
        <w:r w:rsidR="00140D00">
          <w:t>API Implementation</w:t>
        </w:r>
        <w:bookmarkEnd w:id="3581"/>
        <w:bookmarkEnd w:id="3582"/>
      </w:ins>
    </w:p>
    <w:p w14:paraId="6152837A" w14:textId="07DACAF5" w:rsidR="00EF0300" w:rsidRPr="00FE2BC5" w:rsidDel="00C53E2D" w:rsidRDefault="00EF0300">
      <w:pPr>
        <w:pStyle w:val="Heading2"/>
        <w:rPr>
          <w:del w:id="3585" w:author="Gavrilov, Evgeny" w:date="2015-11-11T19:13:00Z"/>
        </w:rPr>
        <w:pPrChange w:id="3586" w:author="Gavrilov, Evgeny" w:date="2015-11-03T16:07:00Z">
          <w:pPr>
            <w:pStyle w:val="Heading1"/>
          </w:pPr>
        </w:pPrChange>
      </w:pPr>
      <w:bookmarkStart w:id="3587" w:name="_Toc433815573"/>
      <w:del w:id="3588" w:author="Gavrilov, Evgeny" w:date="2015-11-11T19:13:00Z">
        <w:r w:rsidRPr="00FE2BC5" w:rsidDel="00C53E2D">
          <w:delText>Authorization</w:delText>
        </w:r>
        <w:bookmarkEnd w:id="3587"/>
      </w:del>
    </w:p>
    <w:p w14:paraId="204EB0E5" w14:textId="49C3BE93" w:rsidR="00F55C97" w:rsidRDefault="00F55C97">
      <w:pPr>
        <w:pStyle w:val="Heading1"/>
        <w:pPrChange w:id="3589" w:author="Gavrilov, Evgeny" w:date="2015-11-11T19:13:00Z">
          <w:pPr>
            <w:pStyle w:val="Heading2"/>
          </w:pPr>
        </w:pPrChange>
      </w:pPr>
      <w:bookmarkStart w:id="3590" w:name="_Toc434254895"/>
      <w:bookmarkEnd w:id="3590"/>
    </w:p>
    <w:p w14:paraId="1AF10C4D" w14:textId="77777777" w:rsidR="005A4B69" w:rsidRDefault="005A4B69" w:rsidP="005A4B69">
      <w:pPr>
        <w:pStyle w:val="Heading2"/>
        <w:rPr>
          <w:ins w:id="3591" w:author="Gavrilov, Evgeny" w:date="2015-11-11T18:55:00Z"/>
          <w:rFonts w:eastAsia="Times New Roman"/>
        </w:rPr>
      </w:pPr>
      <w:bookmarkStart w:id="3592" w:name="_Toc448150097"/>
      <w:ins w:id="3593" w:author="Gavrilov, Evgeny" w:date="2015-11-11T18:55:00Z">
        <w:r>
          <w:rPr>
            <w:rFonts w:eastAsia="Times New Roman"/>
          </w:rPr>
          <w:t>7.1 Authorization</w:t>
        </w:r>
        <w:bookmarkEnd w:id="3592"/>
      </w:ins>
    </w:p>
    <w:p w14:paraId="2C71A18B" w14:textId="575F9B2A" w:rsidR="005A4B69" w:rsidRDefault="005A4B69">
      <w:pPr>
        <w:ind w:firstLine="284"/>
        <w:rPr>
          <w:ins w:id="3594" w:author="Gavrilov, Evgeny" w:date="2015-11-11T18:55:00Z"/>
        </w:rPr>
        <w:pPrChange w:id="3595" w:author="Gavrilov, Evgeny" w:date="2015-12-02T13:48:00Z">
          <w:pPr>
            <w:ind w:firstLine="567"/>
            <w:jc w:val="both"/>
          </w:pPr>
        </w:pPrChange>
      </w:pPr>
      <w:ins w:id="3596" w:author="Gavrilov, Evgeny" w:date="2015-11-11T18:55:00Z">
        <w:r>
          <w:t xml:space="preserve">For upload of logs and events Auth Token received from WebAPI </w:t>
        </w:r>
      </w:ins>
      <w:ins w:id="3597" w:author="Gavrilov, Evgeny" w:date="2015-11-11T19:19:00Z">
        <w:r w:rsidR="00C53E2D">
          <w:t>is</w:t>
        </w:r>
      </w:ins>
      <w:ins w:id="3598" w:author="Gavrilov, Evgeny" w:date="2015-11-11T18:55:00Z">
        <w:r>
          <w:t xml:space="preserve"> used. Before a creation of a new session</w:t>
        </w:r>
      </w:ins>
      <w:ins w:id="3599" w:author="Gavrilov, Evgeny" w:date="2015-11-11T19:19:00Z">
        <w:r w:rsidR="00C53E2D">
          <w:t>,</w:t>
        </w:r>
      </w:ins>
      <w:ins w:id="3600" w:author="Gavrilov, Evgeny" w:date="2015-11-11T18:55:00Z">
        <w:r>
          <w:t xml:space="preserve"> CSL check</w:t>
        </w:r>
      </w:ins>
      <w:ins w:id="3601" w:author="Gavrilov, Evgeny" w:date="2015-11-11T19:19:00Z">
        <w:r w:rsidR="00C53E2D">
          <w:t>s</w:t>
        </w:r>
      </w:ins>
      <w:ins w:id="3602" w:author="Gavrilov, Evgeny" w:date="2015-11-11T18:55:00Z">
        <w:r>
          <w:t xml:space="preserve"> if a token is valid </w:t>
        </w:r>
      </w:ins>
      <w:ins w:id="3603" w:author="Gavrilov, Evgeny" w:date="2015-11-16T15:58:00Z">
        <w:r w:rsidR="00EC601A">
          <w:t>i</w:t>
        </w:r>
      </w:ins>
      <w:ins w:id="3604" w:author="Gavrilov, Evgeny" w:date="2015-11-11T18:55:00Z">
        <w:r>
          <w:t xml:space="preserve">n </w:t>
        </w:r>
      </w:ins>
      <w:ins w:id="3605" w:author="Gavrilov, Evgeny" w:date="2015-11-16T15:58:00Z">
        <w:r w:rsidR="00EC601A" w:rsidRPr="00EC601A">
          <w:rPr>
            <w:rPrChange w:id="3606" w:author="Gavrilov, Evgeny" w:date="2015-11-16T15:58:00Z">
              <w:rPr>
                <w:color w:val="FF0000"/>
              </w:rPr>
            </w:rPrChange>
          </w:rPr>
          <w:t>local MongoDB token storage</w:t>
        </w:r>
        <w:r w:rsidR="00EC601A">
          <w:t>/WebAPI.</w:t>
        </w:r>
      </w:ins>
    </w:p>
    <w:p w14:paraId="1E4F147C" w14:textId="4CF94C59" w:rsidR="005A4B69" w:rsidRDefault="005A4B69">
      <w:pPr>
        <w:pStyle w:val="ListParagraph"/>
        <w:ind w:left="927" w:hanging="360"/>
        <w:rPr>
          <w:ins w:id="3607" w:author="Gavrilov, Evgeny" w:date="2015-11-11T18:55:00Z"/>
        </w:rPr>
        <w:pPrChange w:id="3608" w:author="Gavrilov, Evgeny" w:date="2015-11-11T18:55:00Z">
          <w:pPr>
            <w:pStyle w:val="ListParagraph"/>
            <w:ind w:left="927" w:hanging="360"/>
            <w:jc w:val="both"/>
          </w:pPr>
        </w:pPrChange>
      </w:pPr>
      <w:ins w:id="3609" w:author="Gavrilov, Evgeny" w:date="2015-11-11T18:55:00Z">
        <w:r>
          <w:t>1)</w:t>
        </w:r>
        <w:r>
          <w:rPr>
            <w:rFonts w:ascii="Times New Roman" w:hAnsi="Times New Roman"/>
            <w:sz w:val="14"/>
            <w:szCs w:val="14"/>
          </w:rPr>
          <w:t xml:space="preserve">      </w:t>
        </w:r>
        <w:r>
          <w:t xml:space="preserve">If </w:t>
        </w:r>
      </w:ins>
      <w:ins w:id="3610" w:author="Gavrilov, Evgeny" w:date="2015-11-11T19:37:00Z">
        <w:r w:rsidR="00C70A11">
          <w:t xml:space="preserve">a </w:t>
        </w:r>
      </w:ins>
      <w:ins w:id="3611" w:author="Gavrilov, Evgeny" w:date="2015-11-11T18:55:00Z">
        <w:r>
          <w:t>token is valid</w:t>
        </w:r>
      </w:ins>
      <w:ins w:id="3612" w:author="Gavrilov, Evgeny" w:date="2015-11-11T19:21:00Z">
        <w:r w:rsidR="005C2676">
          <w:t xml:space="preserve">, </w:t>
        </w:r>
      </w:ins>
      <w:ins w:id="3613" w:author="Gavrilov, Evgeny" w:date="2015-11-11T18:55:00Z">
        <w:r>
          <w:t>CSL server generate</w:t>
        </w:r>
      </w:ins>
      <w:ins w:id="3614" w:author="Gavrilov, Evgeny" w:date="2015-11-11T19:21:00Z">
        <w:r w:rsidR="005C2676">
          <w:t>s</w:t>
        </w:r>
      </w:ins>
      <w:ins w:id="3615" w:author="Gavrilov, Evgeny" w:date="2015-11-11T18:55:00Z">
        <w:r>
          <w:t xml:space="preserve"> session_id for the app without any limitation on loading logs and events and send</w:t>
        </w:r>
      </w:ins>
      <w:ins w:id="3616" w:author="Gavrilov, Evgeny" w:date="2015-11-11T19:21:00Z">
        <w:r w:rsidR="005C2676">
          <w:t>s</w:t>
        </w:r>
      </w:ins>
      <w:ins w:id="3617" w:author="Gavrilov, Evgeny" w:date="2015-11-11T18:55:00Z">
        <w:r>
          <w:t xml:space="preserve"> it to the app</w:t>
        </w:r>
      </w:ins>
    </w:p>
    <w:p w14:paraId="5AD19B5B" w14:textId="12F2DE62" w:rsidR="005A4B69" w:rsidRDefault="005A4B69">
      <w:pPr>
        <w:pStyle w:val="ListParagraph"/>
        <w:ind w:left="927" w:hanging="360"/>
        <w:rPr>
          <w:ins w:id="3618" w:author="Gavrilov, Evgeny" w:date="2015-11-11T18:55:00Z"/>
        </w:rPr>
        <w:pPrChange w:id="3619" w:author="Gavrilov, Evgeny" w:date="2015-11-11T18:55:00Z">
          <w:pPr>
            <w:pStyle w:val="ListParagraph"/>
            <w:ind w:left="927" w:hanging="360"/>
            <w:jc w:val="both"/>
          </w:pPr>
        </w:pPrChange>
      </w:pPr>
      <w:ins w:id="3620" w:author="Gavrilov, Evgeny" w:date="2015-11-11T18:55:00Z">
        <w:r>
          <w:t>2)</w:t>
        </w:r>
        <w:r>
          <w:rPr>
            <w:rFonts w:ascii="Times New Roman" w:hAnsi="Times New Roman"/>
            <w:sz w:val="14"/>
            <w:szCs w:val="14"/>
          </w:rPr>
          <w:t xml:space="preserve">      </w:t>
        </w:r>
        <w:r>
          <w:t xml:space="preserve">If </w:t>
        </w:r>
      </w:ins>
      <w:ins w:id="3621" w:author="Gavrilov, Evgeny" w:date="2015-11-11T19:38:00Z">
        <w:r w:rsidR="00C70A11">
          <w:t xml:space="preserve">a </w:t>
        </w:r>
      </w:ins>
      <w:ins w:id="3622" w:author="Gavrilov, Evgeny" w:date="2015-11-11T18:55:00Z">
        <w:r>
          <w:t xml:space="preserve">token is not </w:t>
        </w:r>
      </w:ins>
      <w:ins w:id="3623" w:author="Gavrilov, Evgeny" w:date="2015-11-11T18:56:00Z">
        <w:r w:rsidR="00EE705B">
          <w:t>valid:</w:t>
        </w:r>
      </w:ins>
    </w:p>
    <w:p w14:paraId="3641E8BF" w14:textId="09A6AB6A" w:rsidR="005A4B69" w:rsidRDefault="005A4B69">
      <w:pPr>
        <w:pStyle w:val="ListParagraph"/>
        <w:ind w:left="1287" w:hanging="360"/>
        <w:rPr>
          <w:ins w:id="3624" w:author="Gavrilov, Evgeny" w:date="2015-11-11T18:55:00Z"/>
        </w:rPr>
        <w:pPrChange w:id="3625" w:author="Gavrilov, Evgeny" w:date="2015-11-11T18:55:00Z">
          <w:pPr>
            <w:pStyle w:val="ListParagraph"/>
            <w:ind w:left="1287" w:hanging="360"/>
            <w:jc w:val="both"/>
          </w:pPr>
        </w:pPrChange>
      </w:pPr>
      <w:ins w:id="3626" w:author="Gavrilov, Evgeny" w:date="2015-11-11T18:55:00Z">
        <w:r>
          <w:t>a)</w:t>
        </w:r>
        <w:r>
          <w:rPr>
            <w:rFonts w:ascii="Times New Roman" w:hAnsi="Times New Roman"/>
            <w:sz w:val="14"/>
            <w:szCs w:val="14"/>
          </w:rPr>
          <w:t xml:space="preserve">      </w:t>
        </w:r>
      </w:ins>
      <w:ins w:id="3627" w:author="Gavrilov, Evgeny" w:date="2015-11-26T13:54:00Z">
        <w:r w:rsidR="00490F28">
          <w:t xml:space="preserve">If user(s) has not reached a limit for uploading data from this IP address (1000 documents (rows)) CSL server generates session_id for the app with a limitation flag and sends it to the app (if session_id limitation flag is set, every loaded log/event is counted and this number is added to a special collection for IP address, from which session was generated. When this number reaches hardcoded limitation, CSL server rejects a request for creating </w:t>
        </w:r>
      </w:ins>
      <w:ins w:id="3628" w:author="Gavrilov, Evgeny" w:date="2015-11-26T13:56:00Z">
        <w:r w:rsidR="00CD6CD2">
          <w:t xml:space="preserve">a </w:t>
        </w:r>
      </w:ins>
      <w:ins w:id="3629" w:author="Gavrilov, Evgeny" w:date="2015-11-26T13:54:00Z">
        <w:r w:rsidR="00490F28">
          <w:t>new session without an access token from these IPs)</w:t>
        </w:r>
      </w:ins>
      <w:ins w:id="3630" w:author="Gavrilov, Evgeny" w:date="2015-11-26T13:58:00Z">
        <w:r w:rsidR="00CD6CD2">
          <w:t>.</w:t>
        </w:r>
      </w:ins>
    </w:p>
    <w:p w14:paraId="7985B25D" w14:textId="41F07A36" w:rsidR="005A4B69" w:rsidRDefault="005A4B69">
      <w:pPr>
        <w:pStyle w:val="ListParagraph"/>
        <w:ind w:left="1287" w:hanging="360"/>
        <w:rPr>
          <w:ins w:id="3631" w:author="Gavrilov, Evgeny" w:date="2015-11-11T18:55:00Z"/>
        </w:rPr>
        <w:pPrChange w:id="3632" w:author="Gavrilov, Evgeny" w:date="2015-11-11T19:28:00Z">
          <w:pPr>
            <w:pStyle w:val="ListParagraph"/>
            <w:ind w:left="1287"/>
            <w:jc w:val="both"/>
          </w:pPr>
        </w:pPrChange>
      </w:pPr>
      <w:ins w:id="3633" w:author="Gavrilov, Evgeny" w:date="2015-11-11T18:55:00Z">
        <w:r>
          <w:t>b)</w:t>
        </w:r>
        <w:r>
          <w:rPr>
            <w:rFonts w:ascii="Times New Roman" w:hAnsi="Times New Roman"/>
            <w:sz w:val="14"/>
            <w:szCs w:val="14"/>
          </w:rPr>
          <w:t xml:space="preserve">      </w:t>
        </w:r>
        <w:r w:rsidR="002724EF">
          <w:t xml:space="preserve">If user </w:t>
        </w:r>
      </w:ins>
      <w:ins w:id="3634" w:author="Gavrilov, Evgeny" w:date="2015-11-11T19:23:00Z">
        <w:r w:rsidR="005C2676">
          <w:t xml:space="preserve">has </w:t>
        </w:r>
      </w:ins>
      <w:ins w:id="3635" w:author="Gavrilov, Evgeny" w:date="2015-11-11T18:55:00Z">
        <w:r w:rsidR="005C2676">
          <w:t>reache</w:t>
        </w:r>
      </w:ins>
      <w:ins w:id="3636" w:author="Gavrilov, Evgeny" w:date="2015-11-11T19:23:00Z">
        <w:r w:rsidR="005C2676">
          <w:t>d</w:t>
        </w:r>
      </w:ins>
      <w:ins w:id="3637" w:author="Gavrilov, Evgeny" w:date="2015-11-11T18:55:00Z">
        <w:r w:rsidR="002724EF">
          <w:t xml:space="preserve"> a server limit </w:t>
        </w:r>
        <w:r>
          <w:t>for uploading data</w:t>
        </w:r>
      </w:ins>
      <w:ins w:id="3638" w:author="Gavrilov, Evgeny" w:date="2015-11-26T13:58:00Z">
        <w:r w:rsidR="00CD6CD2">
          <w:t xml:space="preserve"> from this IP address</w:t>
        </w:r>
      </w:ins>
      <w:ins w:id="3639" w:author="Gavrilov, Evgeny" w:date="2015-11-11T18:55:00Z">
        <w:r>
          <w:t>,</w:t>
        </w:r>
      </w:ins>
      <w:ins w:id="3640" w:author="Gavrilov, Evgeny" w:date="2015-11-11T19:31:00Z">
        <w:r w:rsidR="00823FB3">
          <w:t xml:space="preserve"> then</w:t>
        </w:r>
      </w:ins>
      <w:ins w:id="3641" w:author="Gavrilov, Evgeny" w:date="2015-11-11T18:55:00Z">
        <w:r>
          <w:t xml:space="preserve"> CSL server reject</w:t>
        </w:r>
      </w:ins>
      <w:ins w:id="3642" w:author="Gavrilov, Evgeny" w:date="2015-11-11T19:25:00Z">
        <w:r w:rsidR="005C2676">
          <w:t>s</w:t>
        </w:r>
      </w:ins>
      <w:ins w:id="3643" w:author="Gavrilov, Evgeny" w:date="2015-11-11T18:55:00Z">
        <w:r w:rsidR="005C2676">
          <w:t xml:space="preserve"> request for a new session</w:t>
        </w:r>
      </w:ins>
      <w:ins w:id="3644" w:author="Gavrilov, Evgeny" w:date="2015-11-26T13:58:00Z">
        <w:r w:rsidR="00CD6CD2">
          <w:t>.</w:t>
        </w:r>
      </w:ins>
    </w:p>
    <w:p w14:paraId="19188529" w14:textId="2B08C6D9" w:rsidR="005A4B69" w:rsidRDefault="005A4B69">
      <w:pPr>
        <w:ind w:firstLine="284"/>
        <w:rPr>
          <w:ins w:id="3645" w:author="Gavrilov, Evgeny" w:date="2015-11-11T18:55:00Z"/>
        </w:rPr>
        <w:pPrChange w:id="3646" w:author="Gavrilov, Evgeny" w:date="2015-12-02T13:49:00Z">
          <w:pPr>
            <w:ind w:firstLine="567"/>
            <w:jc w:val="both"/>
          </w:pPr>
        </w:pPrChange>
      </w:pPr>
      <w:ins w:id="3647" w:author="Gavrilov, Evgeny" w:date="2015-11-11T18:55:00Z">
        <w:r>
          <w:t xml:space="preserve">All limitation based on counter </w:t>
        </w:r>
      </w:ins>
      <w:ins w:id="3648" w:author="Gavrilov, Evgeny" w:date="2015-11-11T19:26:00Z">
        <w:r w:rsidR="005C2676">
          <w:t>are</w:t>
        </w:r>
      </w:ins>
      <w:ins w:id="3649" w:author="Gavrilov, Evgeny" w:date="2015-11-11T18:55:00Z">
        <w:r>
          <w:t xml:space="preserve"> deleted if user passes authorization using </w:t>
        </w:r>
      </w:ins>
      <w:ins w:id="3650" w:author="Gavrilov, Evgeny" w:date="2015-11-11T19:40:00Z">
        <w:r w:rsidR="00AA5E85">
          <w:t xml:space="preserve">an </w:t>
        </w:r>
      </w:ins>
      <w:ins w:id="3651" w:author="Gavrilov, Evgeny" w:date="2015-11-11T18:55:00Z">
        <w:r>
          <w:t xml:space="preserve">access token and counter </w:t>
        </w:r>
      </w:ins>
      <w:ins w:id="3652" w:author="Gavrilov, Evgeny" w:date="2015-11-11T19:26:00Z">
        <w:r w:rsidR="005C2676">
          <w:t xml:space="preserve">is </w:t>
        </w:r>
      </w:ins>
      <w:ins w:id="3653" w:author="Gavrilov, Evgeny" w:date="2015-11-11T18:55:00Z">
        <w:r>
          <w:t xml:space="preserve">created again when user comes without </w:t>
        </w:r>
      </w:ins>
      <w:ins w:id="3654" w:author="Gavrilov, Evgeny" w:date="2015-11-11T19:35:00Z">
        <w:r w:rsidR="00823FB3">
          <w:t xml:space="preserve">a </w:t>
        </w:r>
      </w:ins>
      <w:ins w:id="3655" w:author="Gavrilov, Evgeny" w:date="2015-11-11T18:55:00Z">
        <w:r w:rsidR="00823FB3">
          <w:t>token</w:t>
        </w:r>
        <w:r>
          <w:t>.</w:t>
        </w:r>
      </w:ins>
    </w:p>
    <w:p w14:paraId="6AB96658" w14:textId="77777777" w:rsidR="002607EB" w:rsidRDefault="002607EB">
      <w:pPr>
        <w:jc w:val="both"/>
        <w:rPr>
          <w:ins w:id="3656" w:author="Gavrilov, Evgeny" w:date="2015-11-26T14:10:00Z"/>
        </w:rPr>
        <w:pPrChange w:id="3657" w:author="Gavrilov, Evgeny" w:date="2015-11-03T15:30:00Z">
          <w:pPr>
            <w:ind w:firstLine="567"/>
            <w:jc w:val="both"/>
          </w:pPr>
        </w:pPrChange>
      </w:pPr>
    </w:p>
    <w:p w14:paraId="6642E91A" w14:textId="78B6E160" w:rsidR="00456CF9" w:rsidRDefault="00757F58">
      <w:pPr>
        <w:jc w:val="both"/>
        <w:rPr>
          <w:ins w:id="3658" w:author="Gavrilov, Evgeny" w:date="2015-11-02T16:40:00Z"/>
        </w:rPr>
        <w:pPrChange w:id="3659" w:author="Gavrilov, Evgeny" w:date="2015-11-03T15:30:00Z">
          <w:pPr>
            <w:ind w:firstLine="567"/>
            <w:jc w:val="both"/>
          </w:pPr>
        </w:pPrChange>
      </w:pPr>
      <w:del w:id="3660" w:author="Gavrilov, Evgeny" w:date="2015-11-02T16:33:00Z">
        <w:r w:rsidDel="00456CF9">
          <w:delText xml:space="preserve">Hash-keys </w:delText>
        </w:r>
      </w:del>
      <w:del w:id="3661" w:author="Gavrilov, Evgeny" w:date="2015-11-11T18:55:00Z">
        <w:r w:rsidR="00B016F4" w:rsidDel="005A4B69">
          <w:delText>will be use</w:delText>
        </w:r>
        <w:r w:rsidDel="005A4B69">
          <w:delText>d</w:delText>
        </w:r>
      </w:del>
      <w:del w:id="3662" w:author="Gavrilov, Evgeny" w:date="2015-11-02T16:37:00Z">
        <w:r w:rsidDel="00456CF9">
          <w:delText xml:space="preserve"> for Authorization</w:delText>
        </w:r>
      </w:del>
      <w:del w:id="3663" w:author="Gavrilov, Evgeny" w:date="2015-11-11T18:55:00Z">
        <w:r w:rsidR="00B016F4" w:rsidDel="005A4B69">
          <w:delText xml:space="preserve">. </w:delText>
        </w:r>
      </w:del>
    </w:p>
    <w:p w14:paraId="7948F25F" w14:textId="77777777" w:rsidR="00B11B78" w:rsidRDefault="00B016F4" w:rsidP="00ED52AC">
      <w:pPr>
        <w:ind w:firstLine="567"/>
        <w:jc w:val="both"/>
        <w:rPr>
          <w:ins w:id="3664" w:author="Gavrilov, Evgeny" w:date="2015-11-16T14:17:00Z"/>
        </w:rPr>
      </w:pPr>
      <w:del w:id="3665" w:author="Gavrilov, Evgeny" w:date="2015-11-02T16:39:00Z">
        <w:r w:rsidRPr="00015B86" w:rsidDel="00456CF9">
          <w:delText xml:space="preserve">Mobile app will generate </w:delText>
        </w:r>
      </w:del>
      <w:ins w:id="3666" w:author="Pavnyk, Stanislav" w:date="2015-10-28T18:45:00Z">
        <w:del w:id="3667" w:author="Gavrilov, Evgeny" w:date="2015-11-02T16:39:00Z">
          <w:r w:rsidR="007677F3" w:rsidRPr="00015B86" w:rsidDel="00456CF9">
            <w:delText xml:space="preserve">a </w:delText>
          </w:r>
        </w:del>
      </w:ins>
      <w:del w:id="3668" w:author="Gavrilov, Evgeny" w:date="2015-11-02T16:39:00Z">
        <w:r w:rsidRPr="00015B86" w:rsidDel="00456CF9">
          <w:delText>special hash-</w:delText>
        </w:r>
      </w:del>
      <w:ins w:id="3669" w:author="Pavnyk, Stanislav" w:date="2015-10-28T18:45:00Z">
        <w:del w:id="3670" w:author="Gavrilov, Evgeny" w:date="2015-11-02T16:39:00Z">
          <w:r w:rsidRPr="00015B86" w:rsidDel="00456CF9">
            <w:delText>key</w:delText>
          </w:r>
        </w:del>
      </w:ins>
      <w:del w:id="3671" w:author="Gavrilov, Evgeny" w:date="2015-11-02T16:39:00Z">
        <w:r w:rsidRPr="00015B86" w:rsidDel="00456CF9">
          <w:delText>key</w:delText>
        </w:r>
        <w:r w:rsidR="00F83202" w:rsidRPr="00015B86" w:rsidDel="00456CF9">
          <w:delText>s</w:delText>
        </w:r>
        <w:r w:rsidRPr="00015B86" w:rsidDel="00456CF9">
          <w:delText xml:space="preserve"> and add </w:delText>
        </w:r>
      </w:del>
      <w:ins w:id="3672" w:author="Pavnyk, Stanislav" w:date="2015-10-28T18:45:00Z">
        <w:del w:id="3673" w:author="Gavrilov, Evgeny" w:date="2015-11-02T16:39:00Z">
          <w:r w:rsidR="007677F3" w:rsidRPr="00015B86" w:rsidDel="00456CF9">
            <w:delText>it</w:delText>
          </w:r>
        </w:del>
      </w:ins>
      <w:del w:id="3674" w:author="Gavrilov, Evgeny" w:date="2015-11-02T16:39:00Z">
        <w:r w:rsidRPr="00015B86" w:rsidDel="00456CF9">
          <w:delText xml:space="preserve">them in every POST request on API. Backend </w:delText>
        </w:r>
        <w:r w:rsidR="00A94415" w:rsidRPr="00015B86" w:rsidDel="00456CF9">
          <w:delText xml:space="preserve">server will check this hash-key and </w:delText>
        </w:r>
        <w:r w:rsidRPr="00015B86" w:rsidDel="00456CF9">
          <w:delText xml:space="preserve">if </w:delText>
        </w:r>
      </w:del>
      <w:ins w:id="3675" w:author="Pavnyk, Stanislav" w:date="2015-10-28T18:45:00Z">
        <w:del w:id="3676" w:author="Gavrilov, Evgeny" w:date="2015-11-02T16:39:00Z">
          <w:r w:rsidR="007677F3" w:rsidRPr="00015B86" w:rsidDel="00456CF9">
            <w:delText xml:space="preserve">the </w:delText>
          </w:r>
        </w:del>
      </w:ins>
      <w:del w:id="3677" w:author="Gavrilov, Evgeny" w:date="2015-11-02T16:39:00Z">
        <w:r w:rsidRPr="00015B86" w:rsidDel="00456CF9">
          <w:delText>key is valid, then all data will be store</w:delText>
        </w:r>
        <w:r w:rsidR="00757F58" w:rsidRPr="00015B86" w:rsidDel="00456CF9">
          <w:delText>d</w:delText>
        </w:r>
        <w:r w:rsidRPr="00015B86" w:rsidDel="00456CF9">
          <w:delText xml:space="preserve"> in MongoDB</w:delText>
        </w:r>
        <w:r w:rsidR="00EB7A13" w:rsidRPr="00015B86" w:rsidDel="00456CF9">
          <w:delText xml:space="preserve"> </w:delText>
        </w:r>
      </w:del>
      <w:r w:rsidR="005565B8" w:rsidRPr="00015B86">
        <w:t>(</w:t>
      </w:r>
      <w:r w:rsidR="00F83202" w:rsidRPr="00015B86">
        <w:t>CSL-</w:t>
      </w:r>
      <w:r w:rsidR="005565B8" w:rsidRPr="00015B86">
        <w:t>REQ1.1)</w:t>
      </w:r>
      <w:r w:rsidR="008212B1" w:rsidRPr="00015B86">
        <w:t>.</w:t>
      </w:r>
      <w:ins w:id="3678" w:author="Afshin Daghi" w:date="2015-10-27T15:27:00Z">
        <w:r w:rsidR="0017142D" w:rsidRPr="00015B86">
          <w:t xml:space="preserve"> </w:t>
        </w:r>
      </w:ins>
    </w:p>
    <w:p w14:paraId="18F1CDC0" w14:textId="517759B5" w:rsidR="00B11B78" w:rsidRDefault="002607EB">
      <w:pPr>
        <w:ind w:left="-851"/>
        <w:jc w:val="both"/>
        <w:rPr>
          <w:ins w:id="3679" w:author="Gavrilov, Evgeny" w:date="2015-11-16T14:19:00Z"/>
        </w:rPr>
        <w:pPrChange w:id="3680" w:author="Gavrilov, Evgeny" w:date="2015-11-26T14:11:00Z">
          <w:pPr>
            <w:ind w:left="-567"/>
            <w:jc w:val="both"/>
          </w:pPr>
        </w:pPrChange>
      </w:pPr>
      <w:ins w:id="3681" w:author="Gavrilov, Evgeny" w:date="2015-11-26T14:10:00Z">
        <w:r>
          <w:rPr>
            <w:noProof/>
            <w:lang w:val="ru-RU" w:eastAsia="ru-RU"/>
          </w:rPr>
          <w:lastRenderedPageBreak/>
          <w:drawing>
            <wp:inline distT="0" distB="0" distL="0" distR="0" wp14:anchorId="5CF45441" wp14:editId="0571260E">
              <wp:extent cx="6839804" cy="4537881"/>
              <wp:effectExtent l="0" t="0" r="0" b="0"/>
              <wp:docPr id="11" name="Picture 11" descr="C:\Users\evgavr\Desktop\CSL pre HLD\Schrmr_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gavr\Desktop\CSL pre HLD\Schrmr_I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1943" cy="4539300"/>
                      </a:xfrm>
                      <a:prstGeom prst="rect">
                        <a:avLst/>
                      </a:prstGeom>
                      <a:noFill/>
                      <a:ln>
                        <a:noFill/>
                      </a:ln>
                    </pic:spPr>
                  </pic:pic>
                </a:graphicData>
              </a:graphic>
            </wp:inline>
          </w:drawing>
        </w:r>
      </w:ins>
      <w:ins w:id="3682" w:author="Pavnyk, Stanislav" w:date="2015-10-28T18:45:00Z">
        <w:del w:id="3683" w:author="Gavrilov, Evgeny" w:date="2015-11-02T16:39:00Z">
          <w:r w:rsidR="001C7CA5" w:rsidRPr="00015B86" w:rsidDel="00456CF9">
            <w:delText>Details will be added after Demo</w:delText>
          </w:r>
        </w:del>
      </w:ins>
      <w:ins w:id="3684" w:author="Arkhipov, Alexander" w:date="2015-10-28T19:31:00Z">
        <w:del w:id="3685" w:author="Gavrilov, Evgeny" w:date="2015-11-02T16:39:00Z">
          <w:r w:rsidR="00B0556D" w:rsidRPr="00015B86" w:rsidDel="00456CF9">
            <w:rPr>
              <w:rPrChange w:id="3686" w:author="Gavrilov, Evgeny" w:date="2015-11-02T18:54:00Z">
                <w:rPr>
                  <w:lang w:val="ru-RU"/>
                </w:rPr>
              </w:rPrChange>
            </w:rPr>
            <w:delText>.</w:delText>
          </w:r>
        </w:del>
      </w:ins>
    </w:p>
    <w:p w14:paraId="2B0725A7" w14:textId="353010F3" w:rsidR="00B11B78" w:rsidRPr="00700CF2" w:rsidRDefault="00B11B78">
      <w:pPr>
        <w:ind w:left="1080" w:hanging="1364"/>
        <w:jc w:val="center"/>
        <w:rPr>
          <w:ins w:id="3687" w:author="Gavrilov, Evgeny" w:date="2015-11-16T14:19:00Z"/>
          <w:b/>
        </w:rPr>
      </w:pPr>
      <w:ins w:id="3688" w:author="Gavrilov, Evgeny" w:date="2015-11-16T14:19:00Z">
        <w:r w:rsidRPr="00700CF2">
          <w:rPr>
            <w:b/>
          </w:rPr>
          <w:t xml:space="preserve">Figure </w:t>
        </w:r>
        <w:r>
          <w:rPr>
            <w:b/>
          </w:rPr>
          <w:t>4</w:t>
        </w:r>
        <w:r w:rsidRPr="00700CF2">
          <w:rPr>
            <w:b/>
          </w:rPr>
          <w:t xml:space="preserve">. </w:t>
        </w:r>
        <w:r>
          <w:rPr>
            <w:b/>
          </w:rPr>
          <w:t xml:space="preserve">Request </w:t>
        </w:r>
      </w:ins>
      <w:ins w:id="3689" w:author="Gavrilov, Evgeny" w:date="2015-11-16T16:00:00Z">
        <w:r w:rsidR="00D548C3">
          <w:rPr>
            <w:b/>
          </w:rPr>
          <w:t>F</w:t>
        </w:r>
      </w:ins>
      <w:ins w:id="3690" w:author="Gavrilov, Evgeny" w:date="2015-11-16T14:19:00Z">
        <w:r>
          <w:rPr>
            <w:b/>
          </w:rPr>
          <w:t xml:space="preserve">or </w:t>
        </w:r>
      </w:ins>
      <w:ins w:id="3691" w:author="Gavrilov, Evgeny" w:date="2015-11-16T16:00:00Z">
        <w:r w:rsidR="00D548C3">
          <w:rPr>
            <w:b/>
          </w:rPr>
          <w:t>s</w:t>
        </w:r>
      </w:ins>
      <w:ins w:id="3692" w:author="Gavrilov, Evgeny" w:date="2015-11-16T14:19:00Z">
        <w:r>
          <w:rPr>
            <w:b/>
          </w:rPr>
          <w:t>ession_id</w:t>
        </w:r>
      </w:ins>
      <w:ins w:id="3693" w:author="Gavrilov, Evgeny" w:date="2015-11-16T16:08:00Z">
        <w:r w:rsidR="00D548C3">
          <w:rPr>
            <w:b/>
          </w:rPr>
          <w:t xml:space="preserve"> (</w:t>
        </w:r>
      </w:ins>
      <w:ins w:id="3694" w:author="Gavrilov, Evgeny" w:date="2015-11-16T16:12:00Z">
        <w:r w:rsidR="004C1F26">
          <w:rPr>
            <w:b/>
          </w:rPr>
          <w:t>Session creation</w:t>
        </w:r>
      </w:ins>
      <w:ins w:id="3695" w:author="Gavrilov, Evgeny" w:date="2015-11-16T16:15:00Z">
        <w:r w:rsidR="004C1F26">
          <w:rPr>
            <w:b/>
          </w:rPr>
          <w:t xml:space="preserve"> event</w:t>
        </w:r>
      </w:ins>
      <w:ins w:id="3696" w:author="Gavrilov, Evgeny" w:date="2015-11-16T16:12:00Z">
        <w:r w:rsidR="004C1F26">
          <w:rPr>
            <w:b/>
          </w:rPr>
          <w:t xml:space="preserve"> in Figure 2. Application diagram</w:t>
        </w:r>
      </w:ins>
      <w:ins w:id="3697" w:author="Gavrilov, Evgeny" w:date="2015-11-16T16:08:00Z">
        <w:r w:rsidR="00D548C3">
          <w:rPr>
            <w:b/>
          </w:rPr>
          <w:t>)</w:t>
        </w:r>
      </w:ins>
    </w:p>
    <w:p w14:paraId="29BF4DD9" w14:textId="2B1A4CF5" w:rsidR="00565A53" w:rsidRPr="00B11B78" w:rsidRDefault="00565A53">
      <w:pPr>
        <w:tabs>
          <w:tab w:val="left" w:pos="2970"/>
        </w:tabs>
        <w:rPr>
          <w:ins w:id="3698" w:author="Gavrilov, Evgeny" w:date="2015-11-02T16:20:00Z"/>
        </w:rPr>
        <w:pPrChange w:id="3699" w:author="Gavrilov, Evgeny" w:date="2015-11-16T14:19:00Z">
          <w:pPr>
            <w:ind w:hanging="567"/>
            <w:jc w:val="both"/>
          </w:pPr>
        </w:pPrChange>
      </w:pPr>
    </w:p>
    <w:p w14:paraId="23C7F9E6" w14:textId="58A74377" w:rsidR="00EF0300" w:rsidRDefault="008C0D3D">
      <w:pPr>
        <w:ind w:hanging="567"/>
        <w:jc w:val="center"/>
        <w:pPrChange w:id="3700" w:author="Gavrilov, Evgeny" w:date="2015-11-03T15:30:00Z">
          <w:pPr>
            <w:ind w:firstLine="567"/>
            <w:jc w:val="both"/>
          </w:pPr>
        </w:pPrChange>
      </w:pPr>
      <w:ins w:id="3701" w:author="Gavrilov, Evgeny" w:date="2015-11-16T13:33:00Z">
        <w:r>
          <w:rPr>
            <w:noProof/>
            <w:lang w:val="ru-RU" w:eastAsia="ru-RU"/>
          </w:rPr>
          <w:lastRenderedPageBreak/>
          <w:drawing>
            <wp:inline distT="0" distB="0" distL="0" distR="0" wp14:anchorId="105B86E8" wp14:editId="64C83069">
              <wp:extent cx="5476875" cy="5877622"/>
              <wp:effectExtent l="0" t="0" r="0" b="8890"/>
              <wp:docPr id="9" name="Picture 9" descr="C:\Users\evgavr\Desktop\CSL pre HLD\Auth_diagram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avr\Desktop\CSL pre HLD\Auth_diagram_n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5877622"/>
                      </a:xfrm>
                      <a:prstGeom prst="rect">
                        <a:avLst/>
                      </a:prstGeom>
                      <a:noFill/>
                      <a:ln>
                        <a:noFill/>
                      </a:ln>
                    </pic:spPr>
                  </pic:pic>
                </a:graphicData>
              </a:graphic>
            </wp:inline>
          </w:drawing>
        </w:r>
        <w:r w:rsidRPr="008C0D3D" w:rsidDel="003D660B">
          <w:t xml:space="preserve"> </w:t>
        </w:r>
      </w:ins>
      <w:ins w:id="3702" w:author="Afshin Daghi" w:date="2015-10-27T15:27:00Z">
        <w:del w:id="3703" w:author="Pavnyk, Stanislav" w:date="2015-10-28T18:54:00Z">
          <w:r w:rsidR="0017142D" w:rsidDel="003D660B">
            <w:delText>Need to add the details here. I am not sure if this is well understood.</w:delText>
          </w:r>
        </w:del>
      </w:ins>
    </w:p>
    <w:p w14:paraId="42602973" w14:textId="3A43D0BB" w:rsidR="00F95C75" w:rsidRPr="00700CF2" w:rsidRDefault="00F95C75" w:rsidP="00ED52AC">
      <w:pPr>
        <w:ind w:left="1080" w:hanging="1364"/>
        <w:jc w:val="center"/>
        <w:rPr>
          <w:ins w:id="3704" w:author="Gavrilov, Evgeny" w:date="2015-11-03T15:29:00Z"/>
          <w:b/>
        </w:rPr>
      </w:pPr>
      <w:ins w:id="3705" w:author="Gavrilov, Evgeny" w:date="2015-11-03T15:29:00Z">
        <w:r w:rsidRPr="00700CF2">
          <w:rPr>
            <w:b/>
          </w:rPr>
          <w:t xml:space="preserve">Figure </w:t>
        </w:r>
      </w:ins>
      <w:ins w:id="3706" w:author="Gavrilov, Evgeny" w:date="2015-11-16T14:20:00Z">
        <w:r w:rsidR="00B11B78">
          <w:rPr>
            <w:b/>
          </w:rPr>
          <w:t>5</w:t>
        </w:r>
      </w:ins>
      <w:ins w:id="3707" w:author="Gavrilov, Evgeny" w:date="2015-11-03T15:29:00Z">
        <w:r w:rsidRPr="00700CF2">
          <w:rPr>
            <w:b/>
          </w:rPr>
          <w:t xml:space="preserve">. </w:t>
        </w:r>
        <w:r>
          <w:rPr>
            <w:b/>
          </w:rPr>
          <w:t>Authorization Diagram</w:t>
        </w:r>
      </w:ins>
    </w:p>
    <w:p w14:paraId="4521CE16" w14:textId="77777777" w:rsidR="00140D00" w:rsidRDefault="00140D00" w:rsidP="00A94415">
      <w:pPr>
        <w:ind w:firstLine="567"/>
        <w:jc w:val="both"/>
        <w:rPr>
          <w:ins w:id="3708" w:author="Pavnyk, Stanislav" w:date="2015-10-28T18:45:00Z"/>
        </w:rPr>
      </w:pPr>
    </w:p>
    <w:p w14:paraId="39407DEE" w14:textId="74BEA314" w:rsidR="00140D00" w:rsidRDefault="00ED52AC">
      <w:pPr>
        <w:pStyle w:val="Heading2"/>
        <w:rPr>
          <w:ins w:id="3709" w:author="Pavnyk, Stanislav" w:date="2015-10-28T18:45:00Z"/>
        </w:rPr>
      </w:pPr>
      <w:bookmarkStart w:id="3710" w:name="_Toc433815574"/>
      <w:bookmarkStart w:id="3711" w:name="_Toc448150098"/>
      <w:ins w:id="3712" w:author="Gavrilov, Evgeny" w:date="2015-11-03T16:07:00Z">
        <w:r>
          <w:t xml:space="preserve">7.2 </w:t>
        </w:r>
      </w:ins>
      <w:ins w:id="3713" w:author="Pavnyk, Stanislav" w:date="2015-10-28T18:45:00Z">
        <w:r w:rsidR="00140D00">
          <w:t>Protocol and data compressing</w:t>
        </w:r>
        <w:bookmarkEnd w:id="3710"/>
        <w:bookmarkEnd w:id="3711"/>
      </w:ins>
    </w:p>
    <w:p w14:paraId="0AA4581D" w14:textId="5F963088" w:rsidR="00DB2D96" w:rsidRPr="005C4AEB" w:rsidDel="008A15B3" w:rsidRDefault="00140D00">
      <w:pPr>
        <w:ind w:firstLine="284"/>
        <w:jc w:val="both"/>
        <w:rPr>
          <w:ins w:id="3714" w:author="Pavnyk, Stanislav" w:date="2015-10-29T18:36:00Z"/>
          <w:del w:id="3715" w:author="Gavrilov, Evgeny" w:date="2016-01-26T17:30:00Z"/>
        </w:rPr>
        <w:pPrChange w:id="3716" w:author="Gavrilov, Evgeny" w:date="2015-12-02T13:50:00Z">
          <w:pPr>
            <w:ind w:firstLine="720"/>
          </w:pPr>
        </w:pPrChange>
      </w:pPr>
      <w:ins w:id="3717" w:author="Pavnyk, Stanislav" w:date="2015-10-28T18:45:00Z">
        <w:r>
          <w:t>All request</w:t>
        </w:r>
        <w:r w:rsidR="00743432">
          <w:t>s to API must be sen</w:t>
        </w:r>
        <w:del w:id="3718" w:author="Gavrilov, Evgeny" w:date="2015-11-11T11:42:00Z">
          <w:r w:rsidR="00743432" w:rsidDel="00EA7D31">
            <w:delText>d</w:delText>
          </w:r>
        </w:del>
      </w:ins>
      <w:ins w:id="3719" w:author="Gavrilov, Evgeny" w:date="2015-11-11T11:42:00Z">
        <w:r w:rsidR="00EA7D31">
          <w:t>t</w:t>
        </w:r>
      </w:ins>
      <w:ins w:id="3720" w:author="Pavnyk, Stanislav" w:date="2015-10-28T18:45:00Z">
        <w:r w:rsidR="00743432">
          <w:t xml:space="preserve"> via HTTPS</w:t>
        </w:r>
        <w:r>
          <w:t xml:space="preserve">, using gzip data compression. </w:t>
        </w:r>
      </w:ins>
      <w:ins w:id="3721" w:author="Pavnyk, Stanislav" w:date="2015-10-29T18:36:00Z">
        <w:r w:rsidR="00DB2D96">
          <w:t>Additional compression mechanism must be implemented on both Clien</w:t>
        </w:r>
      </w:ins>
      <w:ins w:id="3722" w:author="Pavnyk, Stanislav" w:date="2015-10-29T18:37:00Z">
        <w:r w:rsidR="00DB2D96">
          <w:t>t</w:t>
        </w:r>
      </w:ins>
      <w:ins w:id="3723" w:author="Pavnyk, Stanislav" w:date="2015-10-29T18:36:00Z">
        <w:r w:rsidR="00DB2D96">
          <w:t xml:space="preserve"> and Server side to decrease average size of logs and events. For this purposes maps and </w:t>
        </w:r>
      </w:ins>
      <w:ins w:id="3724" w:author="Gavrilov, Evgeny" w:date="2015-11-11T11:45:00Z">
        <w:r w:rsidR="00FA58BB">
          <w:t xml:space="preserve">shortened </w:t>
        </w:r>
      </w:ins>
      <w:ins w:id="3725" w:author="Pavnyk, Stanislav" w:date="2015-10-29T18:36:00Z">
        <w:r w:rsidR="00DB2D96">
          <w:t xml:space="preserve">parameter names </w:t>
        </w:r>
        <w:del w:id="3726" w:author="Gavrilov, Evgeny" w:date="2015-11-11T11:45:00Z">
          <w:r w:rsidR="00DB2D96" w:rsidDel="00FA58BB">
            <w:delText xml:space="preserve">shortening </w:delText>
          </w:r>
        </w:del>
        <w:r w:rsidR="00DB2D96">
          <w:t>must be used.</w:t>
        </w:r>
      </w:ins>
    </w:p>
    <w:p w14:paraId="1ACA420D" w14:textId="77777777" w:rsidR="00DB2D96" w:rsidRDefault="00DB2D96">
      <w:pPr>
        <w:ind w:firstLine="284"/>
        <w:jc w:val="both"/>
        <w:rPr>
          <w:ins w:id="3727" w:author="Pavnyk, Stanislav" w:date="2015-10-28T18:45:00Z"/>
        </w:rPr>
        <w:pPrChange w:id="3728" w:author="Gavrilov, Evgeny" w:date="2016-01-26T17:30:00Z">
          <w:pPr>
            <w:ind w:firstLine="567"/>
            <w:jc w:val="both"/>
          </w:pPr>
        </w:pPrChange>
      </w:pPr>
    </w:p>
    <w:p w14:paraId="0F4E09F6" w14:textId="474D1F82" w:rsidR="00140D00" w:rsidRDefault="00ED52AC">
      <w:pPr>
        <w:pStyle w:val="Heading2"/>
        <w:jc w:val="both"/>
        <w:rPr>
          <w:ins w:id="3729" w:author="Pavnyk, Stanislav" w:date="2015-10-28T18:45:00Z"/>
        </w:rPr>
        <w:pPrChange w:id="3730" w:author="Gavrilov, Evgeny" w:date="2015-11-03T16:07:00Z">
          <w:pPr>
            <w:pStyle w:val="Heading2"/>
          </w:pPr>
        </w:pPrChange>
      </w:pPr>
      <w:bookmarkStart w:id="3731" w:name="_Toc433815575"/>
      <w:bookmarkStart w:id="3732" w:name="_Toc448150099"/>
      <w:ins w:id="3733" w:author="Gavrilov, Evgeny" w:date="2015-11-03T16:07:00Z">
        <w:r>
          <w:t xml:space="preserve">7.3 </w:t>
        </w:r>
      </w:ins>
      <w:ins w:id="3734" w:author="Pavnyk, Stanislav" w:date="2015-10-28T18:45:00Z">
        <w:r w:rsidR="00215942">
          <w:t>API me</w:t>
        </w:r>
        <w:r w:rsidR="00140D00">
          <w:t>thods</w:t>
        </w:r>
        <w:bookmarkEnd w:id="3731"/>
        <w:bookmarkEnd w:id="3732"/>
      </w:ins>
    </w:p>
    <w:p w14:paraId="0A02DEB0" w14:textId="7F99543C" w:rsidR="00140D00" w:rsidRDefault="00140D00">
      <w:pPr>
        <w:ind w:firstLine="284"/>
        <w:jc w:val="both"/>
        <w:rPr>
          <w:ins w:id="3735" w:author="Pavnyk, Stanislav" w:date="2015-10-28T18:45:00Z"/>
        </w:rPr>
        <w:pPrChange w:id="3736" w:author="Gavrilov, Evgeny" w:date="2015-12-02T13:50:00Z">
          <w:pPr>
            <w:ind w:firstLine="567"/>
            <w:jc w:val="both"/>
          </w:pPr>
        </w:pPrChange>
      </w:pPr>
      <w:ins w:id="3737" w:author="Pavnyk, Stanislav" w:date="2015-10-28T18:45:00Z">
        <w:r>
          <w:t>API main page /api/v1</w:t>
        </w:r>
      </w:ins>
    </w:p>
    <w:p w14:paraId="3FE0DD56" w14:textId="2BE33AA2" w:rsidR="00140D00" w:rsidRDefault="00ED52AC">
      <w:pPr>
        <w:pStyle w:val="Heading3"/>
        <w:jc w:val="both"/>
        <w:rPr>
          <w:ins w:id="3738" w:author="Gavrilov, Evgeny" w:date="2015-12-02T13:50:00Z"/>
        </w:rPr>
        <w:pPrChange w:id="3739" w:author="Gavrilov, Evgeny" w:date="2015-11-03T16:07:00Z">
          <w:pPr>
            <w:pStyle w:val="Heading3"/>
          </w:pPr>
        </w:pPrChange>
      </w:pPr>
      <w:bookmarkStart w:id="3740" w:name="_Toc433815576"/>
      <w:bookmarkStart w:id="3741" w:name="_Toc448150100"/>
      <w:ins w:id="3742" w:author="Gavrilov, Evgeny" w:date="2015-11-03T16:07:00Z">
        <w:r>
          <w:lastRenderedPageBreak/>
          <w:t xml:space="preserve">7.3.1 </w:t>
        </w:r>
      </w:ins>
      <w:ins w:id="3743" w:author="Pavnyk, Stanislav" w:date="2015-10-28T18:45:00Z">
        <w:r w:rsidR="00140D00">
          <w:t>Session</w:t>
        </w:r>
      </w:ins>
      <w:bookmarkEnd w:id="3740"/>
      <w:bookmarkEnd w:id="3741"/>
    </w:p>
    <w:p w14:paraId="27E51B9E" w14:textId="77777777" w:rsidR="0062611E" w:rsidRPr="00611F6A" w:rsidRDefault="0062611E">
      <w:pPr>
        <w:rPr>
          <w:ins w:id="3744" w:author="Pavnyk, Stanislav" w:date="2015-10-28T18:45:00Z"/>
        </w:rPr>
        <w:pPrChange w:id="3745" w:author="Gavrilov, Evgeny" w:date="2015-12-02T13:50:00Z">
          <w:pPr>
            <w:pStyle w:val="Heading3"/>
          </w:pPr>
        </w:pPrChange>
      </w:pPr>
    </w:p>
    <w:p w14:paraId="5FF1C497" w14:textId="3980B23D" w:rsidR="00140D00" w:rsidRDefault="00140D00" w:rsidP="00ED52AC">
      <w:pPr>
        <w:ind w:firstLine="567"/>
        <w:jc w:val="both"/>
        <w:rPr>
          <w:ins w:id="3746" w:author="Pavnyk, Stanislav" w:date="2015-10-28T18:45:00Z"/>
        </w:rPr>
      </w:pPr>
      <w:ins w:id="3747" w:author="Pavnyk, Stanislav" w:date="2015-10-28T18:45:00Z">
        <w:r>
          <w:t xml:space="preserve">Create </w:t>
        </w:r>
      </w:ins>
      <w:ins w:id="3748" w:author="Gavrilov, Evgeny" w:date="2016-01-26T17:31:00Z">
        <w:r w:rsidR="008A15B3">
          <w:t xml:space="preserve">a </w:t>
        </w:r>
      </w:ins>
      <w:ins w:id="3749" w:author="Pavnyk, Stanislav" w:date="2015-10-28T18:45:00Z">
        <w:r>
          <w:t>Session (/api/v1/session)</w:t>
        </w:r>
      </w:ins>
    </w:p>
    <w:p w14:paraId="590FC279" w14:textId="77777777" w:rsidR="00140D00" w:rsidRDefault="00140D00">
      <w:pPr>
        <w:ind w:firstLine="567"/>
        <w:jc w:val="both"/>
        <w:rPr>
          <w:ins w:id="3750" w:author="Pavnyk, Stanislav" w:date="2015-10-28T18:45:00Z"/>
        </w:rPr>
      </w:pPr>
      <w:ins w:id="3751" w:author="Pavnyk, Stanislav" w:date="2015-10-28T18:45:00Z">
        <w:r w:rsidRPr="00215942">
          <w:rPr>
            <w:b/>
          </w:rPr>
          <w:t>Description</w:t>
        </w:r>
        <w:r>
          <w:t>:</w:t>
        </w:r>
      </w:ins>
    </w:p>
    <w:p w14:paraId="4CA49232" w14:textId="1A3D3757" w:rsidR="00140D00" w:rsidRDefault="00140D00">
      <w:pPr>
        <w:ind w:firstLine="567"/>
        <w:jc w:val="both"/>
        <w:rPr>
          <w:ins w:id="3752" w:author="Pavnyk, Stanislav" w:date="2015-10-28T18:45:00Z"/>
        </w:rPr>
      </w:pPr>
      <w:ins w:id="3753" w:author="Pavnyk, Stanislav" w:date="2015-10-28T18:45:00Z">
        <w:r>
          <w:t xml:space="preserve">Create </w:t>
        </w:r>
      </w:ins>
      <w:ins w:id="3754" w:author="Gavrilov, Evgeny" w:date="2016-01-26T17:31:00Z">
        <w:r w:rsidR="008A15B3">
          <w:t xml:space="preserve">a </w:t>
        </w:r>
      </w:ins>
      <w:ins w:id="3755" w:author="Pavnyk, Stanislav" w:date="2015-10-28T18:45:00Z">
        <w:r>
          <w:t xml:space="preserve">temporary </w:t>
        </w:r>
        <w:del w:id="3756" w:author="Gavrilov, Evgeny" w:date="2015-11-02T15:33:00Z">
          <w:r w:rsidDel="00025BB5">
            <w:delText>session,</w:delText>
          </w:r>
        </w:del>
      </w:ins>
      <w:ins w:id="3757" w:author="Gavrilov, Evgeny" w:date="2015-11-02T15:33:00Z">
        <w:r w:rsidR="00025BB5">
          <w:t>session;</w:t>
        </w:r>
      </w:ins>
      <w:ins w:id="3758" w:author="Pavnyk, Stanislav" w:date="2015-10-28T18:45:00Z">
        <w:r>
          <w:t xml:space="preserve"> output key is used to validate request input body.</w:t>
        </w:r>
      </w:ins>
    </w:p>
    <w:p w14:paraId="608953C4" w14:textId="77777777" w:rsidR="00140D00" w:rsidRDefault="00140D00" w:rsidP="00140D00">
      <w:pPr>
        <w:rPr>
          <w:ins w:id="3759" w:author="Pavnyk, Stanislav" w:date="2015-10-28T18:45:00Z"/>
        </w:rPr>
      </w:pPr>
    </w:p>
    <w:p w14:paraId="0F5F6A9C" w14:textId="22540D70" w:rsidR="00140D00" w:rsidRDefault="000542C2">
      <w:pPr>
        <w:ind w:firstLine="567"/>
        <w:jc w:val="both"/>
        <w:rPr>
          <w:ins w:id="3760" w:author="Pavnyk, Stanislav" w:date="2015-10-28T18:45:00Z"/>
        </w:rPr>
        <w:pPrChange w:id="3761" w:author="Gavrilov, Evgeny" w:date="2015-11-03T15:24:00Z">
          <w:pPr>
            <w:ind w:firstLine="567"/>
          </w:pPr>
        </w:pPrChange>
      </w:pPr>
      <w:ins w:id="3762" w:author="Pavnyk, Stanislav" w:date="2015-10-28T18:45:00Z">
        <w:r w:rsidRPr="00215942">
          <w:rPr>
            <w:b/>
          </w:rPr>
          <w:t>I</w:t>
        </w:r>
        <w:r w:rsidR="00140D00" w:rsidRPr="00215942">
          <w:rPr>
            <w:b/>
          </w:rPr>
          <w:t>nput</w:t>
        </w:r>
      </w:ins>
      <w:ins w:id="3763" w:author="Gavrilov, Evgeny" w:date="2015-11-02T15:26:00Z">
        <w:r>
          <w:rPr>
            <w:b/>
          </w:rPr>
          <w:t xml:space="preserve"> (Short names from web requests – full name</w:t>
        </w:r>
      </w:ins>
      <w:ins w:id="3764" w:author="Gavrilov, Evgeny" w:date="2015-11-02T15:27:00Z">
        <w:r>
          <w:rPr>
            <w:b/>
          </w:rPr>
          <w:t xml:space="preserve"> (Data Format)</w:t>
        </w:r>
      </w:ins>
      <w:ins w:id="3765" w:author="Gavrilov, Evgeny" w:date="2015-11-02T15:26:00Z">
        <w:r>
          <w:rPr>
            <w:b/>
          </w:rPr>
          <w:t>: Description</w:t>
        </w:r>
      </w:ins>
      <w:ins w:id="3766" w:author="Gavrilov, Evgeny" w:date="2015-11-02T15:27:00Z">
        <w:r>
          <w:t>).</w:t>
        </w:r>
      </w:ins>
      <w:ins w:id="3767" w:author="Pavnyk, Stanislav" w:date="2015-10-28T18:45:00Z">
        <w:del w:id="3768" w:author="Gavrilov, Evgeny" w:date="2015-11-02T15:27:00Z">
          <w:r w:rsidR="00140D00" w:rsidDel="000542C2">
            <w:delText>:</w:delText>
          </w:r>
        </w:del>
      </w:ins>
    </w:p>
    <w:p w14:paraId="5A89A56F" w14:textId="0514452C" w:rsidR="00140D00" w:rsidRDefault="000542C2">
      <w:pPr>
        <w:ind w:firstLine="567"/>
        <w:jc w:val="both"/>
        <w:rPr>
          <w:ins w:id="3769" w:author="Gavrilov, Evgeny" w:date="2015-11-11T11:46:00Z"/>
        </w:rPr>
        <w:pPrChange w:id="3770" w:author="Gavrilov, Evgeny" w:date="2015-11-03T15:24:00Z">
          <w:pPr>
            <w:ind w:firstLine="567"/>
          </w:pPr>
        </w:pPrChange>
      </w:pPr>
      <w:ins w:id="3771" w:author="Gavrilov, Evgeny" w:date="2015-11-02T15:24:00Z">
        <w:r>
          <w:t>“</w:t>
        </w:r>
      </w:ins>
      <w:ins w:id="3772" w:author="Gavrilov, Evgeny" w:date="2015-11-02T15:25:00Z">
        <w:r w:rsidRPr="00772F0D">
          <w:rPr>
            <w:rPrChange w:id="3773" w:author="Gavrilov, Evgeny" w:date="2015-11-11T11:47:00Z">
              <w:rPr>
                <w:color w:val="000000"/>
              </w:rPr>
            </w:rPrChange>
          </w:rPr>
          <w:t>f</w:t>
        </w:r>
      </w:ins>
      <w:ins w:id="3774" w:author="Gavrilov, Evgeny" w:date="2015-11-02T15:24:00Z">
        <w:r>
          <w:t xml:space="preserve">” -  </w:t>
        </w:r>
      </w:ins>
      <w:ins w:id="3775" w:author="Pavnyk, Stanislav" w:date="2015-10-28T18:45:00Z">
        <w:r w:rsidR="00140D00">
          <w:t>apikey (String) : apikey</w:t>
        </w:r>
      </w:ins>
    </w:p>
    <w:p w14:paraId="75AE68DC" w14:textId="147B80AF" w:rsidR="00772F0D" w:rsidRDefault="00772F0D">
      <w:pPr>
        <w:ind w:firstLine="567"/>
        <w:jc w:val="both"/>
        <w:rPr>
          <w:ins w:id="3776" w:author="Pavnyk, Stanislav" w:date="2015-10-28T18:45:00Z"/>
        </w:rPr>
        <w:pPrChange w:id="3777" w:author="Gavrilov, Evgeny" w:date="2015-11-03T15:24:00Z">
          <w:pPr>
            <w:ind w:firstLine="567"/>
          </w:pPr>
        </w:pPrChange>
      </w:pPr>
      <w:ins w:id="3778" w:author="Gavrilov, Evgeny" w:date="2015-11-11T11:46:00Z">
        <w:r>
          <w:t>“</w:t>
        </w:r>
        <w:r w:rsidRPr="00772F0D">
          <w:rPr>
            <w:rPrChange w:id="3779" w:author="Gavrilov, Evgeny" w:date="2015-11-11T11:47:00Z">
              <w:rPr>
                <w:rFonts w:ascii="Times New Roman" w:hAnsi="Times New Roman"/>
              </w:rPr>
            </w:rPrChange>
          </w:rPr>
          <w:t>w</w:t>
        </w:r>
        <w:r>
          <w:t>” – access token (</w:t>
        </w:r>
      </w:ins>
      <w:ins w:id="3780" w:author="Gavrilov, Evgeny" w:date="2015-11-11T11:47:00Z">
        <w:r>
          <w:t>String</w:t>
        </w:r>
      </w:ins>
      <w:ins w:id="3781" w:author="Gavrilov, Evgeny" w:date="2015-11-11T11:46:00Z">
        <w:r>
          <w:t>)</w:t>
        </w:r>
      </w:ins>
      <w:ins w:id="3782" w:author="Gavrilov, Evgeny" w:date="2015-11-11T11:47:00Z">
        <w:r>
          <w:t xml:space="preserve">: </w:t>
        </w:r>
      </w:ins>
      <w:ins w:id="3783" w:author="Gavrilov, Evgeny" w:date="2015-11-11T11:48:00Z">
        <w:r>
          <w:t>Web API access T</w:t>
        </w:r>
      </w:ins>
      <w:ins w:id="3784" w:author="Gavrilov, Evgeny" w:date="2015-11-11T11:47:00Z">
        <w:r>
          <w:t>oken</w:t>
        </w:r>
      </w:ins>
    </w:p>
    <w:p w14:paraId="6D9C6717" w14:textId="7F76338F" w:rsidR="00140D00" w:rsidRDefault="00025BB5">
      <w:pPr>
        <w:ind w:firstLine="567"/>
        <w:jc w:val="both"/>
        <w:rPr>
          <w:ins w:id="3785" w:author="Pavnyk, Stanislav" w:date="2015-10-28T18:45:00Z"/>
        </w:rPr>
        <w:pPrChange w:id="3786" w:author="Gavrilov, Evgeny" w:date="2015-11-03T15:24:00Z">
          <w:pPr>
            <w:ind w:firstLine="567"/>
          </w:pPr>
        </w:pPrChange>
      </w:pPr>
      <w:ins w:id="3787" w:author="Gavrilov, Evgeny" w:date="2015-11-02T15:27:00Z">
        <w:r>
          <w:t>“</w:t>
        </w:r>
        <w:r>
          <w:rPr>
            <w:color w:val="000000"/>
          </w:rPr>
          <w:t>h</w:t>
        </w:r>
        <w:r>
          <w:t xml:space="preserve">” - </w:t>
        </w:r>
      </w:ins>
      <w:ins w:id="3788" w:author="Pavnyk, Stanislav" w:date="2015-10-28T18:45:00Z">
        <w:r w:rsidR="00140D00">
          <w:t>devid (String) : Device id</w:t>
        </w:r>
      </w:ins>
    </w:p>
    <w:p w14:paraId="424CC3C8" w14:textId="7D698D27" w:rsidR="00140D00" w:rsidRDefault="00025BB5">
      <w:pPr>
        <w:ind w:firstLine="567"/>
        <w:jc w:val="both"/>
        <w:rPr>
          <w:ins w:id="3789" w:author="Pavnyk, Stanislav" w:date="2015-10-28T18:45:00Z"/>
        </w:rPr>
        <w:pPrChange w:id="3790" w:author="Gavrilov, Evgeny" w:date="2015-11-03T15:24:00Z">
          <w:pPr>
            <w:ind w:firstLine="567"/>
          </w:pPr>
        </w:pPrChange>
      </w:pPr>
      <w:ins w:id="3791" w:author="Gavrilov, Evgeny" w:date="2015-11-02T15:28:00Z">
        <w:r>
          <w:t>“</w:t>
        </w:r>
        <w:r>
          <w:rPr>
            <w:color w:val="000000"/>
          </w:rPr>
          <w:t>j</w:t>
        </w:r>
        <w:r>
          <w:t xml:space="preserve">” - </w:t>
        </w:r>
      </w:ins>
      <w:ins w:id="3792" w:author="Pavnyk, Stanislav" w:date="2015-10-28T18:45:00Z">
        <w:r>
          <w:t>O</w:t>
        </w:r>
        <w:r w:rsidR="00140D00">
          <w:t>s</w:t>
        </w:r>
      </w:ins>
      <w:ins w:id="3793" w:author="Gavrilov, Evgeny" w:date="2015-11-02T15:28:00Z">
        <w:r>
          <w:t>_name</w:t>
        </w:r>
      </w:ins>
      <w:ins w:id="3794" w:author="Pavnyk, Stanislav" w:date="2015-10-28T18:45:00Z">
        <w:r w:rsidR="00140D00">
          <w:t xml:space="preserve"> (String) : For example: IOS, ANDROID, WP, BLACKBERRY</w:t>
        </w:r>
      </w:ins>
    </w:p>
    <w:p w14:paraId="15FFACDF" w14:textId="0D6982D5" w:rsidR="00140D00" w:rsidRDefault="00025BB5">
      <w:pPr>
        <w:ind w:firstLine="567"/>
        <w:jc w:val="both"/>
        <w:rPr>
          <w:ins w:id="3795" w:author="Pavnyk, Stanislav" w:date="2015-10-28T18:45:00Z"/>
        </w:rPr>
        <w:pPrChange w:id="3796" w:author="Gavrilov, Evgeny" w:date="2015-11-03T15:24:00Z">
          <w:pPr>
            <w:ind w:firstLine="567"/>
          </w:pPr>
        </w:pPrChange>
      </w:pPr>
      <w:ins w:id="3797" w:author="Gavrilov, Evgeny" w:date="2015-11-02T15:29:00Z">
        <w:r>
          <w:t>“</w:t>
        </w:r>
        <w:r>
          <w:rPr>
            <w:color w:val="000000"/>
          </w:rPr>
          <w:t>i</w:t>
        </w:r>
        <w:r>
          <w:t xml:space="preserve">” </w:t>
        </w:r>
      </w:ins>
      <w:ins w:id="3798" w:author="Gavrilov, Evgeny" w:date="2015-11-02T15:30:00Z">
        <w:r>
          <w:t>-</w:t>
        </w:r>
      </w:ins>
      <w:ins w:id="3799" w:author="Gavrilov, Evgeny" w:date="2015-11-02T15:29:00Z">
        <w:r>
          <w:t xml:space="preserve"> </w:t>
        </w:r>
      </w:ins>
      <w:ins w:id="3800" w:author="Pavnyk, Stanislav" w:date="2015-10-28T18:45:00Z">
        <w:del w:id="3801" w:author="Gavrilov, Evgeny" w:date="2015-11-02T15:29:00Z">
          <w:r w:rsidR="00140D00" w:rsidDel="00025BB5">
            <w:delText>devtype</w:delText>
          </w:r>
        </w:del>
      </w:ins>
      <w:ins w:id="3802" w:author="Gavrilov, Evgeny" w:date="2015-11-02T15:29:00Z">
        <w:r>
          <w:t>hw_info</w:t>
        </w:r>
      </w:ins>
      <w:ins w:id="3803" w:author="Pavnyk, Stanislav" w:date="2015-10-28T18:45:00Z">
        <w:r w:rsidR="00140D00">
          <w:t xml:space="preserve"> (String) : For Example [iPhone 5s, iPhone 5c, iPhone 6, Nexus 6, galaxy 6]</w:t>
        </w:r>
      </w:ins>
    </w:p>
    <w:p w14:paraId="0C9798FE" w14:textId="15095798" w:rsidR="00140D00" w:rsidDel="00025BB5" w:rsidRDefault="00025BB5">
      <w:pPr>
        <w:ind w:firstLine="567"/>
        <w:jc w:val="both"/>
        <w:rPr>
          <w:ins w:id="3804" w:author="Pavnyk, Stanislav" w:date="2015-10-28T18:45:00Z"/>
          <w:del w:id="3805" w:author="Gavrilov, Evgeny" w:date="2015-11-02T15:30:00Z"/>
        </w:rPr>
        <w:pPrChange w:id="3806" w:author="Gavrilov, Evgeny" w:date="2015-11-03T15:24:00Z">
          <w:pPr>
            <w:ind w:firstLine="567"/>
          </w:pPr>
        </w:pPrChange>
      </w:pPr>
      <w:ins w:id="3807" w:author="Gavrilov, Evgeny" w:date="2015-11-02T15:30:00Z">
        <w:r>
          <w:t>“</w:t>
        </w:r>
        <w:r>
          <w:rPr>
            <w:color w:val="000000"/>
          </w:rPr>
          <w:t>o</w:t>
        </w:r>
        <w:r>
          <w:t xml:space="preserve">” - </w:t>
        </w:r>
      </w:ins>
      <w:ins w:id="3808" w:author="Pavnyk, Stanislav" w:date="2015-10-28T18:45:00Z">
        <w:del w:id="3809" w:author="Gavrilov, Evgeny" w:date="2015-11-02T15:30:00Z">
          <w:r w:rsidR="00140D00" w:rsidDel="00025BB5">
            <w:delText>devManufacturer (String) : For example //[Apple, Samsung, HTC]</w:delText>
          </w:r>
        </w:del>
      </w:ins>
    </w:p>
    <w:p w14:paraId="2ED501AB" w14:textId="77777777" w:rsidR="00140D00" w:rsidRDefault="00140D00">
      <w:pPr>
        <w:ind w:firstLine="567"/>
        <w:jc w:val="both"/>
        <w:rPr>
          <w:ins w:id="3810" w:author="Pavnyk, Stanislav" w:date="2015-10-28T18:45:00Z"/>
        </w:rPr>
        <w:pPrChange w:id="3811" w:author="Gavrilov, Evgeny" w:date="2015-11-03T15:24:00Z">
          <w:pPr>
            <w:ind w:firstLine="567"/>
          </w:pPr>
        </w:pPrChange>
      </w:pPr>
      <w:ins w:id="3812" w:author="Pavnyk, Stanislav" w:date="2015-10-28T18:45:00Z">
        <w:r>
          <w:t>osVersion (String): Device operating system version for example: 8.3, 5.2</w:t>
        </w:r>
      </w:ins>
    </w:p>
    <w:p w14:paraId="7AE690BB" w14:textId="2C3209A3" w:rsidR="00215942" w:rsidRDefault="00025BB5">
      <w:pPr>
        <w:ind w:firstLine="567"/>
        <w:jc w:val="both"/>
        <w:rPr>
          <w:ins w:id="3813" w:author="Pavnyk, Stanislav" w:date="2015-10-28T18:45:00Z"/>
        </w:rPr>
        <w:pPrChange w:id="3814" w:author="Gavrilov, Evgeny" w:date="2015-11-03T15:24:00Z">
          <w:pPr>
            <w:ind w:firstLine="567"/>
          </w:pPr>
        </w:pPrChange>
      </w:pPr>
      <w:ins w:id="3815" w:author="Gavrilov, Evgeny" w:date="2015-11-02T15:31:00Z">
        <w:r>
          <w:t>“</w:t>
        </w:r>
        <w:r>
          <w:rPr>
            <w:color w:val="000000"/>
          </w:rPr>
          <w:t>a</w:t>
        </w:r>
        <w:r>
          <w:t xml:space="preserve">” - </w:t>
        </w:r>
      </w:ins>
      <w:ins w:id="3816" w:author="Pavnyk, Stanislav" w:date="2015-10-28T18:45:00Z">
        <w:r w:rsidR="00215942">
          <w:t>AppVersion(String): application version</w:t>
        </w:r>
      </w:ins>
    </w:p>
    <w:p w14:paraId="7A4B61F9" w14:textId="2A8A2497" w:rsidR="00215942" w:rsidDel="009E20AC" w:rsidRDefault="009E20AC">
      <w:pPr>
        <w:ind w:firstLine="567"/>
        <w:jc w:val="both"/>
        <w:rPr>
          <w:ins w:id="3817" w:author="Pavnyk, Stanislav" w:date="2015-10-28T18:45:00Z"/>
          <w:del w:id="3818" w:author="Gavrilov, Evgeny" w:date="2015-11-02T15:38:00Z"/>
        </w:rPr>
        <w:pPrChange w:id="3819" w:author="Gavrilov, Evgeny" w:date="2015-11-03T15:24:00Z">
          <w:pPr>
            <w:ind w:firstLine="567"/>
          </w:pPr>
        </w:pPrChange>
      </w:pPr>
      <w:ins w:id="3820" w:author="Gavrilov, Evgeny" w:date="2015-11-02T15:38:00Z">
        <w:r w:rsidDel="009E20AC">
          <w:t xml:space="preserve"> </w:t>
        </w:r>
      </w:ins>
      <w:ins w:id="3821" w:author="Pavnyk, Stanislav" w:date="2015-10-28T18:45:00Z">
        <w:del w:id="3822" w:author="Gavrilov, Evgeny" w:date="2015-11-02T15:38:00Z">
          <w:r w:rsidR="00215942" w:rsidDel="009E20AC">
            <w:delText>buildVersion(String): application build version</w:delText>
          </w:r>
        </w:del>
      </w:ins>
    </w:p>
    <w:p w14:paraId="7C284005" w14:textId="29174684" w:rsidR="00215942" w:rsidRPr="00215942" w:rsidRDefault="00025BB5">
      <w:pPr>
        <w:ind w:firstLine="567"/>
        <w:jc w:val="both"/>
        <w:rPr>
          <w:ins w:id="3823" w:author="Pavnyk, Stanislav" w:date="2015-10-28T18:45:00Z"/>
        </w:rPr>
        <w:pPrChange w:id="3824" w:author="Gavrilov, Evgeny" w:date="2015-11-03T15:24:00Z">
          <w:pPr>
            <w:ind w:firstLine="567"/>
          </w:pPr>
        </w:pPrChange>
      </w:pPr>
      <w:ins w:id="3825" w:author="Gavrilov, Evgeny" w:date="2015-11-02T15:32:00Z">
        <w:r>
          <w:t>“</w:t>
        </w:r>
        <w:r>
          <w:rPr>
            <w:color w:val="000000"/>
          </w:rPr>
          <w:t>m</w:t>
        </w:r>
        <w:r>
          <w:t xml:space="preserve">” - </w:t>
        </w:r>
      </w:ins>
      <w:ins w:id="3826" w:author="Pavnyk, Stanislav" w:date="2015-10-28T18:45:00Z">
        <w:r w:rsidR="00215942">
          <w:t>appName(String): application name (mobile/office)</w:t>
        </w:r>
      </w:ins>
    </w:p>
    <w:p w14:paraId="2CCE8542" w14:textId="3EE3BDC5" w:rsidR="00215942" w:rsidRDefault="00D071A6">
      <w:pPr>
        <w:ind w:firstLine="567"/>
        <w:jc w:val="both"/>
        <w:rPr>
          <w:ins w:id="3827" w:author="Gavrilov, Evgeny" w:date="2015-11-02T15:17:00Z"/>
        </w:rPr>
        <w:pPrChange w:id="3828" w:author="Gavrilov, Evgeny" w:date="2015-11-03T15:24:00Z">
          <w:pPr>
            <w:ind w:firstLine="567"/>
          </w:pPr>
        </w:pPrChange>
      </w:pPr>
      <w:ins w:id="3829" w:author="Kudryavtsev, Dmitry" w:date="2015-11-02T18:07:00Z">
        <w:r>
          <w:t xml:space="preserve"> “q” – devManufacturer(String): Device manufacturer (Apple, Samsung etc.)</w:t>
        </w:r>
      </w:ins>
    </w:p>
    <w:p w14:paraId="1363A16C" w14:textId="70345DFC" w:rsidR="00BB3C33" w:rsidRPr="00BB3C33" w:rsidRDefault="00BB3C33">
      <w:pPr>
        <w:ind w:firstLine="567"/>
        <w:jc w:val="both"/>
        <w:rPr>
          <w:ins w:id="3830" w:author="Gavrilov, Evgeny" w:date="2015-11-02T15:17:00Z"/>
          <w:b/>
          <w:rPrChange w:id="3831" w:author="Gavrilov, Evgeny" w:date="2015-11-02T15:17:00Z">
            <w:rPr>
              <w:ins w:id="3832" w:author="Gavrilov, Evgeny" w:date="2015-11-02T15:17:00Z"/>
            </w:rPr>
          </w:rPrChange>
        </w:rPr>
        <w:pPrChange w:id="3833" w:author="Gavrilov, Evgeny" w:date="2015-11-03T15:24:00Z">
          <w:pPr>
            <w:ind w:firstLine="567"/>
          </w:pPr>
        </w:pPrChange>
      </w:pPr>
      <w:ins w:id="3834" w:author="Gavrilov, Evgeny" w:date="2015-11-02T15:17:00Z">
        <w:r w:rsidRPr="00BB3C33">
          <w:rPr>
            <w:b/>
            <w:rPrChange w:id="3835" w:author="Gavrilov, Evgeny" w:date="2015-11-02T15:17:00Z">
              <w:rPr/>
            </w:rPrChange>
          </w:rPr>
          <w:t>Example of session:</w:t>
        </w:r>
      </w:ins>
    </w:p>
    <w:p w14:paraId="24067DC4" w14:textId="77777777" w:rsidR="00BB3C33" w:rsidRDefault="00BB3C33">
      <w:pPr>
        <w:ind w:firstLine="567"/>
        <w:jc w:val="both"/>
        <w:rPr>
          <w:ins w:id="3836" w:author="Pavnyk, Stanislav" w:date="2015-10-28T18:45:00Z"/>
        </w:rPr>
        <w:pPrChange w:id="3837" w:author="Gavrilov, Evgeny" w:date="2015-11-03T15:24:00Z">
          <w:pPr>
            <w:ind w:firstLine="567"/>
          </w:pPr>
        </w:pPrChange>
      </w:pPr>
    </w:p>
    <w:p w14:paraId="3CADDC35" w14:textId="45027D96" w:rsidR="00140D00" w:rsidRDefault="00140D00">
      <w:pPr>
        <w:ind w:firstLine="567"/>
        <w:jc w:val="both"/>
        <w:rPr>
          <w:ins w:id="3838" w:author="Pavnyk, Stanislav" w:date="2015-10-28T18:45:00Z"/>
        </w:rPr>
        <w:pPrChange w:id="3839" w:author="Gavrilov, Evgeny" w:date="2015-11-03T15:24:00Z">
          <w:pPr>
            <w:ind w:firstLine="567"/>
          </w:pPr>
        </w:pPrChange>
      </w:pPr>
      <w:ins w:id="3840" w:author="Pavnyk, Stanislav" w:date="2015-10-28T18:45:00Z">
        <w:r w:rsidRPr="00215942">
          <w:rPr>
            <w:b/>
          </w:rPr>
          <w:t>output</w:t>
        </w:r>
        <w:r>
          <w:t>:</w:t>
        </w:r>
        <w:r w:rsidR="00215942">
          <w:t xml:space="preserve"> </w:t>
        </w:r>
      </w:ins>
    </w:p>
    <w:p w14:paraId="74E5A3FC" w14:textId="08E2555A" w:rsidR="00140D00" w:rsidRDefault="009E20AC">
      <w:pPr>
        <w:ind w:firstLine="567"/>
        <w:jc w:val="both"/>
        <w:rPr>
          <w:ins w:id="3841" w:author="Pavnyk, Stanislav" w:date="2015-10-28T18:45:00Z"/>
        </w:rPr>
        <w:pPrChange w:id="3842" w:author="Gavrilov, Evgeny" w:date="2015-11-03T15:24:00Z">
          <w:pPr>
            <w:ind w:firstLine="567"/>
          </w:pPr>
        </w:pPrChange>
      </w:pPr>
      <w:ins w:id="3843" w:author="Gavrilov, Evgeny" w:date="2015-11-02T15:33:00Z">
        <w:del w:id="3844" w:author="Kudryavtsev, Dmitry" w:date="2015-11-02T18:08:00Z">
          <w:r w:rsidDel="00D071A6">
            <w:delText>“</w:delText>
          </w:r>
          <w:r w:rsidDel="00D071A6">
            <w:rPr>
              <w:color w:val="000000"/>
            </w:rPr>
            <w:delText>s</w:delText>
          </w:r>
          <w:r w:rsidDel="00D071A6">
            <w:delText>”</w:delText>
          </w:r>
        </w:del>
      </w:ins>
      <w:ins w:id="3845" w:author="Gavrilov, Evgeny" w:date="2015-11-02T15:34:00Z">
        <w:del w:id="3846" w:author="Kudryavtsev, Dmitry" w:date="2015-11-02T18:08:00Z">
          <w:r w:rsidDel="00D071A6">
            <w:delText xml:space="preserve"> -</w:delText>
          </w:r>
        </w:del>
        <w:r>
          <w:t xml:space="preserve"> </w:t>
        </w:r>
      </w:ins>
      <w:ins w:id="3847" w:author="Pavnyk, Stanislav" w:date="2015-10-28T18:45:00Z">
        <w:r w:rsidR="00140D00">
          <w:t>sessionid (String) : Used when upload log or event</w:t>
        </w:r>
      </w:ins>
    </w:p>
    <w:p w14:paraId="6E62C626" w14:textId="77777777" w:rsidR="00215942" w:rsidRDefault="00215942">
      <w:pPr>
        <w:ind w:firstLine="567"/>
        <w:jc w:val="both"/>
        <w:rPr>
          <w:ins w:id="3848" w:author="Pavnyk, Stanislav" w:date="2015-10-28T18:45:00Z"/>
        </w:rPr>
        <w:pPrChange w:id="3849" w:author="Gavrilov, Evgeny" w:date="2015-11-03T15:24:00Z">
          <w:pPr>
            <w:ind w:firstLine="567"/>
          </w:pPr>
        </w:pPrChange>
      </w:pPr>
    </w:p>
    <w:p w14:paraId="28D0E65F" w14:textId="0B98C32E" w:rsidR="00140D00" w:rsidRDefault="00140D00">
      <w:pPr>
        <w:ind w:firstLine="567"/>
        <w:jc w:val="both"/>
        <w:rPr>
          <w:ins w:id="3850" w:author="Pavnyk, Stanislav" w:date="2015-10-28T18:45:00Z"/>
        </w:rPr>
        <w:pPrChange w:id="3851" w:author="Gavrilov, Evgeny" w:date="2015-11-03T15:24:00Z">
          <w:pPr>
            <w:ind w:firstLine="567"/>
          </w:pPr>
        </w:pPrChange>
      </w:pPr>
      <w:ins w:id="3852" w:author="Pavnyk, Stanislav" w:date="2015-10-28T18:45:00Z">
        <w:r w:rsidRPr="00215942">
          <w:rPr>
            <w:b/>
          </w:rPr>
          <w:t>method</w:t>
        </w:r>
        <w:r>
          <w:t>:</w:t>
        </w:r>
        <w:r w:rsidR="00215942">
          <w:t xml:space="preserve"> </w:t>
        </w:r>
      </w:ins>
    </w:p>
    <w:p w14:paraId="094EC930" w14:textId="71228CAC" w:rsidR="00140D00" w:rsidRDefault="00140D00">
      <w:pPr>
        <w:ind w:firstLine="567"/>
        <w:jc w:val="both"/>
        <w:rPr>
          <w:ins w:id="3853" w:author="Pavnyk, Stanislav" w:date="2015-10-28T18:45:00Z"/>
        </w:rPr>
        <w:pPrChange w:id="3854" w:author="Gavrilov, Evgeny" w:date="2015-11-03T15:24:00Z">
          <w:pPr>
            <w:ind w:firstLine="567"/>
          </w:pPr>
        </w:pPrChange>
      </w:pPr>
      <w:ins w:id="3855" w:author="Pavnyk, Stanislav" w:date="2015-10-28T18:45:00Z">
        <w:r>
          <w:t>POST</w:t>
        </w:r>
      </w:ins>
    </w:p>
    <w:p w14:paraId="10B89284" w14:textId="77777777" w:rsidR="00215942" w:rsidRDefault="00215942" w:rsidP="00140D00">
      <w:pPr>
        <w:rPr>
          <w:ins w:id="3856" w:author="Pavnyk, Stanislav" w:date="2015-10-28T18:45:00Z"/>
        </w:rPr>
      </w:pPr>
    </w:p>
    <w:p w14:paraId="2296BEEA" w14:textId="610F880D" w:rsidR="00140D00" w:rsidRDefault="00ED52AC">
      <w:pPr>
        <w:pStyle w:val="Heading3"/>
        <w:rPr>
          <w:ins w:id="3857" w:author="Pavnyk, Stanislav" w:date="2015-10-28T18:45:00Z"/>
        </w:rPr>
      </w:pPr>
      <w:bookmarkStart w:id="3858" w:name="_Toc433815577"/>
      <w:bookmarkStart w:id="3859" w:name="_Toc448150101"/>
      <w:ins w:id="3860" w:author="Gavrilov, Evgeny" w:date="2015-11-03T16:06:00Z">
        <w:r>
          <w:t xml:space="preserve">7.3.2 </w:t>
        </w:r>
      </w:ins>
      <w:ins w:id="3861" w:author="Pavnyk, Stanislav" w:date="2015-10-28T18:45:00Z">
        <w:r w:rsidR="00215942">
          <w:t>Log</w:t>
        </w:r>
        <w:bookmarkEnd w:id="3858"/>
        <w:bookmarkEnd w:id="3859"/>
      </w:ins>
    </w:p>
    <w:p w14:paraId="2F72B959" w14:textId="77777777" w:rsidR="00215942" w:rsidRDefault="00215942" w:rsidP="00A23D58">
      <w:pPr>
        <w:ind w:firstLine="567"/>
        <w:jc w:val="both"/>
        <w:rPr>
          <w:ins w:id="3862" w:author="Pavnyk, Stanislav" w:date="2015-10-28T18:45:00Z"/>
        </w:rPr>
      </w:pPr>
      <w:ins w:id="3863" w:author="Pavnyk, Stanislav" w:date="2015-10-28T18:45:00Z">
        <w:r>
          <w:t>Save log (/api/v1/log)</w:t>
        </w:r>
      </w:ins>
    </w:p>
    <w:p w14:paraId="48C362AE" w14:textId="77777777" w:rsidR="00215942" w:rsidRDefault="00215942" w:rsidP="00A23D58">
      <w:pPr>
        <w:ind w:firstLine="567"/>
        <w:jc w:val="both"/>
        <w:rPr>
          <w:ins w:id="3864" w:author="Pavnyk, Stanislav" w:date="2015-10-28T18:45:00Z"/>
        </w:rPr>
      </w:pPr>
    </w:p>
    <w:p w14:paraId="5F3D59DB" w14:textId="77777777" w:rsidR="00215942" w:rsidRDefault="00215942" w:rsidP="00A23D58">
      <w:pPr>
        <w:ind w:firstLine="567"/>
        <w:jc w:val="both"/>
        <w:rPr>
          <w:ins w:id="3865" w:author="Pavnyk, Stanislav" w:date="2015-10-28T18:45:00Z"/>
        </w:rPr>
      </w:pPr>
      <w:ins w:id="3866" w:author="Pavnyk, Stanislav" w:date="2015-10-28T18:45:00Z">
        <w:r>
          <w:t>Description:</w:t>
        </w:r>
      </w:ins>
    </w:p>
    <w:p w14:paraId="4FAD0E2F" w14:textId="282378B2" w:rsidR="00215942" w:rsidRDefault="00215942" w:rsidP="00A23D58">
      <w:pPr>
        <w:ind w:firstLine="567"/>
        <w:jc w:val="both"/>
        <w:rPr>
          <w:ins w:id="3867" w:author="Pavnyk, Stanislav" w:date="2015-10-28T18:45:00Z"/>
        </w:rPr>
      </w:pPr>
      <w:ins w:id="3868" w:author="Pavnyk, Stanislav" w:date="2015-10-28T18:45:00Z">
        <w:r>
          <w:t>Upload log to mobile</w:t>
        </w:r>
      </w:ins>
      <w:ins w:id="3869" w:author="Gavrilov, Evgeny" w:date="2015-11-17T18:20:00Z">
        <w:r w:rsidR="00190785">
          <w:t xml:space="preserve"> </w:t>
        </w:r>
      </w:ins>
      <w:ins w:id="3870" w:author="Pavnyk, Stanislav" w:date="2015-10-28T18:45:00Z">
        <w:r>
          <w:t>log server</w:t>
        </w:r>
      </w:ins>
    </w:p>
    <w:p w14:paraId="3D0602EE" w14:textId="77777777" w:rsidR="00215942" w:rsidRDefault="00215942" w:rsidP="00A23D58">
      <w:pPr>
        <w:ind w:firstLine="567"/>
        <w:jc w:val="both"/>
        <w:rPr>
          <w:ins w:id="3871" w:author="Pavnyk, Stanislav" w:date="2015-10-28T18:45:00Z"/>
        </w:rPr>
      </w:pPr>
    </w:p>
    <w:p w14:paraId="46E14E9E" w14:textId="77777777" w:rsidR="00BB3C33" w:rsidRDefault="00BB3C33" w:rsidP="00A23D58">
      <w:pPr>
        <w:ind w:firstLine="567"/>
        <w:jc w:val="both"/>
        <w:rPr>
          <w:ins w:id="3872" w:author="Gavrilov, Evgeny" w:date="2015-11-02T15:14:00Z"/>
        </w:rPr>
      </w:pPr>
    </w:p>
    <w:p w14:paraId="2AAB46D8" w14:textId="10AA89FA" w:rsidR="00215942" w:rsidRDefault="00BB3C33" w:rsidP="00A23D58">
      <w:pPr>
        <w:ind w:firstLine="567"/>
        <w:jc w:val="both"/>
        <w:rPr>
          <w:ins w:id="3873" w:author="Pavnyk, Stanislav" w:date="2015-10-28T18:45:00Z"/>
        </w:rPr>
      </w:pPr>
      <w:ins w:id="3874" w:author="Pavnyk, Stanislav" w:date="2015-10-28T18:45:00Z">
        <w:r>
          <w:t>I</w:t>
        </w:r>
        <w:r w:rsidR="00215942">
          <w:t>nput</w:t>
        </w:r>
      </w:ins>
      <w:ins w:id="3875" w:author="Gavrilov, Evgeny" w:date="2015-11-02T15:38:00Z">
        <w:r w:rsidR="009E20AC">
          <w:t xml:space="preserve"> </w:t>
        </w:r>
      </w:ins>
      <w:ins w:id="3876" w:author="Gavrilov, Evgeny" w:date="2015-11-02T15:15:00Z">
        <w:r>
          <w:t>(First character is a short name for each value)</w:t>
        </w:r>
      </w:ins>
      <w:ins w:id="3877" w:author="Pavnyk, Stanislav" w:date="2015-10-28T18:45:00Z">
        <w:r w:rsidR="00215942">
          <w:t>:</w:t>
        </w:r>
      </w:ins>
    </w:p>
    <w:p w14:paraId="07C992E8" w14:textId="779DBB88" w:rsidR="00215942" w:rsidRDefault="009E20AC" w:rsidP="00A23D58">
      <w:pPr>
        <w:ind w:firstLine="567"/>
        <w:jc w:val="both"/>
        <w:rPr>
          <w:ins w:id="3878" w:author="Gavrilov, Evgeny" w:date="2015-11-11T11:48:00Z"/>
        </w:rPr>
      </w:pPr>
      <w:ins w:id="3879" w:author="Gavrilov, Evgeny" w:date="2015-11-02T15:35:00Z">
        <w:r>
          <w:t>“</w:t>
        </w:r>
        <w:r>
          <w:rPr>
            <w:color w:val="000000"/>
          </w:rPr>
          <w:t>f</w:t>
        </w:r>
        <w:r>
          <w:t xml:space="preserve">” - </w:t>
        </w:r>
      </w:ins>
      <w:ins w:id="3880" w:author="Pavnyk, Stanislav" w:date="2015-10-28T18:45:00Z">
        <w:r w:rsidR="00215942">
          <w:t>apikey (String) : apikey</w:t>
        </w:r>
      </w:ins>
    </w:p>
    <w:p w14:paraId="44A026C7" w14:textId="451D3096" w:rsidR="00772F0D" w:rsidRDefault="00772F0D">
      <w:pPr>
        <w:ind w:firstLine="567"/>
        <w:jc w:val="both"/>
        <w:rPr>
          <w:ins w:id="3881" w:author="Pavnyk, Stanislav" w:date="2015-10-28T18:45:00Z"/>
        </w:rPr>
      </w:pPr>
      <w:ins w:id="3882" w:author="Gavrilov, Evgeny" w:date="2015-11-11T11:48:00Z">
        <w:r>
          <w:t>“</w:t>
        </w:r>
        <w:r w:rsidRPr="00A872F6">
          <w:t>w</w:t>
        </w:r>
        <w:r>
          <w:t>” – access token (String): Web API access Token</w:t>
        </w:r>
      </w:ins>
    </w:p>
    <w:p w14:paraId="5B1577DD" w14:textId="463E6FA7" w:rsidR="00215942" w:rsidRDefault="009E20AC" w:rsidP="00A23D58">
      <w:pPr>
        <w:ind w:firstLine="567"/>
        <w:jc w:val="both"/>
        <w:rPr>
          <w:ins w:id="3883" w:author="Pavnyk, Stanislav" w:date="2015-10-28T18:45:00Z"/>
        </w:rPr>
      </w:pPr>
      <w:ins w:id="3884" w:author="Gavrilov, Evgeny" w:date="2015-11-02T15:35:00Z">
        <w:r>
          <w:t>“</w:t>
        </w:r>
        <w:r>
          <w:rPr>
            <w:color w:val="000000"/>
          </w:rPr>
          <w:t>s</w:t>
        </w:r>
        <w:r>
          <w:t xml:space="preserve">” - </w:t>
        </w:r>
      </w:ins>
      <w:ins w:id="3885" w:author="Pavnyk, Stanislav" w:date="2015-10-28T18:45:00Z">
        <w:r w:rsidR="00215942">
          <w:t>sessionid (String) : Session id from create session</w:t>
        </w:r>
      </w:ins>
    </w:p>
    <w:p w14:paraId="61A45238" w14:textId="78F7227A" w:rsidR="00215942" w:rsidRDefault="009E20AC" w:rsidP="00A23D58">
      <w:pPr>
        <w:ind w:firstLine="567"/>
        <w:jc w:val="both"/>
        <w:rPr>
          <w:ins w:id="3886" w:author="Pavnyk, Stanislav" w:date="2015-10-28T18:45:00Z"/>
        </w:rPr>
      </w:pPr>
      <w:ins w:id="3887" w:author="Gavrilov, Evgeny" w:date="2015-11-02T15:35:00Z">
        <w:r>
          <w:t>“</w:t>
        </w:r>
        <w:r>
          <w:rPr>
            <w:color w:val="000000"/>
          </w:rPr>
          <w:t>h</w:t>
        </w:r>
        <w:r>
          <w:t xml:space="preserve">” - </w:t>
        </w:r>
      </w:ins>
      <w:ins w:id="3888" w:author="Pavnyk, Stanislav" w:date="2015-10-28T18:45:00Z">
        <w:r w:rsidR="00215942">
          <w:t>devid (String) : Device id</w:t>
        </w:r>
      </w:ins>
    </w:p>
    <w:p w14:paraId="091A33E7" w14:textId="2B0352E4" w:rsidR="00215942" w:rsidRPr="002D1F6C" w:rsidRDefault="009E20AC" w:rsidP="00A23D58">
      <w:pPr>
        <w:ind w:firstLine="567"/>
        <w:jc w:val="both"/>
        <w:rPr>
          <w:ins w:id="3889" w:author="Pavnyk, Stanislav" w:date="2015-10-28T18:45:00Z"/>
        </w:rPr>
      </w:pPr>
      <w:ins w:id="3890" w:author="Gavrilov, Evgeny" w:date="2015-11-02T15:35:00Z">
        <w:r>
          <w:t>“</w:t>
        </w:r>
      </w:ins>
      <w:ins w:id="3891" w:author="Gavrilov, Evgeny" w:date="2015-11-02T15:36:00Z">
        <w:r>
          <w:rPr>
            <w:color w:val="000000"/>
          </w:rPr>
          <w:t>a</w:t>
        </w:r>
      </w:ins>
      <w:ins w:id="3892" w:author="Gavrilov, Evgeny" w:date="2015-11-02T15:35:00Z">
        <w:r>
          <w:t>”</w:t>
        </w:r>
      </w:ins>
      <w:ins w:id="3893" w:author="Gavrilov, Evgeny" w:date="2015-11-02T15:36:00Z">
        <w:r>
          <w:t xml:space="preserve"> - </w:t>
        </w:r>
      </w:ins>
      <w:ins w:id="3894" w:author="Pavnyk, Stanislav" w:date="2015-10-28T18:45:00Z">
        <w:r w:rsidR="00215942">
          <w:t>app_version</w:t>
        </w:r>
        <w:r w:rsidR="00215942" w:rsidRPr="002D1F6C">
          <w:t xml:space="preserve">: </w:t>
        </w:r>
        <w:r w:rsidR="00215942">
          <w:t xml:space="preserve"> </w:t>
        </w:r>
        <w:del w:id="3895" w:author="Gavrilov, Evgeny" w:date="2016-01-26T17:32:00Z">
          <w:r w:rsidR="00215942" w:rsidDel="008A15B3">
            <w:delText>a</w:delText>
          </w:r>
        </w:del>
      </w:ins>
      <w:ins w:id="3896" w:author="Gavrilov, Evgeny" w:date="2016-01-26T17:32:00Z">
        <w:r w:rsidR="008A15B3">
          <w:t>A</w:t>
        </w:r>
      </w:ins>
      <w:ins w:id="3897" w:author="Pavnyk, Stanislav" w:date="2015-10-28T18:45:00Z">
        <w:r w:rsidR="00215942">
          <w:t>pplication version</w:t>
        </w:r>
        <w:r w:rsidR="00215942" w:rsidRPr="002D1F6C">
          <w:t xml:space="preserve">             </w:t>
        </w:r>
      </w:ins>
    </w:p>
    <w:p w14:paraId="4D45D5FF" w14:textId="33B403A8" w:rsidR="00215942" w:rsidRPr="002D1F6C" w:rsidRDefault="009E20AC" w:rsidP="00A23D58">
      <w:pPr>
        <w:ind w:firstLine="567"/>
        <w:jc w:val="both"/>
        <w:rPr>
          <w:ins w:id="3898" w:author="Pavnyk, Stanislav" w:date="2015-10-28T18:45:00Z"/>
        </w:rPr>
      </w:pPr>
      <w:ins w:id="3899" w:author="Gavrilov, Evgeny" w:date="2015-11-02T15:36:00Z">
        <w:r>
          <w:t>“</w:t>
        </w:r>
        <w:r>
          <w:rPr>
            <w:color w:val="000000"/>
          </w:rPr>
          <w:t>o</w:t>
        </w:r>
        <w:r>
          <w:t xml:space="preserve">” - </w:t>
        </w:r>
      </w:ins>
      <w:ins w:id="3900" w:author="Pavnyk, Stanislav" w:date="2015-10-28T18:45:00Z">
        <w:r w:rsidR="00215942">
          <w:t>os_version</w:t>
        </w:r>
        <w:r w:rsidR="00215942" w:rsidRPr="002D1F6C">
          <w:t xml:space="preserve">: </w:t>
        </w:r>
        <w:r w:rsidR="00215942">
          <w:t>Operation system version</w:t>
        </w:r>
        <w:r w:rsidR="00215942" w:rsidRPr="002D1F6C">
          <w:t xml:space="preserve">             </w:t>
        </w:r>
      </w:ins>
    </w:p>
    <w:p w14:paraId="41F3F154" w14:textId="77777777" w:rsidR="00D071A6" w:rsidRDefault="009E20AC" w:rsidP="00A23D58">
      <w:pPr>
        <w:ind w:firstLine="567"/>
        <w:jc w:val="both"/>
        <w:rPr>
          <w:ins w:id="3901" w:author="Kudryavtsev, Dmitry" w:date="2015-11-02T18:09:00Z"/>
        </w:rPr>
      </w:pPr>
      <w:ins w:id="3902" w:author="Gavrilov, Evgeny" w:date="2015-11-02T15:36:00Z">
        <w:r>
          <w:t>“</w:t>
        </w:r>
        <w:r>
          <w:rPr>
            <w:color w:val="000000"/>
          </w:rPr>
          <w:t>m</w:t>
        </w:r>
        <w:r>
          <w:t xml:space="preserve">” - </w:t>
        </w:r>
      </w:ins>
      <w:ins w:id="3903" w:author="Pavnyk, Stanislav" w:date="2015-10-28T18:45:00Z">
        <w:r w:rsidR="00215942">
          <w:t>app_name</w:t>
        </w:r>
        <w:r w:rsidR="00215942" w:rsidRPr="002D1F6C">
          <w:t xml:space="preserve">: </w:t>
        </w:r>
        <w:r w:rsidR="00215942">
          <w:t xml:space="preserve"> Application name</w:t>
        </w:r>
        <w:r w:rsidR="00215942" w:rsidRPr="002D1F6C">
          <w:t xml:space="preserve">     </w:t>
        </w:r>
      </w:ins>
    </w:p>
    <w:p w14:paraId="0B2F7081" w14:textId="4D33D389" w:rsidR="00215942" w:rsidRPr="00215942" w:rsidRDefault="00D071A6" w:rsidP="00A23D58">
      <w:pPr>
        <w:ind w:firstLine="567"/>
        <w:jc w:val="both"/>
        <w:rPr>
          <w:ins w:id="3904" w:author="Pavnyk, Stanislav" w:date="2015-10-28T18:45:00Z"/>
        </w:rPr>
      </w:pPr>
      <w:ins w:id="3905" w:author="Kudryavtsev, Dmitry" w:date="2015-11-02T18:09:00Z">
        <w:r>
          <w:t>“q” – devManufacturer(String): Device manufacturer (Apple, Samsung etc.)</w:t>
        </w:r>
      </w:ins>
      <w:ins w:id="3906" w:author="Pavnyk, Stanislav" w:date="2015-10-28T18:45:00Z">
        <w:del w:id="3907" w:author="Kudryavtsev, Dmitry" w:date="2015-11-02T18:09:00Z">
          <w:r w:rsidR="00215942" w:rsidRPr="002D1F6C" w:rsidDel="00D071A6">
            <w:delText xml:space="preserve">       </w:delText>
          </w:r>
        </w:del>
      </w:ins>
    </w:p>
    <w:p w14:paraId="35FBC8AD" w14:textId="46BE8F31" w:rsidR="00215942" w:rsidRPr="002D1F6C" w:rsidRDefault="009E20AC" w:rsidP="00A23D58">
      <w:pPr>
        <w:ind w:firstLine="567"/>
        <w:jc w:val="both"/>
        <w:rPr>
          <w:ins w:id="3908" w:author="Pavnyk, Stanislav" w:date="2015-10-28T18:45:00Z"/>
        </w:rPr>
      </w:pPr>
      <w:ins w:id="3909" w:author="Gavrilov, Evgeny" w:date="2015-11-02T15:37:00Z">
        <w:r>
          <w:t>“</w:t>
        </w:r>
        <w:r>
          <w:rPr>
            <w:color w:val="000000"/>
          </w:rPr>
          <w:t>i</w:t>
        </w:r>
        <w:r>
          <w:t xml:space="preserve">” - </w:t>
        </w:r>
      </w:ins>
      <w:ins w:id="3910" w:author="Pavnyk, Stanislav" w:date="2015-10-28T18:45:00Z">
        <w:r w:rsidR="00215942">
          <w:t>hw_info</w:t>
        </w:r>
        <w:r w:rsidR="00215942" w:rsidRPr="002D1F6C">
          <w:t xml:space="preserve">: </w:t>
        </w:r>
        <w:r w:rsidR="00215942">
          <w:t xml:space="preserve"> Hardware model</w:t>
        </w:r>
      </w:ins>
    </w:p>
    <w:p w14:paraId="174E5716" w14:textId="398FCC32" w:rsidR="00215942" w:rsidRDefault="009E20AC" w:rsidP="00A23D58">
      <w:pPr>
        <w:ind w:firstLine="567"/>
        <w:jc w:val="both"/>
        <w:rPr>
          <w:ins w:id="3911" w:author="Kudryavtsev, Dmitry" w:date="2015-11-02T18:09:00Z"/>
        </w:rPr>
      </w:pPr>
      <w:ins w:id="3912" w:author="Gavrilov, Evgeny" w:date="2015-11-02T15:37:00Z">
        <w:r>
          <w:t>“</w:t>
        </w:r>
        <w:r>
          <w:rPr>
            <w:color w:val="000000"/>
          </w:rPr>
          <w:t>j</w:t>
        </w:r>
        <w:r>
          <w:t xml:space="preserve">” - </w:t>
        </w:r>
      </w:ins>
      <w:ins w:id="3913" w:author="Pavnyk, Stanislav" w:date="2015-10-28T18:45:00Z">
        <w:r w:rsidR="00215942">
          <w:t>os_name</w:t>
        </w:r>
        <w:r w:rsidR="00215942" w:rsidRPr="002D1F6C">
          <w:t xml:space="preserve">: </w:t>
        </w:r>
        <w:r w:rsidR="00215942">
          <w:t>Operation system name (Android,</w:t>
        </w:r>
      </w:ins>
      <w:ins w:id="3914" w:author="Gavrilov, Evgeny" w:date="2016-01-26T17:33:00Z">
        <w:r w:rsidR="008A15B3">
          <w:t xml:space="preserve"> </w:t>
        </w:r>
      </w:ins>
      <w:ins w:id="3915" w:author="Pavnyk, Stanislav" w:date="2015-10-28T18:45:00Z">
        <w:r w:rsidR="00215942">
          <w:t>iOS)</w:t>
        </w:r>
      </w:ins>
    </w:p>
    <w:p w14:paraId="22D2CDE6" w14:textId="77777777" w:rsidR="00D071A6" w:rsidRDefault="00D071A6">
      <w:pPr>
        <w:ind w:firstLine="567"/>
        <w:jc w:val="both"/>
        <w:rPr>
          <w:moveTo w:id="3916" w:author="Kudryavtsev, Dmitry" w:date="2015-11-02T18:09:00Z"/>
        </w:rPr>
      </w:pPr>
      <w:moveToRangeStart w:id="3917" w:author="Kudryavtsev, Dmitry" w:date="2015-11-02T18:09:00Z" w:name="move434251117"/>
      <w:moveTo w:id="3918" w:author="Kudryavtsev, Dmitry" w:date="2015-11-02T18:09:00Z">
        <w:del w:id="3919" w:author="Kudryavtsev, Dmitry" w:date="2015-11-02T18:09:00Z">
          <w:r w:rsidDel="00D071A6">
            <w:delText xml:space="preserve">            </w:delText>
          </w:r>
        </w:del>
        <w:r>
          <w:t>“p”- phone_number: String</w:t>
        </w:r>
        <w:del w:id="3920" w:author="Kudryavtsev, Dmitry" w:date="2015-11-02T18:10:00Z">
          <w:r w:rsidDel="00D071A6">
            <w:delText>,</w:delText>
          </w:r>
        </w:del>
      </w:moveTo>
    </w:p>
    <w:p w14:paraId="0C31C36E" w14:textId="161F8F59" w:rsidR="00D071A6" w:rsidDel="005A7AEC" w:rsidRDefault="00D071A6">
      <w:pPr>
        <w:ind w:firstLine="567"/>
        <w:jc w:val="both"/>
        <w:rPr>
          <w:del w:id="3921" w:author="Kudryavtsev, Dmitry" w:date="2015-11-02T18:10:00Z"/>
        </w:rPr>
      </w:pPr>
      <w:moveTo w:id="3922" w:author="Kudryavtsev, Dmitry" w:date="2015-11-02T18:09:00Z">
        <w:del w:id="3923" w:author="Kudryavtsev, Dmitry" w:date="2015-11-02T18:09:00Z">
          <w:r w:rsidDel="00D071A6">
            <w:delText xml:space="preserve">            </w:delText>
          </w:r>
        </w:del>
        <w:r>
          <w:t>“</w:t>
        </w:r>
        <w:r>
          <w:rPr>
            <w:color w:val="000000"/>
          </w:rPr>
          <w:t>x</w:t>
        </w:r>
        <w:r>
          <w:t>”- phone_ext: String,</w:t>
        </w:r>
      </w:moveTo>
    </w:p>
    <w:p w14:paraId="4AA8AEC6" w14:textId="77777777" w:rsidR="005A7AEC" w:rsidRDefault="005A7AEC">
      <w:pPr>
        <w:ind w:firstLine="567"/>
        <w:jc w:val="both"/>
        <w:rPr>
          <w:ins w:id="3924" w:author="Gavrilov, Evgeny" w:date="2015-11-16T14:30:00Z"/>
          <w:moveTo w:id="3925" w:author="Kudryavtsev, Dmitry" w:date="2015-11-02T18:09:00Z"/>
        </w:rPr>
      </w:pPr>
    </w:p>
    <w:moveToRangeEnd w:id="3917"/>
    <w:p w14:paraId="64F1944A" w14:textId="0A83DFE3" w:rsidR="00D071A6" w:rsidRPr="004C1111" w:rsidDel="00F80048" w:rsidRDefault="00F80048">
      <w:pPr>
        <w:ind w:firstLine="567"/>
        <w:jc w:val="both"/>
        <w:rPr>
          <w:ins w:id="3926" w:author="Pavnyk, Stanislav" w:date="2015-10-28T18:45:00Z"/>
          <w:del w:id="3927" w:author="Gavrilov, Evgeny" w:date="2015-11-17T15:20:00Z"/>
        </w:rPr>
      </w:pPr>
      <w:ins w:id="3928" w:author="Gavrilov, Evgeny" w:date="2015-11-17T15:20:00Z">
        <w:r>
          <w:t xml:space="preserve">           </w:t>
        </w:r>
      </w:ins>
    </w:p>
    <w:p w14:paraId="13D99A69" w14:textId="21F336A3" w:rsidR="00215942" w:rsidDel="009E20AC" w:rsidRDefault="00215942" w:rsidP="00A23D58">
      <w:pPr>
        <w:ind w:firstLine="567"/>
        <w:jc w:val="both"/>
        <w:rPr>
          <w:ins w:id="3929" w:author="Pavnyk, Stanislav" w:date="2015-10-28T18:45:00Z"/>
          <w:del w:id="3930" w:author="Gavrilov, Evgeny" w:date="2015-11-02T15:39:00Z"/>
        </w:rPr>
      </w:pPr>
    </w:p>
    <w:p w14:paraId="55428AE0" w14:textId="74D68678" w:rsidR="00D071A6" w:rsidRDefault="009E20AC">
      <w:pPr>
        <w:jc w:val="both"/>
        <w:rPr>
          <w:ins w:id="3931" w:author="Gavrilov, Evgeny" w:date="2015-11-02T15:39:00Z"/>
        </w:rPr>
        <w:pPrChange w:id="3932" w:author="Gavrilov, Evgeny" w:date="2015-11-02T15:39:00Z">
          <w:pPr>
            <w:ind w:firstLine="567"/>
            <w:jc w:val="both"/>
          </w:pPr>
        </w:pPrChange>
      </w:pPr>
      <w:ins w:id="3933" w:author="Gavrilov, Evgeny" w:date="2015-11-02T15:38:00Z">
        <w:r>
          <w:t>“</w:t>
        </w:r>
        <w:r>
          <w:rPr>
            <w:color w:val="000000"/>
          </w:rPr>
          <w:t>d</w:t>
        </w:r>
        <w:r>
          <w:t xml:space="preserve">” - </w:t>
        </w:r>
      </w:ins>
      <w:ins w:id="3934" w:author="Pavnyk, Stanislav" w:date="2015-10-28T18:45:00Z">
        <w:r w:rsidR="00215942">
          <w:t xml:space="preserve">data (log objects) : Array of </w:t>
        </w:r>
        <w:del w:id="3935" w:author="Gavrilov, Evgeny" w:date="2016-01-26T17:33:00Z">
          <w:r w:rsidR="00215942" w:rsidDel="008A15B3">
            <w:delText xml:space="preserve">of </w:delText>
          </w:r>
        </w:del>
        <w:r w:rsidR="00215942">
          <w:t>log objects</w:t>
        </w:r>
      </w:ins>
    </w:p>
    <w:p w14:paraId="06336C25" w14:textId="77777777" w:rsidR="009E20AC" w:rsidRDefault="009E20AC">
      <w:pPr>
        <w:jc w:val="both"/>
        <w:rPr>
          <w:ins w:id="3936" w:author="Pavnyk, Stanislav" w:date="2015-10-28T18:45:00Z"/>
        </w:rPr>
        <w:pPrChange w:id="3937" w:author="Gavrilov, Evgeny" w:date="2015-11-02T15:39:00Z">
          <w:pPr>
            <w:ind w:firstLine="567"/>
            <w:jc w:val="both"/>
          </w:pPr>
        </w:pPrChange>
      </w:pPr>
    </w:p>
    <w:p w14:paraId="02693F61" w14:textId="0AAD7FDC" w:rsidR="00215942" w:rsidRDefault="00215942" w:rsidP="00A23D58">
      <w:pPr>
        <w:ind w:firstLine="567"/>
        <w:jc w:val="both"/>
        <w:rPr>
          <w:ins w:id="3938" w:author="Pavnyk, Stanislav" w:date="2015-10-28T18:45:00Z"/>
        </w:rPr>
      </w:pPr>
      <w:ins w:id="3939" w:author="Pavnyk, Stanislav" w:date="2015-10-28T18:45:00Z">
        <w:r>
          <w:lastRenderedPageBreak/>
          <w:t>log objects:</w:t>
        </w:r>
      </w:ins>
    </w:p>
    <w:p w14:paraId="1AB10DF5" w14:textId="77777777" w:rsidR="00215942" w:rsidRDefault="00215942" w:rsidP="00A23D58">
      <w:pPr>
        <w:ind w:firstLine="567"/>
        <w:jc w:val="both"/>
        <w:rPr>
          <w:ins w:id="3940" w:author="Pavnyk, Stanislav" w:date="2015-10-28T18:45:00Z"/>
        </w:rPr>
      </w:pPr>
      <w:ins w:id="3941" w:author="Pavnyk, Stanislav" w:date="2015-10-28T18:45:00Z">
        <w:r>
          <w:t xml:space="preserve">        [{</w:t>
        </w:r>
      </w:ins>
    </w:p>
    <w:p w14:paraId="15713FCF" w14:textId="6788E10A" w:rsidR="00215942" w:rsidRDefault="00215942" w:rsidP="00A23D58">
      <w:pPr>
        <w:ind w:firstLine="567"/>
        <w:jc w:val="both"/>
        <w:rPr>
          <w:ins w:id="3942" w:author="Pavnyk, Stanislav" w:date="2015-10-28T18:45:00Z"/>
        </w:rPr>
      </w:pPr>
      <w:ins w:id="3943" w:author="Pavnyk, Stanislav" w:date="2015-10-28T18:45:00Z">
        <w:r>
          <w:t xml:space="preserve">            </w:t>
        </w:r>
      </w:ins>
      <w:ins w:id="3944" w:author="Gavrilov, Evgeny" w:date="2015-11-02T15:39:00Z">
        <w:r w:rsidR="009E20AC">
          <w:t xml:space="preserve">“v” - </w:t>
        </w:r>
      </w:ins>
      <w:ins w:id="3945" w:author="Pavnyk, Stanislav" w:date="2015-10-28T18:45:00Z">
        <w:r>
          <w:t>level: int,</w:t>
        </w:r>
      </w:ins>
    </w:p>
    <w:p w14:paraId="34A99D79" w14:textId="69D9C592" w:rsidR="00215942" w:rsidRDefault="00215942" w:rsidP="00A23D58">
      <w:pPr>
        <w:ind w:firstLine="567"/>
        <w:jc w:val="both"/>
        <w:rPr>
          <w:ins w:id="3946" w:author="Pavnyk, Stanislav" w:date="2015-10-28T18:45:00Z"/>
        </w:rPr>
      </w:pPr>
      <w:ins w:id="3947" w:author="Pavnyk, Stanislav" w:date="2015-10-28T18:45:00Z">
        <w:r>
          <w:t xml:space="preserve">            </w:t>
        </w:r>
      </w:ins>
      <w:ins w:id="3948" w:author="Gavrilov, Evgeny" w:date="2015-11-02T15:39:00Z">
        <w:r w:rsidR="009E20AC">
          <w:t>“</w:t>
        </w:r>
      </w:ins>
      <w:ins w:id="3949" w:author="Gavrilov, Evgeny" w:date="2015-11-02T15:40:00Z">
        <w:r w:rsidR="009E20AC">
          <w:t xml:space="preserve">l” - </w:t>
        </w:r>
      </w:ins>
      <w:ins w:id="3950" w:author="Pavnyk, Stanislav" w:date="2015-10-28T18:45:00Z">
        <w:r>
          <w:t>log: String,</w:t>
        </w:r>
      </w:ins>
    </w:p>
    <w:p w14:paraId="6A0B0A6A" w14:textId="40BD1E13" w:rsidR="00215942" w:rsidRDefault="00215942" w:rsidP="00A23D58">
      <w:pPr>
        <w:ind w:firstLine="567"/>
        <w:jc w:val="both"/>
        <w:rPr>
          <w:ins w:id="3951" w:author="Pavnyk, Stanislav" w:date="2015-10-28T18:45:00Z"/>
        </w:rPr>
      </w:pPr>
      <w:ins w:id="3952" w:author="Pavnyk, Stanislav" w:date="2015-10-28T18:45:00Z">
        <w:r>
          <w:t xml:space="preserve">            </w:t>
        </w:r>
      </w:ins>
      <w:ins w:id="3953" w:author="Gavrilov, Evgeny" w:date="2015-11-02T15:40:00Z">
        <w:r w:rsidR="009E20AC">
          <w:t xml:space="preserve">“y” - </w:t>
        </w:r>
      </w:ins>
      <w:ins w:id="3954" w:author="Pavnyk, Stanislav" w:date="2015-10-28T18:45:00Z">
        <w:r>
          <w:t>processid: String,</w:t>
        </w:r>
      </w:ins>
    </w:p>
    <w:p w14:paraId="0030C4AF" w14:textId="4559AD23" w:rsidR="00F80048" w:rsidRDefault="00215942">
      <w:pPr>
        <w:ind w:firstLine="567"/>
        <w:jc w:val="both"/>
        <w:rPr>
          <w:ins w:id="3955" w:author="Pavnyk, Stanislav" w:date="2015-10-28T18:45:00Z"/>
        </w:rPr>
      </w:pPr>
      <w:ins w:id="3956" w:author="Pavnyk, Stanislav" w:date="2015-10-28T18:45:00Z">
        <w:r>
          <w:t xml:space="preserve">            </w:t>
        </w:r>
      </w:ins>
      <w:ins w:id="3957" w:author="Gavrilov, Evgeny" w:date="2015-11-02T15:42:00Z">
        <w:r w:rsidR="009E20AC">
          <w:t>“</w:t>
        </w:r>
        <w:r w:rsidR="009E20AC">
          <w:rPr>
            <w:color w:val="000000"/>
          </w:rPr>
          <w:t>g</w:t>
        </w:r>
        <w:r w:rsidR="009E20AC">
          <w:t xml:space="preserve">” - </w:t>
        </w:r>
      </w:ins>
      <w:ins w:id="3958" w:author="Pavnyk, Stanislav" w:date="2015-10-28T18:45:00Z">
        <w:r>
          <w:t>tag: String,</w:t>
        </w:r>
      </w:ins>
    </w:p>
    <w:p w14:paraId="67BC018C" w14:textId="5D5764C9" w:rsidR="00882126" w:rsidRPr="00882126" w:rsidRDefault="00882126" w:rsidP="00A23D58">
      <w:pPr>
        <w:ind w:firstLine="567"/>
        <w:jc w:val="both"/>
        <w:rPr>
          <w:ins w:id="3959" w:author="Pavnyk, Stanislav" w:date="2015-10-28T18:45:00Z"/>
        </w:rPr>
      </w:pPr>
      <w:ins w:id="3960" w:author="Pavnyk, Stanislav" w:date="2015-10-28T18:45:00Z">
        <w:r>
          <w:t xml:space="preserve">         </w:t>
        </w:r>
      </w:ins>
      <w:ins w:id="3961" w:author="Gavrilov, Evgeny" w:date="2015-11-02T15:42:00Z">
        <w:r w:rsidR="009E20AC">
          <w:t xml:space="preserve"> </w:t>
        </w:r>
      </w:ins>
      <w:ins w:id="3962" w:author="Pavnyk, Stanislav" w:date="2015-10-28T18:45:00Z">
        <w:r>
          <w:t xml:space="preserve">  </w:t>
        </w:r>
      </w:ins>
      <w:ins w:id="3963" w:author="Gavrilov, Evgeny" w:date="2015-11-02T15:42:00Z">
        <w:r w:rsidR="009E20AC">
          <w:t>“</w:t>
        </w:r>
        <w:r w:rsidR="009E20AC">
          <w:rPr>
            <w:color w:val="000000"/>
          </w:rPr>
          <w:t>b</w:t>
        </w:r>
        <w:r w:rsidR="009E20AC">
          <w:t xml:space="preserve">”- </w:t>
        </w:r>
      </w:ins>
      <w:ins w:id="3964" w:author="Pavnyk, Stanislav" w:date="2015-10-28T18:45:00Z">
        <w:r>
          <w:t xml:space="preserve"> db_id: String,</w:t>
        </w:r>
      </w:ins>
    </w:p>
    <w:p w14:paraId="19DAF2D9" w14:textId="403683AE" w:rsidR="00215942" w:rsidDel="00D071A6" w:rsidRDefault="00215942" w:rsidP="00A23D58">
      <w:pPr>
        <w:ind w:firstLine="567"/>
        <w:jc w:val="both"/>
        <w:rPr>
          <w:ins w:id="3965" w:author="Pavnyk, Stanislav" w:date="2015-10-28T18:45:00Z"/>
          <w:moveFrom w:id="3966" w:author="Kudryavtsev, Dmitry" w:date="2015-11-02T18:09:00Z"/>
        </w:rPr>
      </w:pPr>
      <w:moveFromRangeStart w:id="3967" w:author="Kudryavtsev, Dmitry" w:date="2015-11-02T18:09:00Z" w:name="move434251117"/>
      <w:moveFrom w:id="3968" w:author="Kudryavtsev, Dmitry" w:date="2015-11-02T18:09:00Z">
        <w:ins w:id="3969" w:author="Pavnyk, Stanislav" w:date="2015-10-28T18:45:00Z">
          <w:r w:rsidDel="00D071A6">
            <w:t xml:space="preserve">            </w:t>
          </w:r>
        </w:ins>
        <w:ins w:id="3970" w:author="Gavrilov, Evgeny" w:date="2015-11-02T15:41:00Z">
          <w:r w:rsidR="009E20AC" w:rsidDel="00D071A6">
            <w:t xml:space="preserve">“p”- </w:t>
          </w:r>
        </w:ins>
        <w:ins w:id="3971" w:author="Pavnyk, Stanislav" w:date="2015-10-28T18:45:00Z">
          <w:r w:rsidDel="00D071A6">
            <w:t>phone_number: String,</w:t>
          </w:r>
        </w:ins>
      </w:moveFrom>
    </w:p>
    <w:p w14:paraId="7FA332CA" w14:textId="1E6BF906" w:rsidR="00215942" w:rsidDel="00D071A6" w:rsidRDefault="00215942" w:rsidP="00A23D58">
      <w:pPr>
        <w:ind w:firstLine="567"/>
        <w:jc w:val="both"/>
        <w:rPr>
          <w:ins w:id="3972" w:author="Pavnyk, Stanislav" w:date="2015-10-28T18:45:00Z"/>
          <w:moveFrom w:id="3973" w:author="Kudryavtsev, Dmitry" w:date="2015-11-02T18:09:00Z"/>
        </w:rPr>
      </w:pPr>
      <w:moveFrom w:id="3974" w:author="Kudryavtsev, Dmitry" w:date="2015-11-02T18:09:00Z">
        <w:ins w:id="3975" w:author="Pavnyk, Stanislav" w:date="2015-10-28T18:45:00Z">
          <w:r w:rsidDel="00D071A6">
            <w:t xml:space="preserve">            </w:t>
          </w:r>
        </w:ins>
        <w:ins w:id="3976" w:author="Gavrilov, Evgeny" w:date="2015-11-02T15:41:00Z">
          <w:r w:rsidR="009E20AC" w:rsidDel="00D071A6">
            <w:t>“</w:t>
          </w:r>
          <w:r w:rsidR="009E20AC" w:rsidDel="00D071A6">
            <w:rPr>
              <w:color w:val="000000"/>
            </w:rPr>
            <w:t>x</w:t>
          </w:r>
          <w:r w:rsidR="009E20AC" w:rsidDel="00D071A6">
            <w:t xml:space="preserve">”- </w:t>
          </w:r>
        </w:ins>
        <w:ins w:id="3977" w:author="Pavnyk, Stanislav" w:date="2015-10-28T18:45:00Z">
          <w:r w:rsidDel="00D071A6">
            <w:t>phone_ext: String,</w:t>
          </w:r>
        </w:ins>
      </w:moveFrom>
    </w:p>
    <w:moveFromRangeEnd w:id="3967"/>
    <w:p w14:paraId="32E065EC" w14:textId="3D8C8640" w:rsidR="00215942" w:rsidRDefault="00215942" w:rsidP="00A23D58">
      <w:pPr>
        <w:ind w:firstLine="567"/>
        <w:jc w:val="both"/>
        <w:rPr>
          <w:ins w:id="3978" w:author="Pavnyk, Stanislav" w:date="2015-10-28T18:45:00Z"/>
        </w:rPr>
      </w:pPr>
      <w:ins w:id="3979" w:author="Pavnyk, Stanislav" w:date="2015-10-28T18:45:00Z">
        <w:r>
          <w:t xml:space="preserve">            </w:t>
        </w:r>
      </w:ins>
      <w:ins w:id="3980" w:author="Gavrilov, Evgeny" w:date="2015-11-02T15:41:00Z">
        <w:r w:rsidR="009E20AC">
          <w:t>“</w:t>
        </w:r>
        <w:r w:rsidR="009E20AC">
          <w:rPr>
            <w:color w:val="000000"/>
          </w:rPr>
          <w:t>r</w:t>
        </w:r>
        <w:r w:rsidR="009E20AC">
          <w:t xml:space="preserve">”- </w:t>
        </w:r>
      </w:ins>
      <w:ins w:id="3981" w:author="Pavnyk, Stanislav" w:date="2015-10-28T18:45:00Z">
        <w:r>
          <w:t xml:space="preserve">local_ip: String, //Local </w:t>
        </w:r>
        <w:del w:id="3982" w:author="Gavrilov, Evgeny" w:date="2016-01-26T17:33:00Z">
          <w:r w:rsidDel="008A15B3">
            <w:delText>i</w:delText>
          </w:r>
        </w:del>
      </w:ins>
      <w:ins w:id="3983" w:author="Gavrilov, Evgeny" w:date="2016-01-26T17:33:00Z">
        <w:r w:rsidR="008A15B3">
          <w:t>IP</w:t>
        </w:r>
      </w:ins>
      <w:ins w:id="3984" w:author="Pavnyk, Stanislav" w:date="2015-10-28T18:45:00Z">
        <w:del w:id="3985" w:author="Gavrilov, Evgeny" w:date="2016-01-26T17:33:00Z">
          <w:r w:rsidDel="008A15B3">
            <w:delText>p</w:delText>
          </w:r>
        </w:del>
        <w:r>
          <w:t xml:space="preserve"> address of device</w:t>
        </w:r>
      </w:ins>
    </w:p>
    <w:p w14:paraId="65B2CFFF" w14:textId="6988D5F2" w:rsidR="00215942" w:rsidRDefault="00215942" w:rsidP="00A23D58">
      <w:pPr>
        <w:ind w:firstLine="567"/>
        <w:jc w:val="both"/>
        <w:rPr>
          <w:ins w:id="3986" w:author="Pavnyk, Stanislav" w:date="2015-10-28T18:45:00Z"/>
        </w:rPr>
      </w:pPr>
      <w:ins w:id="3987" w:author="Pavnyk, Stanislav" w:date="2015-10-28T18:45:00Z">
        <w:r>
          <w:t xml:space="preserve">            </w:t>
        </w:r>
      </w:ins>
      <w:ins w:id="3988" w:author="Gavrilov, Evgeny" w:date="2015-11-02T15:41:00Z">
        <w:r w:rsidR="009E20AC">
          <w:t>“</w:t>
        </w:r>
        <w:r w:rsidR="009E20AC">
          <w:rPr>
            <w:color w:val="000000"/>
          </w:rPr>
          <w:t>c</w:t>
        </w:r>
        <w:r w:rsidR="009E20AC">
          <w:t xml:space="preserve">” - </w:t>
        </w:r>
      </w:ins>
      <w:ins w:id="3989" w:author="Pavnyk, Stanislav" w:date="2015-10-28T18:45:00Z">
        <w:r>
          <w:t>client_date: date //Local date of device</w:t>
        </w:r>
        <w:r w:rsidR="00882126">
          <w:t xml:space="preserve"> when log was generated</w:t>
        </w:r>
      </w:ins>
    </w:p>
    <w:p w14:paraId="17E24B7F" w14:textId="77777777" w:rsidR="00215942" w:rsidRDefault="00215942" w:rsidP="00A23D58">
      <w:pPr>
        <w:ind w:firstLine="567"/>
        <w:jc w:val="both"/>
        <w:rPr>
          <w:ins w:id="3990" w:author="Gavrilov, Evgeny" w:date="2015-11-17T18:20:00Z"/>
        </w:rPr>
      </w:pPr>
      <w:ins w:id="3991" w:author="Pavnyk, Stanislav" w:date="2015-10-28T18:45:00Z">
        <w:r>
          <w:t xml:space="preserve">        }];</w:t>
        </w:r>
      </w:ins>
    </w:p>
    <w:p w14:paraId="374D3628" w14:textId="77777777" w:rsidR="00190785" w:rsidRDefault="00190785" w:rsidP="00A23D58">
      <w:pPr>
        <w:ind w:firstLine="567"/>
        <w:jc w:val="both"/>
        <w:rPr>
          <w:ins w:id="3992" w:author="Pavnyk, Stanislav" w:date="2015-10-28T18:45:00Z"/>
        </w:rPr>
      </w:pPr>
    </w:p>
    <w:p w14:paraId="1DDFA0B8" w14:textId="3A6B0936" w:rsidR="000D7B19" w:rsidRPr="008A15B3" w:rsidRDefault="00BB3C33">
      <w:pPr>
        <w:ind w:firstLine="567"/>
        <w:jc w:val="both"/>
        <w:rPr>
          <w:ins w:id="3993" w:author="Gavrilov, Evgeny" w:date="2015-11-02T15:57:00Z"/>
          <w:rFonts w:asciiTheme="minorHAnsi" w:hAnsiTheme="minorHAnsi"/>
          <w:b/>
          <w:rPrChange w:id="3994" w:author="Gavrilov, Evgeny" w:date="2016-01-26T17:34:00Z">
            <w:rPr>
              <w:ins w:id="3995" w:author="Gavrilov, Evgeny" w:date="2015-11-02T15:57:00Z"/>
            </w:rPr>
          </w:rPrChange>
        </w:rPr>
      </w:pPr>
      <w:ins w:id="3996" w:author="Gavrilov, Evgeny" w:date="2015-11-02T15:16:00Z">
        <w:r w:rsidRPr="008A15B3">
          <w:rPr>
            <w:rFonts w:asciiTheme="minorHAnsi" w:hAnsiTheme="minorHAnsi"/>
            <w:b/>
            <w:rPrChange w:id="3997" w:author="Gavrilov, Evgeny" w:date="2016-01-26T17:34:00Z">
              <w:rPr/>
            </w:rPrChange>
          </w:rPr>
          <w:t xml:space="preserve"> </w:t>
        </w:r>
      </w:ins>
      <w:ins w:id="3998" w:author="Gavrilov, Evgeny" w:date="2015-11-02T15:57:00Z">
        <w:r w:rsidR="00542618" w:rsidRPr="008A15B3">
          <w:rPr>
            <w:rFonts w:asciiTheme="minorHAnsi" w:hAnsiTheme="minorHAnsi"/>
            <w:b/>
            <w:rPrChange w:id="3999" w:author="Gavrilov, Evgeny" w:date="2016-01-26T17:34:00Z">
              <w:rPr/>
            </w:rPrChange>
          </w:rPr>
          <w:t>Log</w:t>
        </w:r>
        <w:r w:rsidR="000D7B19" w:rsidRPr="008A15B3">
          <w:rPr>
            <w:rFonts w:asciiTheme="minorHAnsi" w:hAnsiTheme="minorHAnsi"/>
            <w:b/>
            <w:rPrChange w:id="4000" w:author="Gavrilov, Evgeny" w:date="2016-01-26T17:34:00Z">
              <w:rPr/>
            </w:rPrChange>
          </w:rPr>
          <w:t xml:space="preserve"> example: </w:t>
        </w:r>
      </w:ins>
    </w:p>
    <w:p w14:paraId="30D4638F" w14:textId="77777777" w:rsidR="00366265" w:rsidRPr="008A15B3" w:rsidRDefault="00366265" w:rsidP="00366265">
      <w:pPr>
        <w:rPr>
          <w:ins w:id="4001" w:author="Gavrilov, Evgeny" w:date="2015-11-17T18:14:00Z"/>
          <w:rFonts w:asciiTheme="minorHAnsi" w:hAnsiTheme="minorHAnsi"/>
          <w:rPrChange w:id="4002" w:author="Gavrilov, Evgeny" w:date="2016-01-26T17:34:00Z">
            <w:rPr>
              <w:ins w:id="4003" w:author="Gavrilov, Evgeny" w:date="2015-11-17T18:14:00Z"/>
              <w:rFonts w:ascii="Times New Roman" w:hAnsi="Times New Roman"/>
            </w:rPr>
          </w:rPrChange>
        </w:rPr>
      </w:pPr>
      <w:ins w:id="4004" w:author="Gavrilov, Evgeny" w:date="2015-11-17T18:14:00Z">
        <w:r w:rsidRPr="008A15B3">
          <w:rPr>
            <w:rFonts w:asciiTheme="minorHAnsi" w:hAnsiTheme="minorHAnsi"/>
            <w:rPrChange w:id="4005" w:author="Gavrilov, Evgeny" w:date="2016-01-26T17:34:00Z">
              <w:rPr>
                <w:rFonts w:ascii="Times New Roman" w:hAnsi="Times New Roman"/>
              </w:rPr>
            </w:rPrChange>
          </w:rPr>
          <w:t>{</w:t>
        </w:r>
      </w:ins>
    </w:p>
    <w:p w14:paraId="5EFC26A9" w14:textId="77777777" w:rsidR="00366265" w:rsidRPr="008A15B3" w:rsidRDefault="00366265" w:rsidP="00366265">
      <w:pPr>
        <w:rPr>
          <w:ins w:id="4006" w:author="Gavrilov, Evgeny" w:date="2015-11-17T18:14:00Z"/>
          <w:rFonts w:asciiTheme="minorHAnsi" w:hAnsiTheme="minorHAnsi"/>
          <w:rPrChange w:id="4007" w:author="Gavrilov, Evgeny" w:date="2016-01-26T17:34:00Z">
            <w:rPr>
              <w:ins w:id="4008" w:author="Gavrilov, Evgeny" w:date="2015-11-17T18:14:00Z"/>
              <w:rFonts w:ascii="Times New Roman" w:hAnsi="Times New Roman"/>
            </w:rPr>
          </w:rPrChange>
        </w:rPr>
      </w:pPr>
      <w:ins w:id="4009" w:author="Gavrilov, Evgeny" w:date="2015-11-17T18:14:00Z">
        <w:r w:rsidRPr="008A15B3">
          <w:rPr>
            <w:rFonts w:asciiTheme="minorHAnsi" w:hAnsiTheme="minorHAnsi"/>
            <w:rPrChange w:id="4010" w:author="Gavrilov, Evgeny" w:date="2016-01-26T17:34:00Z">
              <w:rPr>
                <w:rFonts w:ascii="Times New Roman" w:hAnsi="Times New Roman"/>
              </w:rPr>
            </w:rPrChange>
          </w:rPr>
          <w:t>    "f": "sometestAPIkey",</w:t>
        </w:r>
      </w:ins>
    </w:p>
    <w:p w14:paraId="0A6406B4" w14:textId="77777777" w:rsidR="00366265" w:rsidRPr="008A15B3" w:rsidRDefault="00366265" w:rsidP="00366265">
      <w:pPr>
        <w:rPr>
          <w:ins w:id="4011" w:author="Gavrilov, Evgeny" w:date="2015-11-17T18:14:00Z"/>
          <w:rFonts w:asciiTheme="minorHAnsi" w:hAnsiTheme="minorHAnsi"/>
          <w:rPrChange w:id="4012" w:author="Gavrilov, Evgeny" w:date="2016-01-26T17:34:00Z">
            <w:rPr>
              <w:ins w:id="4013" w:author="Gavrilov, Evgeny" w:date="2015-11-17T18:14:00Z"/>
              <w:rFonts w:ascii="Times New Roman" w:hAnsi="Times New Roman"/>
            </w:rPr>
          </w:rPrChange>
        </w:rPr>
      </w:pPr>
      <w:ins w:id="4014" w:author="Gavrilov, Evgeny" w:date="2015-11-17T18:14:00Z">
        <w:r w:rsidRPr="008A15B3">
          <w:rPr>
            <w:rFonts w:asciiTheme="minorHAnsi" w:hAnsiTheme="minorHAnsi"/>
            <w:rPrChange w:id="4015" w:author="Gavrilov, Evgeny" w:date="2016-01-26T17:34:00Z">
              <w:rPr>
                <w:rFonts w:ascii="Times New Roman" w:hAnsi="Times New Roman"/>
              </w:rPr>
            </w:rPrChange>
          </w:rPr>
          <w:t>    "s": "Session_key",</w:t>
        </w:r>
      </w:ins>
    </w:p>
    <w:p w14:paraId="3A61CAAF" w14:textId="77777777" w:rsidR="00366265" w:rsidRPr="008A15B3" w:rsidRDefault="00366265" w:rsidP="00366265">
      <w:pPr>
        <w:rPr>
          <w:ins w:id="4016" w:author="Gavrilov, Evgeny" w:date="2015-11-17T18:14:00Z"/>
          <w:rFonts w:asciiTheme="minorHAnsi" w:hAnsiTheme="minorHAnsi"/>
          <w:rPrChange w:id="4017" w:author="Gavrilov, Evgeny" w:date="2016-01-26T17:34:00Z">
            <w:rPr>
              <w:ins w:id="4018" w:author="Gavrilov, Evgeny" w:date="2015-11-17T18:14:00Z"/>
              <w:rFonts w:ascii="Times New Roman" w:hAnsi="Times New Roman"/>
            </w:rPr>
          </w:rPrChange>
        </w:rPr>
      </w:pPr>
      <w:ins w:id="4019" w:author="Gavrilov, Evgeny" w:date="2015-11-17T18:14:00Z">
        <w:r w:rsidRPr="008A15B3">
          <w:rPr>
            <w:rFonts w:asciiTheme="minorHAnsi" w:hAnsiTheme="minorHAnsi"/>
            <w:rPrChange w:id="4020" w:author="Gavrilov, Evgeny" w:date="2016-01-26T17:34:00Z">
              <w:rPr>
                <w:rFonts w:ascii="Times New Roman" w:hAnsi="Times New Roman"/>
              </w:rPr>
            </w:rPrChange>
          </w:rPr>
          <w:t>    "h": "testDevID33",</w:t>
        </w:r>
      </w:ins>
    </w:p>
    <w:p w14:paraId="54A96441" w14:textId="77777777" w:rsidR="00366265" w:rsidRPr="008A15B3" w:rsidRDefault="00366265" w:rsidP="00366265">
      <w:pPr>
        <w:rPr>
          <w:ins w:id="4021" w:author="Gavrilov, Evgeny" w:date="2015-11-17T18:14:00Z"/>
          <w:rFonts w:asciiTheme="minorHAnsi" w:hAnsiTheme="minorHAnsi"/>
          <w:rPrChange w:id="4022" w:author="Gavrilov, Evgeny" w:date="2016-01-26T17:34:00Z">
            <w:rPr>
              <w:ins w:id="4023" w:author="Gavrilov, Evgeny" w:date="2015-11-17T18:14:00Z"/>
              <w:rFonts w:ascii="Times New Roman" w:hAnsi="Times New Roman"/>
            </w:rPr>
          </w:rPrChange>
        </w:rPr>
      </w:pPr>
      <w:ins w:id="4024" w:author="Gavrilov, Evgeny" w:date="2015-11-17T18:14:00Z">
        <w:r w:rsidRPr="008A15B3">
          <w:rPr>
            <w:rFonts w:asciiTheme="minorHAnsi" w:hAnsiTheme="minorHAnsi"/>
            <w:rPrChange w:id="4025" w:author="Gavrilov, Evgeny" w:date="2016-01-26T17:34:00Z">
              <w:rPr>
                <w:rFonts w:ascii="Times New Roman" w:hAnsi="Times New Roman"/>
              </w:rPr>
            </w:rPrChange>
          </w:rPr>
          <w:t>    "a": "6.0(12345)",</w:t>
        </w:r>
      </w:ins>
    </w:p>
    <w:p w14:paraId="0177F2CD" w14:textId="77777777" w:rsidR="00366265" w:rsidRPr="008A15B3" w:rsidRDefault="00366265" w:rsidP="00366265">
      <w:pPr>
        <w:rPr>
          <w:ins w:id="4026" w:author="Gavrilov, Evgeny" w:date="2015-11-17T18:14:00Z"/>
          <w:rFonts w:asciiTheme="minorHAnsi" w:hAnsiTheme="minorHAnsi"/>
          <w:rPrChange w:id="4027" w:author="Gavrilov, Evgeny" w:date="2016-01-26T17:34:00Z">
            <w:rPr>
              <w:ins w:id="4028" w:author="Gavrilov, Evgeny" w:date="2015-11-17T18:14:00Z"/>
              <w:rFonts w:ascii="Times New Roman" w:hAnsi="Times New Roman"/>
            </w:rPr>
          </w:rPrChange>
        </w:rPr>
      </w:pPr>
      <w:ins w:id="4029" w:author="Gavrilov, Evgeny" w:date="2015-11-17T18:14:00Z">
        <w:r w:rsidRPr="008A15B3">
          <w:rPr>
            <w:rFonts w:asciiTheme="minorHAnsi" w:hAnsiTheme="minorHAnsi"/>
            <w:rPrChange w:id="4030" w:author="Gavrilov, Evgeny" w:date="2016-01-26T17:34:00Z">
              <w:rPr>
                <w:rFonts w:ascii="Times New Roman" w:hAnsi="Times New Roman"/>
              </w:rPr>
            </w:rPrChange>
          </w:rPr>
          <w:t>    "o": "6.0.2",</w:t>
        </w:r>
      </w:ins>
    </w:p>
    <w:p w14:paraId="71AA4623" w14:textId="77777777" w:rsidR="00366265" w:rsidRPr="008A15B3" w:rsidRDefault="00366265" w:rsidP="00366265">
      <w:pPr>
        <w:rPr>
          <w:ins w:id="4031" w:author="Gavrilov, Evgeny" w:date="2015-11-17T18:14:00Z"/>
          <w:rFonts w:asciiTheme="minorHAnsi" w:hAnsiTheme="minorHAnsi"/>
          <w:rPrChange w:id="4032" w:author="Gavrilov, Evgeny" w:date="2016-01-26T17:34:00Z">
            <w:rPr>
              <w:ins w:id="4033" w:author="Gavrilov, Evgeny" w:date="2015-11-17T18:14:00Z"/>
              <w:rFonts w:ascii="Times New Roman" w:hAnsi="Times New Roman"/>
            </w:rPr>
          </w:rPrChange>
        </w:rPr>
      </w:pPr>
      <w:ins w:id="4034" w:author="Gavrilov, Evgeny" w:date="2015-11-17T18:14:00Z">
        <w:r w:rsidRPr="008A15B3">
          <w:rPr>
            <w:rFonts w:asciiTheme="minorHAnsi" w:hAnsiTheme="minorHAnsi"/>
            <w:rPrChange w:id="4035" w:author="Gavrilov, Evgeny" w:date="2016-01-26T17:34:00Z">
              <w:rPr>
                <w:rFonts w:ascii="Times New Roman" w:hAnsi="Times New Roman"/>
              </w:rPr>
            </w:rPrChange>
          </w:rPr>
          <w:t>    "m": "mobile",</w:t>
        </w:r>
      </w:ins>
    </w:p>
    <w:p w14:paraId="2C51983D" w14:textId="77777777" w:rsidR="00366265" w:rsidRPr="008A15B3" w:rsidRDefault="00366265" w:rsidP="00366265">
      <w:pPr>
        <w:rPr>
          <w:ins w:id="4036" w:author="Gavrilov, Evgeny" w:date="2015-11-17T18:14:00Z"/>
          <w:rFonts w:asciiTheme="minorHAnsi" w:hAnsiTheme="minorHAnsi"/>
          <w:rPrChange w:id="4037" w:author="Gavrilov, Evgeny" w:date="2016-01-26T17:34:00Z">
            <w:rPr>
              <w:ins w:id="4038" w:author="Gavrilov, Evgeny" w:date="2015-11-17T18:14:00Z"/>
              <w:rFonts w:ascii="Times New Roman" w:hAnsi="Times New Roman"/>
            </w:rPr>
          </w:rPrChange>
        </w:rPr>
      </w:pPr>
      <w:ins w:id="4039" w:author="Gavrilov, Evgeny" w:date="2015-11-17T18:14:00Z">
        <w:r w:rsidRPr="008A15B3">
          <w:rPr>
            <w:rFonts w:asciiTheme="minorHAnsi" w:hAnsiTheme="minorHAnsi"/>
            <w:rPrChange w:id="4040" w:author="Gavrilov, Evgeny" w:date="2016-01-26T17:34:00Z">
              <w:rPr>
                <w:rFonts w:ascii="Times New Roman" w:hAnsi="Times New Roman"/>
              </w:rPr>
            </w:rPrChange>
          </w:rPr>
          <w:t>    "i": "iPhone6",</w:t>
        </w:r>
      </w:ins>
    </w:p>
    <w:p w14:paraId="514A345A" w14:textId="77777777" w:rsidR="00366265" w:rsidRPr="008A15B3" w:rsidRDefault="00366265" w:rsidP="00366265">
      <w:pPr>
        <w:rPr>
          <w:ins w:id="4041" w:author="Gavrilov, Evgeny" w:date="2015-11-17T18:14:00Z"/>
          <w:rFonts w:asciiTheme="minorHAnsi" w:hAnsiTheme="minorHAnsi"/>
          <w:rPrChange w:id="4042" w:author="Gavrilov, Evgeny" w:date="2016-01-26T17:34:00Z">
            <w:rPr>
              <w:ins w:id="4043" w:author="Gavrilov, Evgeny" w:date="2015-11-17T18:14:00Z"/>
              <w:rFonts w:ascii="Times New Roman" w:hAnsi="Times New Roman"/>
            </w:rPr>
          </w:rPrChange>
        </w:rPr>
      </w:pPr>
      <w:ins w:id="4044" w:author="Gavrilov, Evgeny" w:date="2015-11-17T18:14:00Z">
        <w:r w:rsidRPr="008A15B3">
          <w:rPr>
            <w:rFonts w:asciiTheme="minorHAnsi" w:hAnsiTheme="minorHAnsi"/>
            <w:rPrChange w:id="4045" w:author="Gavrilov, Evgeny" w:date="2016-01-26T17:34:00Z">
              <w:rPr>
                <w:rFonts w:ascii="Times New Roman" w:hAnsi="Times New Roman"/>
              </w:rPr>
            </w:rPrChange>
          </w:rPr>
          <w:t>    "j": "iOS",</w:t>
        </w:r>
      </w:ins>
    </w:p>
    <w:p w14:paraId="26C73285" w14:textId="77777777" w:rsidR="00366265" w:rsidRPr="008A15B3" w:rsidRDefault="00366265" w:rsidP="00366265">
      <w:pPr>
        <w:rPr>
          <w:ins w:id="4046" w:author="Gavrilov, Evgeny" w:date="2015-11-17T18:14:00Z"/>
          <w:rFonts w:asciiTheme="minorHAnsi" w:hAnsiTheme="minorHAnsi"/>
          <w:rPrChange w:id="4047" w:author="Gavrilov, Evgeny" w:date="2016-01-26T17:34:00Z">
            <w:rPr>
              <w:ins w:id="4048" w:author="Gavrilov, Evgeny" w:date="2015-11-17T18:14:00Z"/>
              <w:rFonts w:ascii="Times New Roman" w:hAnsi="Times New Roman"/>
            </w:rPr>
          </w:rPrChange>
        </w:rPr>
      </w:pPr>
      <w:ins w:id="4049" w:author="Gavrilov, Evgeny" w:date="2015-11-17T18:14:00Z">
        <w:r w:rsidRPr="008A15B3">
          <w:rPr>
            <w:rFonts w:asciiTheme="minorHAnsi" w:hAnsiTheme="minorHAnsi"/>
            <w:rPrChange w:id="4050" w:author="Gavrilov, Evgeny" w:date="2016-01-26T17:34:00Z">
              <w:rPr>
                <w:rFonts w:ascii="Times New Roman" w:hAnsi="Times New Roman"/>
              </w:rPr>
            </w:rPrChange>
          </w:rPr>
          <w:t>    "q": "Apple",</w:t>
        </w:r>
      </w:ins>
    </w:p>
    <w:p w14:paraId="42E9D948" w14:textId="77777777" w:rsidR="00366265" w:rsidRPr="008A15B3" w:rsidRDefault="00366265" w:rsidP="00366265">
      <w:pPr>
        <w:rPr>
          <w:ins w:id="4051" w:author="Gavrilov, Evgeny" w:date="2015-11-17T18:14:00Z"/>
          <w:rFonts w:asciiTheme="minorHAnsi" w:hAnsiTheme="minorHAnsi"/>
          <w:rPrChange w:id="4052" w:author="Gavrilov, Evgeny" w:date="2016-01-26T17:34:00Z">
            <w:rPr>
              <w:ins w:id="4053" w:author="Gavrilov, Evgeny" w:date="2015-11-17T18:14:00Z"/>
              <w:rFonts w:ascii="Times New Roman" w:hAnsi="Times New Roman"/>
            </w:rPr>
          </w:rPrChange>
        </w:rPr>
      </w:pPr>
      <w:ins w:id="4054" w:author="Gavrilov, Evgeny" w:date="2015-11-17T18:14:00Z">
        <w:r w:rsidRPr="008A15B3">
          <w:rPr>
            <w:rFonts w:asciiTheme="minorHAnsi" w:hAnsiTheme="minorHAnsi"/>
            <w:rPrChange w:id="4055" w:author="Gavrilov, Evgeny" w:date="2016-01-26T17:34:00Z">
              <w:rPr>
                <w:rFonts w:ascii="Times New Roman" w:hAnsi="Times New Roman"/>
              </w:rPr>
            </w:rPrChange>
          </w:rPr>
          <w:t>            "p": "00000000",</w:t>
        </w:r>
      </w:ins>
    </w:p>
    <w:p w14:paraId="20416524" w14:textId="77777777" w:rsidR="00366265" w:rsidRPr="008A15B3" w:rsidRDefault="00366265" w:rsidP="00366265">
      <w:pPr>
        <w:rPr>
          <w:ins w:id="4056" w:author="Gavrilov, Evgeny" w:date="2015-11-17T18:14:00Z"/>
          <w:rFonts w:asciiTheme="minorHAnsi" w:hAnsiTheme="minorHAnsi"/>
          <w:rPrChange w:id="4057" w:author="Gavrilov, Evgeny" w:date="2016-01-26T17:34:00Z">
            <w:rPr>
              <w:ins w:id="4058" w:author="Gavrilov, Evgeny" w:date="2015-11-17T18:14:00Z"/>
              <w:rFonts w:ascii="Times New Roman" w:hAnsi="Times New Roman"/>
            </w:rPr>
          </w:rPrChange>
        </w:rPr>
      </w:pPr>
      <w:ins w:id="4059" w:author="Gavrilov, Evgeny" w:date="2015-11-17T18:14:00Z">
        <w:r w:rsidRPr="008A15B3">
          <w:rPr>
            <w:rFonts w:asciiTheme="minorHAnsi" w:hAnsiTheme="minorHAnsi"/>
            <w:rPrChange w:id="4060" w:author="Gavrilov, Evgeny" w:date="2016-01-26T17:34:00Z">
              <w:rPr>
                <w:rFonts w:ascii="Times New Roman" w:hAnsi="Times New Roman"/>
              </w:rPr>
            </w:rPrChange>
          </w:rPr>
          <w:t>    "x": "0000",</w:t>
        </w:r>
      </w:ins>
    </w:p>
    <w:p w14:paraId="07D1E295" w14:textId="77777777" w:rsidR="00366265" w:rsidRPr="008A15B3" w:rsidRDefault="00366265" w:rsidP="00366265">
      <w:pPr>
        <w:rPr>
          <w:ins w:id="4061" w:author="Gavrilov, Evgeny" w:date="2015-11-17T18:14:00Z"/>
          <w:rFonts w:asciiTheme="minorHAnsi" w:hAnsiTheme="minorHAnsi"/>
          <w:rPrChange w:id="4062" w:author="Gavrilov, Evgeny" w:date="2016-01-26T17:34:00Z">
            <w:rPr>
              <w:ins w:id="4063" w:author="Gavrilov, Evgeny" w:date="2015-11-17T18:14:00Z"/>
              <w:rFonts w:ascii="Times New Roman" w:hAnsi="Times New Roman"/>
            </w:rPr>
          </w:rPrChange>
        </w:rPr>
      </w:pPr>
      <w:ins w:id="4064" w:author="Gavrilov, Evgeny" w:date="2015-11-17T18:14:00Z">
        <w:r w:rsidRPr="008A15B3">
          <w:rPr>
            <w:rFonts w:asciiTheme="minorHAnsi" w:hAnsiTheme="minorHAnsi"/>
            <w:rPrChange w:id="4065" w:author="Gavrilov, Evgeny" w:date="2016-01-26T17:34:00Z">
              <w:rPr>
                <w:rFonts w:ascii="Times New Roman" w:hAnsi="Times New Roman"/>
              </w:rPr>
            </w:rPrChange>
          </w:rPr>
          <w:t>    "d": [</w:t>
        </w:r>
      </w:ins>
    </w:p>
    <w:p w14:paraId="19EE3311" w14:textId="77777777" w:rsidR="00366265" w:rsidRPr="008A15B3" w:rsidRDefault="00366265" w:rsidP="00366265">
      <w:pPr>
        <w:rPr>
          <w:ins w:id="4066" w:author="Gavrilov, Evgeny" w:date="2015-11-17T18:14:00Z"/>
          <w:rFonts w:asciiTheme="minorHAnsi" w:hAnsiTheme="minorHAnsi"/>
          <w:rPrChange w:id="4067" w:author="Gavrilov, Evgeny" w:date="2016-01-26T17:34:00Z">
            <w:rPr>
              <w:ins w:id="4068" w:author="Gavrilov, Evgeny" w:date="2015-11-17T18:14:00Z"/>
              <w:rFonts w:ascii="Times New Roman" w:hAnsi="Times New Roman"/>
            </w:rPr>
          </w:rPrChange>
        </w:rPr>
      </w:pPr>
      <w:ins w:id="4069" w:author="Gavrilov, Evgeny" w:date="2015-11-17T18:14:00Z">
        <w:r w:rsidRPr="008A15B3">
          <w:rPr>
            <w:rFonts w:asciiTheme="minorHAnsi" w:hAnsiTheme="minorHAnsi"/>
            <w:rPrChange w:id="4070" w:author="Gavrilov, Evgeny" w:date="2016-01-26T17:34:00Z">
              <w:rPr>
                <w:rFonts w:ascii="Times New Roman" w:hAnsi="Times New Roman"/>
              </w:rPr>
            </w:rPrChange>
          </w:rPr>
          <w:t>        {</w:t>
        </w:r>
      </w:ins>
    </w:p>
    <w:p w14:paraId="6229CAD9" w14:textId="77777777" w:rsidR="00366265" w:rsidRPr="008A15B3" w:rsidRDefault="00366265" w:rsidP="00366265">
      <w:pPr>
        <w:rPr>
          <w:ins w:id="4071" w:author="Gavrilov, Evgeny" w:date="2015-11-17T18:14:00Z"/>
          <w:rFonts w:asciiTheme="minorHAnsi" w:hAnsiTheme="minorHAnsi"/>
          <w:rPrChange w:id="4072" w:author="Gavrilov, Evgeny" w:date="2016-01-26T17:34:00Z">
            <w:rPr>
              <w:ins w:id="4073" w:author="Gavrilov, Evgeny" w:date="2015-11-17T18:14:00Z"/>
              <w:rFonts w:ascii="Times New Roman" w:hAnsi="Times New Roman"/>
            </w:rPr>
          </w:rPrChange>
        </w:rPr>
      </w:pPr>
      <w:ins w:id="4074" w:author="Gavrilov, Evgeny" w:date="2015-11-17T18:14:00Z">
        <w:r w:rsidRPr="008A15B3">
          <w:rPr>
            <w:rFonts w:asciiTheme="minorHAnsi" w:hAnsiTheme="minorHAnsi"/>
            <w:rPrChange w:id="4075" w:author="Gavrilov, Evgeny" w:date="2016-01-26T17:34:00Z">
              <w:rPr>
                <w:rFonts w:ascii="Times New Roman" w:hAnsi="Times New Roman"/>
              </w:rPr>
            </w:rPrChange>
          </w:rPr>
          <w:t>          "c": "1446130381.000",</w:t>
        </w:r>
      </w:ins>
    </w:p>
    <w:p w14:paraId="7857BF18" w14:textId="77777777" w:rsidR="00366265" w:rsidRPr="008A15B3" w:rsidRDefault="00366265" w:rsidP="00366265">
      <w:pPr>
        <w:rPr>
          <w:ins w:id="4076" w:author="Gavrilov, Evgeny" w:date="2015-11-17T18:14:00Z"/>
          <w:rFonts w:asciiTheme="minorHAnsi" w:hAnsiTheme="minorHAnsi"/>
          <w:rPrChange w:id="4077" w:author="Gavrilov, Evgeny" w:date="2016-01-26T17:34:00Z">
            <w:rPr>
              <w:ins w:id="4078" w:author="Gavrilov, Evgeny" w:date="2015-11-17T18:14:00Z"/>
              <w:rFonts w:ascii="Times New Roman" w:hAnsi="Times New Roman"/>
            </w:rPr>
          </w:rPrChange>
        </w:rPr>
      </w:pPr>
      <w:ins w:id="4079" w:author="Gavrilov, Evgeny" w:date="2015-11-17T18:14:00Z">
        <w:r w:rsidRPr="008A15B3">
          <w:rPr>
            <w:rFonts w:asciiTheme="minorHAnsi" w:hAnsiTheme="minorHAnsi"/>
            <w:rPrChange w:id="4080" w:author="Gavrilov, Evgeny" w:date="2016-01-26T17:34:00Z">
              <w:rPr>
                <w:rFonts w:ascii="Times New Roman" w:hAnsi="Times New Roman"/>
              </w:rPr>
            </w:rPrChange>
          </w:rPr>
          <w:t>          "v": 4,</w:t>
        </w:r>
      </w:ins>
    </w:p>
    <w:p w14:paraId="594AFADF" w14:textId="77777777" w:rsidR="00366265" w:rsidRPr="008A15B3" w:rsidRDefault="00366265" w:rsidP="00366265">
      <w:pPr>
        <w:rPr>
          <w:ins w:id="4081" w:author="Gavrilov, Evgeny" w:date="2015-11-17T18:14:00Z"/>
          <w:rFonts w:asciiTheme="minorHAnsi" w:hAnsiTheme="minorHAnsi"/>
          <w:rPrChange w:id="4082" w:author="Gavrilov, Evgeny" w:date="2016-01-26T17:34:00Z">
            <w:rPr>
              <w:ins w:id="4083" w:author="Gavrilov, Evgeny" w:date="2015-11-17T18:14:00Z"/>
              <w:rFonts w:ascii="Times New Roman" w:hAnsi="Times New Roman"/>
            </w:rPr>
          </w:rPrChange>
        </w:rPr>
      </w:pPr>
      <w:ins w:id="4084" w:author="Gavrilov, Evgeny" w:date="2015-11-17T18:14:00Z">
        <w:r w:rsidRPr="008A15B3">
          <w:rPr>
            <w:rFonts w:asciiTheme="minorHAnsi" w:hAnsiTheme="minorHAnsi"/>
            <w:rPrChange w:id="4085" w:author="Gavrilov, Evgeny" w:date="2016-01-26T17:34:00Z">
              <w:rPr>
                <w:rFonts w:ascii="Times New Roman" w:hAnsi="Times New Roman"/>
              </w:rPr>
            </w:rPrChange>
          </w:rPr>
          <w:t>          "l":"Test log message",</w:t>
        </w:r>
      </w:ins>
    </w:p>
    <w:p w14:paraId="2C87204B" w14:textId="77777777" w:rsidR="00366265" w:rsidRPr="008A15B3" w:rsidRDefault="00366265" w:rsidP="00366265">
      <w:pPr>
        <w:rPr>
          <w:ins w:id="4086" w:author="Gavrilov, Evgeny" w:date="2015-11-17T18:14:00Z"/>
          <w:rFonts w:asciiTheme="minorHAnsi" w:hAnsiTheme="minorHAnsi"/>
          <w:rPrChange w:id="4087" w:author="Gavrilov, Evgeny" w:date="2016-01-26T17:34:00Z">
            <w:rPr>
              <w:ins w:id="4088" w:author="Gavrilov, Evgeny" w:date="2015-11-17T18:14:00Z"/>
              <w:rFonts w:ascii="Times New Roman" w:hAnsi="Times New Roman"/>
            </w:rPr>
          </w:rPrChange>
        </w:rPr>
      </w:pPr>
      <w:ins w:id="4089" w:author="Gavrilov, Evgeny" w:date="2015-11-17T18:14:00Z">
        <w:r w:rsidRPr="008A15B3">
          <w:rPr>
            <w:rFonts w:asciiTheme="minorHAnsi" w:hAnsiTheme="minorHAnsi"/>
            <w:rPrChange w:id="4090" w:author="Gavrilov, Evgeny" w:date="2016-01-26T17:34:00Z">
              <w:rPr>
                <w:rFonts w:ascii="Times New Roman" w:hAnsi="Times New Roman"/>
              </w:rPr>
            </w:rPrChange>
          </w:rPr>
          <w:t>          "y":"Internal process_id",</w:t>
        </w:r>
      </w:ins>
    </w:p>
    <w:p w14:paraId="56EEAA92" w14:textId="77777777" w:rsidR="00366265" w:rsidRPr="008A15B3" w:rsidRDefault="00366265" w:rsidP="00366265">
      <w:pPr>
        <w:rPr>
          <w:ins w:id="4091" w:author="Gavrilov, Evgeny" w:date="2015-11-17T18:14:00Z"/>
          <w:rFonts w:asciiTheme="minorHAnsi" w:hAnsiTheme="minorHAnsi"/>
          <w:rPrChange w:id="4092" w:author="Gavrilov, Evgeny" w:date="2016-01-26T17:34:00Z">
            <w:rPr>
              <w:ins w:id="4093" w:author="Gavrilov, Evgeny" w:date="2015-11-17T18:14:00Z"/>
              <w:rFonts w:ascii="Times New Roman" w:hAnsi="Times New Roman"/>
            </w:rPr>
          </w:rPrChange>
        </w:rPr>
      </w:pPr>
      <w:ins w:id="4094" w:author="Gavrilov, Evgeny" w:date="2015-11-17T18:14:00Z">
        <w:r w:rsidRPr="008A15B3">
          <w:rPr>
            <w:rFonts w:asciiTheme="minorHAnsi" w:hAnsiTheme="minorHAnsi"/>
            <w:rPrChange w:id="4095" w:author="Gavrilov, Evgeny" w:date="2016-01-26T17:34:00Z">
              <w:rPr>
                <w:rFonts w:ascii="Times New Roman" w:hAnsi="Times New Roman"/>
              </w:rPr>
            </w:rPrChange>
          </w:rPr>
          <w:t>          "r":"192.192.192.129",</w:t>
        </w:r>
      </w:ins>
    </w:p>
    <w:p w14:paraId="1D128E44" w14:textId="77777777" w:rsidR="00366265" w:rsidRPr="008A15B3" w:rsidRDefault="00366265" w:rsidP="00366265">
      <w:pPr>
        <w:rPr>
          <w:ins w:id="4096" w:author="Gavrilov, Evgeny" w:date="2015-11-17T18:14:00Z"/>
          <w:rFonts w:asciiTheme="minorHAnsi" w:hAnsiTheme="minorHAnsi"/>
          <w:rPrChange w:id="4097" w:author="Gavrilov, Evgeny" w:date="2016-01-26T17:34:00Z">
            <w:rPr>
              <w:ins w:id="4098" w:author="Gavrilov, Evgeny" w:date="2015-11-17T18:14:00Z"/>
              <w:rFonts w:ascii="Times New Roman" w:hAnsi="Times New Roman"/>
            </w:rPr>
          </w:rPrChange>
        </w:rPr>
      </w:pPr>
      <w:ins w:id="4099" w:author="Gavrilov, Evgeny" w:date="2015-11-17T18:14:00Z">
        <w:r w:rsidRPr="008A15B3">
          <w:rPr>
            <w:rFonts w:asciiTheme="minorHAnsi" w:hAnsiTheme="minorHAnsi"/>
            <w:rPrChange w:id="4100" w:author="Gavrilov, Evgeny" w:date="2016-01-26T17:34:00Z">
              <w:rPr>
                <w:rFonts w:ascii="Times New Roman" w:hAnsi="Times New Roman"/>
              </w:rPr>
            </w:rPrChange>
          </w:rPr>
          <w:t>          "g":"test_tag",</w:t>
        </w:r>
      </w:ins>
    </w:p>
    <w:p w14:paraId="4FB5231C" w14:textId="6583E889" w:rsidR="00366265" w:rsidRPr="008A15B3" w:rsidRDefault="00042A8D">
      <w:pPr>
        <w:rPr>
          <w:ins w:id="4101" w:author="Gavrilov, Evgeny" w:date="2015-11-17T18:14:00Z"/>
          <w:rFonts w:asciiTheme="minorHAnsi" w:hAnsiTheme="minorHAnsi"/>
          <w:rPrChange w:id="4102" w:author="Gavrilov, Evgeny" w:date="2016-01-26T17:34:00Z">
            <w:rPr>
              <w:ins w:id="4103" w:author="Gavrilov, Evgeny" w:date="2015-11-17T18:14:00Z"/>
              <w:rFonts w:ascii="Times New Roman" w:hAnsi="Times New Roman"/>
            </w:rPr>
          </w:rPrChange>
        </w:rPr>
      </w:pPr>
      <w:ins w:id="4104" w:author="Gavrilov, Evgeny" w:date="2015-11-17T18:14:00Z">
        <w:r w:rsidRPr="008A15B3">
          <w:rPr>
            <w:rFonts w:asciiTheme="minorHAnsi" w:hAnsiTheme="minorHAnsi"/>
            <w:rPrChange w:id="4105" w:author="Gavrilov, Evgeny" w:date="2016-01-26T17:34:00Z">
              <w:rPr>
                <w:rFonts w:ascii="Times New Roman" w:hAnsi="Times New Roman"/>
              </w:rPr>
            </w:rPrChange>
          </w:rPr>
          <w:t>          "b": "322",</w:t>
        </w:r>
      </w:ins>
    </w:p>
    <w:p w14:paraId="7310D6DD" w14:textId="77777777" w:rsidR="00366265" w:rsidRPr="008A15B3" w:rsidRDefault="00366265" w:rsidP="00366265">
      <w:pPr>
        <w:rPr>
          <w:ins w:id="4106" w:author="Gavrilov, Evgeny" w:date="2015-11-17T18:14:00Z"/>
          <w:rFonts w:asciiTheme="minorHAnsi" w:hAnsiTheme="minorHAnsi"/>
          <w:rPrChange w:id="4107" w:author="Gavrilov, Evgeny" w:date="2016-01-26T17:34:00Z">
            <w:rPr>
              <w:ins w:id="4108" w:author="Gavrilov, Evgeny" w:date="2015-11-17T18:14:00Z"/>
              <w:rFonts w:ascii="Times New Roman" w:hAnsi="Times New Roman"/>
            </w:rPr>
          </w:rPrChange>
        </w:rPr>
      </w:pPr>
      <w:ins w:id="4109" w:author="Gavrilov, Evgeny" w:date="2015-11-17T18:14:00Z">
        <w:r w:rsidRPr="008A15B3">
          <w:rPr>
            <w:rFonts w:asciiTheme="minorHAnsi" w:hAnsiTheme="minorHAnsi"/>
            <w:rPrChange w:id="4110" w:author="Gavrilov, Evgeny" w:date="2016-01-26T17:34:00Z">
              <w:rPr>
                <w:rFonts w:ascii="Times New Roman" w:hAnsi="Times New Roman"/>
              </w:rPr>
            </w:rPrChange>
          </w:rPr>
          <w:t>          "r":"Some local_ip"</w:t>
        </w:r>
      </w:ins>
    </w:p>
    <w:p w14:paraId="680FD97D" w14:textId="77777777" w:rsidR="00366265" w:rsidRPr="008A15B3" w:rsidRDefault="00366265" w:rsidP="00366265">
      <w:pPr>
        <w:rPr>
          <w:ins w:id="4111" w:author="Gavrilov, Evgeny" w:date="2015-11-17T18:14:00Z"/>
          <w:rFonts w:asciiTheme="minorHAnsi" w:hAnsiTheme="minorHAnsi"/>
          <w:rPrChange w:id="4112" w:author="Gavrilov, Evgeny" w:date="2016-01-26T17:34:00Z">
            <w:rPr>
              <w:ins w:id="4113" w:author="Gavrilov, Evgeny" w:date="2015-11-17T18:14:00Z"/>
              <w:rFonts w:ascii="Times New Roman" w:hAnsi="Times New Roman"/>
            </w:rPr>
          </w:rPrChange>
        </w:rPr>
      </w:pPr>
      <w:ins w:id="4114" w:author="Gavrilov, Evgeny" w:date="2015-11-17T18:14:00Z">
        <w:r w:rsidRPr="008A15B3">
          <w:rPr>
            <w:rFonts w:asciiTheme="minorHAnsi" w:hAnsiTheme="minorHAnsi"/>
            <w:rPrChange w:id="4115" w:author="Gavrilov, Evgeny" w:date="2016-01-26T17:34:00Z">
              <w:rPr>
                <w:rFonts w:ascii="Times New Roman" w:hAnsi="Times New Roman"/>
              </w:rPr>
            </w:rPrChange>
          </w:rPr>
          <w:t>          }</w:t>
        </w:r>
      </w:ins>
    </w:p>
    <w:p w14:paraId="43177E55" w14:textId="77777777" w:rsidR="00366265" w:rsidRPr="008A15B3" w:rsidRDefault="00366265" w:rsidP="00366265">
      <w:pPr>
        <w:rPr>
          <w:ins w:id="4116" w:author="Gavrilov, Evgeny" w:date="2015-11-17T18:14:00Z"/>
          <w:rFonts w:asciiTheme="minorHAnsi" w:hAnsiTheme="minorHAnsi"/>
          <w:rPrChange w:id="4117" w:author="Gavrilov, Evgeny" w:date="2016-01-26T17:34:00Z">
            <w:rPr>
              <w:ins w:id="4118" w:author="Gavrilov, Evgeny" w:date="2015-11-17T18:14:00Z"/>
              <w:rFonts w:ascii="Times New Roman" w:hAnsi="Times New Roman"/>
            </w:rPr>
          </w:rPrChange>
        </w:rPr>
      </w:pPr>
      <w:ins w:id="4119" w:author="Gavrilov, Evgeny" w:date="2015-11-17T18:14:00Z">
        <w:r w:rsidRPr="008A15B3">
          <w:rPr>
            <w:rFonts w:asciiTheme="minorHAnsi" w:hAnsiTheme="minorHAnsi"/>
            <w:rPrChange w:id="4120" w:author="Gavrilov, Evgeny" w:date="2016-01-26T17:34:00Z">
              <w:rPr>
                <w:rFonts w:ascii="Times New Roman" w:hAnsi="Times New Roman"/>
              </w:rPr>
            </w:rPrChange>
          </w:rPr>
          <w:t>    ]</w:t>
        </w:r>
      </w:ins>
    </w:p>
    <w:p w14:paraId="77564842" w14:textId="77777777" w:rsidR="00366265" w:rsidRPr="008A15B3" w:rsidRDefault="00366265" w:rsidP="00366265">
      <w:pPr>
        <w:rPr>
          <w:ins w:id="4121" w:author="Gavrilov, Evgeny" w:date="2015-11-17T18:14:00Z"/>
          <w:rFonts w:asciiTheme="minorHAnsi" w:hAnsiTheme="minorHAnsi"/>
          <w:rPrChange w:id="4122" w:author="Gavrilov, Evgeny" w:date="2016-01-26T17:34:00Z">
            <w:rPr>
              <w:ins w:id="4123" w:author="Gavrilov, Evgeny" w:date="2015-11-17T18:14:00Z"/>
              <w:rFonts w:ascii="Times New Roman" w:hAnsi="Times New Roman"/>
            </w:rPr>
          </w:rPrChange>
        </w:rPr>
      </w:pPr>
      <w:ins w:id="4124" w:author="Gavrilov, Evgeny" w:date="2015-11-17T18:14:00Z">
        <w:r w:rsidRPr="008A15B3">
          <w:rPr>
            <w:rFonts w:asciiTheme="minorHAnsi" w:hAnsiTheme="minorHAnsi"/>
            <w:rPrChange w:id="4125" w:author="Gavrilov, Evgeny" w:date="2016-01-26T17:34:00Z">
              <w:rPr>
                <w:rFonts w:ascii="Times New Roman" w:hAnsi="Times New Roman"/>
              </w:rPr>
            </w:rPrChange>
          </w:rPr>
          <w:t>}</w:t>
        </w:r>
      </w:ins>
    </w:p>
    <w:p w14:paraId="608E2C90" w14:textId="77777777" w:rsidR="000D7B19" w:rsidRPr="008A15B3" w:rsidRDefault="000D7B19" w:rsidP="00A23D58">
      <w:pPr>
        <w:ind w:firstLine="567"/>
        <w:jc w:val="both"/>
        <w:rPr>
          <w:ins w:id="4126" w:author="Pavnyk, Stanislav" w:date="2015-10-28T18:45:00Z"/>
          <w:rFonts w:asciiTheme="minorHAnsi" w:hAnsiTheme="minorHAnsi"/>
          <w:rPrChange w:id="4127" w:author="Gavrilov, Evgeny" w:date="2016-01-26T17:34:00Z">
            <w:rPr>
              <w:ins w:id="4128" w:author="Pavnyk, Stanislav" w:date="2015-10-28T18:45:00Z"/>
            </w:rPr>
          </w:rPrChange>
        </w:rPr>
      </w:pPr>
    </w:p>
    <w:p w14:paraId="5F770327" w14:textId="77777777" w:rsidR="00215942" w:rsidRPr="008A15B3" w:rsidRDefault="00215942" w:rsidP="00A23D58">
      <w:pPr>
        <w:ind w:firstLine="567"/>
        <w:jc w:val="both"/>
        <w:rPr>
          <w:ins w:id="4129" w:author="Pavnyk, Stanislav" w:date="2015-10-28T18:45:00Z"/>
          <w:rFonts w:asciiTheme="minorHAnsi" w:hAnsiTheme="minorHAnsi"/>
          <w:rPrChange w:id="4130" w:author="Gavrilov, Evgeny" w:date="2016-01-26T17:34:00Z">
            <w:rPr>
              <w:ins w:id="4131" w:author="Pavnyk, Stanislav" w:date="2015-10-28T18:45:00Z"/>
            </w:rPr>
          </w:rPrChange>
        </w:rPr>
      </w:pPr>
      <w:ins w:id="4132" w:author="Pavnyk, Stanislav" w:date="2015-10-28T18:45:00Z">
        <w:r w:rsidRPr="008A15B3">
          <w:rPr>
            <w:rFonts w:asciiTheme="minorHAnsi" w:hAnsiTheme="minorHAnsi"/>
            <w:b/>
            <w:rPrChange w:id="4133" w:author="Gavrilov, Evgeny" w:date="2016-01-26T17:34:00Z">
              <w:rPr>
                <w:b/>
              </w:rPr>
            </w:rPrChange>
          </w:rPr>
          <w:t>methods</w:t>
        </w:r>
        <w:r w:rsidRPr="008A15B3">
          <w:rPr>
            <w:rFonts w:asciiTheme="minorHAnsi" w:hAnsiTheme="minorHAnsi"/>
            <w:rPrChange w:id="4134" w:author="Gavrilov, Evgeny" w:date="2016-01-26T17:34:00Z">
              <w:rPr/>
            </w:rPrChange>
          </w:rPr>
          <w:t>:</w:t>
        </w:r>
      </w:ins>
    </w:p>
    <w:p w14:paraId="07027571" w14:textId="73C0DBF6" w:rsidR="00215942" w:rsidRPr="008A15B3" w:rsidRDefault="00215942" w:rsidP="00A23D58">
      <w:pPr>
        <w:ind w:firstLine="567"/>
        <w:jc w:val="both"/>
        <w:rPr>
          <w:ins w:id="4135" w:author="Pavnyk, Stanislav" w:date="2015-10-28T18:45:00Z"/>
          <w:rFonts w:asciiTheme="minorHAnsi" w:hAnsiTheme="minorHAnsi"/>
          <w:rPrChange w:id="4136" w:author="Gavrilov, Evgeny" w:date="2016-01-26T17:34:00Z">
            <w:rPr>
              <w:ins w:id="4137" w:author="Pavnyk, Stanislav" w:date="2015-10-28T18:45:00Z"/>
            </w:rPr>
          </w:rPrChange>
        </w:rPr>
      </w:pPr>
      <w:ins w:id="4138" w:author="Pavnyk, Stanislav" w:date="2015-10-28T18:45:00Z">
        <w:r w:rsidRPr="008A15B3">
          <w:rPr>
            <w:rFonts w:asciiTheme="minorHAnsi" w:hAnsiTheme="minorHAnsi"/>
            <w:rPrChange w:id="4139" w:author="Gavrilov, Evgeny" w:date="2016-01-26T17:34:00Z">
              <w:rPr/>
            </w:rPrChange>
          </w:rPr>
          <w:t>POST</w:t>
        </w:r>
      </w:ins>
    </w:p>
    <w:p w14:paraId="7A2BE26F" w14:textId="4D2507E3" w:rsidR="00140D00" w:rsidRPr="008A15B3" w:rsidRDefault="00215942" w:rsidP="00A23D58">
      <w:pPr>
        <w:ind w:firstLine="567"/>
        <w:jc w:val="both"/>
        <w:rPr>
          <w:ins w:id="4140" w:author="Pavnyk, Stanislav" w:date="2015-10-28T18:45:00Z"/>
          <w:rFonts w:asciiTheme="minorHAnsi" w:hAnsiTheme="minorHAnsi"/>
          <w:rPrChange w:id="4141" w:author="Gavrilov, Evgeny" w:date="2016-01-26T17:34:00Z">
            <w:rPr>
              <w:ins w:id="4142" w:author="Pavnyk, Stanislav" w:date="2015-10-28T18:45:00Z"/>
            </w:rPr>
          </w:rPrChange>
        </w:rPr>
      </w:pPr>
      <w:ins w:id="4143" w:author="Pavnyk, Stanislav" w:date="2015-10-28T18:45:00Z">
        <w:r w:rsidRPr="008A15B3">
          <w:rPr>
            <w:rFonts w:asciiTheme="minorHAnsi" w:hAnsiTheme="minorHAnsi"/>
            <w:b/>
            <w:rPrChange w:id="4144" w:author="Gavrilov, Evgeny" w:date="2016-01-26T17:34:00Z">
              <w:rPr>
                <w:b/>
              </w:rPr>
            </w:rPrChange>
          </w:rPr>
          <w:t>Output</w:t>
        </w:r>
        <w:r w:rsidRPr="008A15B3">
          <w:rPr>
            <w:rFonts w:asciiTheme="minorHAnsi" w:hAnsiTheme="minorHAnsi"/>
            <w:rPrChange w:id="4145" w:author="Gavrilov, Evgeny" w:date="2016-01-26T17:34:00Z">
              <w:rPr/>
            </w:rPrChange>
          </w:rPr>
          <w:t>:</w:t>
        </w:r>
      </w:ins>
    </w:p>
    <w:p w14:paraId="20AC7106" w14:textId="76EB5062" w:rsidR="00215942" w:rsidRPr="008A15B3" w:rsidRDefault="00215942" w:rsidP="00A23D58">
      <w:pPr>
        <w:ind w:firstLine="567"/>
        <w:jc w:val="both"/>
        <w:rPr>
          <w:ins w:id="4146" w:author="Pavnyk, Stanislav" w:date="2015-10-28T18:45:00Z"/>
          <w:rFonts w:asciiTheme="minorHAnsi" w:hAnsiTheme="minorHAnsi"/>
          <w:rPrChange w:id="4147" w:author="Gavrilov, Evgeny" w:date="2016-01-26T17:34:00Z">
            <w:rPr>
              <w:ins w:id="4148" w:author="Pavnyk, Stanislav" w:date="2015-10-28T18:45:00Z"/>
            </w:rPr>
          </w:rPrChange>
        </w:rPr>
      </w:pPr>
      <w:ins w:id="4149" w:author="Pavnyk, Stanislav" w:date="2015-10-28T18:45:00Z">
        <w:r w:rsidRPr="008A15B3">
          <w:rPr>
            <w:rFonts w:asciiTheme="minorHAnsi" w:hAnsiTheme="minorHAnsi"/>
            <w:rPrChange w:id="4150" w:author="Gavrilov, Evgeny" w:date="2016-01-26T17:34:00Z">
              <w:rPr/>
            </w:rPrChange>
          </w:rPr>
          <w:t>HTTP 201 – success</w:t>
        </w:r>
      </w:ins>
    </w:p>
    <w:p w14:paraId="551DC096" w14:textId="71722989" w:rsidR="00215942" w:rsidRPr="008A15B3" w:rsidRDefault="00215942" w:rsidP="00A23D58">
      <w:pPr>
        <w:ind w:firstLine="567"/>
        <w:jc w:val="both"/>
        <w:rPr>
          <w:ins w:id="4151" w:author="Pavnyk, Stanislav" w:date="2015-10-28T18:45:00Z"/>
          <w:rFonts w:asciiTheme="minorHAnsi" w:hAnsiTheme="minorHAnsi"/>
          <w:rPrChange w:id="4152" w:author="Gavrilov, Evgeny" w:date="2016-01-26T17:34:00Z">
            <w:rPr>
              <w:ins w:id="4153" w:author="Pavnyk, Stanislav" w:date="2015-10-28T18:45:00Z"/>
            </w:rPr>
          </w:rPrChange>
        </w:rPr>
      </w:pPr>
      <w:ins w:id="4154" w:author="Pavnyk, Stanislav" w:date="2015-10-28T18:45:00Z">
        <w:r w:rsidRPr="008A15B3">
          <w:rPr>
            <w:rFonts w:asciiTheme="minorHAnsi" w:hAnsiTheme="minorHAnsi"/>
            <w:rPrChange w:id="4155" w:author="Gavrilov, Evgeny" w:date="2016-01-26T17:34:00Z">
              <w:rPr/>
            </w:rPrChange>
          </w:rPr>
          <w:t>or</w:t>
        </w:r>
      </w:ins>
    </w:p>
    <w:p w14:paraId="3C786BDB" w14:textId="3C77A5BB" w:rsidR="00215942" w:rsidRPr="008A15B3" w:rsidRDefault="00215942" w:rsidP="00A23D58">
      <w:pPr>
        <w:ind w:firstLine="567"/>
        <w:jc w:val="both"/>
        <w:rPr>
          <w:ins w:id="4156" w:author="Pavnyk, Stanislav" w:date="2015-10-28T18:45:00Z"/>
          <w:rFonts w:asciiTheme="minorHAnsi" w:hAnsiTheme="minorHAnsi"/>
          <w:rPrChange w:id="4157" w:author="Gavrilov, Evgeny" w:date="2016-01-26T17:34:00Z">
            <w:rPr>
              <w:ins w:id="4158" w:author="Pavnyk, Stanislav" w:date="2015-10-28T18:45:00Z"/>
            </w:rPr>
          </w:rPrChange>
        </w:rPr>
      </w:pPr>
      <w:ins w:id="4159" w:author="Pavnyk, Stanislav" w:date="2015-10-28T18:45:00Z">
        <w:r w:rsidRPr="008A15B3">
          <w:rPr>
            <w:rFonts w:asciiTheme="minorHAnsi" w:hAnsiTheme="minorHAnsi"/>
            <w:rPrChange w:id="4160" w:author="Gavrilov, Evgeny" w:date="2016-01-26T17:34:00Z">
              <w:rPr/>
            </w:rPrChange>
          </w:rPr>
          <w:t>HTTP 500 - error</w:t>
        </w:r>
      </w:ins>
    </w:p>
    <w:p w14:paraId="689A1B73" w14:textId="77777777" w:rsidR="00EB7A13" w:rsidRPr="008A15B3" w:rsidRDefault="00EB7A13" w:rsidP="00A94415">
      <w:pPr>
        <w:ind w:firstLine="567"/>
        <w:jc w:val="both"/>
        <w:rPr>
          <w:rFonts w:asciiTheme="minorHAnsi" w:hAnsiTheme="minorHAnsi"/>
          <w:rPrChange w:id="4161" w:author="Gavrilov, Evgeny" w:date="2016-01-26T17:34:00Z">
            <w:rPr/>
          </w:rPrChange>
        </w:rPr>
      </w:pPr>
    </w:p>
    <w:p w14:paraId="0906DEB2" w14:textId="77777777" w:rsidR="003F0602" w:rsidRDefault="003F0602" w:rsidP="003F0602">
      <w:pPr>
        <w:ind w:firstLine="567"/>
        <w:jc w:val="both"/>
        <w:rPr>
          <w:ins w:id="4162" w:author="Pavnyk, Stanislav" w:date="2015-10-28T18:45:00Z"/>
        </w:rPr>
      </w:pPr>
    </w:p>
    <w:p w14:paraId="1FD4480C" w14:textId="77777777" w:rsidR="00882126" w:rsidRDefault="00882126" w:rsidP="003F0602">
      <w:pPr>
        <w:ind w:firstLine="567"/>
        <w:jc w:val="both"/>
        <w:rPr>
          <w:ins w:id="4163" w:author="Pavnyk, Stanislav" w:date="2015-10-28T18:45:00Z"/>
        </w:rPr>
      </w:pPr>
    </w:p>
    <w:p w14:paraId="2DDCBDCA" w14:textId="098C290D" w:rsidR="00882126" w:rsidRPr="00065E5C" w:rsidRDefault="00ED52AC">
      <w:pPr>
        <w:pStyle w:val="Heading3"/>
        <w:rPr>
          <w:ins w:id="4164" w:author="Pavnyk, Stanislav" w:date="2015-10-28T18:45:00Z"/>
        </w:rPr>
      </w:pPr>
      <w:bookmarkStart w:id="4165" w:name="_Toc433815578"/>
      <w:bookmarkStart w:id="4166" w:name="_Toc448150102"/>
      <w:ins w:id="4167" w:author="Gavrilov, Evgeny" w:date="2015-11-03T16:06:00Z">
        <w:r w:rsidRPr="00065E5C">
          <w:t xml:space="preserve">7.3.3 </w:t>
        </w:r>
      </w:ins>
      <w:ins w:id="4168" w:author="Pavnyk, Stanislav" w:date="2015-10-28T18:45:00Z">
        <w:r w:rsidR="00882126" w:rsidRPr="00065E5C">
          <w:t>Event</w:t>
        </w:r>
        <w:bookmarkEnd w:id="4165"/>
        <w:bookmarkEnd w:id="4166"/>
      </w:ins>
    </w:p>
    <w:p w14:paraId="37EDE0D7" w14:textId="77777777" w:rsidR="00882126" w:rsidRDefault="00882126">
      <w:pPr>
        <w:ind w:firstLine="567"/>
        <w:rPr>
          <w:ins w:id="4169" w:author="Pavnyk, Stanislav" w:date="2015-10-28T18:45:00Z"/>
        </w:rPr>
        <w:pPrChange w:id="4170" w:author="Gavrilov, Evgeny" w:date="2015-11-03T15:23:00Z">
          <w:pPr>
            <w:ind w:firstLine="567"/>
            <w:jc w:val="both"/>
          </w:pPr>
        </w:pPrChange>
      </w:pPr>
      <w:ins w:id="4171" w:author="Pavnyk, Stanislav" w:date="2015-10-28T18:45:00Z">
        <w:r>
          <w:t>Save event (/api/v1/event)</w:t>
        </w:r>
      </w:ins>
    </w:p>
    <w:p w14:paraId="6F7F45DD" w14:textId="77777777" w:rsidR="00882126" w:rsidRDefault="00882126" w:rsidP="00882126">
      <w:pPr>
        <w:jc w:val="both"/>
        <w:rPr>
          <w:ins w:id="4172" w:author="Pavnyk, Stanislav" w:date="2015-10-28T18:45:00Z"/>
        </w:rPr>
      </w:pPr>
    </w:p>
    <w:p w14:paraId="3BD7765E" w14:textId="77777777" w:rsidR="00882126" w:rsidRDefault="00882126">
      <w:pPr>
        <w:ind w:firstLine="567"/>
        <w:rPr>
          <w:ins w:id="4173" w:author="Pavnyk, Stanislav" w:date="2015-10-28T18:45:00Z"/>
        </w:rPr>
        <w:pPrChange w:id="4174" w:author="Gavrilov, Evgeny" w:date="2015-11-03T15:23:00Z">
          <w:pPr>
            <w:ind w:firstLine="567"/>
            <w:jc w:val="both"/>
          </w:pPr>
        </w:pPrChange>
      </w:pPr>
      <w:ins w:id="4175" w:author="Pavnyk, Stanislav" w:date="2015-10-28T18:45:00Z">
        <w:r w:rsidRPr="00882126">
          <w:rPr>
            <w:b/>
          </w:rPr>
          <w:t>Description</w:t>
        </w:r>
        <w:r>
          <w:t>:</w:t>
        </w:r>
      </w:ins>
    </w:p>
    <w:p w14:paraId="53E4BAF4" w14:textId="625566A3" w:rsidR="00882126" w:rsidRDefault="00882126">
      <w:pPr>
        <w:ind w:firstLine="567"/>
        <w:rPr>
          <w:ins w:id="4176" w:author="Pavnyk, Stanislav" w:date="2015-10-28T18:45:00Z"/>
        </w:rPr>
        <w:pPrChange w:id="4177" w:author="Gavrilov, Evgeny" w:date="2015-11-03T15:23:00Z">
          <w:pPr>
            <w:ind w:firstLine="567"/>
            <w:jc w:val="both"/>
          </w:pPr>
        </w:pPrChange>
      </w:pPr>
      <w:ins w:id="4178" w:author="Pavnyk, Stanislav" w:date="2015-10-28T18:45:00Z">
        <w:r>
          <w:t>Upload events to mobile</w:t>
        </w:r>
      </w:ins>
      <w:ins w:id="4179" w:author="Gavrilov, Evgeny" w:date="2016-01-26T17:34:00Z">
        <w:r w:rsidR="008A15B3">
          <w:t xml:space="preserve"> </w:t>
        </w:r>
      </w:ins>
      <w:ins w:id="4180" w:author="Pavnyk, Stanislav" w:date="2015-10-28T18:45:00Z">
        <w:r>
          <w:t>log server</w:t>
        </w:r>
      </w:ins>
    </w:p>
    <w:p w14:paraId="4E3E4B39" w14:textId="77777777" w:rsidR="00882126" w:rsidRDefault="00882126">
      <w:pPr>
        <w:rPr>
          <w:ins w:id="4181" w:author="Pavnyk, Stanislav" w:date="2015-10-28T18:45:00Z"/>
        </w:rPr>
        <w:pPrChange w:id="4182" w:author="Gavrilov, Evgeny" w:date="2015-11-03T15:23:00Z">
          <w:pPr>
            <w:jc w:val="both"/>
          </w:pPr>
        </w:pPrChange>
      </w:pPr>
    </w:p>
    <w:p w14:paraId="5774014A" w14:textId="77777777" w:rsidR="00882126" w:rsidRDefault="00882126">
      <w:pPr>
        <w:ind w:firstLine="567"/>
        <w:rPr>
          <w:ins w:id="4183" w:author="Pavnyk, Stanislav" w:date="2015-10-28T18:45:00Z"/>
        </w:rPr>
        <w:pPrChange w:id="4184" w:author="Gavrilov, Evgeny" w:date="2015-11-03T15:23:00Z">
          <w:pPr>
            <w:ind w:firstLine="567"/>
            <w:jc w:val="both"/>
          </w:pPr>
        </w:pPrChange>
      </w:pPr>
      <w:ins w:id="4185" w:author="Pavnyk, Stanislav" w:date="2015-10-28T18:45:00Z">
        <w:r w:rsidRPr="00882126">
          <w:rPr>
            <w:b/>
          </w:rPr>
          <w:t>input</w:t>
        </w:r>
        <w:r>
          <w:t>:</w:t>
        </w:r>
      </w:ins>
    </w:p>
    <w:p w14:paraId="1862560B" w14:textId="7DD1501E" w:rsidR="00882126" w:rsidRDefault="00805D4F">
      <w:pPr>
        <w:ind w:firstLine="567"/>
        <w:rPr>
          <w:ins w:id="4186" w:author="Gavrilov, Evgeny" w:date="2015-11-11T11:48:00Z"/>
        </w:rPr>
        <w:pPrChange w:id="4187" w:author="Gavrilov, Evgeny" w:date="2015-11-03T15:23:00Z">
          <w:pPr>
            <w:ind w:firstLine="567"/>
            <w:jc w:val="both"/>
          </w:pPr>
        </w:pPrChange>
      </w:pPr>
      <w:ins w:id="4188" w:author="Gavrilov, Evgeny" w:date="2015-11-02T15:44:00Z">
        <w:r>
          <w:t>“</w:t>
        </w:r>
        <w:r>
          <w:rPr>
            <w:color w:val="000000"/>
          </w:rPr>
          <w:t>f</w:t>
        </w:r>
        <w:r>
          <w:t xml:space="preserve">” - </w:t>
        </w:r>
      </w:ins>
      <w:ins w:id="4189" w:author="Pavnyk, Stanislav" w:date="2015-10-28T18:45:00Z">
        <w:r w:rsidR="00882126">
          <w:t>apikey (String) : apikey</w:t>
        </w:r>
      </w:ins>
    </w:p>
    <w:p w14:paraId="0BDDC6F5" w14:textId="18F1EECA" w:rsidR="00772F0D" w:rsidRDefault="00772F0D">
      <w:pPr>
        <w:ind w:firstLine="567"/>
        <w:jc w:val="both"/>
        <w:rPr>
          <w:ins w:id="4190" w:author="Pavnyk, Stanislav" w:date="2015-10-28T18:45:00Z"/>
        </w:rPr>
      </w:pPr>
      <w:ins w:id="4191" w:author="Gavrilov, Evgeny" w:date="2015-11-11T11:48:00Z">
        <w:r>
          <w:t>“</w:t>
        </w:r>
        <w:r w:rsidRPr="00A872F6">
          <w:t>w</w:t>
        </w:r>
        <w:r>
          <w:t>” – access token (String): Web API access Token</w:t>
        </w:r>
      </w:ins>
    </w:p>
    <w:p w14:paraId="0F8B9587" w14:textId="505331A3" w:rsidR="00882126" w:rsidRDefault="00805D4F">
      <w:pPr>
        <w:ind w:firstLine="567"/>
        <w:rPr>
          <w:ins w:id="4192" w:author="Pavnyk, Stanislav" w:date="2015-10-28T18:45:00Z"/>
        </w:rPr>
        <w:pPrChange w:id="4193" w:author="Gavrilov, Evgeny" w:date="2015-11-03T15:23:00Z">
          <w:pPr>
            <w:ind w:firstLine="567"/>
            <w:jc w:val="both"/>
          </w:pPr>
        </w:pPrChange>
      </w:pPr>
      <w:ins w:id="4194" w:author="Gavrilov, Evgeny" w:date="2015-11-02T15:45:00Z">
        <w:r>
          <w:t>“</w:t>
        </w:r>
        <w:r>
          <w:rPr>
            <w:color w:val="000000"/>
          </w:rPr>
          <w:t>s</w:t>
        </w:r>
        <w:r>
          <w:t xml:space="preserve">” - </w:t>
        </w:r>
      </w:ins>
      <w:ins w:id="4195" w:author="Pavnyk, Stanislav" w:date="2015-10-28T18:45:00Z">
        <w:r w:rsidR="00882126">
          <w:t>sessionid (String) : Session id from create session</w:t>
        </w:r>
      </w:ins>
    </w:p>
    <w:p w14:paraId="78F411FD" w14:textId="113772EC" w:rsidR="00882126" w:rsidRDefault="00805D4F">
      <w:pPr>
        <w:ind w:firstLine="567"/>
        <w:rPr>
          <w:ins w:id="4196" w:author="Pavnyk, Stanislav" w:date="2015-10-28T18:45:00Z"/>
        </w:rPr>
        <w:pPrChange w:id="4197" w:author="Gavrilov, Evgeny" w:date="2015-11-03T15:23:00Z">
          <w:pPr>
            <w:ind w:firstLine="567"/>
            <w:jc w:val="both"/>
          </w:pPr>
        </w:pPrChange>
      </w:pPr>
      <w:ins w:id="4198" w:author="Gavrilov, Evgeny" w:date="2015-11-02T15:45:00Z">
        <w:r>
          <w:t>“</w:t>
        </w:r>
        <w:r>
          <w:rPr>
            <w:color w:val="000000"/>
          </w:rPr>
          <w:t>h</w:t>
        </w:r>
        <w:r>
          <w:t xml:space="preserve">” - </w:t>
        </w:r>
      </w:ins>
      <w:ins w:id="4199" w:author="Pavnyk, Stanislav" w:date="2015-10-28T18:45:00Z">
        <w:r w:rsidR="00882126">
          <w:t>devid (String) : Device id</w:t>
        </w:r>
      </w:ins>
    </w:p>
    <w:p w14:paraId="46630EB8" w14:textId="1343996A" w:rsidR="00882126" w:rsidDel="00D071A6" w:rsidRDefault="00805D4F">
      <w:pPr>
        <w:ind w:firstLine="567"/>
        <w:rPr>
          <w:ins w:id="4200" w:author="Pavnyk, Stanislav" w:date="2015-10-28T18:45:00Z"/>
          <w:moveFrom w:id="4201" w:author="Kudryavtsev, Dmitry" w:date="2015-11-02T18:12:00Z"/>
        </w:rPr>
        <w:pPrChange w:id="4202" w:author="Gavrilov, Evgeny" w:date="2015-11-03T15:23:00Z">
          <w:pPr>
            <w:ind w:firstLine="567"/>
            <w:jc w:val="both"/>
          </w:pPr>
        </w:pPrChange>
      </w:pPr>
      <w:moveFromRangeStart w:id="4203" w:author="Kudryavtsev, Dmitry" w:date="2015-11-02T18:12:00Z" w:name="move434251299"/>
      <w:moveFrom w:id="4204" w:author="Kudryavtsev, Dmitry" w:date="2015-11-02T18:12:00Z">
        <w:ins w:id="4205" w:author="Gavrilov, Evgeny" w:date="2015-11-02T15:46:00Z">
          <w:r w:rsidDel="00D071A6">
            <w:t>“</w:t>
          </w:r>
          <w:r w:rsidDel="00D071A6">
            <w:rPr>
              <w:color w:val="000000"/>
            </w:rPr>
            <w:t>d</w:t>
          </w:r>
          <w:r w:rsidDel="00D071A6">
            <w:t xml:space="preserve">” - </w:t>
          </w:r>
        </w:ins>
        <w:ins w:id="4206" w:author="Pavnyk, Stanislav" w:date="2015-10-28T18:45:00Z">
          <w:r w:rsidR="00882126" w:rsidDel="00D071A6">
            <w:t>data (event objects) : Array of of event objects</w:t>
          </w:r>
        </w:ins>
      </w:moveFrom>
    </w:p>
    <w:moveFromRangeEnd w:id="4203"/>
    <w:p w14:paraId="02C57D90" w14:textId="5EBAA683" w:rsidR="00882126" w:rsidRPr="002D1F6C" w:rsidRDefault="00805D4F">
      <w:pPr>
        <w:ind w:firstLine="567"/>
        <w:rPr>
          <w:ins w:id="4207" w:author="Pavnyk, Stanislav" w:date="2015-10-28T18:45:00Z"/>
        </w:rPr>
        <w:pPrChange w:id="4208" w:author="Gavrilov, Evgeny" w:date="2015-11-03T15:23:00Z">
          <w:pPr>
            <w:ind w:firstLine="567"/>
            <w:jc w:val="both"/>
          </w:pPr>
        </w:pPrChange>
      </w:pPr>
      <w:ins w:id="4209" w:author="Gavrilov, Evgeny" w:date="2015-11-02T15:46:00Z">
        <w:r>
          <w:t>“</w:t>
        </w:r>
        <w:r>
          <w:rPr>
            <w:color w:val="000000"/>
          </w:rPr>
          <w:t>a</w:t>
        </w:r>
        <w:r>
          <w:t xml:space="preserve">” - </w:t>
        </w:r>
      </w:ins>
      <w:ins w:id="4210" w:author="Pavnyk, Stanislav" w:date="2015-10-28T18:45:00Z">
        <w:r w:rsidR="00882126">
          <w:t>app_version</w:t>
        </w:r>
        <w:r w:rsidR="00882126" w:rsidRPr="002D1F6C">
          <w:t xml:space="preserve">: </w:t>
        </w:r>
        <w:r w:rsidR="00882126">
          <w:t xml:space="preserve"> </w:t>
        </w:r>
        <w:del w:id="4211" w:author="Gavrilov, Evgeny" w:date="2016-01-26T17:34:00Z">
          <w:r w:rsidR="00882126" w:rsidDel="008A15B3">
            <w:delText>a</w:delText>
          </w:r>
        </w:del>
      </w:ins>
      <w:ins w:id="4212" w:author="Gavrilov, Evgeny" w:date="2016-01-26T17:34:00Z">
        <w:r w:rsidR="008A15B3">
          <w:t>A</w:t>
        </w:r>
      </w:ins>
      <w:ins w:id="4213" w:author="Pavnyk, Stanislav" w:date="2015-10-28T18:45:00Z">
        <w:r w:rsidR="00882126">
          <w:t>pplication version</w:t>
        </w:r>
        <w:r w:rsidR="00882126" w:rsidRPr="002D1F6C">
          <w:t xml:space="preserve">             </w:t>
        </w:r>
      </w:ins>
    </w:p>
    <w:p w14:paraId="6D6EB774" w14:textId="6C3D679C" w:rsidR="00882126" w:rsidRPr="002D1F6C" w:rsidRDefault="00805D4F">
      <w:pPr>
        <w:ind w:firstLine="567"/>
        <w:rPr>
          <w:ins w:id="4214" w:author="Pavnyk, Stanislav" w:date="2015-10-28T18:45:00Z"/>
        </w:rPr>
        <w:pPrChange w:id="4215" w:author="Gavrilov, Evgeny" w:date="2015-11-03T15:23:00Z">
          <w:pPr>
            <w:ind w:firstLine="567"/>
            <w:jc w:val="both"/>
          </w:pPr>
        </w:pPrChange>
      </w:pPr>
      <w:ins w:id="4216" w:author="Gavrilov, Evgeny" w:date="2015-11-02T15:47:00Z">
        <w:r>
          <w:t>“</w:t>
        </w:r>
        <w:r>
          <w:rPr>
            <w:color w:val="000000"/>
          </w:rPr>
          <w:t>o</w:t>
        </w:r>
        <w:r>
          <w:t xml:space="preserve">” - </w:t>
        </w:r>
      </w:ins>
      <w:ins w:id="4217" w:author="Pavnyk, Stanislav" w:date="2015-10-28T18:45:00Z">
        <w:r w:rsidR="00882126">
          <w:t>os_version</w:t>
        </w:r>
        <w:r w:rsidR="00882126" w:rsidRPr="002D1F6C">
          <w:t xml:space="preserve">: </w:t>
        </w:r>
        <w:r w:rsidR="00882126">
          <w:t>Operation system version</w:t>
        </w:r>
        <w:r w:rsidR="00882126" w:rsidRPr="002D1F6C">
          <w:t xml:space="preserve">             </w:t>
        </w:r>
      </w:ins>
    </w:p>
    <w:p w14:paraId="5A7DCABF" w14:textId="77777777" w:rsidR="00D071A6" w:rsidRDefault="00805D4F">
      <w:pPr>
        <w:ind w:firstLine="567"/>
        <w:rPr>
          <w:ins w:id="4218" w:author="Kudryavtsev, Dmitry" w:date="2015-11-02T18:11:00Z"/>
        </w:rPr>
        <w:pPrChange w:id="4219" w:author="Gavrilov, Evgeny" w:date="2015-11-03T15:23:00Z">
          <w:pPr>
            <w:ind w:firstLine="567"/>
            <w:jc w:val="both"/>
          </w:pPr>
        </w:pPrChange>
      </w:pPr>
      <w:ins w:id="4220" w:author="Gavrilov, Evgeny" w:date="2015-11-02T15:47:00Z">
        <w:r>
          <w:t>“</w:t>
        </w:r>
        <w:r>
          <w:rPr>
            <w:color w:val="000000"/>
          </w:rPr>
          <w:t>m</w:t>
        </w:r>
        <w:r>
          <w:t xml:space="preserve">” - </w:t>
        </w:r>
      </w:ins>
      <w:ins w:id="4221" w:author="Pavnyk, Stanislav" w:date="2015-10-28T18:45:00Z">
        <w:r w:rsidR="00882126">
          <w:t>app_name</w:t>
        </w:r>
        <w:r w:rsidR="00882126" w:rsidRPr="002D1F6C">
          <w:t xml:space="preserve">: </w:t>
        </w:r>
        <w:r w:rsidR="00882126">
          <w:t xml:space="preserve"> Application name</w:t>
        </w:r>
        <w:r w:rsidR="00882126" w:rsidRPr="002D1F6C">
          <w:t xml:space="preserve">   </w:t>
        </w:r>
      </w:ins>
    </w:p>
    <w:p w14:paraId="417DD7B1" w14:textId="77777777" w:rsidR="00D071A6" w:rsidRPr="00215942" w:rsidRDefault="00D071A6">
      <w:pPr>
        <w:ind w:firstLine="567"/>
        <w:rPr>
          <w:ins w:id="4222" w:author="Kudryavtsev, Dmitry" w:date="2015-11-02T18:11:00Z"/>
        </w:rPr>
        <w:pPrChange w:id="4223" w:author="Gavrilov, Evgeny" w:date="2015-11-03T15:23:00Z">
          <w:pPr>
            <w:ind w:firstLine="567"/>
            <w:jc w:val="both"/>
          </w:pPr>
        </w:pPrChange>
      </w:pPr>
      <w:ins w:id="4224" w:author="Kudryavtsev, Dmitry" w:date="2015-11-02T18:11:00Z">
        <w:r>
          <w:t>“q” – devManufacturer(String): Device manufacturer (Apple, Samsung etc.)</w:t>
        </w:r>
      </w:ins>
    </w:p>
    <w:p w14:paraId="4B80DB8C" w14:textId="1F2E1221" w:rsidR="00882126" w:rsidRPr="00215942" w:rsidDel="00D071A6" w:rsidRDefault="00D071A6">
      <w:pPr>
        <w:ind w:firstLine="567"/>
        <w:rPr>
          <w:ins w:id="4225" w:author="Pavnyk, Stanislav" w:date="2015-10-28T18:45:00Z"/>
          <w:del w:id="4226" w:author="Kudryavtsev, Dmitry" w:date="2015-11-02T18:11:00Z"/>
        </w:rPr>
        <w:pPrChange w:id="4227" w:author="Gavrilov, Evgeny" w:date="2015-11-03T15:23:00Z">
          <w:pPr>
            <w:ind w:firstLine="567"/>
            <w:jc w:val="both"/>
          </w:pPr>
        </w:pPrChange>
      </w:pPr>
      <w:ins w:id="4228" w:author="Kudryavtsev, Dmitry" w:date="2015-11-02T18:11:00Z">
        <w:r w:rsidRPr="002D1F6C" w:rsidDel="00D071A6">
          <w:t xml:space="preserve"> </w:t>
        </w:r>
      </w:ins>
      <w:ins w:id="4229" w:author="Pavnyk, Stanislav" w:date="2015-10-28T18:45:00Z">
        <w:del w:id="4230" w:author="Kudryavtsev, Dmitry" w:date="2015-11-02T18:11:00Z">
          <w:r w:rsidR="00882126" w:rsidRPr="002D1F6C" w:rsidDel="00D071A6">
            <w:delText xml:space="preserve">         </w:delText>
          </w:r>
        </w:del>
      </w:ins>
    </w:p>
    <w:p w14:paraId="297364C0" w14:textId="66DF8C16" w:rsidR="00882126" w:rsidRPr="002D1F6C" w:rsidRDefault="00805D4F">
      <w:pPr>
        <w:ind w:firstLine="567"/>
        <w:rPr>
          <w:ins w:id="4231" w:author="Pavnyk, Stanislav" w:date="2015-10-28T18:45:00Z"/>
        </w:rPr>
        <w:pPrChange w:id="4232" w:author="Gavrilov, Evgeny" w:date="2015-11-03T15:23:00Z">
          <w:pPr>
            <w:ind w:firstLine="567"/>
            <w:jc w:val="both"/>
          </w:pPr>
        </w:pPrChange>
      </w:pPr>
      <w:ins w:id="4233" w:author="Gavrilov, Evgeny" w:date="2015-11-02T15:47:00Z">
        <w:r>
          <w:t>“</w:t>
        </w:r>
        <w:r>
          <w:rPr>
            <w:color w:val="000000"/>
          </w:rPr>
          <w:t>i</w:t>
        </w:r>
        <w:r>
          <w:t xml:space="preserve">” - </w:t>
        </w:r>
      </w:ins>
      <w:ins w:id="4234" w:author="Pavnyk, Stanislav" w:date="2015-10-28T18:45:00Z">
        <w:r w:rsidR="00882126">
          <w:t>hw_info</w:t>
        </w:r>
        <w:r w:rsidR="00882126" w:rsidRPr="002D1F6C">
          <w:t xml:space="preserve">: </w:t>
        </w:r>
        <w:r w:rsidR="00882126">
          <w:t xml:space="preserve"> Hardware model</w:t>
        </w:r>
      </w:ins>
    </w:p>
    <w:p w14:paraId="4AECD9E3" w14:textId="3992CB61" w:rsidR="00882126" w:rsidRPr="004C1111" w:rsidRDefault="00D071A6">
      <w:pPr>
        <w:ind w:firstLine="567"/>
        <w:rPr>
          <w:ins w:id="4235" w:author="Pavnyk, Stanislav" w:date="2015-10-28T18:45:00Z"/>
        </w:rPr>
        <w:pPrChange w:id="4236" w:author="Gavrilov, Evgeny" w:date="2015-11-03T15:23:00Z">
          <w:pPr>
            <w:ind w:firstLine="567"/>
            <w:jc w:val="both"/>
          </w:pPr>
        </w:pPrChange>
      </w:pPr>
      <w:ins w:id="4237" w:author="Kudryavtsev, Dmitry" w:date="2015-11-02T18:12:00Z">
        <w:r w:rsidRPr="00D071A6">
          <w:rPr>
            <w:rPrChange w:id="4238" w:author="Kudryavtsev, Dmitry" w:date="2015-11-02T18:13:00Z">
              <w:rPr>
                <w:lang w:val="ru-RU"/>
              </w:rPr>
            </w:rPrChange>
          </w:rPr>
          <w:t xml:space="preserve"> </w:t>
        </w:r>
      </w:ins>
      <w:ins w:id="4239" w:author="Gavrilov, Evgeny" w:date="2015-11-02T15:47:00Z">
        <w:r w:rsidR="00805D4F">
          <w:t>“</w:t>
        </w:r>
        <w:r w:rsidR="00805D4F">
          <w:rPr>
            <w:color w:val="000000"/>
          </w:rPr>
          <w:t>j</w:t>
        </w:r>
        <w:r w:rsidR="00805D4F">
          <w:t xml:space="preserve">” - </w:t>
        </w:r>
      </w:ins>
      <w:ins w:id="4240" w:author="Pavnyk, Stanislav" w:date="2015-10-28T18:45:00Z">
        <w:r w:rsidR="00882126">
          <w:t>os_name</w:t>
        </w:r>
        <w:r w:rsidR="00882126" w:rsidRPr="002D1F6C">
          <w:t xml:space="preserve">: </w:t>
        </w:r>
        <w:r w:rsidR="00882126">
          <w:t>Operation system name (Android,</w:t>
        </w:r>
      </w:ins>
      <w:ins w:id="4241" w:author="Gavrilov, Evgeny" w:date="2016-01-26T17:35:00Z">
        <w:r w:rsidR="008A15B3">
          <w:t xml:space="preserve"> </w:t>
        </w:r>
      </w:ins>
      <w:ins w:id="4242" w:author="Pavnyk, Stanislav" w:date="2015-10-28T18:45:00Z">
        <w:r w:rsidR="00882126">
          <w:t>iOS)</w:t>
        </w:r>
      </w:ins>
    </w:p>
    <w:p w14:paraId="13C06783" w14:textId="77777777" w:rsidR="00D071A6" w:rsidRDefault="00D071A6">
      <w:pPr>
        <w:ind w:firstLine="567"/>
        <w:rPr>
          <w:moveTo w:id="4243" w:author="Kudryavtsev, Dmitry" w:date="2015-11-02T18:12:00Z"/>
        </w:rPr>
        <w:pPrChange w:id="4244" w:author="Gavrilov, Evgeny" w:date="2015-11-03T15:23:00Z">
          <w:pPr>
            <w:ind w:firstLine="567"/>
            <w:jc w:val="both"/>
          </w:pPr>
        </w:pPrChange>
      </w:pPr>
      <w:moveToRangeStart w:id="4245" w:author="Kudryavtsev, Dmitry" w:date="2015-11-02T18:12:00Z" w:name="move434251282"/>
      <w:moveTo w:id="4246" w:author="Kudryavtsev, Dmitry" w:date="2015-11-02T18:12:00Z">
        <w:r>
          <w:t xml:space="preserve"> </w:t>
        </w:r>
        <w:del w:id="4247" w:author="Kudryavtsev, Dmitry" w:date="2015-11-02T18:12:00Z">
          <w:r w:rsidDel="00D071A6">
            <w:delText xml:space="preserve">          </w:delText>
          </w:r>
        </w:del>
        <w:r>
          <w:t>“</w:t>
        </w:r>
        <w:r>
          <w:rPr>
            <w:color w:val="000000"/>
          </w:rPr>
          <w:t>p</w:t>
        </w:r>
        <w:r>
          <w:t>” - phone_number: String</w:t>
        </w:r>
        <w:del w:id="4248" w:author="Kudryavtsev, Dmitry" w:date="2015-11-02T18:12:00Z">
          <w:r w:rsidDel="00D071A6">
            <w:delText>,</w:delText>
          </w:r>
        </w:del>
      </w:moveTo>
    </w:p>
    <w:p w14:paraId="574FB9C5" w14:textId="55138653" w:rsidR="00D071A6" w:rsidRPr="00F80048" w:rsidRDefault="00D071A6">
      <w:pPr>
        <w:ind w:firstLine="567"/>
        <w:rPr>
          <w:moveTo w:id="4249" w:author="Kudryavtsev, Dmitry" w:date="2015-11-02T18:12:00Z"/>
        </w:rPr>
        <w:pPrChange w:id="4250" w:author="Gavrilov, Evgeny" w:date="2015-11-17T15:17:00Z">
          <w:pPr>
            <w:ind w:firstLine="567"/>
            <w:jc w:val="both"/>
          </w:pPr>
        </w:pPrChange>
      </w:pPr>
      <w:moveTo w:id="4251" w:author="Kudryavtsev, Dmitry" w:date="2015-11-02T18:12:00Z">
        <w:r>
          <w:t xml:space="preserve"> </w:t>
        </w:r>
        <w:del w:id="4252" w:author="Kudryavtsev, Dmitry" w:date="2015-11-02T18:12:00Z">
          <w:r w:rsidDel="00D071A6">
            <w:delText xml:space="preserve">          </w:delText>
          </w:r>
        </w:del>
        <w:r>
          <w:t>“x” - phone_ext: String</w:t>
        </w:r>
        <w:del w:id="4253" w:author="Kudryavtsev, Dmitry" w:date="2015-11-02T18:12:00Z">
          <w:r w:rsidRPr="00B77E4E" w:rsidDel="00D071A6">
            <w:rPr>
              <w:color w:val="000000"/>
              <w:rPrChange w:id="4254" w:author="Gavrilov, Evgeny" w:date="2015-11-16T14:31:00Z">
                <w:rPr/>
              </w:rPrChange>
            </w:rPr>
            <w:delText>,</w:delText>
          </w:r>
        </w:del>
      </w:moveTo>
    </w:p>
    <w:moveToRangeEnd w:id="4245"/>
    <w:p w14:paraId="03137D31" w14:textId="4F911ABC" w:rsidR="00D071A6" w:rsidRDefault="00D071A6">
      <w:pPr>
        <w:ind w:firstLine="567"/>
        <w:rPr>
          <w:moveTo w:id="4255" w:author="Kudryavtsev, Dmitry" w:date="2015-11-02T18:12:00Z"/>
        </w:rPr>
        <w:pPrChange w:id="4256" w:author="Gavrilov, Evgeny" w:date="2015-11-03T15:23:00Z">
          <w:pPr>
            <w:ind w:firstLine="567"/>
            <w:jc w:val="both"/>
          </w:pPr>
        </w:pPrChange>
      </w:pPr>
      <w:ins w:id="4257" w:author="Kudryavtsev, Dmitry" w:date="2015-11-02T18:12:00Z">
        <w:r w:rsidRPr="00D071A6">
          <w:rPr>
            <w:rPrChange w:id="4258" w:author="Kudryavtsev, Dmitry" w:date="2015-11-02T18:12:00Z">
              <w:rPr>
                <w:lang w:val="ru-RU"/>
              </w:rPr>
            </w:rPrChange>
          </w:rPr>
          <w:t xml:space="preserve"> </w:t>
        </w:r>
      </w:ins>
      <w:moveToRangeStart w:id="4259" w:author="Kudryavtsev, Dmitry" w:date="2015-11-02T18:12:00Z" w:name="move434251299"/>
      <w:moveTo w:id="4260" w:author="Kudryavtsev, Dmitry" w:date="2015-11-02T18:12:00Z">
        <w:r>
          <w:t>“</w:t>
        </w:r>
        <w:r>
          <w:rPr>
            <w:color w:val="000000"/>
          </w:rPr>
          <w:t>d</w:t>
        </w:r>
        <w:r>
          <w:t xml:space="preserve">” - data (event objects) : Array of </w:t>
        </w:r>
        <w:del w:id="4261" w:author="Gavrilov, Evgeny" w:date="2016-01-26T17:35:00Z">
          <w:r w:rsidDel="008A15B3">
            <w:delText xml:space="preserve">of </w:delText>
          </w:r>
        </w:del>
        <w:r>
          <w:t>event objects</w:t>
        </w:r>
      </w:moveTo>
    </w:p>
    <w:moveToRangeEnd w:id="4259"/>
    <w:p w14:paraId="6832DFED" w14:textId="77777777" w:rsidR="00882126" w:rsidRDefault="00882126" w:rsidP="00A23D58">
      <w:pPr>
        <w:ind w:firstLine="567"/>
        <w:jc w:val="both"/>
        <w:rPr>
          <w:ins w:id="4262" w:author="Pavnyk, Stanislav" w:date="2015-10-28T18:45:00Z"/>
        </w:rPr>
      </w:pPr>
    </w:p>
    <w:p w14:paraId="613893C4" w14:textId="77777777" w:rsidR="00882126" w:rsidRDefault="00882126" w:rsidP="00A23D58">
      <w:pPr>
        <w:ind w:firstLine="567"/>
        <w:jc w:val="both"/>
        <w:rPr>
          <w:ins w:id="4263" w:author="Pavnyk, Stanislav" w:date="2015-10-28T18:45:00Z"/>
        </w:rPr>
      </w:pPr>
      <w:ins w:id="4264" w:author="Pavnyk, Stanislav" w:date="2015-10-28T18:45:00Z">
        <w:r>
          <w:t>event objects:</w:t>
        </w:r>
      </w:ins>
    </w:p>
    <w:p w14:paraId="5289A7C2" w14:textId="77777777" w:rsidR="00882126" w:rsidRDefault="00882126" w:rsidP="00A23D58">
      <w:pPr>
        <w:ind w:firstLine="567"/>
        <w:jc w:val="both"/>
        <w:rPr>
          <w:ins w:id="4265" w:author="Pavnyk, Stanislav" w:date="2015-10-28T18:45:00Z"/>
        </w:rPr>
      </w:pPr>
    </w:p>
    <w:p w14:paraId="05F5AA5A" w14:textId="77777777" w:rsidR="00882126" w:rsidRDefault="00882126" w:rsidP="00A23D58">
      <w:pPr>
        <w:ind w:firstLine="567"/>
        <w:jc w:val="both"/>
        <w:rPr>
          <w:ins w:id="4266" w:author="Pavnyk, Stanislav" w:date="2015-10-28T18:45:00Z"/>
        </w:rPr>
      </w:pPr>
      <w:ins w:id="4267" w:author="Pavnyk, Stanislav" w:date="2015-10-28T18:45:00Z">
        <w:r>
          <w:t xml:space="preserve">        [{</w:t>
        </w:r>
      </w:ins>
    </w:p>
    <w:p w14:paraId="633E8FB4" w14:textId="36A9E716" w:rsidR="00882126" w:rsidDel="00D071A6" w:rsidRDefault="00882126" w:rsidP="00A23D58">
      <w:pPr>
        <w:ind w:firstLine="567"/>
        <w:jc w:val="both"/>
        <w:rPr>
          <w:ins w:id="4268" w:author="Pavnyk, Stanislav" w:date="2015-10-28T18:45:00Z"/>
          <w:del w:id="4269" w:author="Kudryavtsev, Dmitry" w:date="2015-11-02T18:13:00Z"/>
        </w:rPr>
      </w:pPr>
      <w:ins w:id="4270" w:author="Pavnyk, Stanislav" w:date="2015-10-28T18:45:00Z">
        <w:r>
          <w:t xml:space="preserve">           </w:t>
        </w:r>
      </w:ins>
      <w:ins w:id="4271" w:author="Gavrilov, Evgeny" w:date="2015-11-02T15:48:00Z">
        <w:r w:rsidR="00805D4F">
          <w:t>“</w:t>
        </w:r>
        <w:r w:rsidR="00805D4F">
          <w:rPr>
            <w:color w:val="000000"/>
          </w:rPr>
          <w:t>t</w:t>
        </w:r>
        <w:r w:rsidR="00805D4F">
          <w:t xml:space="preserve">” - </w:t>
        </w:r>
      </w:ins>
      <w:ins w:id="4272" w:author="Pavnyk, Stanislav" w:date="2015-10-28T18:45:00Z">
        <w:r>
          <w:t>event_type</w:t>
        </w:r>
      </w:ins>
      <w:ins w:id="4273" w:author="Kudryavtsev, Dmitry" w:date="2015-11-02T18:13:00Z">
        <w:r w:rsidR="00D071A6" w:rsidRPr="00D071A6">
          <w:rPr>
            <w:rPrChange w:id="4274" w:author="Kudryavtsev, Dmitry" w:date="2015-11-02T18:14:00Z">
              <w:rPr>
                <w:lang w:val="ru-RU"/>
              </w:rPr>
            </w:rPrChange>
          </w:rPr>
          <w:t xml:space="preserve"> </w:t>
        </w:r>
        <w:r w:rsidR="00D071A6">
          <w:t>and event_name</w:t>
        </w:r>
      </w:ins>
      <w:ins w:id="4275" w:author="Pavnyk, Stanislav" w:date="2015-10-28T18:45:00Z">
        <w:r>
          <w:t>: String,</w:t>
        </w:r>
      </w:ins>
    </w:p>
    <w:p w14:paraId="59518026" w14:textId="3819C5C3" w:rsidR="00882126" w:rsidRDefault="00321A6B">
      <w:pPr>
        <w:ind w:firstLine="567"/>
        <w:jc w:val="both"/>
        <w:rPr>
          <w:ins w:id="4276" w:author="Pavnyk, Stanislav" w:date="2015-10-28T18:45:00Z"/>
        </w:rPr>
        <w:pPrChange w:id="4277" w:author="Kudryavtsev, Dmitry" w:date="2015-11-02T18:13:00Z">
          <w:pPr>
            <w:ind w:left="720" w:firstLine="567"/>
            <w:jc w:val="both"/>
          </w:pPr>
        </w:pPrChange>
      </w:pPr>
      <w:ins w:id="4278" w:author="Gavrilov, Evgeny" w:date="2015-11-02T15:54:00Z">
        <w:del w:id="4279" w:author="Kudryavtsev, Dmitry" w:date="2015-11-02T18:13:00Z">
          <w:r w:rsidDel="00D071A6">
            <w:delText xml:space="preserve">                      </w:delText>
          </w:r>
        </w:del>
      </w:ins>
      <w:ins w:id="4280" w:author="Pavnyk, Stanislav" w:date="2015-10-28T18:45:00Z">
        <w:del w:id="4281" w:author="Kudryavtsev, Dmitry" w:date="2015-11-02T18:13:00Z">
          <w:r w:rsidR="00882126" w:rsidDel="00D071A6">
            <w:delText xml:space="preserve">        </w:delText>
          </w:r>
        </w:del>
      </w:ins>
      <w:ins w:id="4282" w:author="Gavrilov, Evgeny" w:date="2015-11-02T15:49:00Z">
        <w:del w:id="4283" w:author="Kudryavtsev, Dmitry" w:date="2015-11-02T18:13:00Z">
          <w:r w:rsidR="00805D4F" w:rsidDel="00D071A6">
            <w:delText xml:space="preserve">“n” - </w:delText>
          </w:r>
        </w:del>
      </w:ins>
      <w:ins w:id="4284" w:author="Pavnyk, Stanislav" w:date="2015-10-28T18:45:00Z">
        <w:del w:id="4285" w:author="Kudryavtsev, Dmitry" w:date="2015-11-02T18:13:00Z">
          <w:r w:rsidR="00882126" w:rsidDel="00D071A6">
            <w:delText>event_name: String,</w:delText>
          </w:r>
          <w:r w:rsidR="00882126" w:rsidDel="00D071A6">
            <w:tab/>
          </w:r>
        </w:del>
        <w:r w:rsidR="00882126">
          <w:t xml:space="preserve">  </w:t>
        </w:r>
      </w:ins>
      <w:ins w:id="4286" w:author="Kudryavtsev, Dmitry" w:date="2015-11-02T18:14:00Z">
        <w:r w:rsidR="00D071A6">
          <w:t>(both values in one number</w:t>
        </w:r>
      </w:ins>
      <w:ins w:id="4287" w:author="Kudryavtsev, Dmitry" w:date="2015-11-02T18:15:00Z">
        <w:r w:rsidR="00264AF6">
          <w:t>,</w:t>
        </w:r>
      </w:ins>
      <w:ins w:id="4288" w:author="Gavrilov, Evgeny" w:date="2015-11-05T13:15:00Z">
        <w:r w:rsidR="00D21F4B">
          <w:t xml:space="preserve"> </w:t>
        </w:r>
      </w:ins>
      <w:ins w:id="4289" w:author="Kudryavtsev, Dmitry" w:date="2015-11-02T18:15:00Z">
        <w:r w:rsidR="00264AF6">
          <w:t>description below</w:t>
        </w:r>
      </w:ins>
      <w:ins w:id="4290" w:author="Kudryavtsev, Dmitry" w:date="2015-11-02T18:14:00Z">
        <w:r w:rsidR="00D071A6">
          <w:t>)</w:t>
        </w:r>
      </w:ins>
      <w:ins w:id="4291" w:author="Pavnyk, Stanislav" w:date="2015-10-28T18:45:00Z">
        <w:r w:rsidR="00882126">
          <w:t xml:space="preserve">       </w:t>
        </w:r>
      </w:ins>
    </w:p>
    <w:p w14:paraId="38AB38B3" w14:textId="159D1ABC" w:rsidR="00882126" w:rsidRDefault="00882126" w:rsidP="00A23D58">
      <w:pPr>
        <w:ind w:firstLine="567"/>
        <w:jc w:val="both"/>
        <w:rPr>
          <w:ins w:id="4292" w:author="Pavnyk, Stanislav" w:date="2015-10-28T18:45:00Z"/>
        </w:rPr>
      </w:pPr>
      <w:ins w:id="4293" w:author="Pavnyk, Stanislav" w:date="2015-10-28T18:45:00Z">
        <w:r>
          <w:t xml:space="preserve">           </w:t>
        </w:r>
      </w:ins>
      <w:ins w:id="4294" w:author="Gavrilov, Evgeny" w:date="2015-11-02T15:49:00Z">
        <w:r w:rsidR="00805D4F">
          <w:t xml:space="preserve">“e” - </w:t>
        </w:r>
      </w:ins>
      <w:ins w:id="4295" w:author="Pavnyk, Stanislav" w:date="2015-10-28T18:45:00Z">
        <w:r>
          <w:t>event_data: Event data object(array),</w:t>
        </w:r>
      </w:ins>
    </w:p>
    <w:p w14:paraId="1BAB0BB0" w14:textId="2A5AA2E7" w:rsidR="00882126" w:rsidDel="00264AF6" w:rsidRDefault="00882126" w:rsidP="00A23D58">
      <w:pPr>
        <w:ind w:firstLine="567"/>
        <w:jc w:val="both"/>
        <w:rPr>
          <w:ins w:id="4296" w:author="Pavnyk, Stanislav" w:date="2015-10-28T18:45:00Z"/>
          <w:del w:id="4297" w:author="Kudryavtsev, Dmitry" w:date="2015-11-02T18:20:00Z"/>
        </w:rPr>
      </w:pPr>
      <w:ins w:id="4298" w:author="Pavnyk, Stanislav" w:date="2015-10-28T18:45:00Z">
        <w:r>
          <w:t xml:space="preserve">           </w:t>
        </w:r>
      </w:ins>
      <w:ins w:id="4299" w:author="Gavrilov, Evgeny" w:date="2015-11-02T15:49:00Z">
        <w:del w:id="4300" w:author="Kudryavtsev, Dmitry" w:date="2015-11-02T18:20:00Z">
          <w:r w:rsidR="00805D4F" w:rsidDel="00264AF6">
            <w:delText>“</w:delText>
          </w:r>
          <w:r w:rsidR="00805D4F" w:rsidDel="00264AF6">
            <w:rPr>
              <w:color w:val="000000"/>
            </w:rPr>
            <w:delText>y</w:delText>
          </w:r>
          <w:r w:rsidR="00805D4F" w:rsidDel="00264AF6">
            <w:delText xml:space="preserve">” - </w:delText>
          </w:r>
        </w:del>
      </w:ins>
      <w:ins w:id="4301" w:author="Pavnyk, Stanislav" w:date="2015-10-28T18:45:00Z">
        <w:del w:id="4302" w:author="Kudryavtsev, Dmitry" w:date="2015-11-02T18:20:00Z">
          <w:r w:rsidDel="00264AF6">
            <w:delText>processid: String,</w:delText>
          </w:r>
        </w:del>
      </w:ins>
    </w:p>
    <w:p w14:paraId="0BEC1E8E" w14:textId="37EE73BB" w:rsidR="00882126" w:rsidRDefault="00882126" w:rsidP="00A23D58">
      <w:pPr>
        <w:ind w:firstLine="567"/>
        <w:jc w:val="both"/>
        <w:rPr>
          <w:ins w:id="4303" w:author="Gavrilov, Evgeny" w:date="2015-11-17T15:18:00Z"/>
        </w:rPr>
      </w:pPr>
      <w:ins w:id="4304" w:author="Pavnyk, Stanislav" w:date="2015-10-28T18:45:00Z">
        <w:del w:id="4305" w:author="Kudryavtsev, Dmitry" w:date="2015-11-02T18:20:00Z">
          <w:r w:rsidDel="00264AF6">
            <w:delText xml:space="preserve">           </w:delText>
          </w:r>
        </w:del>
      </w:ins>
      <w:ins w:id="4306" w:author="Gavrilov, Evgeny" w:date="2015-11-02T15:50:00Z">
        <w:r w:rsidR="00805D4F">
          <w:t xml:space="preserve">“g” - </w:t>
        </w:r>
      </w:ins>
      <w:ins w:id="4307" w:author="Pavnyk, Stanislav" w:date="2015-10-28T18:45:00Z">
        <w:r>
          <w:t>tag: String,</w:t>
        </w:r>
      </w:ins>
    </w:p>
    <w:p w14:paraId="6E0CB8F7" w14:textId="7DC5509E" w:rsidR="00F80048" w:rsidDel="00AF7CD4" w:rsidRDefault="00F80048" w:rsidP="00F80048">
      <w:pPr>
        <w:ind w:firstLine="567"/>
        <w:jc w:val="both"/>
        <w:rPr>
          <w:ins w:id="4308" w:author="Pavnyk, Stanislav" w:date="2015-10-28T18:45:00Z"/>
          <w:del w:id="4309" w:author="Gavrilov, Evgeny" w:date="2016-01-26T14:06:00Z"/>
        </w:rPr>
      </w:pPr>
    </w:p>
    <w:p w14:paraId="6EE7AE40" w14:textId="1A9B0BBD" w:rsidR="00882126" w:rsidRDefault="00882126" w:rsidP="00A23D58">
      <w:pPr>
        <w:ind w:firstLine="567"/>
        <w:jc w:val="both"/>
        <w:rPr>
          <w:ins w:id="4310" w:author="Pavnyk, Stanislav" w:date="2015-10-28T18:45:00Z"/>
        </w:rPr>
      </w:pPr>
      <w:ins w:id="4311" w:author="Pavnyk, Stanislav" w:date="2015-10-28T18:45:00Z">
        <w:r>
          <w:tab/>
          <w:t xml:space="preserve">        </w:t>
        </w:r>
      </w:ins>
      <w:ins w:id="4312" w:author="Gavrilov, Evgeny" w:date="2015-11-02T15:50:00Z">
        <w:r w:rsidR="00805D4F">
          <w:t>“</w:t>
        </w:r>
        <w:r w:rsidR="00805D4F">
          <w:rPr>
            <w:color w:val="000000"/>
          </w:rPr>
          <w:t>b</w:t>
        </w:r>
        <w:r w:rsidR="00805D4F">
          <w:t xml:space="preserve">” - </w:t>
        </w:r>
      </w:ins>
      <w:ins w:id="4313" w:author="Pavnyk, Stanislav" w:date="2015-10-28T18:45:00Z">
        <w:r>
          <w:t>db_id: String //row id from app local Database</w:t>
        </w:r>
      </w:ins>
    </w:p>
    <w:p w14:paraId="7C5CE93A" w14:textId="309DE016" w:rsidR="00882126" w:rsidDel="00D071A6" w:rsidRDefault="00882126" w:rsidP="00A23D58">
      <w:pPr>
        <w:ind w:firstLine="567"/>
        <w:jc w:val="both"/>
        <w:rPr>
          <w:ins w:id="4314" w:author="Pavnyk, Stanislav" w:date="2015-10-28T18:45:00Z"/>
          <w:moveFrom w:id="4315" w:author="Kudryavtsev, Dmitry" w:date="2015-11-02T18:12:00Z"/>
        </w:rPr>
      </w:pPr>
      <w:moveFromRangeStart w:id="4316" w:author="Kudryavtsev, Dmitry" w:date="2015-11-02T18:12:00Z" w:name="move434251282"/>
      <w:moveFrom w:id="4317" w:author="Kudryavtsev, Dmitry" w:date="2015-11-02T18:12:00Z">
        <w:ins w:id="4318" w:author="Pavnyk, Stanislav" w:date="2015-10-28T18:45:00Z">
          <w:r w:rsidDel="00D071A6">
            <w:t xml:space="preserve">           </w:t>
          </w:r>
        </w:ins>
        <w:ins w:id="4319" w:author="Gavrilov, Evgeny" w:date="2015-11-02T15:50:00Z">
          <w:r w:rsidR="00805D4F" w:rsidDel="00D071A6">
            <w:t>“</w:t>
          </w:r>
          <w:r w:rsidR="00805D4F" w:rsidDel="00D071A6">
            <w:rPr>
              <w:color w:val="000000"/>
            </w:rPr>
            <w:t>p</w:t>
          </w:r>
          <w:r w:rsidR="00805D4F" w:rsidDel="00D071A6">
            <w:t xml:space="preserve">” - </w:t>
          </w:r>
        </w:ins>
        <w:ins w:id="4320" w:author="Pavnyk, Stanislav" w:date="2015-10-28T18:45:00Z">
          <w:r w:rsidDel="00D071A6">
            <w:t>phone_number: String,</w:t>
          </w:r>
        </w:ins>
      </w:moveFrom>
    </w:p>
    <w:p w14:paraId="136C4664" w14:textId="6886BAFD" w:rsidR="00882126" w:rsidDel="00D071A6" w:rsidRDefault="00882126" w:rsidP="00A23D58">
      <w:pPr>
        <w:ind w:firstLine="567"/>
        <w:jc w:val="both"/>
        <w:rPr>
          <w:ins w:id="4321" w:author="Pavnyk, Stanislav" w:date="2015-10-28T18:45:00Z"/>
          <w:moveFrom w:id="4322" w:author="Kudryavtsev, Dmitry" w:date="2015-11-02T18:12:00Z"/>
        </w:rPr>
      </w:pPr>
      <w:moveFrom w:id="4323" w:author="Kudryavtsev, Dmitry" w:date="2015-11-02T18:12:00Z">
        <w:ins w:id="4324" w:author="Pavnyk, Stanislav" w:date="2015-10-28T18:45:00Z">
          <w:r w:rsidDel="00D071A6">
            <w:t xml:space="preserve">           </w:t>
          </w:r>
        </w:ins>
        <w:ins w:id="4325" w:author="Gavrilov, Evgeny" w:date="2015-11-02T15:51:00Z">
          <w:r w:rsidR="00805D4F" w:rsidDel="00D071A6">
            <w:t xml:space="preserve">“x” - </w:t>
          </w:r>
        </w:ins>
        <w:ins w:id="4326" w:author="Pavnyk, Stanislav" w:date="2015-10-28T18:45:00Z">
          <w:r w:rsidDel="00D071A6">
            <w:t>phone_ext: String,</w:t>
          </w:r>
        </w:ins>
      </w:moveFrom>
    </w:p>
    <w:moveFromRangeEnd w:id="4316"/>
    <w:p w14:paraId="3BD52898" w14:textId="18F4CB62" w:rsidR="00882126" w:rsidRDefault="00882126" w:rsidP="00A23D58">
      <w:pPr>
        <w:ind w:firstLine="567"/>
        <w:jc w:val="both"/>
        <w:rPr>
          <w:ins w:id="4327" w:author="Pavnyk, Stanislav" w:date="2015-10-28T18:45:00Z"/>
        </w:rPr>
      </w:pPr>
      <w:ins w:id="4328" w:author="Pavnyk, Stanislav" w:date="2015-10-28T18:45:00Z">
        <w:r>
          <w:t xml:space="preserve">           </w:t>
        </w:r>
      </w:ins>
      <w:ins w:id="4329" w:author="Gavrilov, Evgeny" w:date="2015-11-02T15:51:00Z">
        <w:r w:rsidR="00805D4F">
          <w:t xml:space="preserve">“r” - </w:t>
        </w:r>
      </w:ins>
      <w:ins w:id="4330" w:author="Pavnyk, Stanislav" w:date="2015-10-28T18:45:00Z">
        <w:r>
          <w:t>local_ip: String, //Local ip address of device</w:t>
        </w:r>
      </w:ins>
    </w:p>
    <w:p w14:paraId="7B8326E2" w14:textId="7D8AF751" w:rsidR="00882126" w:rsidRDefault="00882126" w:rsidP="00A23D58">
      <w:pPr>
        <w:ind w:firstLine="567"/>
        <w:jc w:val="both"/>
        <w:rPr>
          <w:ins w:id="4331" w:author="Pavnyk, Stanislav" w:date="2015-10-28T18:45:00Z"/>
        </w:rPr>
      </w:pPr>
      <w:ins w:id="4332" w:author="Pavnyk, Stanislav" w:date="2015-10-28T18:45:00Z">
        <w:r>
          <w:t xml:space="preserve">           </w:t>
        </w:r>
      </w:ins>
      <w:ins w:id="4333" w:author="Gavrilov, Evgeny" w:date="2015-11-02T15:52:00Z">
        <w:r w:rsidR="00805D4F">
          <w:t>“</w:t>
        </w:r>
        <w:r w:rsidR="00805D4F">
          <w:rPr>
            <w:color w:val="000000"/>
          </w:rPr>
          <w:t>c</w:t>
        </w:r>
        <w:r w:rsidR="00805D4F">
          <w:t xml:space="preserve">” - </w:t>
        </w:r>
      </w:ins>
      <w:ins w:id="4334" w:author="Pavnyk, Stanislav" w:date="2015-10-28T18:45:00Z">
        <w:r>
          <w:t>client_date: date //Local date of device</w:t>
        </w:r>
        <w:r w:rsidRPr="00882126">
          <w:t xml:space="preserve"> </w:t>
        </w:r>
        <w:r>
          <w:t>event was generated</w:t>
        </w:r>
      </w:ins>
    </w:p>
    <w:p w14:paraId="717799DE" w14:textId="77777777" w:rsidR="00882126" w:rsidRDefault="00882126" w:rsidP="00A23D58">
      <w:pPr>
        <w:ind w:firstLine="567"/>
        <w:jc w:val="both"/>
        <w:rPr>
          <w:ins w:id="4335" w:author="Pavnyk, Stanislav" w:date="2015-10-28T18:45:00Z"/>
        </w:rPr>
      </w:pPr>
      <w:ins w:id="4336" w:author="Pavnyk, Stanislav" w:date="2015-10-28T18:45:00Z">
        <w:r>
          <w:t xml:space="preserve">        }];</w:t>
        </w:r>
      </w:ins>
    </w:p>
    <w:p w14:paraId="1456DDE6" w14:textId="77777777" w:rsidR="00882126" w:rsidRDefault="00882126" w:rsidP="00A23D58">
      <w:pPr>
        <w:ind w:firstLine="567"/>
        <w:jc w:val="both"/>
        <w:rPr>
          <w:ins w:id="4337" w:author="Pavnyk, Stanislav" w:date="2015-10-28T18:45:00Z"/>
        </w:rPr>
      </w:pPr>
      <w:ins w:id="4338" w:author="Pavnyk, Stanislav" w:date="2015-10-28T18:45:00Z">
        <w:r>
          <w:t>event data object:</w:t>
        </w:r>
      </w:ins>
    </w:p>
    <w:p w14:paraId="638B8AF5" w14:textId="77777777" w:rsidR="00882126" w:rsidRDefault="00882126" w:rsidP="00A23D58">
      <w:pPr>
        <w:ind w:firstLine="567"/>
        <w:jc w:val="both"/>
        <w:rPr>
          <w:ins w:id="4339" w:author="Pavnyk, Stanislav" w:date="2015-10-28T18:45:00Z"/>
        </w:rPr>
      </w:pPr>
    </w:p>
    <w:p w14:paraId="7B5EC100" w14:textId="4B2B9AC9" w:rsidR="00882126" w:rsidRDefault="00882126" w:rsidP="00A23D58">
      <w:pPr>
        <w:ind w:firstLine="567"/>
        <w:jc w:val="both"/>
        <w:rPr>
          <w:ins w:id="4340" w:author="Pavnyk, Stanislav" w:date="2015-10-28T18:45:00Z"/>
        </w:rPr>
      </w:pPr>
      <w:ins w:id="4341" w:author="Pavnyk, Stanislav" w:date="2015-10-28T18:45:00Z">
        <w:r>
          <w:t xml:space="preserve">   [ { </w:t>
        </w:r>
      </w:ins>
    </w:p>
    <w:p w14:paraId="2E5C9DE1" w14:textId="74551F7B" w:rsidR="00882126" w:rsidRDefault="00882126" w:rsidP="00ED52AC">
      <w:pPr>
        <w:ind w:firstLine="567"/>
        <w:jc w:val="both"/>
        <w:rPr>
          <w:ins w:id="4342" w:author="Pavnyk, Stanislav" w:date="2015-10-28T18:45:00Z"/>
        </w:rPr>
      </w:pPr>
      <w:ins w:id="4343" w:author="Pavnyk, Stanislav" w:date="2015-10-28T18:45:00Z">
        <w:r>
          <w:t xml:space="preserve">        </w:t>
        </w:r>
      </w:ins>
      <w:ins w:id="4344" w:author="Gavrilov, Evgeny" w:date="2015-11-02T15:53:00Z">
        <w:r w:rsidR="00805D4F">
          <w:t>“</w:t>
        </w:r>
        <w:r w:rsidR="00805D4F">
          <w:rPr>
            <w:color w:val="000000"/>
          </w:rPr>
          <w:t>z</w:t>
        </w:r>
        <w:r w:rsidR="00805D4F">
          <w:t xml:space="preserve">” - </w:t>
        </w:r>
      </w:ins>
      <w:ins w:id="4345" w:author="Pavnyk, Stanislav" w:date="2015-10-28T18:45:00Z">
        <w:r>
          <w:t>label: String,</w:t>
        </w:r>
      </w:ins>
    </w:p>
    <w:p w14:paraId="32219017" w14:textId="27F5D6AD" w:rsidR="00882126" w:rsidRDefault="00882126" w:rsidP="00ED52AC">
      <w:pPr>
        <w:ind w:firstLine="567"/>
        <w:jc w:val="both"/>
        <w:rPr>
          <w:ins w:id="4346" w:author="Pavnyk, Stanislav" w:date="2015-10-28T18:45:00Z"/>
        </w:rPr>
      </w:pPr>
      <w:ins w:id="4347" w:author="Pavnyk, Stanislav" w:date="2015-10-28T18:45:00Z">
        <w:r>
          <w:t xml:space="preserve">        </w:t>
        </w:r>
      </w:ins>
      <w:ins w:id="4348" w:author="Gavrilov, Evgeny" w:date="2015-11-02T15:53:00Z">
        <w:r w:rsidR="00805D4F">
          <w:t>“</w:t>
        </w:r>
        <w:r w:rsidR="00805D4F">
          <w:rPr>
            <w:color w:val="000000"/>
          </w:rPr>
          <w:t>k</w:t>
        </w:r>
        <w:r w:rsidR="00805D4F">
          <w:t xml:space="preserve">” - </w:t>
        </w:r>
      </w:ins>
      <w:ins w:id="4349" w:author="Pavnyk, Stanislav" w:date="2015-10-28T18:45:00Z">
        <w:r>
          <w:t>value: String</w:t>
        </w:r>
      </w:ins>
    </w:p>
    <w:p w14:paraId="4CA1838B" w14:textId="62DDF3A0" w:rsidR="00882126" w:rsidRDefault="00882126">
      <w:pPr>
        <w:ind w:firstLine="567"/>
        <w:jc w:val="both"/>
        <w:rPr>
          <w:ins w:id="4350" w:author="Pavnyk, Stanislav" w:date="2015-10-28T18:45:00Z"/>
        </w:rPr>
      </w:pPr>
      <w:ins w:id="4351" w:author="Pavnyk, Stanislav" w:date="2015-10-28T18:45:00Z">
        <w:r>
          <w:t xml:space="preserve">    }]</w:t>
        </w:r>
      </w:ins>
    </w:p>
    <w:p w14:paraId="6B404662" w14:textId="77777777" w:rsidR="00882126" w:rsidRPr="00882126" w:rsidRDefault="00882126">
      <w:pPr>
        <w:ind w:firstLine="567"/>
        <w:jc w:val="both"/>
        <w:rPr>
          <w:ins w:id="4352" w:author="Pavnyk, Stanislav" w:date="2015-10-28T18:45:00Z"/>
          <w:b/>
        </w:rPr>
      </w:pPr>
      <w:ins w:id="4353" w:author="Pavnyk, Stanislav" w:date="2015-10-28T18:45:00Z">
        <w:r w:rsidRPr="00882126">
          <w:rPr>
            <w:b/>
          </w:rPr>
          <w:t>methods:</w:t>
        </w:r>
      </w:ins>
    </w:p>
    <w:p w14:paraId="0869C886" w14:textId="1BD9041B" w:rsidR="00882126" w:rsidRDefault="00882126">
      <w:pPr>
        <w:ind w:firstLine="567"/>
        <w:jc w:val="both"/>
        <w:rPr>
          <w:ins w:id="4354" w:author="Pavnyk, Stanislav" w:date="2015-10-28T18:45:00Z"/>
        </w:rPr>
      </w:pPr>
      <w:ins w:id="4355" w:author="Pavnyk, Stanislav" w:date="2015-10-28T18:45:00Z">
        <w:r>
          <w:t>POST</w:t>
        </w:r>
      </w:ins>
    </w:p>
    <w:p w14:paraId="46D43A60" w14:textId="77777777" w:rsidR="00882126" w:rsidRPr="005C3047" w:rsidRDefault="00882126" w:rsidP="00A23D58">
      <w:pPr>
        <w:ind w:firstLine="567"/>
        <w:jc w:val="both"/>
        <w:rPr>
          <w:ins w:id="4356" w:author="Pavnyk, Stanislav" w:date="2015-10-28T18:45:00Z"/>
        </w:rPr>
      </w:pPr>
    </w:p>
    <w:p w14:paraId="3DB22A35" w14:textId="3698ABE7" w:rsidR="00882126" w:rsidDel="0095520C" w:rsidRDefault="00882126" w:rsidP="00ED52AC">
      <w:pPr>
        <w:ind w:firstLine="567"/>
        <w:jc w:val="both"/>
        <w:rPr>
          <w:ins w:id="4357" w:author="Pavnyk, Stanislav" w:date="2015-10-28T18:45:00Z"/>
          <w:del w:id="4358" w:author="Gavrilov, Evgeny" w:date="2016-01-26T14:08:00Z"/>
        </w:rPr>
      </w:pPr>
      <w:ins w:id="4359" w:author="Pavnyk, Stanislav" w:date="2015-10-28T18:45:00Z">
        <w:del w:id="4360" w:author="Gavrilov, Evgeny" w:date="2016-01-26T14:08:00Z">
          <w:r w:rsidRPr="00215942" w:rsidDel="0095520C">
            <w:rPr>
              <w:b/>
            </w:rPr>
            <w:delText>Output</w:delText>
          </w:r>
          <w:r w:rsidDel="0095520C">
            <w:delText>:</w:delText>
          </w:r>
        </w:del>
      </w:ins>
    </w:p>
    <w:p w14:paraId="770A0C31" w14:textId="2E9174C6" w:rsidR="00882126" w:rsidDel="0095520C" w:rsidRDefault="00882126">
      <w:pPr>
        <w:ind w:firstLine="567"/>
        <w:jc w:val="both"/>
        <w:rPr>
          <w:ins w:id="4361" w:author="Pavnyk, Stanislav" w:date="2015-10-28T18:45:00Z"/>
          <w:del w:id="4362" w:author="Gavrilov, Evgeny" w:date="2016-01-26T14:08:00Z"/>
        </w:rPr>
      </w:pPr>
      <w:ins w:id="4363" w:author="Pavnyk, Stanislav" w:date="2015-10-28T18:45:00Z">
        <w:del w:id="4364" w:author="Gavrilov, Evgeny" w:date="2016-01-26T14:08:00Z">
          <w:r w:rsidDel="0095520C">
            <w:delText>HTTP 201 – success</w:delText>
          </w:r>
        </w:del>
      </w:ins>
    </w:p>
    <w:p w14:paraId="5782A4F1" w14:textId="4513A031" w:rsidR="00882126" w:rsidRPr="00882126" w:rsidDel="0095520C" w:rsidRDefault="00882126">
      <w:pPr>
        <w:ind w:firstLine="567"/>
        <w:jc w:val="both"/>
        <w:rPr>
          <w:ins w:id="4365" w:author="Pavnyk, Stanislav" w:date="2015-10-28T18:45:00Z"/>
          <w:del w:id="4366" w:author="Gavrilov, Evgeny" w:date="2016-01-26T14:08:00Z"/>
        </w:rPr>
      </w:pPr>
      <w:ins w:id="4367" w:author="Pavnyk, Stanislav" w:date="2015-10-28T18:45:00Z">
        <w:del w:id="4368" w:author="Gavrilov, Evgeny" w:date="2016-01-26T14:08:00Z">
          <w:r w:rsidDel="0095520C">
            <w:delText>or</w:delText>
          </w:r>
        </w:del>
      </w:ins>
    </w:p>
    <w:p w14:paraId="2187029A" w14:textId="0E442465" w:rsidR="000D7B19" w:rsidRPr="00215942" w:rsidRDefault="00882126">
      <w:pPr>
        <w:ind w:firstLine="567"/>
        <w:jc w:val="both"/>
        <w:rPr>
          <w:ins w:id="4369" w:author="Pavnyk, Stanislav" w:date="2015-10-28T18:45:00Z"/>
        </w:rPr>
      </w:pPr>
      <w:ins w:id="4370" w:author="Pavnyk, Stanislav" w:date="2015-10-28T18:45:00Z">
        <w:del w:id="4371" w:author="Gavrilov, Evgeny" w:date="2016-01-26T14:08:00Z">
          <w:r w:rsidDel="0095520C">
            <w:delText xml:space="preserve">HTTP 500 </w:delText>
          </w:r>
        </w:del>
        <w:del w:id="4372" w:author="Gavrilov, Evgeny" w:date="2015-11-02T15:56:00Z">
          <w:r w:rsidDel="000D7B19">
            <w:delText>-</w:delText>
          </w:r>
        </w:del>
        <w:del w:id="4373" w:author="Gavrilov, Evgeny" w:date="2016-01-26T14:08:00Z">
          <w:r w:rsidDel="0095520C">
            <w:delText xml:space="preserve"> error</w:delText>
          </w:r>
        </w:del>
      </w:ins>
    </w:p>
    <w:p w14:paraId="6EB4A0AB" w14:textId="2FBB2AF0" w:rsidR="00A94415" w:rsidRPr="000D7B19" w:rsidRDefault="00190785">
      <w:pPr>
        <w:ind w:firstLine="567"/>
        <w:jc w:val="both"/>
        <w:rPr>
          <w:ins w:id="4374" w:author="Gavrilov, Evgeny" w:date="2015-11-02T15:56:00Z"/>
          <w:b/>
          <w:rPrChange w:id="4375" w:author="Gavrilov, Evgeny" w:date="2015-11-02T15:56:00Z">
            <w:rPr>
              <w:ins w:id="4376" w:author="Gavrilov, Evgeny" w:date="2015-11-02T15:56:00Z"/>
            </w:rPr>
          </w:rPrChange>
        </w:rPr>
      </w:pPr>
      <w:ins w:id="4377" w:author="Gavrilov, Evgeny" w:date="2015-11-17T18:19:00Z">
        <w:r>
          <w:rPr>
            <w:b/>
          </w:rPr>
          <w:t xml:space="preserve">Event </w:t>
        </w:r>
      </w:ins>
      <w:ins w:id="4378" w:author="Gavrilov, Evgeny" w:date="2015-11-02T15:56:00Z">
        <w:r w:rsidR="000D7B19" w:rsidRPr="000D7B19">
          <w:rPr>
            <w:b/>
            <w:rPrChange w:id="4379" w:author="Gavrilov, Evgeny" w:date="2015-11-02T15:56:00Z">
              <w:rPr/>
            </w:rPrChange>
          </w:rPr>
          <w:t xml:space="preserve">example: </w:t>
        </w:r>
      </w:ins>
    </w:p>
    <w:p w14:paraId="7FB6436B" w14:textId="77777777" w:rsidR="007011C6" w:rsidRPr="008A15B3" w:rsidRDefault="007011C6" w:rsidP="007011C6">
      <w:pPr>
        <w:rPr>
          <w:ins w:id="4380" w:author="Gavrilov, Evgeny" w:date="2015-11-17T18:13:00Z"/>
          <w:rFonts w:asciiTheme="minorHAnsi" w:hAnsiTheme="minorHAnsi"/>
          <w:rPrChange w:id="4381" w:author="Gavrilov, Evgeny" w:date="2016-01-26T17:35:00Z">
            <w:rPr>
              <w:ins w:id="4382" w:author="Gavrilov, Evgeny" w:date="2015-11-17T18:13:00Z"/>
              <w:rFonts w:ascii="Times New Roman" w:hAnsi="Times New Roman"/>
            </w:rPr>
          </w:rPrChange>
        </w:rPr>
      </w:pPr>
      <w:ins w:id="4383" w:author="Gavrilov, Evgeny" w:date="2015-11-17T18:13:00Z">
        <w:r w:rsidRPr="008A15B3">
          <w:rPr>
            <w:rFonts w:asciiTheme="minorHAnsi" w:hAnsiTheme="minorHAnsi"/>
            <w:rPrChange w:id="4384" w:author="Gavrilov, Evgeny" w:date="2016-01-26T17:35:00Z">
              <w:rPr>
                <w:rFonts w:ascii="Times New Roman" w:hAnsi="Times New Roman"/>
              </w:rPr>
            </w:rPrChange>
          </w:rPr>
          <w:t>{</w:t>
        </w:r>
      </w:ins>
    </w:p>
    <w:p w14:paraId="0E4567A5" w14:textId="77777777" w:rsidR="007011C6" w:rsidRPr="008A15B3" w:rsidRDefault="007011C6" w:rsidP="007011C6">
      <w:pPr>
        <w:rPr>
          <w:ins w:id="4385" w:author="Gavrilov, Evgeny" w:date="2015-11-17T18:13:00Z"/>
          <w:rFonts w:asciiTheme="minorHAnsi" w:hAnsiTheme="minorHAnsi"/>
          <w:rPrChange w:id="4386" w:author="Gavrilov, Evgeny" w:date="2016-01-26T17:35:00Z">
            <w:rPr>
              <w:ins w:id="4387" w:author="Gavrilov, Evgeny" w:date="2015-11-17T18:13:00Z"/>
              <w:rFonts w:ascii="Times New Roman" w:hAnsi="Times New Roman"/>
            </w:rPr>
          </w:rPrChange>
        </w:rPr>
      </w:pPr>
      <w:ins w:id="4388" w:author="Gavrilov, Evgeny" w:date="2015-11-17T18:13:00Z">
        <w:r w:rsidRPr="008A15B3">
          <w:rPr>
            <w:rFonts w:asciiTheme="minorHAnsi" w:hAnsiTheme="minorHAnsi"/>
            <w:rPrChange w:id="4389" w:author="Gavrilov, Evgeny" w:date="2016-01-26T17:35:00Z">
              <w:rPr>
                <w:rFonts w:ascii="Times New Roman" w:hAnsi="Times New Roman"/>
              </w:rPr>
            </w:rPrChange>
          </w:rPr>
          <w:t>    "f": "sometestAPIkey",</w:t>
        </w:r>
      </w:ins>
    </w:p>
    <w:p w14:paraId="17A5DD84" w14:textId="77777777" w:rsidR="007011C6" w:rsidRPr="008A15B3" w:rsidRDefault="007011C6" w:rsidP="007011C6">
      <w:pPr>
        <w:rPr>
          <w:ins w:id="4390" w:author="Gavrilov, Evgeny" w:date="2015-11-17T18:13:00Z"/>
          <w:rFonts w:asciiTheme="minorHAnsi" w:hAnsiTheme="minorHAnsi"/>
          <w:rPrChange w:id="4391" w:author="Gavrilov, Evgeny" w:date="2016-01-26T17:35:00Z">
            <w:rPr>
              <w:ins w:id="4392" w:author="Gavrilov, Evgeny" w:date="2015-11-17T18:13:00Z"/>
              <w:rFonts w:ascii="Times New Roman" w:hAnsi="Times New Roman"/>
            </w:rPr>
          </w:rPrChange>
        </w:rPr>
      </w:pPr>
      <w:ins w:id="4393" w:author="Gavrilov, Evgeny" w:date="2015-11-17T18:13:00Z">
        <w:r w:rsidRPr="008A15B3">
          <w:rPr>
            <w:rFonts w:asciiTheme="minorHAnsi" w:hAnsiTheme="minorHAnsi"/>
            <w:rPrChange w:id="4394" w:author="Gavrilov, Evgeny" w:date="2016-01-26T17:35:00Z">
              <w:rPr>
                <w:rFonts w:ascii="Times New Roman" w:hAnsi="Times New Roman"/>
              </w:rPr>
            </w:rPrChange>
          </w:rPr>
          <w:t>    "s": " Session_key",</w:t>
        </w:r>
      </w:ins>
    </w:p>
    <w:p w14:paraId="512FC9C0" w14:textId="77777777" w:rsidR="007011C6" w:rsidRPr="008A15B3" w:rsidRDefault="007011C6" w:rsidP="007011C6">
      <w:pPr>
        <w:rPr>
          <w:ins w:id="4395" w:author="Gavrilov, Evgeny" w:date="2015-11-17T18:13:00Z"/>
          <w:rFonts w:asciiTheme="minorHAnsi" w:hAnsiTheme="minorHAnsi"/>
          <w:rPrChange w:id="4396" w:author="Gavrilov, Evgeny" w:date="2016-01-26T17:35:00Z">
            <w:rPr>
              <w:ins w:id="4397" w:author="Gavrilov, Evgeny" w:date="2015-11-17T18:13:00Z"/>
              <w:rFonts w:ascii="Times New Roman" w:hAnsi="Times New Roman"/>
            </w:rPr>
          </w:rPrChange>
        </w:rPr>
      </w:pPr>
      <w:ins w:id="4398" w:author="Gavrilov, Evgeny" w:date="2015-11-17T18:13:00Z">
        <w:r w:rsidRPr="008A15B3">
          <w:rPr>
            <w:rFonts w:asciiTheme="minorHAnsi" w:hAnsiTheme="minorHAnsi"/>
            <w:rPrChange w:id="4399" w:author="Gavrilov, Evgeny" w:date="2016-01-26T17:35:00Z">
              <w:rPr>
                <w:rFonts w:ascii="Times New Roman" w:hAnsi="Times New Roman"/>
              </w:rPr>
            </w:rPrChange>
          </w:rPr>
          <w:lastRenderedPageBreak/>
          <w:t>    "h": "testDevID33",</w:t>
        </w:r>
      </w:ins>
    </w:p>
    <w:p w14:paraId="315B9874" w14:textId="77777777" w:rsidR="007011C6" w:rsidRPr="008A15B3" w:rsidRDefault="007011C6" w:rsidP="007011C6">
      <w:pPr>
        <w:rPr>
          <w:ins w:id="4400" w:author="Gavrilov, Evgeny" w:date="2015-11-17T18:13:00Z"/>
          <w:rFonts w:asciiTheme="minorHAnsi" w:hAnsiTheme="minorHAnsi"/>
          <w:rPrChange w:id="4401" w:author="Gavrilov, Evgeny" w:date="2016-01-26T17:35:00Z">
            <w:rPr>
              <w:ins w:id="4402" w:author="Gavrilov, Evgeny" w:date="2015-11-17T18:13:00Z"/>
              <w:rFonts w:ascii="Times New Roman" w:hAnsi="Times New Roman"/>
            </w:rPr>
          </w:rPrChange>
        </w:rPr>
      </w:pPr>
      <w:ins w:id="4403" w:author="Gavrilov, Evgeny" w:date="2015-11-17T18:13:00Z">
        <w:r w:rsidRPr="008A15B3">
          <w:rPr>
            <w:rFonts w:asciiTheme="minorHAnsi" w:hAnsiTheme="minorHAnsi"/>
            <w:rPrChange w:id="4404" w:author="Gavrilov, Evgeny" w:date="2016-01-26T17:35:00Z">
              <w:rPr>
                <w:rFonts w:ascii="Times New Roman" w:hAnsi="Times New Roman"/>
              </w:rPr>
            </w:rPrChange>
          </w:rPr>
          <w:t>    "a": "6.0(12345)",</w:t>
        </w:r>
      </w:ins>
    </w:p>
    <w:p w14:paraId="21F45B7B" w14:textId="77777777" w:rsidR="007011C6" w:rsidRPr="008A15B3" w:rsidRDefault="007011C6" w:rsidP="007011C6">
      <w:pPr>
        <w:rPr>
          <w:ins w:id="4405" w:author="Gavrilov, Evgeny" w:date="2015-11-17T18:13:00Z"/>
          <w:rFonts w:asciiTheme="minorHAnsi" w:hAnsiTheme="minorHAnsi"/>
          <w:rPrChange w:id="4406" w:author="Gavrilov, Evgeny" w:date="2016-01-26T17:35:00Z">
            <w:rPr>
              <w:ins w:id="4407" w:author="Gavrilov, Evgeny" w:date="2015-11-17T18:13:00Z"/>
              <w:rFonts w:ascii="Times New Roman" w:hAnsi="Times New Roman"/>
            </w:rPr>
          </w:rPrChange>
        </w:rPr>
      </w:pPr>
      <w:ins w:id="4408" w:author="Gavrilov, Evgeny" w:date="2015-11-17T18:13:00Z">
        <w:r w:rsidRPr="008A15B3">
          <w:rPr>
            <w:rFonts w:asciiTheme="minorHAnsi" w:hAnsiTheme="minorHAnsi"/>
            <w:rPrChange w:id="4409" w:author="Gavrilov, Evgeny" w:date="2016-01-26T17:35:00Z">
              <w:rPr>
                <w:rFonts w:ascii="Times New Roman" w:hAnsi="Times New Roman"/>
              </w:rPr>
            </w:rPrChange>
          </w:rPr>
          <w:t>    "o": "6.0.2",</w:t>
        </w:r>
      </w:ins>
    </w:p>
    <w:p w14:paraId="36664025" w14:textId="77777777" w:rsidR="007011C6" w:rsidRPr="008A15B3" w:rsidRDefault="007011C6" w:rsidP="007011C6">
      <w:pPr>
        <w:rPr>
          <w:ins w:id="4410" w:author="Gavrilov, Evgeny" w:date="2015-11-17T18:13:00Z"/>
          <w:rFonts w:asciiTheme="minorHAnsi" w:hAnsiTheme="minorHAnsi"/>
          <w:rPrChange w:id="4411" w:author="Gavrilov, Evgeny" w:date="2016-01-26T17:35:00Z">
            <w:rPr>
              <w:ins w:id="4412" w:author="Gavrilov, Evgeny" w:date="2015-11-17T18:13:00Z"/>
              <w:rFonts w:ascii="Times New Roman" w:hAnsi="Times New Roman"/>
            </w:rPr>
          </w:rPrChange>
        </w:rPr>
      </w:pPr>
      <w:ins w:id="4413" w:author="Gavrilov, Evgeny" w:date="2015-11-17T18:13:00Z">
        <w:r w:rsidRPr="008A15B3">
          <w:rPr>
            <w:rFonts w:asciiTheme="minorHAnsi" w:hAnsiTheme="minorHAnsi"/>
            <w:rPrChange w:id="4414" w:author="Gavrilov, Evgeny" w:date="2016-01-26T17:35:00Z">
              <w:rPr>
                <w:rFonts w:ascii="Times New Roman" w:hAnsi="Times New Roman"/>
              </w:rPr>
            </w:rPrChange>
          </w:rPr>
          <w:t>    "m": "mobile",</w:t>
        </w:r>
      </w:ins>
    </w:p>
    <w:p w14:paraId="0BB7A9B4" w14:textId="77777777" w:rsidR="007011C6" w:rsidRPr="008A15B3" w:rsidRDefault="007011C6" w:rsidP="007011C6">
      <w:pPr>
        <w:rPr>
          <w:ins w:id="4415" w:author="Gavrilov, Evgeny" w:date="2015-11-17T18:13:00Z"/>
          <w:rFonts w:asciiTheme="minorHAnsi" w:hAnsiTheme="minorHAnsi"/>
          <w:rPrChange w:id="4416" w:author="Gavrilov, Evgeny" w:date="2016-01-26T17:35:00Z">
            <w:rPr>
              <w:ins w:id="4417" w:author="Gavrilov, Evgeny" w:date="2015-11-17T18:13:00Z"/>
              <w:rFonts w:ascii="Times New Roman" w:hAnsi="Times New Roman"/>
            </w:rPr>
          </w:rPrChange>
        </w:rPr>
      </w:pPr>
      <w:ins w:id="4418" w:author="Gavrilov, Evgeny" w:date="2015-11-17T18:13:00Z">
        <w:r w:rsidRPr="008A15B3">
          <w:rPr>
            <w:rFonts w:asciiTheme="minorHAnsi" w:hAnsiTheme="minorHAnsi"/>
            <w:rPrChange w:id="4419" w:author="Gavrilov, Evgeny" w:date="2016-01-26T17:35:00Z">
              <w:rPr>
                <w:rFonts w:ascii="Times New Roman" w:hAnsi="Times New Roman"/>
              </w:rPr>
            </w:rPrChange>
          </w:rPr>
          <w:t>    "i": "iPhone6",</w:t>
        </w:r>
      </w:ins>
    </w:p>
    <w:p w14:paraId="1FF62533" w14:textId="77777777" w:rsidR="007011C6" w:rsidRPr="008A15B3" w:rsidRDefault="007011C6" w:rsidP="007011C6">
      <w:pPr>
        <w:rPr>
          <w:ins w:id="4420" w:author="Gavrilov, Evgeny" w:date="2015-11-17T18:13:00Z"/>
          <w:rFonts w:asciiTheme="minorHAnsi" w:hAnsiTheme="minorHAnsi"/>
          <w:rPrChange w:id="4421" w:author="Gavrilov, Evgeny" w:date="2016-01-26T17:35:00Z">
            <w:rPr>
              <w:ins w:id="4422" w:author="Gavrilov, Evgeny" w:date="2015-11-17T18:13:00Z"/>
              <w:rFonts w:ascii="Times New Roman" w:hAnsi="Times New Roman"/>
            </w:rPr>
          </w:rPrChange>
        </w:rPr>
      </w:pPr>
      <w:ins w:id="4423" w:author="Gavrilov, Evgeny" w:date="2015-11-17T18:13:00Z">
        <w:r w:rsidRPr="008A15B3">
          <w:rPr>
            <w:rFonts w:asciiTheme="minorHAnsi" w:hAnsiTheme="minorHAnsi"/>
            <w:rPrChange w:id="4424" w:author="Gavrilov, Evgeny" w:date="2016-01-26T17:35:00Z">
              <w:rPr>
                <w:rFonts w:ascii="Times New Roman" w:hAnsi="Times New Roman"/>
              </w:rPr>
            </w:rPrChange>
          </w:rPr>
          <w:t>    "j": "iPhone OS",</w:t>
        </w:r>
      </w:ins>
    </w:p>
    <w:p w14:paraId="40FDE1F4" w14:textId="77777777" w:rsidR="007011C6" w:rsidRPr="008A15B3" w:rsidRDefault="007011C6" w:rsidP="007011C6">
      <w:pPr>
        <w:rPr>
          <w:ins w:id="4425" w:author="Gavrilov, Evgeny" w:date="2015-11-17T18:13:00Z"/>
          <w:rFonts w:asciiTheme="minorHAnsi" w:hAnsiTheme="minorHAnsi"/>
          <w:rPrChange w:id="4426" w:author="Gavrilov, Evgeny" w:date="2016-01-26T17:35:00Z">
            <w:rPr>
              <w:ins w:id="4427" w:author="Gavrilov, Evgeny" w:date="2015-11-17T18:13:00Z"/>
              <w:rFonts w:ascii="Times New Roman" w:hAnsi="Times New Roman"/>
            </w:rPr>
          </w:rPrChange>
        </w:rPr>
      </w:pPr>
      <w:ins w:id="4428" w:author="Gavrilov, Evgeny" w:date="2015-11-17T18:13:00Z">
        <w:r w:rsidRPr="008A15B3">
          <w:rPr>
            <w:rFonts w:asciiTheme="minorHAnsi" w:hAnsiTheme="minorHAnsi"/>
            <w:rPrChange w:id="4429" w:author="Gavrilov, Evgeny" w:date="2016-01-26T17:35:00Z">
              <w:rPr>
                <w:rFonts w:ascii="Times New Roman" w:hAnsi="Times New Roman"/>
              </w:rPr>
            </w:rPrChange>
          </w:rPr>
          <w:t>    "q": "Apple",</w:t>
        </w:r>
      </w:ins>
    </w:p>
    <w:p w14:paraId="66D231F8" w14:textId="77777777" w:rsidR="007011C6" w:rsidRPr="008A15B3" w:rsidRDefault="007011C6" w:rsidP="007011C6">
      <w:pPr>
        <w:rPr>
          <w:ins w:id="4430" w:author="Gavrilov, Evgeny" w:date="2015-11-17T18:13:00Z"/>
          <w:rFonts w:asciiTheme="minorHAnsi" w:hAnsiTheme="minorHAnsi"/>
          <w:rPrChange w:id="4431" w:author="Gavrilov, Evgeny" w:date="2016-01-26T17:35:00Z">
            <w:rPr>
              <w:ins w:id="4432" w:author="Gavrilov, Evgeny" w:date="2015-11-17T18:13:00Z"/>
              <w:rFonts w:ascii="Times New Roman" w:hAnsi="Times New Roman"/>
            </w:rPr>
          </w:rPrChange>
        </w:rPr>
      </w:pPr>
      <w:ins w:id="4433" w:author="Gavrilov, Evgeny" w:date="2015-11-17T18:13:00Z">
        <w:r w:rsidRPr="008A15B3">
          <w:rPr>
            <w:rFonts w:asciiTheme="minorHAnsi" w:hAnsiTheme="minorHAnsi"/>
            <w:rPrChange w:id="4434" w:author="Gavrilov, Evgeny" w:date="2016-01-26T17:35:00Z">
              <w:rPr>
                <w:rFonts w:ascii="Times New Roman" w:hAnsi="Times New Roman"/>
              </w:rPr>
            </w:rPrChange>
          </w:rPr>
          <w:t>            "p": "00000000",</w:t>
        </w:r>
      </w:ins>
    </w:p>
    <w:p w14:paraId="28D3D940" w14:textId="77777777" w:rsidR="007011C6" w:rsidRPr="008A15B3" w:rsidRDefault="007011C6" w:rsidP="007011C6">
      <w:pPr>
        <w:rPr>
          <w:ins w:id="4435" w:author="Gavrilov, Evgeny" w:date="2015-11-17T18:13:00Z"/>
          <w:rFonts w:asciiTheme="minorHAnsi" w:hAnsiTheme="minorHAnsi"/>
          <w:rPrChange w:id="4436" w:author="Gavrilov, Evgeny" w:date="2016-01-26T17:35:00Z">
            <w:rPr>
              <w:ins w:id="4437" w:author="Gavrilov, Evgeny" w:date="2015-11-17T18:13:00Z"/>
              <w:rFonts w:ascii="Times New Roman" w:hAnsi="Times New Roman"/>
            </w:rPr>
          </w:rPrChange>
        </w:rPr>
      </w:pPr>
      <w:ins w:id="4438" w:author="Gavrilov, Evgeny" w:date="2015-11-17T18:13:00Z">
        <w:r w:rsidRPr="008A15B3">
          <w:rPr>
            <w:rFonts w:asciiTheme="minorHAnsi" w:hAnsiTheme="minorHAnsi"/>
            <w:rPrChange w:id="4439" w:author="Gavrilov, Evgeny" w:date="2016-01-26T17:35:00Z">
              <w:rPr>
                <w:rFonts w:ascii="Times New Roman" w:hAnsi="Times New Roman"/>
              </w:rPr>
            </w:rPrChange>
          </w:rPr>
          <w:t>    "x": "0000",</w:t>
        </w:r>
      </w:ins>
    </w:p>
    <w:p w14:paraId="62424424" w14:textId="77777777" w:rsidR="007011C6" w:rsidRPr="008A15B3" w:rsidRDefault="007011C6" w:rsidP="007011C6">
      <w:pPr>
        <w:rPr>
          <w:ins w:id="4440" w:author="Gavrilov, Evgeny" w:date="2015-11-17T18:13:00Z"/>
          <w:rFonts w:asciiTheme="minorHAnsi" w:hAnsiTheme="minorHAnsi"/>
          <w:rPrChange w:id="4441" w:author="Gavrilov, Evgeny" w:date="2016-01-26T17:35:00Z">
            <w:rPr>
              <w:ins w:id="4442" w:author="Gavrilov, Evgeny" w:date="2015-11-17T18:13:00Z"/>
              <w:rFonts w:ascii="Times New Roman" w:hAnsi="Times New Roman"/>
            </w:rPr>
          </w:rPrChange>
        </w:rPr>
      </w:pPr>
    </w:p>
    <w:p w14:paraId="233CF564" w14:textId="77777777" w:rsidR="007011C6" w:rsidRPr="008A15B3" w:rsidRDefault="007011C6" w:rsidP="007011C6">
      <w:pPr>
        <w:rPr>
          <w:ins w:id="4443" w:author="Gavrilov, Evgeny" w:date="2015-11-17T18:13:00Z"/>
          <w:rFonts w:asciiTheme="minorHAnsi" w:hAnsiTheme="minorHAnsi"/>
          <w:rPrChange w:id="4444" w:author="Gavrilov, Evgeny" w:date="2016-01-26T17:35:00Z">
            <w:rPr>
              <w:ins w:id="4445" w:author="Gavrilov, Evgeny" w:date="2015-11-17T18:13:00Z"/>
              <w:rFonts w:ascii="Times New Roman" w:hAnsi="Times New Roman"/>
            </w:rPr>
          </w:rPrChange>
        </w:rPr>
      </w:pPr>
      <w:ins w:id="4446" w:author="Gavrilov, Evgeny" w:date="2015-11-17T18:13:00Z">
        <w:r w:rsidRPr="008A15B3">
          <w:rPr>
            <w:rFonts w:asciiTheme="minorHAnsi" w:hAnsiTheme="minorHAnsi"/>
            <w:rPrChange w:id="4447" w:author="Gavrilov, Evgeny" w:date="2016-01-26T17:35:00Z">
              <w:rPr>
                <w:rFonts w:ascii="Times New Roman" w:hAnsi="Times New Roman"/>
              </w:rPr>
            </w:rPrChange>
          </w:rPr>
          <w:t>    "d": [</w:t>
        </w:r>
      </w:ins>
    </w:p>
    <w:p w14:paraId="749ECEC6" w14:textId="77777777" w:rsidR="007011C6" w:rsidRPr="008A15B3" w:rsidRDefault="007011C6" w:rsidP="007011C6">
      <w:pPr>
        <w:rPr>
          <w:ins w:id="4448" w:author="Gavrilov, Evgeny" w:date="2015-11-17T18:13:00Z"/>
          <w:rFonts w:asciiTheme="minorHAnsi" w:hAnsiTheme="minorHAnsi"/>
          <w:rPrChange w:id="4449" w:author="Gavrilov, Evgeny" w:date="2016-01-26T17:35:00Z">
            <w:rPr>
              <w:ins w:id="4450" w:author="Gavrilov, Evgeny" w:date="2015-11-17T18:13:00Z"/>
              <w:rFonts w:ascii="Times New Roman" w:hAnsi="Times New Roman"/>
            </w:rPr>
          </w:rPrChange>
        </w:rPr>
      </w:pPr>
      <w:ins w:id="4451" w:author="Gavrilov, Evgeny" w:date="2015-11-17T18:13:00Z">
        <w:r w:rsidRPr="008A15B3">
          <w:rPr>
            <w:rFonts w:asciiTheme="minorHAnsi" w:hAnsiTheme="minorHAnsi"/>
            <w:rPrChange w:id="4452" w:author="Gavrilov, Evgeny" w:date="2016-01-26T17:35:00Z">
              <w:rPr>
                <w:rFonts w:ascii="Times New Roman" w:hAnsi="Times New Roman"/>
              </w:rPr>
            </w:rPrChange>
          </w:rPr>
          <w:t>        {</w:t>
        </w:r>
      </w:ins>
    </w:p>
    <w:p w14:paraId="0B6F6CC8" w14:textId="77777777" w:rsidR="007011C6" w:rsidRPr="008A15B3" w:rsidRDefault="007011C6" w:rsidP="007011C6">
      <w:pPr>
        <w:rPr>
          <w:ins w:id="4453" w:author="Gavrilov, Evgeny" w:date="2015-11-17T18:13:00Z"/>
          <w:rFonts w:asciiTheme="minorHAnsi" w:hAnsiTheme="minorHAnsi"/>
          <w:rPrChange w:id="4454" w:author="Gavrilov, Evgeny" w:date="2016-01-26T17:35:00Z">
            <w:rPr>
              <w:ins w:id="4455" w:author="Gavrilov, Evgeny" w:date="2015-11-17T18:13:00Z"/>
              <w:rFonts w:ascii="Times New Roman" w:hAnsi="Times New Roman"/>
            </w:rPr>
          </w:rPrChange>
        </w:rPr>
      </w:pPr>
      <w:ins w:id="4456" w:author="Gavrilov, Evgeny" w:date="2015-11-17T18:13:00Z">
        <w:r w:rsidRPr="008A15B3">
          <w:rPr>
            <w:rFonts w:asciiTheme="minorHAnsi" w:hAnsiTheme="minorHAnsi"/>
            <w:rPrChange w:id="4457" w:author="Gavrilov, Evgeny" w:date="2016-01-26T17:35:00Z">
              <w:rPr>
                <w:rFonts w:ascii="Times New Roman" w:hAnsi="Times New Roman"/>
              </w:rPr>
            </w:rPrChange>
          </w:rPr>
          <w:t>          "c": "1446130381.000",</w:t>
        </w:r>
      </w:ins>
    </w:p>
    <w:p w14:paraId="4CACE908" w14:textId="77777777" w:rsidR="007011C6" w:rsidRPr="008A15B3" w:rsidRDefault="007011C6" w:rsidP="007011C6">
      <w:pPr>
        <w:rPr>
          <w:ins w:id="4458" w:author="Gavrilov, Evgeny" w:date="2015-11-17T18:13:00Z"/>
          <w:rFonts w:asciiTheme="minorHAnsi" w:hAnsiTheme="minorHAnsi"/>
          <w:rPrChange w:id="4459" w:author="Gavrilov, Evgeny" w:date="2016-01-26T17:35:00Z">
            <w:rPr>
              <w:ins w:id="4460" w:author="Gavrilov, Evgeny" w:date="2015-11-17T18:13:00Z"/>
              <w:rFonts w:ascii="Times New Roman" w:hAnsi="Times New Roman"/>
            </w:rPr>
          </w:rPrChange>
        </w:rPr>
      </w:pPr>
      <w:ins w:id="4461" w:author="Gavrilov, Evgeny" w:date="2015-11-17T18:13:00Z">
        <w:r w:rsidRPr="008A15B3">
          <w:rPr>
            <w:rFonts w:asciiTheme="minorHAnsi" w:hAnsiTheme="minorHAnsi"/>
            <w:rPrChange w:id="4462" w:author="Gavrilov, Evgeny" w:date="2016-01-26T17:35:00Z">
              <w:rPr>
                <w:rFonts w:ascii="Times New Roman" w:hAnsi="Times New Roman"/>
              </w:rPr>
            </w:rPrChange>
          </w:rPr>
          <w:t>          "r":"192.192.192.129",</w:t>
        </w:r>
      </w:ins>
    </w:p>
    <w:p w14:paraId="2074B079" w14:textId="77777777" w:rsidR="007011C6" w:rsidRPr="008A15B3" w:rsidRDefault="007011C6" w:rsidP="007011C6">
      <w:pPr>
        <w:rPr>
          <w:ins w:id="4463" w:author="Gavrilov, Evgeny" w:date="2015-11-17T18:13:00Z"/>
          <w:rFonts w:asciiTheme="minorHAnsi" w:hAnsiTheme="minorHAnsi"/>
          <w:rPrChange w:id="4464" w:author="Gavrilov, Evgeny" w:date="2016-01-26T17:35:00Z">
            <w:rPr>
              <w:ins w:id="4465" w:author="Gavrilov, Evgeny" w:date="2015-11-17T18:13:00Z"/>
              <w:rFonts w:ascii="Times New Roman" w:hAnsi="Times New Roman"/>
            </w:rPr>
          </w:rPrChange>
        </w:rPr>
      </w:pPr>
      <w:ins w:id="4466" w:author="Gavrilov, Evgeny" w:date="2015-11-17T18:13:00Z">
        <w:r w:rsidRPr="008A15B3">
          <w:rPr>
            <w:rFonts w:asciiTheme="minorHAnsi" w:hAnsiTheme="minorHAnsi"/>
            <w:rPrChange w:id="4467" w:author="Gavrilov, Evgeny" w:date="2016-01-26T17:35:00Z">
              <w:rPr>
                <w:rFonts w:ascii="Times New Roman" w:hAnsi="Times New Roman"/>
              </w:rPr>
            </w:rPrChange>
          </w:rPr>
          <w:t>          "b": "623",</w:t>
        </w:r>
      </w:ins>
    </w:p>
    <w:p w14:paraId="37A2E042" w14:textId="77777777" w:rsidR="007011C6" w:rsidRPr="008A15B3" w:rsidRDefault="007011C6" w:rsidP="007011C6">
      <w:pPr>
        <w:rPr>
          <w:ins w:id="4468" w:author="Gavrilov, Evgeny" w:date="2015-11-17T18:13:00Z"/>
          <w:rFonts w:asciiTheme="minorHAnsi" w:hAnsiTheme="minorHAnsi"/>
          <w:rPrChange w:id="4469" w:author="Gavrilov, Evgeny" w:date="2016-01-26T17:35:00Z">
            <w:rPr>
              <w:ins w:id="4470" w:author="Gavrilov, Evgeny" w:date="2015-11-17T18:13:00Z"/>
              <w:rFonts w:ascii="Times New Roman" w:hAnsi="Times New Roman"/>
            </w:rPr>
          </w:rPrChange>
        </w:rPr>
      </w:pPr>
      <w:ins w:id="4471" w:author="Gavrilov, Evgeny" w:date="2015-11-17T18:13:00Z">
        <w:r w:rsidRPr="008A15B3">
          <w:rPr>
            <w:rFonts w:asciiTheme="minorHAnsi" w:hAnsiTheme="minorHAnsi"/>
            <w:rPrChange w:id="4472" w:author="Gavrilov, Evgeny" w:date="2016-01-26T17:35:00Z">
              <w:rPr>
                <w:rFonts w:ascii="Times New Roman" w:hAnsi="Times New Roman"/>
              </w:rPr>
            </w:rPrChange>
          </w:rPr>
          <w:t>          "t": 30011,</w:t>
        </w:r>
      </w:ins>
    </w:p>
    <w:p w14:paraId="21CEF770" w14:textId="3B969AAC" w:rsidR="007011C6" w:rsidRPr="008A15B3" w:rsidRDefault="0095520C">
      <w:pPr>
        <w:rPr>
          <w:ins w:id="4473" w:author="Gavrilov, Evgeny" w:date="2015-11-17T18:13:00Z"/>
          <w:rFonts w:asciiTheme="minorHAnsi" w:hAnsiTheme="minorHAnsi"/>
          <w:rPrChange w:id="4474" w:author="Gavrilov, Evgeny" w:date="2016-01-26T17:35:00Z">
            <w:rPr>
              <w:ins w:id="4475" w:author="Gavrilov, Evgeny" w:date="2015-11-17T18:13:00Z"/>
              <w:rFonts w:ascii="Times New Roman" w:hAnsi="Times New Roman"/>
            </w:rPr>
          </w:rPrChange>
        </w:rPr>
      </w:pPr>
      <w:ins w:id="4476" w:author="Gavrilov, Evgeny" w:date="2015-11-17T18:13:00Z">
        <w:r w:rsidRPr="008A15B3">
          <w:rPr>
            <w:rFonts w:asciiTheme="minorHAnsi" w:hAnsiTheme="minorHAnsi"/>
            <w:rPrChange w:id="4477" w:author="Gavrilov, Evgeny" w:date="2016-01-26T17:35:00Z">
              <w:rPr>
                <w:rFonts w:ascii="Times New Roman" w:hAnsi="Times New Roman"/>
              </w:rPr>
            </w:rPrChange>
          </w:rPr>
          <w:t>          "g":"test_tag",</w:t>
        </w:r>
      </w:ins>
    </w:p>
    <w:p w14:paraId="1BF7354B" w14:textId="136296F3" w:rsidR="007011C6" w:rsidRPr="008A15B3" w:rsidRDefault="0095520C" w:rsidP="007011C6">
      <w:pPr>
        <w:rPr>
          <w:ins w:id="4478" w:author="Gavrilov, Evgeny" w:date="2015-11-17T18:13:00Z"/>
          <w:rFonts w:asciiTheme="minorHAnsi" w:hAnsiTheme="minorHAnsi"/>
          <w:rPrChange w:id="4479" w:author="Gavrilov, Evgeny" w:date="2016-01-26T17:35:00Z">
            <w:rPr>
              <w:ins w:id="4480" w:author="Gavrilov, Evgeny" w:date="2015-11-17T18:13:00Z"/>
              <w:rFonts w:ascii="Times New Roman" w:hAnsi="Times New Roman"/>
            </w:rPr>
          </w:rPrChange>
        </w:rPr>
      </w:pPr>
      <w:ins w:id="4481" w:author="Gavrilov, Evgeny" w:date="2015-11-17T18:13:00Z">
        <w:r w:rsidRPr="008A15B3">
          <w:rPr>
            <w:rFonts w:asciiTheme="minorHAnsi" w:hAnsiTheme="minorHAnsi"/>
            <w:rPrChange w:id="4482" w:author="Gavrilov, Evgeny" w:date="2016-01-26T17:35:00Z">
              <w:rPr>
                <w:rFonts w:ascii="Times New Roman" w:hAnsi="Times New Roman"/>
              </w:rPr>
            </w:rPrChange>
          </w:rPr>
          <w:t>          </w:t>
        </w:r>
        <w:r w:rsidR="007011C6" w:rsidRPr="008A15B3">
          <w:rPr>
            <w:rFonts w:asciiTheme="minorHAnsi" w:hAnsiTheme="minorHAnsi"/>
            <w:rPrChange w:id="4483" w:author="Gavrilov, Evgeny" w:date="2016-01-26T17:35:00Z">
              <w:rPr>
                <w:rFonts w:ascii="Times New Roman" w:hAnsi="Times New Roman"/>
              </w:rPr>
            </w:rPrChange>
          </w:rPr>
          <w:t>"e": [</w:t>
        </w:r>
      </w:ins>
    </w:p>
    <w:p w14:paraId="75C43B29" w14:textId="77777777" w:rsidR="007011C6" w:rsidRPr="008A15B3" w:rsidRDefault="007011C6" w:rsidP="007011C6">
      <w:pPr>
        <w:rPr>
          <w:ins w:id="4484" w:author="Gavrilov, Evgeny" w:date="2015-11-17T18:13:00Z"/>
          <w:rFonts w:asciiTheme="minorHAnsi" w:hAnsiTheme="minorHAnsi"/>
          <w:rPrChange w:id="4485" w:author="Gavrilov, Evgeny" w:date="2016-01-26T17:35:00Z">
            <w:rPr>
              <w:ins w:id="4486" w:author="Gavrilov, Evgeny" w:date="2015-11-17T18:13:00Z"/>
              <w:rFonts w:ascii="Times New Roman" w:hAnsi="Times New Roman"/>
            </w:rPr>
          </w:rPrChange>
        </w:rPr>
      </w:pPr>
      <w:ins w:id="4487" w:author="Gavrilov, Evgeny" w:date="2015-11-17T18:13:00Z">
        <w:r w:rsidRPr="008A15B3">
          <w:rPr>
            <w:rFonts w:asciiTheme="minorHAnsi" w:hAnsiTheme="minorHAnsi"/>
            <w:rPrChange w:id="4488" w:author="Gavrilov, Evgeny" w:date="2016-01-26T17:35:00Z">
              <w:rPr>
                <w:rFonts w:ascii="Times New Roman" w:hAnsi="Times New Roman"/>
              </w:rPr>
            </w:rPrChange>
          </w:rPr>
          <w:t>                {</w:t>
        </w:r>
      </w:ins>
    </w:p>
    <w:p w14:paraId="041E8796" w14:textId="77777777" w:rsidR="007011C6" w:rsidRPr="008A15B3" w:rsidRDefault="007011C6" w:rsidP="007011C6">
      <w:pPr>
        <w:rPr>
          <w:ins w:id="4489" w:author="Gavrilov, Evgeny" w:date="2015-11-17T18:13:00Z"/>
          <w:rFonts w:asciiTheme="minorHAnsi" w:hAnsiTheme="minorHAnsi"/>
          <w:rPrChange w:id="4490" w:author="Gavrilov, Evgeny" w:date="2016-01-26T17:35:00Z">
            <w:rPr>
              <w:ins w:id="4491" w:author="Gavrilov, Evgeny" w:date="2015-11-17T18:13:00Z"/>
              <w:rFonts w:ascii="Times New Roman" w:hAnsi="Times New Roman"/>
            </w:rPr>
          </w:rPrChange>
        </w:rPr>
      </w:pPr>
      <w:ins w:id="4492" w:author="Gavrilov, Evgeny" w:date="2015-11-17T18:13:00Z">
        <w:r w:rsidRPr="008A15B3">
          <w:rPr>
            <w:rFonts w:asciiTheme="minorHAnsi" w:hAnsiTheme="minorHAnsi"/>
            <w:rPrChange w:id="4493" w:author="Gavrilov, Evgeny" w:date="2016-01-26T17:35:00Z">
              <w:rPr>
                <w:rFonts w:ascii="Times New Roman" w:hAnsi="Times New Roman"/>
              </w:rPr>
            </w:rPrChange>
          </w:rPr>
          <w:t>                    "z": 8,</w:t>
        </w:r>
      </w:ins>
    </w:p>
    <w:p w14:paraId="22444A5A" w14:textId="77777777" w:rsidR="007011C6" w:rsidRPr="008A15B3" w:rsidRDefault="007011C6" w:rsidP="007011C6">
      <w:pPr>
        <w:rPr>
          <w:ins w:id="4494" w:author="Gavrilov, Evgeny" w:date="2015-11-17T18:13:00Z"/>
          <w:rFonts w:asciiTheme="minorHAnsi" w:hAnsiTheme="minorHAnsi"/>
          <w:rPrChange w:id="4495" w:author="Gavrilov, Evgeny" w:date="2016-01-26T17:35:00Z">
            <w:rPr>
              <w:ins w:id="4496" w:author="Gavrilov, Evgeny" w:date="2015-11-17T18:13:00Z"/>
              <w:rFonts w:ascii="Times New Roman" w:hAnsi="Times New Roman"/>
            </w:rPr>
          </w:rPrChange>
        </w:rPr>
      </w:pPr>
      <w:ins w:id="4497" w:author="Gavrilov, Evgeny" w:date="2015-11-17T18:13:00Z">
        <w:r w:rsidRPr="008A15B3">
          <w:rPr>
            <w:rFonts w:asciiTheme="minorHAnsi" w:hAnsiTheme="minorHAnsi"/>
            <w:rPrChange w:id="4498" w:author="Gavrilov, Evgeny" w:date="2016-01-26T17:35:00Z">
              <w:rPr>
                <w:rFonts w:ascii="Times New Roman" w:hAnsi="Times New Roman"/>
              </w:rPr>
            </w:rPrChange>
          </w:rPr>
          <w:t>                    "k": "test_value_1"</w:t>
        </w:r>
      </w:ins>
    </w:p>
    <w:p w14:paraId="30E535C3" w14:textId="77777777" w:rsidR="007011C6" w:rsidRPr="008A15B3" w:rsidRDefault="007011C6" w:rsidP="007011C6">
      <w:pPr>
        <w:rPr>
          <w:ins w:id="4499" w:author="Gavrilov, Evgeny" w:date="2015-11-17T18:13:00Z"/>
          <w:rFonts w:asciiTheme="minorHAnsi" w:hAnsiTheme="minorHAnsi"/>
          <w:rPrChange w:id="4500" w:author="Gavrilov, Evgeny" w:date="2016-01-26T17:35:00Z">
            <w:rPr>
              <w:ins w:id="4501" w:author="Gavrilov, Evgeny" w:date="2015-11-17T18:13:00Z"/>
              <w:rFonts w:ascii="Times New Roman" w:hAnsi="Times New Roman"/>
            </w:rPr>
          </w:rPrChange>
        </w:rPr>
      </w:pPr>
      <w:ins w:id="4502" w:author="Gavrilov, Evgeny" w:date="2015-11-17T18:13:00Z">
        <w:r w:rsidRPr="008A15B3">
          <w:rPr>
            <w:rFonts w:asciiTheme="minorHAnsi" w:hAnsiTheme="minorHAnsi"/>
            <w:rPrChange w:id="4503" w:author="Gavrilov, Evgeny" w:date="2016-01-26T17:35:00Z">
              <w:rPr>
                <w:rFonts w:ascii="Times New Roman" w:hAnsi="Times New Roman"/>
              </w:rPr>
            </w:rPrChange>
          </w:rPr>
          <w:t>                },</w:t>
        </w:r>
      </w:ins>
    </w:p>
    <w:p w14:paraId="644C5639" w14:textId="77777777" w:rsidR="007011C6" w:rsidRPr="008A15B3" w:rsidRDefault="007011C6" w:rsidP="007011C6">
      <w:pPr>
        <w:rPr>
          <w:ins w:id="4504" w:author="Gavrilov, Evgeny" w:date="2015-11-17T18:13:00Z"/>
          <w:rFonts w:asciiTheme="minorHAnsi" w:hAnsiTheme="minorHAnsi"/>
          <w:rPrChange w:id="4505" w:author="Gavrilov, Evgeny" w:date="2016-01-26T17:35:00Z">
            <w:rPr>
              <w:ins w:id="4506" w:author="Gavrilov, Evgeny" w:date="2015-11-17T18:13:00Z"/>
              <w:rFonts w:ascii="Times New Roman" w:hAnsi="Times New Roman"/>
            </w:rPr>
          </w:rPrChange>
        </w:rPr>
      </w:pPr>
      <w:ins w:id="4507" w:author="Gavrilov, Evgeny" w:date="2015-11-17T18:13:00Z">
        <w:r w:rsidRPr="008A15B3">
          <w:rPr>
            <w:rFonts w:asciiTheme="minorHAnsi" w:hAnsiTheme="minorHAnsi"/>
            <w:rPrChange w:id="4508" w:author="Gavrilov, Evgeny" w:date="2016-01-26T17:35:00Z">
              <w:rPr>
                <w:rFonts w:ascii="Times New Roman" w:hAnsi="Times New Roman"/>
              </w:rPr>
            </w:rPrChange>
          </w:rPr>
          <w:t>                {</w:t>
        </w:r>
      </w:ins>
    </w:p>
    <w:p w14:paraId="5F94C77C" w14:textId="77777777" w:rsidR="007011C6" w:rsidRPr="008A15B3" w:rsidRDefault="007011C6" w:rsidP="007011C6">
      <w:pPr>
        <w:rPr>
          <w:ins w:id="4509" w:author="Gavrilov, Evgeny" w:date="2015-11-17T18:13:00Z"/>
          <w:rFonts w:asciiTheme="minorHAnsi" w:hAnsiTheme="minorHAnsi"/>
          <w:rPrChange w:id="4510" w:author="Gavrilov, Evgeny" w:date="2016-01-26T17:35:00Z">
            <w:rPr>
              <w:ins w:id="4511" w:author="Gavrilov, Evgeny" w:date="2015-11-17T18:13:00Z"/>
              <w:rFonts w:ascii="Times New Roman" w:hAnsi="Times New Roman"/>
            </w:rPr>
          </w:rPrChange>
        </w:rPr>
      </w:pPr>
      <w:ins w:id="4512" w:author="Gavrilov, Evgeny" w:date="2015-11-17T18:13:00Z">
        <w:r w:rsidRPr="008A15B3">
          <w:rPr>
            <w:rFonts w:asciiTheme="minorHAnsi" w:hAnsiTheme="minorHAnsi"/>
            <w:rPrChange w:id="4513" w:author="Gavrilov, Evgeny" w:date="2016-01-26T17:35:00Z">
              <w:rPr>
                <w:rFonts w:ascii="Times New Roman" w:hAnsi="Times New Roman"/>
              </w:rPr>
            </w:rPrChange>
          </w:rPr>
          <w:t>                    "z": 21,</w:t>
        </w:r>
      </w:ins>
    </w:p>
    <w:p w14:paraId="69B5C6C5" w14:textId="77777777" w:rsidR="007011C6" w:rsidRPr="008A15B3" w:rsidRDefault="007011C6" w:rsidP="007011C6">
      <w:pPr>
        <w:rPr>
          <w:ins w:id="4514" w:author="Gavrilov, Evgeny" w:date="2015-11-17T18:13:00Z"/>
          <w:rFonts w:asciiTheme="minorHAnsi" w:hAnsiTheme="minorHAnsi"/>
          <w:rPrChange w:id="4515" w:author="Gavrilov, Evgeny" w:date="2016-01-26T17:35:00Z">
            <w:rPr>
              <w:ins w:id="4516" w:author="Gavrilov, Evgeny" w:date="2015-11-17T18:13:00Z"/>
              <w:rFonts w:ascii="Times New Roman" w:hAnsi="Times New Roman"/>
            </w:rPr>
          </w:rPrChange>
        </w:rPr>
      </w:pPr>
      <w:ins w:id="4517" w:author="Gavrilov, Evgeny" w:date="2015-11-17T18:13:00Z">
        <w:r w:rsidRPr="008A15B3">
          <w:rPr>
            <w:rFonts w:asciiTheme="minorHAnsi" w:hAnsiTheme="minorHAnsi"/>
            <w:rPrChange w:id="4518" w:author="Gavrilov, Evgeny" w:date="2016-01-26T17:35:00Z">
              <w:rPr>
                <w:rFonts w:ascii="Times New Roman" w:hAnsi="Times New Roman"/>
              </w:rPr>
            </w:rPrChange>
          </w:rPr>
          <w:t>                    "k": "test_value_2"</w:t>
        </w:r>
      </w:ins>
    </w:p>
    <w:p w14:paraId="7D9774E4" w14:textId="77777777" w:rsidR="007011C6" w:rsidRPr="008A15B3" w:rsidRDefault="007011C6" w:rsidP="007011C6">
      <w:pPr>
        <w:rPr>
          <w:ins w:id="4519" w:author="Gavrilov, Evgeny" w:date="2015-11-17T18:13:00Z"/>
          <w:rFonts w:asciiTheme="minorHAnsi" w:hAnsiTheme="minorHAnsi"/>
          <w:rPrChange w:id="4520" w:author="Gavrilov, Evgeny" w:date="2016-01-26T17:35:00Z">
            <w:rPr>
              <w:ins w:id="4521" w:author="Gavrilov, Evgeny" w:date="2015-11-17T18:13:00Z"/>
              <w:rFonts w:ascii="Times New Roman" w:hAnsi="Times New Roman"/>
            </w:rPr>
          </w:rPrChange>
        </w:rPr>
      </w:pPr>
      <w:ins w:id="4522" w:author="Gavrilov, Evgeny" w:date="2015-11-17T18:13:00Z">
        <w:r w:rsidRPr="008A15B3">
          <w:rPr>
            <w:rFonts w:asciiTheme="minorHAnsi" w:hAnsiTheme="minorHAnsi"/>
            <w:rPrChange w:id="4523" w:author="Gavrilov, Evgeny" w:date="2016-01-26T17:35:00Z">
              <w:rPr>
                <w:rFonts w:ascii="Times New Roman" w:hAnsi="Times New Roman"/>
              </w:rPr>
            </w:rPrChange>
          </w:rPr>
          <w:t>                }</w:t>
        </w:r>
      </w:ins>
    </w:p>
    <w:p w14:paraId="366C3C4D" w14:textId="77777777" w:rsidR="007011C6" w:rsidRPr="008A15B3" w:rsidRDefault="007011C6" w:rsidP="007011C6">
      <w:pPr>
        <w:rPr>
          <w:ins w:id="4524" w:author="Gavrilov, Evgeny" w:date="2015-11-17T18:13:00Z"/>
          <w:rFonts w:asciiTheme="minorHAnsi" w:hAnsiTheme="minorHAnsi"/>
          <w:rPrChange w:id="4525" w:author="Gavrilov, Evgeny" w:date="2016-01-26T17:35:00Z">
            <w:rPr>
              <w:ins w:id="4526" w:author="Gavrilov, Evgeny" w:date="2015-11-17T18:13:00Z"/>
              <w:rFonts w:ascii="Times New Roman" w:hAnsi="Times New Roman"/>
            </w:rPr>
          </w:rPrChange>
        </w:rPr>
      </w:pPr>
      <w:ins w:id="4527" w:author="Gavrilov, Evgeny" w:date="2015-11-17T18:13:00Z">
        <w:r w:rsidRPr="008A15B3">
          <w:rPr>
            <w:rFonts w:asciiTheme="minorHAnsi" w:hAnsiTheme="minorHAnsi"/>
            <w:rPrChange w:id="4528" w:author="Gavrilov, Evgeny" w:date="2016-01-26T17:35:00Z">
              <w:rPr>
                <w:rFonts w:ascii="Times New Roman" w:hAnsi="Times New Roman"/>
              </w:rPr>
            </w:rPrChange>
          </w:rPr>
          <w:t>            ]}</w:t>
        </w:r>
      </w:ins>
    </w:p>
    <w:p w14:paraId="715217FB" w14:textId="77777777" w:rsidR="007011C6" w:rsidRPr="008A15B3" w:rsidRDefault="007011C6" w:rsidP="007011C6">
      <w:pPr>
        <w:rPr>
          <w:ins w:id="4529" w:author="Gavrilov, Evgeny" w:date="2015-11-17T18:13:00Z"/>
          <w:rFonts w:asciiTheme="minorHAnsi" w:hAnsiTheme="minorHAnsi"/>
          <w:rPrChange w:id="4530" w:author="Gavrilov, Evgeny" w:date="2016-01-26T17:35:00Z">
            <w:rPr>
              <w:ins w:id="4531" w:author="Gavrilov, Evgeny" w:date="2015-11-17T18:13:00Z"/>
              <w:rFonts w:ascii="Times New Roman" w:hAnsi="Times New Roman"/>
            </w:rPr>
          </w:rPrChange>
        </w:rPr>
      </w:pPr>
      <w:ins w:id="4532" w:author="Gavrilov, Evgeny" w:date="2015-11-17T18:13:00Z">
        <w:r w:rsidRPr="008A15B3">
          <w:rPr>
            <w:rFonts w:asciiTheme="minorHAnsi" w:hAnsiTheme="minorHAnsi"/>
            <w:rPrChange w:id="4533" w:author="Gavrilov, Evgeny" w:date="2016-01-26T17:35:00Z">
              <w:rPr>
                <w:rFonts w:ascii="Times New Roman" w:hAnsi="Times New Roman"/>
              </w:rPr>
            </w:rPrChange>
          </w:rPr>
          <w:t>    ]</w:t>
        </w:r>
      </w:ins>
    </w:p>
    <w:p w14:paraId="756EF95B" w14:textId="77777777" w:rsidR="007011C6" w:rsidRPr="008A15B3" w:rsidRDefault="007011C6" w:rsidP="007011C6">
      <w:pPr>
        <w:rPr>
          <w:ins w:id="4534" w:author="Gavrilov, Evgeny" w:date="2015-11-17T18:13:00Z"/>
          <w:rFonts w:asciiTheme="minorHAnsi" w:hAnsiTheme="minorHAnsi"/>
          <w:rPrChange w:id="4535" w:author="Gavrilov, Evgeny" w:date="2016-01-26T17:35:00Z">
            <w:rPr>
              <w:ins w:id="4536" w:author="Gavrilov, Evgeny" w:date="2015-11-17T18:13:00Z"/>
              <w:rFonts w:ascii="Times New Roman" w:hAnsi="Times New Roman"/>
            </w:rPr>
          </w:rPrChange>
        </w:rPr>
      </w:pPr>
      <w:ins w:id="4537" w:author="Gavrilov, Evgeny" w:date="2015-11-17T18:13:00Z">
        <w:r w:rsidRPr="008A15B3">
          <w:rPr>
            <w:rFonts w:asciiTheme="minorHAnsi" w:hAnsiTheme="minorHAnsi"/>
            <w:rPrChange w:id="4538" w:author="Gavrilov, Evgeny" w:date="2016-01-26T17:35:00Z">
              <w:rPr>
                <w:rFonts w:ascii="Times New Roman" w:hAnsi="Times New Roman"/>
              </w:rPr>
            </w:rPrChange>
          </w:rPr>
          <w:t>}</w:t>
        </w:r>
      </w:ins>
    </w:p>
    <w:p w14:paraId="6735018B" w14:textId="77777777" w:rsidR="0095520C" w:rsidRPr="008A15B3" w:rsidRDefault="0095520C">
      <w:pPr>
        <w:jc w:val="both"/>
        <w:rPr>
          <w:ins w:id="4539" w:author="Gavrilov, Evgeny" w:date="2016-01-26T14:08:00Z"/>
          <w:rFonts w:asciiTheme="minorHAnsi" w:hAnsiTheme="minorHAnsi"/>
          <w:rPrChange w:id="4540" w:author="Gavrilov, Evgeny" w:date="2016-01-26T17:35:00Z">
            <w:rPr>
              <w:ins w:id="4541" w:author="Gavrilov, Evgeny" w:date="2016-01-26T14:08:00Z"/>
              <w:rFonts w:ascii="Times New Roman" w:hAnsi="Times New Roman"/>
            </w:rPr>
          </w:rPrChange>
        </w:rPr>
        <w:pPrChange w:id="4542" w:author="Gavrilov, Evgeny" w:date="2015-11-03T15:23:00Z">
          <w:pPr/>
        </w:pPrChange>
      </w:pPr>
    </w:p>
    <w:p w14:paraId="77891CF1" w14:textId="77777777" w:rsidR="0095520C" w:rsidRPr="008A15B3" w:rsidRDefault="0095520C" w:rsidP="0095520C">
      <w:pPr>
        <w:ind w:firstLine="567"/>
        <w:jc w:val="both"/>
        <w:rPr>
          <w:ins w:id="4543" w:author="Gavrilov, Evgeny" w:date="2016-01-26T14:08:00Z"/>
          <w:rFonts w:asciiTheme="minorHAnsi" w:hAnsiTheme="minorHAnsi"/>
          <w:rPrChange w:id="4544" w:author="Gavrilov, Evgeny" w:date="2016-01-26T17:35:00Z">
            <w:rPr>
              <w:ins w:id="4545" w:author="Gavrilov, Evgeny" w:date="2016-01-26T14:08:00Z"/>
            </w:rPr>
          </w:rPrChange>
        </w:rPr>
      </w:pPr>
      <w:ins w:id="4546" w:author="Gavrilov, Evgeny" w:date="2016-01-26T14:08:00Z">
        <w:r w:rsidRPr="008A15B3">
          <w:rPr>
            <w:rFonts w:asciiTheme="minorHAnsi" w:hAnsiTheme="minorHAnsi"/>
            <w:b/>
            <w:rPrChange w:id="4547" w:author="Gavrilov, Evgeny" w:date="2016-01-26T17:35:00Z">
              <w:rPr>
                <w:b/>
              </w:rPr>
            </w:rPrChange>
          </w:rPr>
          <w:t>Output</w:t>
        </w:r>
        <w:r w:rsidRPr="008A15B3">
          <w:rPr>
            <w:rFonts w:asciiTheme="minorHAnsi" w:hAnsiTheme="minorHAnsi"/>
            <w:rPrChange w:id="4548" w:author="Gavrilov, Evgeny" w:date="2016-01-26T17:35:00Z">
              <w:rPr/>
            </w:rPrChange>
          </w:rPr>
          <w:t>:</w:t>
        </w:r>
      </w:ins>
    </w:p>
    <w:p w14:paraId="62283585" w14:textId="77777777" w:rsidR="0095520C" w:rsidRPr="008A15B3" w:rsidRDefault="0095520C" w:rsidP="0095520C">
      <w:pPr>
        <w:ind w:firstLine="567"/>
        <w:jc w:val="both"/>
        <w:rPr>
          <w:ins w:id="4549" w:author="Gavrilov, Evgeny" w:date="2016-01-26T14:08:00Z"/>
          <w:rFonts w:asciiTheme="minorHAnsi" w:hAnsiTheme="minorHAnsi"/>
          <w:rPrChange w:id="4550" w:author="Gavrilov, Evgeny" w:date="2016-01-26T17:35:00Z">
            <w:rPr>
              <w:ins w:id="4551" w:author="Gavrilov, Evgeny" w:date="2016-01-26T14:08:00Z"/>
            </w:rPr>
          </w:rPrChange>
        </w:rPr>
      </w:pPr>
      <w:ins w:id="4552" w:author="Gavrilov, Evgeny" w:date="2016-01-26T14:08:00Z">
        <w:r w:rsidRPr="008A15B3">
          <w:rPr>
            <w:rFonts w:asciiTheme="minorHAnsi" w:hAnsiTheme="minorHAnsi"/>
            <w:rPrChange w:id="4553" w:author="Gavrilov, Evgeny" w:date="2016-01-26T17:35:00Z">
              <w:rPr/>
            </w:rPrChange>
          </w:rPr>
          <w:t>HTTP 201 – success</w:t>
        </w:r>
      </w:ins>
    </w:p>
    <w:p w14:paraId="3B9A25C7" w14:textId="77777777" w:rsidR="0095520C" w:rsidRPr="008A15B3" w:rsidRDefault="0095520C" w:rsidP="0095520C">
      <w:pPr>
        <w:ind w:firstLine="567"/>
        <w:jc w:val="both"/>
        <w:rPr>
          <w:ins w:id="4554" w:author="Gavrilov, Evgeny" w:date="2016-01-26T14:08:00Z"/>
          <w:rFonts w:asciiTheme="minorHAnsi" w:hAnsiTheme="minorHAnsi"/>
          <w:rPrChange w:id="4555" w:author="Gavrilov, Evgeny" w:date="2016-01-26T17:35:00Z">
            <w:rPr>
              <w:ins w:id="4556" w:author="Gavrilov, Evgeny" w:date="2016-01-26T14:08:00Z"/>
            </w:rPr>
          </w:rPrChange>
        </w:rPr>
      </w:pPr>
      <w:ins w:id="4557" w:author="Gavrilov, Evgeny" w:date="2016-01-26T14:08:00Z">
        <w:r w:rsidRPr="008A15B3">
          <w:rPr>
            <w:rFonts w:asciiTheme="minorHAnsi" w:hAnsiTheme="minorHAnsi"/>
            <w:rPrChange w:id="4558" w:author="Gavrilov, Evgeny" w:date="2016-01-26T17:35:00Z">
              <w:rPr/>
            </w:rPrChange>
          </w:rPr>
          <w:t>or</w:t>
        </w:r>
      </w:ins>
    </w:p>
    <w:p w14:paraId="23A823CD" w14:textId="77777777" w:rsidR="0095520C" w:rsidRPr="008A15B3" w:rsidRDefault="0095520C" w:rsidP="0095520C">
      <w:pPr>
        <w:ind w:firstLine="567"/>
        <w:jc w:val="both"/>
        <w:rPr>
          <w:ins w:id="4559" w:author="Gavrilov, Evgeny" w:date="2016-01-26T14:08:00Z"/>
          <w:rFonts w:asciiTheme="minorHAnsi" w:hAnsiTheme="minorHAnsi"/>
          <w:rPrChange w:id="4560" w:author="Gavrilov, Evgeny" w:date="2016-01-26T17:35:00Z">
            <w:rPr>
              <w:ins w:id="4561" w:author="Gavrilov, Evgeny" w:date="2016-01-26T14:08:00Z"/>
            </w:rPr>
          </w:rPrChange>
        </w:rPr>
      </w:pPr>
      <w:ins w:id="4562" w:author="Gavrilov, Evgeny" w:date="2016-01-26T14:08:00Z">
        <w:r w:rsidRPr="008A15B3">
          <w:rPr>
            <w:rFonts w:asciiTheme="minorHAnsi" w:hAnsiTheme="minorHAnsi"/>
            <w:rPrChange w:id="4563" w:author="Gavrilov, Evgeny" w:date="2016-01-26T17:35:00Z">
              <w:rPr/>
            </w:rPrChange>
          </w:rPr>
          <w:t>HTTP 500 – error</w:t>
        </w:r>
      </w:ins>
    </w:p>
    <w:p w14:paraId="0947C616" w14:textId="3D611DF5" w:rsidR="000D7B19" w:rsidRDefault="00264AF6">
      <w:pPr>
        <w:jc w:val="both"/>
        <w:rPr>
          <w:ins w:id="4564" w:author="Kudryavtsev, Dmitry" w:date="2015-11-02T18:20:00Z"/>
          <w:rFonts w:ascii="Times New Roman" w:hAnsi="Times New Roman"/>
        </w:rPr>
        <w:pPrChange w:id="4565" w:author="Gavrilov, Evgeny" w:date="2015-11-03T15:23:00Z">
          <w:pPr/>
        </w:pPrChange>
      </w:pPr>
      <w:ins w:id="4566" w:author="Kudryavtsev, Dmitry" w:date="2015-11-02T18:20:00Z">
        <w:del w:id="4567" w:author="Gavrilov, Evgeny" w:date="2015-11-17T18:13:00Z">
          <w:r w:rsidDel="007011C6">
            <w:rPr>
              <w:rFonts w:ascii="Times New Roman" w:hAnsi="Times New Roman"/>
            </w:rPr>
            <w:delText xml:space="preserve"> </w:delText>
          </w:r>
        </w:del>
      </w:ins>
    </w:p>
    <w:p w14:paraId="0E2C4EAB" w14:textId="0BF0D2E7" w:rsidR="00264AF6" w:rsidRPr="008A15B3" w:rsidDel="00F852DB" w:rsidRDefault="00264AF6">
      <w:pPr>
        <w:rPr>
          <w:ins w:id="4568" w:author="Kudryavtsev, Dmitry" w:date="2015-11-02T18:22:00Z"/>
          <w:del w:id="4569" w:author="Gavrilov, Evgeny" w:date="2016-02-02T12:05:00Z"/>
          <w:rPrChange w:id="4570" w:author="Gavrilov, Evgeny" w:date="2016-01-26T17:36:00Z">
            <w:rPr>
              <w:ins w:id="4571" w:author="Kudryavtsev, Dmitry" w:date="2015-11-02T18:22:00Z"/>
              <w:del w:id="4572" w:author="Gavrilov, Evgeny" w:date="2016-02-02T12:05:00Z"/>
              <w:rFonts w:ascii="Times New Roman" w:hAnsi="Times New Roman"/>
            </w:rPr>
          </w:rPrChange>
        </w:rPr>
      </w:pPr>
      <w:ins w:id="4573" w:author="Kudryavtsev, Dmitry" w:date="2015-11-02T18:21:00Z">
        <w:del w:id="4574" w:author="Gavrilov, Evgeny" w:date="2016-02-02T12:05:00Z">
          <w:r w:rsidRPr="008A15B3" w:rsidDel="00F852DB">
            <w:rPr>
              <w:rPrChange w:id="4575" w:author="Gavrilov, Evgeny" w:date="2016-01-26T17:36:00Z">
                <w:rPr>
                  <w:rFonts w:ascii="Times New Roman" w:hAnsi="Times New Roman"/>
                </w:rPr>
              </w:rPrChange>
            </w:rPr>
            <w:delText>Event type and event name mapping</w:delText>
          </w:r>
        </w:del>
      </w:ins>
      <w:ins w:id="4576" w:author="Kudryavtsev, Dmitry" w:date="2015-11-02T18:22:00Z">
        <w:del w:id="4577" w:author="Gavrilov, Evgeny" w:date="2016-02-02T12:05:00Z">
          <w:r w:rsidRPr="008A15B3" w:rsidDel="00F852DB">
            <w:rPr>
              <w:rPrChange w:id="4578" w:author="Gavrilov, Evgeny" w:date="2016-01-26T17:36:00Z">
                <w:rPr>
                  <w:rFonts w:ascii="Times New Roman" w:hAnsi="Times New Roman"/>
                </w:rPr>
              </w:rPrChange>
            </w:rPr>
            <w:delText xml:space="preserve"> </w:delText>
          </w:r>
        </w:del>
      </w:ins>
      <w:ins w:id="4579" w:author="Kudryavtsev, Dmitry" w:date="2015-11-02T18:23:00Z">
        <w:del w:id="4580" w:author="Gavrilov, Evgeny" w:date="2016-02-02T12:05:00Z">
          <w:r w:rsidRPr="008A15B3" w:rsidDel="00F852DB">
            <w:rPr>
              <w:rPrChange w:id="4581" w:author="Gavrilov, Evgeny" w:date="2016-01-26T17:36:00Z">
                <w:rPr>
                  <w:rFonts w:ascii="Times New Roman" w:hAnsi="Times New Roman"/>
                </w:rPr>
              </w:rPrChange>
            </w:rPr>
            <w:delText xml:space="preserve">are </w:delText>
          </w:r>
        </w:del>
      </w:ins>
      <w:ins w:id="4582" w:author="Kudryavtsev, Dmitry" w:date="2015-11-02T18:24:00Z">
        <w:del w:id="4583" w:author="Gavrilov, Evgeny" w:date="2016-02-02T12:05:00Z">
          <w:r w:rsidRPr="008A15B3" w:rsidDel="00F852DB">
            <w:rPr>
              <w:rPrChange w:id="4584" w:author="Gavrilov, Evgeny" w:date="2016-01-26T17:36:00Z">
                <w:rPr>
                  <w:rFonts w:ascii="Times New Roman" w:hAnsi="Times New Roman"/>
                </w:rPr>
              </w:rPrChange>
            </w:rPr>
            <w:delText>saved</w:delText>
          </w:r>
        </w:del>
      </w:ins>
      <w:ins w:id="4585" w:author="Kudryavtsev, Dmitry" w:date="2015-11-02T18:23:00Z">
        <w:del w:id="4586" w:author="Gavrilov, Evgeny" w:date="2016-02-02T12:05:00Z">
          <w:r w:rsidRPr="008A15B3" w:rsidDel="00F852DB">
            <w:rPr>
              <w:rPrChange w:id="4587" w:author="Gavrilov, Evgeny" w:date="2016-01-26T17:36:00Z">
                <w:rPr>
                  <w:rFonts w:ascii="Times New Roman" w:hAnsi="Times New Roman"/>
                </w:rPr>
              </w:rPrChange>
            </w:rPr>
            <w:delText xml:space="preserve"> in </w:delText>
          </w:r>
        </w:del>
      </w:ins>
      <w:ins w:id="4588" w:author="Kudryavtsev, Dmitry" w:date="2015-11-02T18:24:00Z">
        <w:del w:id="4589" w:author="Gavrilov, Evgeny" w:date="2016-02-02T12:05:00Z">
          <w:r w:rsidRPr="008A15B3" w:rsidDel="00F852DB">
            <w:rPr>
              <w:rPrChange w:id="4590" w:author="Gavrilov, Evgeny" w:date="2016-01-26T17:36:00Z">
                <w:rPr>
                  <w:rFonts w:ascii="Times New Roman" w:hAnsi="Times New Roman"/>
                </w:rPr>
              </w:rPrChange>
            </w:rPr>
            <w:delText xml:space="preserve">one </w:delText>
          </w:r>
        </w:del>
      </w:ins>
      <w:ins w:id="4591" w:author="Kudryavtsev, Dmitry" w:date="2015-11-02T18:23:00Z">
        <w:del w:id="4592" w:author="Gavrilov, Evgeny" w:date="2016-02-02T12:05:00Z">
          <w:r w:rsidRPr="008A15B3" w:rsidDel="00F852DB">
            <w:rPr>
              <w:rPrChange w:id="4593" w:author="Gavrilov, Evgeny" w:date="2016-01-26T17:36:00Z">
                <w:rPr>
                  <w:rFonts w:ascii="Times New Roman" w:hAnsi="Times New Roman"/>
                </w:rPr>
              </w:rPrChange>
            </w:rPr>
            <w:delText>value</w:delText>
          </w:r>
        </w:del>
      </w:ins>
      <w:ins w:id="4594" w:author="Kudryavtsev, Dmitry" w:date="2015-11-02T18:21:00Z">
        <w:del w:id="4595" w:author="Gavrilov, Evgeny" w:date="2016-02-02T12:05:00Z">
          <w:r w:rsidRPr="008A15B3" w:rsidDel="00F852DB">
            <w:rPr>
              <w:rPrChange w:id="4596" w:author="Gavrilov, Evgeny" w:date="2016-01-26T17:36:00Z">
                <w:rPr>
                  <w:rFonts w:ascii="Times New Roman" w:hAnsi="Times New Roman"/>
                </w:rPr>
              </w:rPrChange>
            </w:rPr>
            <w:delText>:</w:delText>
          </w:r>
        </w:del>
      </w:ins>
    </w:p>
    <w:p w14:paraId="7BD1EBED" w14:textId="345298EC" w:rsidR="009520BF" w:rsidRPr="008A15B3" w:rsidDel="00F852DB" w:rsidRDefault="009520BF">
      <w:pPr>
        <w:rPr>
          <w:ins w:id="4597" w:author="Kudryavtsev, Dmitry" w:date="2015-11-02T18:25:00Z"/>
          <w:del w:id="4598" w:author="Gavrilov, Evgeny" w:date="2016-02-02T12:05:00Z"/>
          <w:rPrChange w:id="4599" w:author="Gavrilov, Evgeny" w:date="2016-01-26T17:36:00Z">
            <w:rPr>
              <w:ins w:id="4600" w:author="Kudryavtsev, Dmitry" w:date="2015-11-02T18:25:00Z"/>
              <w:del w:id="4601" w:author="Gavrilov, Evgeny" w:date="2016-02-02T12:05:00Z"/>
              <w:rFonts w:ascii="Times New Roman" w:hAnsi="Times New Roman"/>
            </w:rPr>
          </w:rPrChange>
        </w:rPr>
      </w:pPr>
      <w:ins w:id="4602" w:author="Kudryavtsev, Dmitry" w:date="2015-11-02T18:25:00Z">
        <w:del w:id="4603" w:author="Gavrilov, Evgeny" w:date="2016-02-02T12:05:00Z">
          <w:r w:rsidRPr="008A15B3" w:rsidDel="00F852DB">
            <w:rPr>
              <w:rPrChange w:id="4604" w:author="Gavrilov, Evgeny" w:date="2016-01-26T17:36:00Z">
                <w:rPr>
                  <w:rFonts w:ascii="Times New Roman" w:hAnsi="Times New Roman"/>
                </w:rPr>
              </w:rPrChange>
            </w:rPr>
            <w:delText xml:space="preserve">Type is a rounded </w:delText>
          </w:r>
        </w:del>
      </w:ins>
      <w:ins w:id="4605" w:author="Kudryavtsev, Dmitry" w:date="2015-11-02T18:26:00Z">
        <w:del w:id="4606" w:author="Gavrilov, Evgeny" w:date="2016-02-02T12:05:00Z">
          <w:r w:rsidRPr="008A15B3" w:rsidDel="00F852DB">
            <w:rPr>
              <w:rPrChange w:id="4607" w:author="Gavrilov, Evgeny" w:date="2016-01-26T17:36:00Z">
                <w:rPr>
                  <w:rFonts w:ascii="Times New Roman" w:hAnsi="Times New Roman"/>
                </w:rPr>
              </w:rPrChange>
            </w:rPr>
            <w:delText>number</w:delText>
          </w:r>
        </w:del>
      </w:ins>
      <w:ins w:id="4608" w:author="Kudryavtsev, Dmitry" w:date="2015-11-02T18:25:00Z">
        <w:del w:id="4609" w:author="Gavrilov, Evgeny" w:date="2016-02-02T12:05:00Z">
          <w:r w:rsidRPr="008A15B3" w:rsidDel="00F852DB">
            <w:rPr>
              <w:rPrChange w:id="4610" w:author="Gavrilov, Evgeny" w:date="2016-01-26T17:36:00Z">
                <w:rPr>
                  <w:rFonts w:ascii="Times New Roman" w:hAnsi="Times New Roman"/>
                </w:rPr>
              </w:rPrChange>
            </w:rPr>
            <w:delText xml:space="preserve"> </w:delText>
          </w:r>
        </w:del>
      </w:ins>
      <w:ins w:id="4611" w:author="Kudryavtsev, Dmitry" w:date="2015-11-02T18:35:00Z">
        <w:del w:id="4612" w:author="Gavrilov, Evgeny" w:date="2016-02-02T12:05:00Z">
          <w:r w:rsidRPr="008A15B3" w:rsidDel="00F852DB">
            <w:rPr>
              <w:rPrChange w:id="4613" w:author="Gavrilov, Evgeny" w:date="2016-01-26T17:36:00Z">
                <w:rPr>
                  <w:rFonts w:ascii="Times New Roman" w:hAnsi="Times New Roman"/>
                </w:rPr>
              </w:rPrChange>
            </w:rPr>
            <w:delText xml:space="preserve">of value </w:delText>
          </w:r>
        </w:del>
      </w:ins>
      <w:ins w:id="4614" w:author="Kudryavtsev, Dmitry" w:date="2015-11-02T18:25:00Z">
        <w:del w:id="4615" w:author="Gavrilov, Evgeny" w:date="2016-02-02T12:05:00Z">
          <w:r w:rsidRPr="008A15B3" w:rsidDel="00F852DB">
            <w:rPr>
              <w:rPrChange w:id="4616" w:author="Gavrilov, Evgeny" w:date="2016-01-26T17:36:00Z">
                <w:rPr>
                  <w:rFonts w:ascii="Times New Roman" w:hAnsi="Times New Roman"/>
                </w:rPr>
              </w:rPrChange>
            </w:rPr>
            <w:delText>divi</w:delText>
          </w:r>
        </w:del>
      </w:ins>
      <w:ins w:id="4617" w:author="Kudryavtsev, Dmitry" w:date="2015-11-02T18:34:00Z">
        <w:del w:id="4618" w:author="Gavrilov, Evgeny" w:date="2016-02-02T12:05:00Z">
          <w:r w:rsidRPr="008A15B3" w:rsidDel="00F852DB">
            <w:rPr>
              <w:rPrChange w:id="4619" w:author="Gavrilov, Evgeny" w:date="2016-01-26T17:36:00Z">
                <w:rPr>
                  <w:rFonts w:ascii="Times New Roman" w:hAnsi="Times New Roman"/>
                </w:rPr>
              </w:rPrChange>
            </w:rPr>
            <w:delText xml:space="preserve">ded by </w:delText>
          </w:r>
        </w:del>
      </w:ins>
      <w:ins w:id="4620" w:author="Kudryavtsev, Dmitry" w:date="2015-11-02T18:25:00Z">
        <w:del w:id="4621" w:author="Gavrilov, Evgeny" w:date="2016-02-02T12:05:00Z">
          <w:r w:rsidRPr="008A15B3" w:rsidDel="00F852DB">
            <w:rPr>
              <w:rPrChange w:id="4622" w:author="Gavrilov, Evgeny" w:date="2016-01-26T17:36:00Z">
                <w:rPr>
                  <w:rFonts w:ascii="Times New Roman" w:hAnsi="Times New Roman"/>
                </w:rPr>
              </w:rPrChange>
            </w:rPr>
            <w:delText>10000</w:delText>
          </w:r>
        </w:del>
      </w:ins>
    </w:p>
    <w:p w14:paraId="5C3CDBEE" w14:textId="170B184E" w:rsidR="009520BF" w:rsidDel="00F852DB" w:rsidRDefault="009520BF">
      <w:pPr>
        <w:rPr>
          <w:ins w:id="4623" w:author="Kudryavtsev, Dmitry" w:date="2015-11-02T18:26:00Z"/>
          <w:del w:id="4624" w:author="Gavrilov, Evgeny" w:date="2016-02-02T12:05:00Z"/>
          <w:rFonts w:ascii="Consolas" w:hAnsi="Consolas" w:cs="Consolas"/>
        </w:rPr>
        <w:pPrChange w:id="4625" w:author="Gavrilov, Evgeny" w:date="2016-02-02T12:06:00Z">
          <w:pPr>
            <w:autoSpaceDE w:val="0"/>
            <w:autoSpaceDN w:val="0"/>
          </w:pPr>
        </w:pPrChange>
      </w:pPr>
      <w:ins w:id="4626" w:author="Kudryavtsev, Dmitry" w:date="2015-11-02T18:26:00Z">
        <w:del w:id="4627" w:author="Gavrilov, Evgeny" w:date="2016-02-02T12:05:00Z">
          <w:r w:rsidDel="00F852DB">
            <w:rPr>
              <w:rFonts w:ascii="Consolas" w:hAnsi="Consolas" w:cs="Consolas"/>
            </w:rPr>
            <w:delText>0:'SYSTEM',</w:delText>
          </w:r>
        </w:del>
      </w:ins>
    </w:p>
    <w:p w14:paraId="25CE1BC5" w14:textId="46551C20" w:rsidR="009520BF" w:rsidDel="00F852DB" w:rsidRDefault="009520BF">
      <w:pPr>
        <w:rPr>
          <w:ins w:id="4628" w:author="Kudryavtsev, Dmitry" w:date="2015-11-02T18:26:00Z"/>
          <w:del w:id="4629" w:author="Gavrilov, Evgeny" w:date="2016-02-02T12:05:00Z"/>
          <w:rFonts w:ascii="Consolas" w:hAnsi="Consolas" w:cs="Consolas"/>
        </w:rPr>
        <w:pPrChange w:id="4630" w:author="Gavrilov, Evgeny" w:date="2016-02-02T12:06:00Z">
          <w:pPr>
            <w:autoSpaceDE w:val="0"/>
            <w:autoSpaceDN w:val="0"/>
          </w:pPr>
        </w:pPrChange>
      </w:pPr>
      <w:ins w:id="4631" w:author="Kudryavtsev, Dmitry" w:date="2015-11-02T18:26:00Z">
        <w:del w:id="4632" w:author="Gavrilov, Evgeny" w:date="2016-02-02T12:05:00Z">
          <w:r w:rsidDel="00F852DB">
            <w:rPr>
              <w:rFonts w:ascii="Consolas" w:hAnsi="Consolas" w:cs="Consolas"/>
            </w:rPr>
            <w:delText>1:'UI',</w:delText>
          </w:r>
        </w:del>
      </w:ins>
    </w:p>
    <w:p w14:paraId="6F0C1407" w14:textId="01ACD219" w:rsidR="009520BF" w:rsidDel="00F852DB" w:rsidRDefault="009520BF">
      <w:pPr>
        <w:rPr>
          <w:ins w:id="4633" w:author="Kudryavtsev, Dmitry" w:date="2015-11-02T18:26:00Z"/>
          <w:del w:id="4634" w:author="Gavrilov, Evgeny" w:date="2016-02-02T12:05:00Z"/>
          <w:rFonts w:ascii="Consolas" w:hAnsi="Consolas" w:cs="Consolas"/>
        </w:rPr>
        <w:pPrChange w:id="4635" w:author="Gavrilov, Evgeny" w:date="2016-02-02T12:06:00Z">
          <w:pPr>
            <w:autoSpaceDE w:val="0"/>
            <w:autoSpaceDN w:val="0"/>
          </w:pPr>
        </w:pPrChange>
      </w:pPr>
      <w:ins w:id="4636" w:author="Kudryavtsev, Dmitry" w:date="2015-11-02T18:26:00Z">
        <w:del w:id="4637" w:author="Gavrilov, Evgeny" w:date="2016-02-02T12:05:00Z">
          <w:r w:rsidDel="00F852DB">
            <w:rPr>
              <w:rFonts w:ascii="Consolas" w:hAnsi="Consolas" w:cs="Consolas"/>
            </w:rPr>
            <w:delText>2:'SIP',</w:delText>
          </w:r>
        </w:del>
      </w:ins>
    </w:p>
    <w:p w14:paraId="3D694AFA" w14:textId="73CBADC3" w:rsidR="009520BF" w:rsidDel="00F852DB" w:rsidRDefault="009520BF">
      <w:pPr>
        <w:rPr>
          <w:ins w:id="4638" w:author="Kudryavtsev, Dmitry" w:date="2015-11-02T18:26:00Z"/>
          <w:del w:id="4639" w:author="Gavrilov, Evgeny" w:date="2016-02-02T12:05:00Z"/>
          <w:rFonts w:ascii="Consolas" w:hAnsi="Consolas" w:cs="Consolas"/>
        </w:rPr>
        <w:pPrChange w:id="4640" w:author="Gavrilov, Evgeny" w:date="2016-02-02T12:06:00Z">
          <w:pPr>
            <w:autoSpaceDE w:val="0"/>
            <w:autoSpaceDN w:val="0"/>
          </w:pPr>
        </w:pPrChange>
      </w:pPr>
      <w:ins w:id="4641" w:author="Kudryavtsev, Dmitry" w:date="2015-11-02T18:26:00Z">
        <w:del w:id="4642" w:author="Gavrilov, Evgeny" w:date="2016-02-02T12:05:00Z">
          <w:r w:rsidDel="00F852DB">
            <w:rPr>
              <w:rFonts w:ascii="Consolas" w:hAnsi="Consolas" w:cs="Consolas"/>
            </w:rPr>
            <w:delText>3:'RUNTIME'</w:delText>
          </w:r>
        </w:del>
      </w:ins>
    </w:p>
    <w:p w14:paraId="36CBF0DB" w14:textId="67D61004" w:rsidR="009520BF" w:rsidRPr="009520BF" w:rsidDel="00F852DB" w:rsidRDefault="009520BF">
      <w:pPr>
        <w:rPr>
          <w:ins w:id="4643" w:author="Kudryavtsev, Dmitry" w:date="2015-11-02T18:25:00Z"/>
          <w:del w:id="4644" w:author="Gavrilov, Evgeny" w:date="2016-02-02T12:05:00Z"/>
          <w:rFonts w:ascii="Times New Roman" w:hAnsi="Times New Roman"/>
        </w:rPr>
      </w:pPr>
    </w:p>
    <w:p w14:paraId="600C3EC9" w14:textId="18BE74A2" w:rsidR="00264AF6" w:rsidRPr="00D21F4B" w:rsidDel="004A1A7A" w:rsidRDefault="00264AF6">
      <w:pPr>
        <w:rPr>
          <w:ins w:id="4645" w:author="Kudryavtsev, Dmitry" w:date="2015-11-02T18:21:00Z"/>
          <w:del w:id="4646" w:author="Gavrilov, Evgeny" w:date="2016-01-26T14:12:00Z"/>
          <w:rPrChange w:id="4647" w:author="Gavrilov, Evgeny" w:date="2015-11-05T13:16:00Z">
            <w:rPr>
              <w:ins w:id="4648" w:author="Kudryavtsev, Dmitry" w:date="2015-11-02T18:21:00Z"/>
              <w:del w:id="4649" w:author="Gavrilov, Evgeny" w:date="2016-01-26T14:12:00Z"/>
              <w:rFonts w:ascii="Times New Roman" w:hAnsi="Times New Roman"/>
            </w:rPr>
          </w:rPrChange>
        </w:rPr>
      </w:pPr>
      <w:ins w:id="4650" w:author="Kudryavtsev, Dmitry" w:date="2015-11-02T18:23:00Z">
        <w:del w:id="4651" w:author="Gavrilov, Evgeny" w:date="2016-01-26T14:12:00Z">
          <w:r w:rsidRPr="00D21F4B" w:rsidDel="004A1A7A">
            <w:rPr>
              <w:rPrChange w:id="4652" w:author="Gavrilov, Evgeny" w:date="2015-11-05T13:16:00Z">
                <w:rPr>
                  <w:rFonts w:ascii="Times New Roman" w:hAnsi="Times New Roman"/>
                </w:rPr>
              </w:rPrChange>
            </w:rPr>
            <w:delText>Name</w:delText>
          </w:r>
        </w:del>
      </w:ins>
      <w:ins w:id="4653" w:author="Kudryavtsev, Dmitry" w:date="2015-11-02T18:22:00Z">
        <w:del w:id="4654" w:author="Gavrilov, Evgeny" w:date="2016-01-26T14:12:00Z">
          <w:r w:rsidR="009520BF" w:rsidRPr="00D21F4B" w:rsidDel="004A1A7A">
            <w:rPr>
              <w:rPrChange w:id="4655" w:author="Gavrilov, Evgeny" w:date="2015-11-05T13:16:00Z">
                <w:rPr>
                  <w:rFonts w:ascii="Times New Roman" w:hAnsi="Times New Roman"/>
                </w:rPr>
              </w:rPrChange>
            </w:rPr>
            <w:delText xml:space="preserve"> </w:delText>
          </w:r>
        </w:del>
      </w:ins>
      <w:ins w:id="4656" w:author="Kudryavtsev, Dmitry" w:date="2015-11-02T18:36:00Z">
        <w:del w:id="4657" w:author="Gavrilov, Evgeny" w:date="2016-01-26T14:12:00Z">
          <w:r w:rsidR="00B24047" w:rsidRPr="00D21F4B" w:rsidDel="004A1A7A">
            <w:rPr>
              <w:rPrChange w:id="4658" w:author="Gavrilov, Evgeny" w:date="2015-11-05T13:16:00Z">
                <w:rPr>
                  <w:rFonts w:ascii="Times New Roman" w:hAnsi="Times New Roman"/>
                </w:rPr>
              </w:rPrChange>
            </w:rPr>
            <w:delText>is a value specified in a table below</w:delText>
          </w:r>
        </w:del>
      </w:ins>
      <w:ins w:id="4659" w:author="Kudryavtsev, Dmitry" w:date="2015-11-02T18:22:00Z">
        <w:del w:id="4660" w:author="Gavrilov, Evgeny" w:date="2016-01-26T14:12:00Z">
          <w:r w:rsidRPr="00D21F4B" w:rsidDel="004A1A7A">
            <w:rPr>
              <w:rPrChange w:id="4661" w:author="Gavrilov, Evgeny" w:date="2015-11-05T13:16:00Z">
                <w:rPr>
                  <w:rFonts w:ascii="Times New Roman" w:hAnsi="Times New Roman"/>
                </w:rPr>
              </w:rPrChange>
            </w:rPr>
            <w:delText>:</w:delText>
          </w:r>
        </w:del>
      </w:ins>
    </w:p>
    <w:p w14:paraId="00A1BE57" w14:textId="0B133FB5" w:rsidR="00264AF6" w:rsidDel="004A1A7A" w:rsidRDefault="00264AF6">
      <w:pPr>
        <w:rPr>
          <w:ins w:id="4662" w:author="Kudryavtsev, Dmitry" w:date="2015-11-02T18:22:00Z"/>
          <w:del w:id="4663" w:author="Gavrilov, Evgeny" w:date="2016-01-26T14:12:00Z"/>
          <w:rFonts w:ascii="Consolas" w:hAnsi="Consolas" w:cs="Consolas"/>
        </w:rPr>
        <w:pPrChange w:id="4664" w:author="Gavrilov, Evgeny" w:date="2016-02-02T12:06:00Z">
          <w:pPr>
            <w:autoSpaceDE w:val="0"/>
            <w:autoSpaceDN w:val="0"/>
          </w:pPr>
        </w:pPrChange>
      </w:pPr>
      <w:ins w:id="4665" w:author="Kudryavtsev, Dmitry" w:date="2015-11-02T18:22:00Z">
        <w:del w:id="4666" w:author="Gavrilov, Evgeny" w:date="2016-01-26T14:12:00Z">
          <w:r w:rsidDel="004A1A7A">
            <w:rPr>
              <w:rFonts w:ascii="Consolas" w:hAnsi="Consolas" w:cs="Consolas"/>
            </w:rPr>
            <w:delText>0:'APP_START',</w:delText>
          </w:r>
        </w:del>
      </w:ins>
    </w:p>
    <w:p w14:paraId="580FCB2C" w14:textId="7C7FB494" w:rsidR="00264AF6" w:rsidDel="004A1A7A" w:rsidRDefault="00264AF6">
      <w:pPr>
        <w:rPr>
          <w:ins w:id="4667" w:author="Kudryavtsev, Dmitry" w:date="2015-11-02T18:22:00Z"/>
          <w:del w:id="4668" w:author="Gavrilov, Evgeny" w:date="2016-01-26T14:12:00Z"/>
          <w:rFonts w:ascii="Consolas" w:hAnsi="Consolas" w:cs="Consolas"/>
        </w:rPr>
        <w:pPrChange w:id="4669" w:author="Gavrilov, Evgeny" w:date="2016-02-02T12:06:00Z">
          <w:pPr>
            <w:autoSpaceDE w:val="0"/>
            <w:autoSpaceDN w:val="0"/>
          </w:pPr>
        </w:pPrChange>
      </w:pPr>
      <w:ins w:id="4670" w:author="Kudryavtsev, Dmitry" w:date="2015-11-02T18:22:00Z">
        <w:del w:id="4671" w:author="Gavrilov, Evgeny" w:date="2016-01-26T14:12:00Z">
          <w:r w:rsidDel="004A1A7A">
            <w:rPr>
              <w:rFonts w:ascii="Consolas" w:hAnsi="Consolas" w:cs="Consolas"/>
            </w:rPr>
            <w:delText>1:'APP_BG',</w:delText>
          </w:r>
        </w:del>
      </w:ins>
    </w:p>
    <w:p w14:paraId="70F24055" w14:textId="4A3F89F3" w:rsidR="00264AF6" w:rsidDel="004A1A7A" w:rsidRDefault="00264AF6">
      <w:pPr>
        <w:rPr>
          <w:ins w:id="4672" w:author="Kudryavtsev, Dmitry" w:date="2015-11-02T18:22:00Z"/>
          <w:del w:id="4673" w:author="Gavrilov, Evgeny" w:date="2016-01-26T14:12:00Z"/>
          <w:rFonts w:ascii="Consolas" w:hAnsi="Consolas" w:cs="Consolas"/>
        </w:rPr>
        <w:pPrChange w:id="4674" w:author="Gavrilov, Evgeny" w:date="2016-02-02T12:06:00Z">
          <w:pPr>
            <w:autoSpaceDE w:val="0"/>
            <w:autoSpaceDN w:val="0"/>
          </w:pPr>
        </w:pPrChange>
      </w:pPr>
      <w:ins w:id="4675" w:author="Kudryavtsev, Dmitry" w:date="2015-11-02T18:22:00Z">
        <w:del w:id="4676" w:author="Gavrilov, Evgeny" w:date="2016-01-26T14:12:00Z">
          <w:r w:rsidDel="004A1A7A">
            <w:rPr>
              <w:rFonts w:ascii="Consolas" w:hAnsi="Consolas" w:cs="Consolas"/>
            </w:rPr>
            <w:delText>2:'APP_FG',</w:delText>
          </w:r>
        </w:del>
      </w:ins>
    </w:p>
    <w:p w14:paraId="189AF105" w14:textId="029C169C" w:rsidR="00264AF6" w:rsidDel="004A1A7A" w:rsidRDefault="00264AF6">
      <w:pPr>
        <w:rPr>
          <w:ins w:id="4677" w:author="Kudryavtsev, Dmitry" w:date="2015-11-02T18:22:00Z"/>
          <w:del w:id="4678" w:author="Gavrilov, Evgeny" w:date="2016-01-26T14:12:00Z"/>
          <w:rFonts w:ascii="Consolas" w:hAnsi="Consolas" w:cs="Consolas"/>
        </w:rPr>
        <w:pPrChange w:id="4679" w:author="Gavrilov, Evgeny" w:date="2016-02-02T12:06:00Z">
          <w:pPr>
            <w:autoSpaceDE w:val="0"/>
            <w:autoSpaceDN w:val="0"/>
          </w:pPr>
        </w:pPrChange>
      </w:pPr>
      <w:ins w:id="4680" w:author="Kudryavtsev, Dmitry" w:date="2015-11-02T18:22:00Z">
        <w:del w:id="4681" w:author="Gavrilov, Evgeny" w:date="2016-01-26T14:12:00Z">
          <w:r w:rsidDel="004A1A7A">
            <w:rPr>
              <w:rFonts w:ascii="Consolas" w:hAnsi="Consolas" w:cs="Consolas"/>
            </w:rPr>
            <w:delText>3:'APP_INACTIVE',</w:delText>
          </w:r>
        </w:del>
      </w:ins>
    </w:p>
    <w:p w14:paraId="0B1D1547" w14:textId="391BFE4B" w:rsidR="00264AF6" w:rsidDel="004A1A7A" w:rsidRDefault="00264AF6">
      <w:pPr>
        <w:rPr>
          <w:ins w:id="4682" w:author="Kudryavtsev, Dmitry" w:date="2015-11-02T18:22:00Z"/>
          <w:del w:id="4683" w:author="Gavrilov, Evgeny" w:date="2016-01-26T14:12:00Z"/>
          <w:rFonts w:ascii="Consolas" w:hAnsi="Consolas" w:cs="Consolas"/>
        </w:rPr>
        <w:pPrChange w:id="4684" w:author="Gavrilov, Evgeny" w:date="2016-02-02T12:06:00Z">
          <w:pPr>
            <w:autoSpaceDE w:val="0"/>
            <w:autoSpaceDN w:val="0"/>
          </w:pPr>
        </w:pPrChange>
      </w:pPr>
      <w:ins w:id="4685" w:author="Kudryavtsev, Dmitry" w:date="2015-11-02T18:22:00Z">
        <w:del w:id="4686" w:author="Gavrilov, Evgeny" w:date="2016-01-26T14:12:00Z">
          <w:r w:rsidDel="004A1A7A">
            <w:rPr>
              <w:rFonts w:ascii="Consolas" w:hAnsi="Consolas" w:cs="Consolas"/>
            </w:rPr>
            <w:delText>4:'APP_ACTIVE',</w:delText>
          </w:r>
        </w:del>
      </w:ins>
    </w:p>
    <w:p w14:paraId="75C5EAB4" w14:textId="07BB54B1" w:rsidR="00264AF6" w:rsidDel="004A1A7A" w:rsidRDefault="00264AF6">
      <w:pPr>
        <w:rPr>
          <w:ins w:id="4687" w:author="Kudryavtsev, Dmitry" w:date="2015-11-02T18:22:00Z"/>
          <w:del w:id="4688" w:author="Gavrilov, Evgeny" w:date="2016-01-26T14:12:00Z"/>
          <w:rFonts w:ascii="Consolas" w:hAnsi="Consolas" w:cs="Consolas"/>
        </w:rPr>
        <w:pPrChange w:id="4689" w:author="Gavrilov, Evgeny" w:date="2016-02-02T12:06:00Z">
          <w:pPr>
            <w:autoSpaceDE w:val="0"/>
            <w:autoSpaceDN w:val="0"/>
          </w:pPr>
        </w:pPrChange>
      </w:pPr>
      <w:ins w:id="4690" w:author="Kudryavtsev, Dmitry" w:date="2015-11-02T18:22:00Z">
        <w:del w:id="4691" w:author="Gavrilov, Evgeny" w:date="2016-01-26T14:12:00Z">
          <w:r w:rsidDel="004A1A7A">
            <w:rPr>
              <w:rFonts w:ascii="Consolas" w:hAnsi="Consolas" w:cs="Consolas"/>
            </w:rPr>
            <w:delText>5:'APP_LMEM',</w:delText>
          </w:r>
        </w:del>
      </w:ins>
    </w:p>
    <w:p w14:paraId="44C9F825" w14:textId="38ACB8E9" w:rsidR="00264AF6" w:rsidDel="004A1A7A" w:rsidRDefault="00264AF6">
      <w:pPr>
        <w:rPr>
          <w:ins w:id="4692" w:author="Kudryavtsev, Dmitry" w:date="2015-11-02T18:22:00Z"/>
          <w:del w:id="4693" w:author="Gavrilov, Evgeny" w:date="2016-01-26T14:12:00Z"/>
          <w:rFonts w:ascii="Consolas" w:hAnsi="Consolas" w:cs="Consolas"/>
        </w:rPr>
        <w:pPrChange w:id="4694" w:author="Gavrilov, Evgeny" w:date="2016-02-02T12:06:00Z">
          <w:pPr>
            <w:autoSpaceDE w:val="0"/>
            <w:autoSpaceDN w:val="0"/>
          </w:pPr>
        </w:pPrChange>
      </w:pPr>
      <w:ins w:id="4695" w:author="Kudryavtsev, Dmitry" w:date="2015-11-02T18:22:00Z">
        <w:del w:id="4696" w:author="Gavrilov, Evgeny" w:date="2016-01-26T14:12:00Z">
          <w:r w:rsidDel="004A1A7A">
            <w:rPr>
              <w:rFonts w:ascii="Consolas" w:hAnsi="Consolas" w:cs="Consolas"/>
            </w:rPr>
            <w:delText>6:'APP_RNOTIFY',</w:delText>
          </w:r>
        </w:del>
      </w:ins>
    </w:p>
    <w:p w14:paraId="13418DEB" w14:textId="553E8C5D" w:rsidR="00264AF6" w:rsidDel="004A1A7A" w:rsidRDefault="00264AF6">
      <w:pPr>
        <w:rPr>
          <w:ins w:id="4697" w:author="Kudryavtsev, Dmitry" w:date="2015-11-02T18:22:00Z"/>
          <w:del w:id="4698" w:author="Gavrilov, Evgeny" w:date="2016-01-26T14:12:00Z"/>
          <w:rFonts w:ascii="Consolas" w:hAnsi="Consolas" w:cs="Consolas"/>
        </w:rPr>
        <w:pPrChange w:id="4699" w:author="Gavrilov, Evgeny" w:date="2016-02-02T12:06:00Z">
          <w:pPr>
            <w:autoSpaceDE w:val="0"/>
            <w:autoSpaceDN w:val="0"/>
          </w:pPr>
        </w:pPrChange>
      </w:pPr>
      <w:ins w:id="4700" w:author="Kudryavtsev, Dmitry" w:date="2015-11-02T18:22:00Z">
        <w:del w:id="4701" w:author="Gavrilov, Evgeny" w:date="2016-01-26T14:12:00Z">
          <w:r w:rsidDel="004A1A7A">
            <w:rPr>
              <w:rFonts w:ascii="Consolas" w:hAnsi="Consolas" w:cs="Consolas"/>
            </w:rPr>
            <w:delText>7:'APP_LNOTIFY',</w:delText>
          </w:r>
        </w:del>
      </w:ins>
    </w:p>
    <w:p w14:paraId="54EE281E" w14:textId="5B9BB283" w:rsidR="00264AF6" w:rsidDel="004A1A7A" w:rsidRDefault="00264AF6">
      <w:pPr>
        <w:rPr>
          <w:ins w:id="4702" w:author="Kudryavtsev, Dmitry" w:date="2015-11-02T18:22:00Z"/>
          <w:del w:id="4703" w:author="Gavrilov, Evgeny" w:date="2016-01-26T14:12:00Z"/>
          <w:rFonts w:ascii="Consolas" w:hAnsi="Consolas" w:cs="Consolas"/>
        </w:rPr>
        <w:pPrChange w:id="4704" w:author="Gavrilov, Evgeny" w:date="2016-02-02T12:06:00Z">
          <w:pPr>
            <w:autoSpaceDE w:val="0"/>
            <w:autoSpaceDN w:val="0"/>
          </w:pPr>
        </w:pPrChange>
      </w:pPr>
      <w:ins w:id="4705" w:author="Kudryavtsev, Dmitry" w:date="2015-11-02T18:22:00Z">
        <w:del w:id="4706" w:author="Gavrilov, Evgeny" w:date="2016-01-26T14:12:00Z">
          <w:r w:rsidDel="004A1A7A">
            <w:rPr>
              <w:rFonts w:ascii="Consolas" w:hAnsi="Consolas" w:cs="Consolas"/>
            </w:rPr>
            <w:delText>8:'APP_CRASH',</w:delText>
          </w:r>
        </w:del>
      </w:ins>
    </w:p>
    <w:p w14:paraId="4F85E622" w14:textId="7F1C268D" w:rsidR="00264AF6" w:rsidDel="004A1A7A" w:rsidRDefault="00264AF6">
      <w:pPr>
        <w:rPr>
          <w:ins w:id="4707" w:author="Kudryavtsev, Dmitry" w:date="2015-11-02T18:22:00Z"/>
          <w:del w:id="4708" w:author="Gavrilov, Evgeny" w:date="2016-01-26T14:12:00Z"/>
          <w:rFonts w:ascii="Consolas" w:hAnsi="Consolas" w:cs="Consolas"/>
        </w:rPr>
        <w:pPrChange w:id="4709" w:author="Gavrilov, Evgeny" w:date="2016-02-02T12:06:00Z">
          <w:pPr>
            <w:autoSpaceDE w:val="0"/>
            <w:autoSpaceDN w:val="0"/>
          </w:pPr>
        </w:pPrChange>
      </w:pPr>
      <w:ins w:id="4710" w:author="Kudryavtsev, Dmitry" w:date="2015-11-02T18:22:00Z">
        <w:del w:id="4711" w:author="Gavrilov, Evgeny" w:date="2016-01-26T14:12:00Z">
          <w:r w:rsidDel="004A1A7A">
            <w:rPr>
              <w:rFonts w:ascii="Consolas" w:hAnsi="Consolas" w:cs="Consolas"/>
            </w:rPr>
            <w:delText>9:'NET_CHANGE',</w:delText>
          </w:r>
        </w:del>
      </w:ins>
    </w:p>
    <w:p w14:paraId="5EDA7B05" w14:textId="75FFDCB1" w:rsidR="00264AF6" w:rsidDel="004A1A7A" w:rsidRDefault="00264AF6">
      <w:pPr>
        <w:rPr>
          <w:ins w:id="4712" w:author="Kudryavtsev, Dmitry" w:date="2015-11-02T18:22:00Z"/>
          <w:del w:id="4713" w:author="Gavrilov, Evgeny" w:date="2016-01-26T14:12:00Z"/>
          <w:rFonts w:ascii="Consolas" w:hAnsi="Consolas" w:cs="Consolas"/>
        </w:rPr>
        <w:pPrChange w:id="4714" w:author="Gavrilov, Evgeny" w:date="2016-02-02T12:06:00Z">
          <w:pPr>
            <w:autoSpaceDE w:val="0"/>
            <w:autoSpaceDN w:val="0"/>
          </w:pPr>
        </w:pPrChange>
      </w:pPr>
      <w:ins w:id="4715" w:author="Kudryavtsev, Dmitry" w:date="2015-11-02T18:22:00Z">
        <w:del w:id="4716" w:author="Gavrilov, Evgeny" w:date="2016-01-26T14:12:00Z">
          <w:r w:rsidDel="004A1A7A">
            <w:rPr>
              <w:rFonts w:ascii="Consolas" w:hAnsi="Consolas" w:cs="Consolas"/>
            </w:rPr>
            <w:delText>10:'APP_KEEPALIVE',</w:delText>
          </w:r>
        </w:del>
      </w:ins>
    </w:p>
    <w:p w14:paraId="7EAE5265" w14:textId="73C25AAC" w:rsidR="00264AF6" w:rsidDel="004A1A7A" w:rsidRDefault="00264AF6">
      <w:pPr>
        <w:rPr>
          <w:ins w:id="4717" w:author="Kudryavtsev, Dmitry" w:date="2015-11-02T18:22:00Z"/>
          <w:del w:id="4718" w:author="Gavrilov, Evgeny" w:date="2016-01-26T14:12:00Z"/>
          <w:rFonts w:ascii="Consolas" w:hAnsi="Consolas" w:cs="Consolas"/>
        </w:rPr>
        <w:pPrChange w:id="4719" w:author="Gavrilov, Evgeny" w:date="2016-02-02T12:06:00Z">
          <w:pPr>
            <w:autoSpaceDE w:val="0"/>
            <w:autoSpaceDN w:val="0"/>
          </w:pPr>
        </w:pPrChange>
      </w:pPr>
      <w:ins w:id="4720" w:author="Kudryavtsev, Dmitry" w:date="2015-11-02T18:22:00Z">
        <w:del w:id="4721" w:author="Gavrilov, Evgeny" w:date="2016-01-26T14:12:00Z">
          <w:r w:rsidDel="004A1A7A">
            <w:rPr>
              <w:rFonts w:ascii="Consolas" w:hAnsi="Consolas" w:cs="Consolas"/>
            </w:rPr>
            <w:delText>11:'APP_AUDIO_INT_START',</w:delText>
          </w:r>
        </w:del>
      </w:ins>
    </w:p>
    <w:p w14:paraId="009BD5E5" w14:textId="021D79BD" w:rsidR="00264AF6" w:rsidDel="004A1A7A" w:rsidRDefault="00264AF6">
      <w:pPr>
        <w:rPr>
          <w:ins w:id="4722" w:author="Kudryavtsev, Dmitry" w:date="2015-11-02T18:22:00Z"/>
          <w:del w:id="4723" w:author="Gavrilov, Evgeny" w:date="2016-01-26T14:12:00Z"/>
          <w:rFonts w:ascii="Consolas" w:hAnsi="Consolas" w:cs="Consolas"/>
        </w:rPr>
        <w:pPrChange w:id="4724" w:author="Gavrilov, Evgeny" w:date="2016-02-02T12:06:00Z">
          <w:pPr>
            <w:autoSpaceDE w:val="0"/>
            <w:autoSpaceDN w:val="0"/>
          </w:pPr>
        </w:pPrChange>
      </w:pPr>
      <w:ins w:id="4725" w:author="Kudryavtsev, Dmitry" w:date="2015-11-02T18:22:00Z">
        <w:del w:id="4726" w:author="Gavrilov, Evgeny" w:date="2016-01-26T14:12:00Z">
          <w:r w:rsidDel="004A1A7A">
            <w:rPr>
              <w:rFonts w:ascii="Consolas" w:hAnsi="Consolas" w:cs="Consolas"/>
            </w:rPr>
            <w:delText>12:'APP_AUDIO_INT_STOP',</w:delText>
          </w:r>
        </w:del>
      </w:ins>
    </w:p>
    <w:p w14:paraId="75696690" w14:textId="3FD407E0" w:rsidR="00264AF6" w:rsidDel="004A1A7A" w:rsidRDefault="00264AF6">
      <w:pPr>
        <w:rPr>
          <w:ins w:id="4727" w:author="Kudryavtsev, Dmitry" w:date="2015-11-02T18:22:00Z"/>
          <w:del w:id="4728" w:author="Gavrilov, Evgeny" w:date="2016-01-26T14:12:00Z"/>
          <w:rFonts w:ascii="Consolas" w:hAnsi="Consolas" w:cs="Consolas"/>
        </w:rPr>
        <w:pPrChange w:id="4729" w:author="Gavrilov, Evgeny" w:date="2016-02-02T12:06:00Z">
          <w:pPr>
            <w:autoSpaceDE w:val="0"/>
            <w:autoSpaceDN w:val="0"/>
          </w:pPr>
        </w:pPrChange>
      </w:pPr>
      <w:ins w:id="4730" w:author="Kudryavtsev, Dmitry" w:date="2015-11-02T18:22:00Z">
        <w:del w:id="4731" w:author="Gavrilov, Evgeny" w:date="2016-01-26T14:12:00Z">
          <w:r w:rsidDel="004A1A7A">
            <w:rPr>
              <w:rFonts w:ascii="Consolas" w:hAnsi="Consolas" w:cs="Consolas"/>
            </w:rPr>
            <w:delText>13:'APP_STOP',</w:delText>
          </w:r>
        </w:del>
      </w:ins>
    </w:p>
    <w:p w14:paraId="6790A13D" w14:textId="443EE967" w:rsidR="00264AF6" w:rsidDel="004A1A7A" w:rsidRDefault="00264AF6">
      <w:pPr>
        <w:rPr>
          <w:ins w:id="4732" w:author="Kudryavtsev, Dmitry" w:date="2015-11-02T18:22:00Z"/>
          <w:del w:id="4733" w:author="Gavrilov, Evgeny" w:date="2016-01-26T14:12:00Z"/>
          <w:rFonts w:ascii="Consolas" w:hAnsi="Consolas" w:cs="Consolas"/>
        </w:rPr>
        <w:pPrChange w:id="4734" w:author="Gavrilov, Evgeny" w:date="2016-02-02T12:06:00Z">
          <w:pPr>
            <w:autoSpaceDE w:val="0"/>
            <w:autoSpaceDN w:val="0"/>
          </w:pPr>
        </w:pPrChange>
      </w:pPr>
    </w:p>
    <w:p w14:paraId="3286A15D" w14:textId="3C8CFAC5" w:rsidR="00264AF6" w:rsidDel="004A1A7A" w:rsidRDefault="00264AF6">
      <w:pPr>
        <w:rPr>
          <w:ins w:id="4735" w:author="Kudryavtsev, Dmitry" w:date="2015-11-02T18:22:00Z"/>
          <w:del w:id="4736" w:author="Gavrilov, Evgeny" w:date="2016-01-26T14:12:00Z"/>
          <w:rFonts w:ascii="Consolas" w:hAnsi="Consolas" w:cs="Consolas"/>
        </w:rPr>
        <w:pPrChange w:id="4737" w:author="Gavrilov, Evgeny" w:date="2016-02-02T12:06:00Z">
          <w:pPr>
            <w:autoSpaceDE w:val="0"/>
            <w:autoSpaceDN w:val="0"/>
          </w:pPr>
        </w:pPrChange>
      </w:pPr>
      <w:ins w:id="4738" w:author="Kudryavtsev, Dmitry" w:date="2015-11-02T18:22:00Z">
        <w:del w:id="4739" w:author="Gavrilov, Evgeny" w:date="2016-01-26T14:12:00Z">
          <w:r w:rsidDel="004A1A7A">
            <w:rPr>
              <w:rFonts w:ascii="Consolas" w:hAnsi="Consolas" w:cs="Consolas"/>
            </w:rPr>
            <w:delText>10000:'UI_VIEW',</w:delText>
          </w:r>
        </w:del>
      </w:ins>
    </w:p>
    <w:p w14:paraId="71E93E74" w14:textId="698F6C6F" w:rsidR="00264AF6" w:rsidDel="004A1A7A" w:rsidRDefault="00264AF6">
      <w:pPr>
        <w:rPr>
          <w:ins w:id="4740" w:author="Kudryavtsev, Dmitry" w:date="2015-11-02T18:22:00Z"/>
          <w:del w:id="4741" w:author="Gavrilov, Evgeny" w:date="2016-01-26T14:12:00Z"/>
          <w:rFonts w:ascii="Consolas" w:hAnsi="Consolas" w:cs="Consolas"/>
        </w:rPr>
        <w:pPrChange w:id="4742" w:author="Gavrilov, Evgeny" w:date="2016-02-02T12:06:00Z">
          <w:pPr>
            <w:autoSpaceDE w:val="0"/>
            <w:autoSpaceDN w:val="0"/>
          </w:pPr>
        </w:pPrChange>
      </w:pPr>
      <w:ins w:id="4743" w:author="Kudryavtsev, Dmitry" w:date="2015-11-02T18:22:00Z">
        <w:del w:id="4744" w:author="Gavrilov, Evgeny" w:date="2016-01-26T14:12:00Z">
          <w:r w:rsidDel="004A1A7A">
            <w:rPr>
              <w:rFonts w:ascii="Consolas" w:hAnsi="Consolas" w:cs="Consolas"/>
            </w:rPr>
            <w:delText>10001:'UI_EVENT',</w:delText>
          </w:r>
        </w:del>
      </w:ins>
    </w:p>
    <w:p w14:paraId="1C0DE7E5" w14:textId="3E3FC4C0" w:rsidR="00264AF6" w:rsidDel="004A1A7A" w:rsidRDefault="00264AF6">
      <w:pPr>
        <w:rPr>
          <w:ins w:id="4745" w:author="Kudryavtsev, Dmitry" w:date="2015-11-02T18:22:00Z"/>
          <w:del w:id="4746" w:author="Gavrilov, Evgeny" w:date="2016-01-26T14:12:00Z"/>
          <w:rFonts w:ascii="Consolas" w:hAnsi="Consolas" w:cs="Consolas"/>
        </w:rPr>
        <w:pPrChange w:id="4747" w:author="Gavrilov, Evgeny" w:date="2016-02-02T12:06:00Z">
          <w:pPr>
            <w:autoSpaceDE w:val="0"/>
            <w:autoSpaceDN w:val="0"/>
          </w:pPr>
        </w:pPrChange>
      </w:pPr>
      <w:ins w:id="4748" w:author="Kudryavtsev, Dmitry" w:date="2015-11-02T18:22:00Z">
        <w:del w:id="4749" w:author="Gavrilov, Evgeny" w:date="2016-01-26T14:12:00Z">
          <w:r w:rsidDel="004A1A7A">
            <w:rPr>
              <w:rFonts w:ascii="Consolas" w:hAnsi="Consolas" w:cs="Consolas"/>
            </w:rPr>
            <w:delText>10002:'UI_ALERT',</w:delText>
          </w:r>
        </w:del>
      </w:ins>
    </w:p>
    <w:p w14:paraId="5C860A7D" w14:textId="2F6BDF34" w:rsidR="00264AF6" w:rsidDel="004A1A7A" w:rsidRDefault="00264AF6">
      <w:pPr>
        <w:rPr>
          <w:ins w:id="4750" w:author="Kudryavtsev, Dmitry" w:date="2015-11-02T18:22:00Z"/>
          <w:del w:id="4751" w:author="Gavrilov, Evgeny" w:date="2016-01-26T14:12:00Z"/>
          <w:rFonts w:ascii="Consolas" w:hAnsi="Consolas" w:cs="Consolas"/>
        </w:rPr>
        <w:pPrChange w:id="4752" w:author="Gavrilov, Evgeny" w:date="2016-02-02T12:06:00Z">
          <w:pPr>
            <w:autoSpaceDE w:val="0"/>
            <w:autoSpaceDN w:val="0"/>
          </w:pPr>
        </w:pPrChange>
      </w:pPr>
    </w:p>
    <w:p w14:paraId="1D4D567F" w14:textId="585EA57B" w:rsidR="00264AF6" w:rsidDel="004A1A7A" w:rsidRDefault="00264AF6">
      <w:pPr>
        <w:rPr>
          <w:ins w:id="4753" w:author="Kudryavtsev, Dmitry" w:date="2015-11-02T18:22:00Z"/>
          <w:del w:id="4754" w:author="Gavrilov, Evgeny" w:date="2016-01-26T14:12:00Z"/>
          <w:rFonts w:ascii="Consolas" w:hAnsi="Consolas" w:cs="Consolas"/>
        </w:rPr>
        <w:pPrChange w:id="4755" w:author="Gavrilov, Evgeny" w:date="2016-02-02T12:06:00Z">
          <w:pPr>
            <w:autoSpaceDE w:val="0"/>
            <w:autoSpaceDN w:val="0"/>
          </w:pPr>
        </w:pPrChange>
      </w:pPr>
      <w:ins w:id="4756" w:author="Kudryavtsev, Dmitry" w:date="2015-11-02T18:22:00Z">
        <w:del w:id="4757" w:author="Gavrilov, Evgeny" w:date="2016-01-26T14:12:00Z">
          <w:r w:rsidDel="004A1A7A">
            <w:rPr>
              <w:rFonts w:ascii="Consolas" w:hAnsi="Consolas" w:cs="Consolas"/>
            </w:rPr>
            <w:delText>20000:'SIP_INIT',</w:delText>
          </w:r>
        </w:del>
      </w:ins>
    </w:p>
    <w:p w14:paraId="3AFC0DFE" w14:textId="41FF467C" w:rsidR="00264AF6" w:rsidDel="004A1A7A" w:rsidRDefault="00264AF6">
      <w:pPr>
        <w:rPr>
          <w:ins w:id="4758" w:author="Kudryavtsev, Dmitry" w:date="2015-11-02T18:22:00Z"/>
          <w:del w:id="4759" w:author="Gavrilov, Evgeny" w:date="2016-01-26T14:12:00Z"/>
          <w:rFonts w:ascii="Consolas" w:hAnsi="Consolas" w:cs="Consolas"/>
        </w:rPr>
        <w:pPrChange w:id="4760" w:author="Gavrilov, Evgeny" w:date="2016-02-02T12:06:00Z">
          <w:pPr>
            <w:autoSpaceDE w:val="0"/>
            <w:autoSpaceDN w:val="0"/>
          </w:pPr>
        </w:pPrChange>
      </w:pPr>
      <w:ins w:id="4761" w:author="Kudryavtsev, Dmitry" w:date="2015-11-02T18:22:00Z">
        <w:del w:id="4762" w:author="Gavrilov, Evgeny" w:date="2016-01-26T14:12:00Z">
          <w:r w:rsidDel="004A1A7A">
            <w:rPr>
              <w:rFonts w:ascii="Consolas" w:hAnsi="Consolas" w:cs="Consolas"/>
            </w:rPr>
            <w:delText>20001:'SIP_DESTROY',</w:delText>
          </w:r>
        </w:del>
      </w:ins>
    </w:p>
    <w:p w14:paraId="72B1AA87" w14:textId="793FE4FA" w:rsidR="00264AF6" w:rsidDel="004A1A7A" w:rsidRDefault="00264AF6">
      <w:pPr>
        <w:rPr>
          <w:ins w:id="4763" w:author="Kudryavtsev, Dmitry" w:date="2015-11-02T18:22:00Z"/>
          <w:del w:id="4764" w:author="Gavrilov, Evgeny" w:date="2016-01-26T14:12:00Z"/>
          <w:rFonts w:ascii="Consolas" w:hAnsi="Consolas" w:cs="Consolas"/>
        </w:rPr>
        <w:pPrChange w:id="4765" w:author="Gavrilov, Evgeny" w:date="2016-02-02T12:06:00Z">
          <w:pPr>
            <w:autoSpaceDE w:val="0"/>
            <w:autoSpaceDN w:val="0"/>
          </w:pPr>
        </w:pPrChange>
      </w:pPr>
      <w:ins w:id="4766" w:author="Kudryavtsev, Dmitry" w:date="2015-11-02T18:22:00Z">
        <w:del w:id="4767" w:author="Gavrilov, Evgeny" w:date="2016-01-26T14:12:00Z">
          <w:r w:rsidDel="004A1A7A">
            <w:rPr>
              <w:rFonts w:ascii="Consolas" w:hAnsi="Consolas" w:cs="Consolas"/>
            </w:rPr>
            <w:delText>20002:'SIP_REG_STATE',</w:delText>
          </w:r>
        </w:del>
      </w:ins>
    </w:p>
    <w:p w14:paraId="24E7F468" w14:textId="2340342C" w:rsidR="00264AF6" w:rsidDel="004A1A7A" w:rsidRDefault="00264AF6">
      <w:pPr>
        <w:rPr>
          <w:ins w:id="4768" w:author="Kudryavtsev, Dmitry" w:date="2015-11-02T18:22:00Z"/>
          <w:del w:id="4769" w:author="Gavrilov, Evgeny" w:date="2016-01-26T14:12:00Z"/>
          <w:rFonts w:ascii="Consolas" w:hAnsi="Consolas" w:cs="Consolas"/>
        </w:rPr>
        <w:pPrChange w:id="4770" w:author="Gavrilov, Evgeny" w:date="2016-02-02T12:06:00Z">
          <w:pPr>
            <w:autoSpaceDE w:val="0"/>
            <w:autoSpaceDN w:val="0"/>
          </w:pPr>
        </w:pPrChange>
      </w:pPr>
      <w:ins w:id="4771" w:author="Kudryavtsev, Dmitry" w:date="2015-11-02T18:22:00Z">
        <w:del w:id="4772" w:author="Gavrilov, Evgeny" w:date="2016-01-26T14:12:00Z">
          <w:r w:rsidDel="004A1A7A">
            <w:rPr>
              <w:rFonts w:ascii="Consolas" w:hAnsi="Consolas" w:cs="Consolas"/>
            </w:rPr>
            <w:delText>20003:'SIP_CALL_STATE',</w:delText>
          </w:r>
        </w:del>
      </w:ins>
    </w:p>
    <w:p w14:paraId="7197FAE4" w14:textId="711E3E71" w:rsidR="00264AF6" w:rsidDel="004A1A7A" w:rsidRDefault="00264AF6">
      <w:pPr>
        <w:rPr>
          <w:ins w:id="4773" w:author="Kudryavtsev, Dmitry" w:date="2015-11-02T18:22:00Z"/>
          <w:del w:id="4774" w:author="Gavrilov, Evgeny" w:date="2016-01-26T14:12:00Z"/>
          <w:rFonts w:ascii="Consolas" w:hAnsi="Consolas" w:cs="Consolas"/>
        </w:rPr>
        <w:pPrChange w:id="4775" w:author="Gavrilov, Evgeny" w:date="2016-02-02T12:06:00Z">
          <w:pPr>
            <w:autoSpaceDE w:val="0"/>
            <w:autoSpaceDN w:val="0"/>
          </w:pPr>
        </w:pPrChange>
      </w:pPr>
      <w:ins w:id="4776" w:author="Kudryavtsev, Dmitry" w:date="2015-11-02T18:22:00Z">
        <w:del w:id="4777" w:author="Gavrilov, Evgeny" w:date="2016-01-26T14:12:00Z">
          <w:r w:rsidDel="004A1A7A">
            <w:rPr>
              <w:rFonts w:ascii="Consolas" w:hAnsi="Consolas" w:cs="Consolas"/>
            </w:rPr>
            <w:delText>20004:'SIP_MEDIA_STATE',</w:delText>
          </w:r>
        </w:del>
      </w:ins>
    </w:p>
    <w:p w14:paraId="6E80F71C" w14:textId="304E79AD" w:rsidR="00264AF6" w:rsidDel="004A1A7A" w:rsidRDefault="00264AF6">
      <w:pPr>
        <w:rPr>
          <w:ins w:id="4778" w:author="Kudryavtsev, Dmitry" w:date="2015-11-02T18:22:00Z"/>
          <w:del w:id="4779" w:author="Gavrilov, Evgeny" w:date="2016-01-26T14:12:00Z"/>
          <w:rFonts w:ascii="Consolas" w:hAnsi="Consolas" w:cs="Consolas"/>
        </w:rPr>
        <w:pPrChange w:id="4780" w:author="Gavrilov, Evgeny" w:date="2016-02-02T12:06:00Z">
          <w:pPr>
            <w:autoSpaceDE w:val="0"/>
            <w:autoSpaceDN w:val="0"/>
          </w:pPr>
        </w:pPrChange>
      </w:pPr>
      <w:ins w:id="4781" w:author="Kudryavtsev, Dmitry" w:date="2015-11-02T18:22:00Z">
        <w:del w:id="4782" w:author="Gavrilov, Evgeny" w:date="2016-01-26T14:12:00Z">
          <w:r w:rsidDel="004A1A7A">
            <w:rPr>
              <w:rFonts w:ascii="Consolas" w:hAnsi="Consolas" w:cs="Consolas"/>
            </w:rPr>
            <w:delText>20005:'SIP_TRANSPORT_STATE',</w:delText>
          </w:r>
        </w:del>
      </w:ins>
    </w:p>
    <w:p w14:paraId="6494D7CB" w14:textId="4D9EA8CE" w:rsidR="00264AF6" w:rsidDel="004A1A7A" w:rsidRDefault="00264AF6">
      <w:pPr>
        <w:rPr>
          <w:ins w:id="4783" w:author="Kudryavtsev, Dmitry" w:date="2015-11-02T18:22:00Z"/>
          <w:del w:id="4784" w:author="Gavrilov, Evgeny" w:date="2016-01-26T14:12:00Z"/>
          <w:rFonts w:ascii="Consolas" w:hAnsi="Consolas" w:cs="Consolas"/>
        </w:rPr>
        <w:pPrChange w:id="4785" w:author="Gavrilov, Evgeny" w:date="2016-02-02T12:06:00Z">
          <w:pPr>
            <w:autoSpaceDE w:val="0"/>
            <w:autoSpaceDN w:val="0"/>
          </w:pPr>
        </w:pPrChange>
      </w:pPr>
    </w:p>
    <w:p w14:paraId="3D2772DE" w14:textId="5ABEC133" w:rsidR="00264AF6" w:rsidDel="004A1A7A" w:rsidRDefault="00264AF6">
      <w:pPr>
        <w:rPr>
          <w:ins w:id="4786" w:author="Kudryavtsev, Dmitry" w:date="2015-11-02T18:22:00Z"/>
          <w:del w:id="4787" w:author="Gavrilov, Evgeny" w:date="2016-01-26T14:12:00Z"/>
          <w:rFonts w:ascii="Consolas" w:hAnsi="Consolas" w:cs="Consolas"/>
        </w:rPr>
        <w:pPrChange w:id="4788" w:author="Gavrilov, Evgeny" w:date="2016-02-02T12:06:00Z">
          <w:pPr>
            <w:autoSpaceDE w:val="0"/>
            <w:autoSpaceDN w:val="0"/>
          </w:pPr>
        </w:pPrChange>
      </w:pPr>
      <w:ins w:id="4789" w:author="Kudryavtsev, Dmitry" w:date="2015-11-02T18:22:00Z">
        <w:del w:id="4790" w:author="Gavrilov, Evgeny" w:date="2016-01-26T14:12:00Z">
          <w:r w:rsidDel="004A1A7A">
            <w:rPr>
              <w:rFonts w:ascii="Consolas" w:hAnsi="Consolas" w:cs="Consolas"/>
            </w:rPr>
            <w:delText>30000:'RT_WEB_REQUEST',</w:delText>
          </w:r>
        </w:del>
      </w:ins>
    </w:p>
    <w:p w14:paraId="2D6E8C9C" w14:textId="63069D9D" w:rsidR="00264AF6" w:rsidDel="004A1A7A" w:rsidRDefault="00264AF6">
      <w:pPr>
        <w:rPr>
          <w:ins w:id="4791" w:author="Kudryavtsev, Dmitry" w:date="2015-11-02T18:22:00Z"/>
          <w:del w:id="4792" w:author="Gavrilov, Evgeny" w:date="2016-01-26T14:12:00Z"/>
          <w:rFonts w:ascii="Consolas" w:hAnsi="Consolas" w:cs="Consolas"/>
        </w:rPr>
        <w:pPrChange w:id="4793" w:author="Gavrilov, Evgeny" w:date="2016-02-02T12:06:00Z">
          <w:pPr>
            <w:autoSpaceDE w:val="0"/>
            <w:autoSpaceDN w:val="0"/>
          </w:pPr>
        </w:pPrChange>
      </w:pPr>
      <w:ins w:id="4794" w:author="Kudryavtsev, Dmitry" w:date="2015-11-02T18:22:00Z">
        <w:del w:id="4795" w:author="Gavrilov, Evgeny" w:date="2016-01-26T14:12:00Z">
          <w:r w:rsidDel="004A1A7A">
            <w:rPr>
              <w:rFonts w:ascii="Consolas" w:hAnsi="Consolas" w:cs="Consolas"/>
            </w:rPr>
            <w:delText>30001:'RT_WEB_RESPONSE',</w:delText>
          </w:r>
        </w:del>
      </w:ins>
    </w:p>
    <w:p w14:paraId="05150DF9" w14:textId="0FD972F2" w:rsidR="00264AF6" w:rsidDel="004A1A7A" w:rsidRDefault="00264AF6">
      <w:pPr>
        <w:rPr>
          <w:ins w:id="4796" w:author="Kudryavtsev, Dmitry" w:date="2015-11-02T18:22:00Z"/>
          <w:del w:id="4797" w:author="Gavrilov, Evgeny" w:date="2016-01-26T14:12:00Z"/>
          <w:rFonts w:ascii="Consolas" w:hAnsi="Consolas" w:cs="Consolas"/>
        </w:rPr>
        <w:pPrChange w:id="4798" w:author="Gavrilov, Evgeny" w:date="2016-02-02T12:06:00Z">
          <w:pPr>
            <w:autoSpaceDE w:val="0"/>
            <w:autoSpaceDN w:val="0"/>
          </w:pPr>
        </w:pPrChange>
      </w:pPr>
      <w:ins w:id="4799" w:author="Kudryavtsev, Dmitry" w:date="2015-11-02T18:22:00Z">
        <w:del w:id="4800" w:author="Gavrilov, Evgeny" w:date="2016-01-26T14:12:00Z">
          <w:r w:rsidDel="004A1A7A">
            <w:rPr>
              <w:rFonts w:ascii="Consolas" w:hAnsi="Consolas" w:cs="Consolas"/>
            </w:rPr>
            <w:delText>30002:'RT_WARNING',</w:delText>
          </w:r>
        </w:del>
      </w:ins>
    </w:p>
    <w:p w14:paraId="13C5C002" w14:textId="481B1A85" w:rsidR="00264AF6" w:rsidDel="004A1A7A" w:rsidRDefault="00264AF6">
      <w:pPr>
        <w:rPr>
          <w:ins w:id="4801" w:author="Kudryavtsev, Dmitry" w:date="2015-11-02T18:22:00Z"/>
          <w:del w:id="4802" w:author="Gavrilov, Evgeny" w:date="2016-01-26T14:12:00Z"/>
          <w:rFonts w:ascii="Consolas" w:hAnsi="Consolas" w:cs="Consolas"/>
        </w:rPr>
        <w:pPrChange w:id="4803" w:author="Gavrilov, Evgeny" w:date="2016-02-02T12:06:00Z">
          <w:pPr>
            <w:autoSpaceDE w:val="0"/>
            <w:autoSpaceDN w:val="0"/>
          </w:pPr>
        </w:pPrChange>
      </w:pPr>
      <w:ins w:id="4804" w:author="Kudryavtsev, Dmitry" w:date="2015-11-02T18:22:00Z">
        <w:del w:id="4805" w:author="Gavrilov, Evgeny" w:date="2016-01-26T14:12:00Z">
          <w:r w:rsidDel="004A1A7A">
            <w:rPr>
              <w:rFonts w:ascii="Consolas" w:hAnsi="Consolas" w:cs="Consolas"/>
            </w:rPr>
            <w:delText>30003:'RT_LOGIN_START',</w:delText>
          </w:r>
        </w:del>
      </w:ins>
    </w:p>
    <w:p w14:paraId="2463C932" w14:textId="52D53582" w:rsidR="00264AF6" w:rsidDel="004A1A7A" w:rsidRDefault="00264AF6">
      <w:pPr>
        <w:rPr>
          <w:ins w:id="4806" w:author="Kudryavtsev, Dmitry" w:date="2015-11-02T18:22:00Z"/>
          <w:del w:id="4807" w:author="Gavrilov, Evgeny" w:date="2016-01-26T14:12:00Z"/>
          <w:rFonts w:ascii="Consolas" w:hAnsi="Consolas" w:cs="Consolas"/>
        </w:rPr>
        <w:pPrChange w:id="4808" w:author="Gavrilov, Evgeny" w:date="2016-02-02T12:06:00Z">
          <w:pPr>
            <w:autoSpaceDE w:val="0"/>
            <w:autoSpaceDN w:val="0"/>
          </w:pPr>
        </w:pPrChange>
      </w:pPr>
      <w:ins w:id="4809" w:author="Kudryavtsev, Dmitry" w:date="2015-11-02T18:22:00Z">
        <w:del w:id="4810" w:author="Gavrilov, Evgeny" w:date="2016-01-26T14:12:00Z">
          <w:r w:rsidDel="004A1A7A">
            <w:rPr>
              <w:rFonts w:ascii="Consolas" w:hAnsi="Consolas" w:cs="Consolas"/>
            </w:rPr>
            <w:delText>30004:'RT_LOGIN_RESULT',</w:delText>
          </w:r>
        </w:del>
      </w:ins>
    </w:p>
    <w:p w14:paraId="232A4D0C" w14:textId="5872AA38" w:rsidR="00264AF6" w:rsidDel="004A1A7A" w:rsidRDefault="00264AF6">
      <w:pPr>
        <w:rPr>
          <w:ins w:id="4811" w:author="Kudryavtsev, Dmitry" w:date="2015-11-02T18:22:00Z"/>
          <w:del w:id="4812" w:author="Gavrilov, Evgeny" w:date="2016-01-26T14:12:00Z"/>
          <w:rFonts w:ascii="Consolas" w:hAnsi="Consolas" w:cs="Consolas"/>
        </w:rPr>
        <w:pPrChange w:id="4813" w:author="Gavrilov, Evgeny" w:date="2016-02-02T12:06:00Z">
          <w:pPr>
            <w:autoSpaceDE w:val="0"/>
            <w:autoSpaceDN w:val="0"/>
          </w:pPr>
        </w:pPrChange>
      </w:pPr>
      <w:ins w:id="4814" w:author="Kudryavtsev, Dmitry" w:date="2015-11-02T18:22:00Z">
        <w:del w:id="4815" w:author="Gavrilov, Evgeny" w:date="2016-01-26T14:12:00Z">
          <w:r w:rsidDel="004A1A7A">
            <w:rPr>
              <w:rFonts w:ascii="Consolas" w:hAnsi="Consolas" w:cs="Consolas"/>
            </w:rPr>
            <w:delText>30005:'RT_SIP_REG_START',</w:delText>
          </w:r>
        </w:del>
      </w:ins>
    </w:p>
    <w:p w14:paraId="28DA7C95" w14:textId="41F9190F" w:rsidR="00264AF6" w:rsidDel="004A1A7A" w:rsidRDefault="00264AF6">
      <w:pPr>
        <w:rPr>
          <w:ins w:id="4816" w:author="Kudryavtsev, Dmitry" w:date="2015-11-02T18:22:00Z"/>
          <w:del w:id="4817" w:author="Gavrilov, Evgeny" w:date="2016-01-26T14:12:00Z"/>
          <w:rFonts w:ascii="Consolas" w:hAnsi="Consolas" w:cs="Consolas"/>
        </w:rPr>
        <w:pPrChange w:id="4818" w:author="Gavrilov, Evgeny" w:date="2016-02-02T12:06:00Z">
          <w:pPr>
            <w:autoSpaceDE w:val="0"/>
            <w:autoSpaceDN w:val="0"/>
          </w:pPr>
        </w:pPrChange>
      </w:pPr>
      <w:ins w:id="4819" w:author="Kudryavtsev, Dmitry" w:date="2015-11-02T18:22:00Z">
        <w:del w:id="4820" w:author="Gavrilov, Evgeny" w:date="2016-01-26T14:12:00Z">
          <w:r w:rsidDel="004A1A7A">
            <w:rPr>
              <w:rFonts w:ascii="Consolas" w:hAnsi="Consolas" w:cs="Consolas"/>
            </w:rPr>
            <w:delText>30006:'RT_SIP_REG_RESULT',</w:delText>
          </w:r>
        </w:del>
      </w:ins>
    </w:p>
    <w:p w14:paraId="60EA34F2" w14:textId="0C4331D0" w:rsidR="00264AF6" w:rsidDel="004A1A7A" w:rsidRDefault="00264AF6">
      <w:pPr>
        <w:rPr>
          <w:ins w:id="4821" w:author="Kudryavtsev, Dmitry" w:date="2015-11-02T18:22:00Z"/>
          <w:del w:id="4822" w:author="Gavrilov, Evgeny" w:date="2016-01-26T14:12:00Z"/>
          <w:rFonts w:ascii="Consolas" w:hAnsi="Consolas" w:cs="Consolas"/>
        </w:rPr>
        <w:pPrChange w:id="4823" w:author="Gavrilov, Evgeny" w:date="2016-02-02T12:06:00Z">
          <w:pPr>
            <w:autoSpaceDE w:val="0"/>
            <w:autoSpaceDN w:val="0"/>
          </w:pPr>
        </w:pPrChange>
      </w:pPr>
      <w:ins w:id="4824" w:author="Kudryavtsev, Dmitry" w:date="2015-11-02T18:22:00Z">
        <w:del w:id="4825" w:author="Gavrilov, Evgeny" w:date="2016-01-26T14:12:00Z">
          <w:r w:rsidDel="004A1A7A">
            <w:rPr>
              <w:rFonts w:ascii="Consolas" w:hAnsi="Consolas" w:cs="Consolas"/>
            </w:rPr>
            <w:delText>30007:'RT_OCALL_START',</w:delText>
          </w:r>
        </w:del>
      </w:ins>
    </w:p>
    <w:p w14:paraId="13FE196F" w14:textId="08DAB87B" w:rsidR="00264AF6" w:rsidDel="004A1A7A" w:rsidRDefault="00264AF6">
      <w:pPr>
        <w:rPr>
          <w:ins w:id="4826" w:author="Kudryavtsev, Dmitry" w:date="2015-11-02T18:22:00Z"/>
          <w:del w:id="4827" w:author="Gavrilov, Evgeny" w:date="2016-01-26T14:12:00Z"/>
          <w:rFonts w:ascii="Consolas" w:hAnsi="Consolas" w:cs="Consolas"/>
        </w:rPr>
        <w:pPrChange w:id="4828" w:author="Gavrilov, Evgeny" w:date="2016-02-02T12:06:00Z">
          <w:pPr>
            <w:autoSpaceDE w:val="0"/>
            <w:autoSpaceDN w:val="0"/>
          </w:pPr>
        </w:pPrChange>
      </w:pPr>
      <w:ins w:id="4829" w:author="Kudryavtsev, Dmitry" w:date="2015-11-02T18:22:00Z">
        <w:del w:id="4830" w:author="Gavrilov, Evgeny" w:date="2016-01-26T14:12:00Z">
          <w:r w:rsidDel="004A1A7A">
            <w:rPr>
              <w:rFonts w:ascii="Consolas" w:hAnsi="Consolas" w:cs="Consolas"/>
            </w:rPr>
            <w:delText>30008:'RT_ICALL_START',</w:delText>
          </w:r>
        </w:del>
      </w:ins>
    </w:p>
    <w:p w14:paraId="162271EC" w14:textId="49E3F7D6" w:rsidR="00264AF6" w:rsidDel="004A1A7A" w:rsidRDefault="00264AF6">
      <w:pPr>
        <w:rPr>
          <w:ins w:id="4831" w:author="Kudryavtsev, Dmitry" w:date="2015-11-02T18:22:00Z"/>
          <w:del w:id="4832" w:author="Gavrilov, Evgeny" w:date="2016-01-26T14:12:00Z"/>
          <w:rFonts w:ascii="Consolas" w:hAnsi="Consolas" w:cs="Consolas"/>
        </w:rPr>
        <w:pPrChange w:id="4833" w:author="Gavrilov, Evgeny" w:date="2016-02-02T12:06:00Z">
          <w:pPr>
            <w:autoSpaceDE w:val="0"/>
            <w:autoSpaceDN w:val="0"/>
          </w:pPr>
        </w:pPrChange>
      </w:pPr>
      <w:ins w:id="4834" w:author="Kudryavtsev, Dmitry" w:date="2015-11-02T18:22:00Z">
        <w:del w:id="4835" w:author="Gavrilov, Evgeny" w:date="2016-01-26T14:12:00Z">
          <w:r w:rsidDel="004A1A7A">
            <w:rPr>
              <w:rFonts w:ascii="Consolas" w:hAnsi="Consolas" w:cs="Consolas"/>
            </w:rPr>
            <w:delText>30009:'RT_CALL_ANSWER',</w:delText>
          </w:r>
        </w:del>
      </w:ins>
    </w:p>
    <w:p w14:paraId="42791FDC" w14:textId="49A7AC93" w:rsidR="00264AF6" w:rsidDel="004A1A7A" w:rsidRDefault="00264AF6">
      <w:pPr>
        <w:rPr>
          <w:ins w:id="4836" w:author="Kudryavtsev, Dmitry" w:date="2015-11-02T18:22:00Z"/>
          <w:del w:id="4837" w:author="Gavrilov, Evgeny" w:date="2016-01-26T14:12:00Z"/>
          <w:rFonts w:ascii="Consolas" w:hAnsi="Consolas" w:cs="Consolas"/>
        </w:rPr>
        <w:pPrChange w:id="4838" w:author="Gavrilov, Evgeny" w:date="2016-02-02T12:06:00Z">
          <w:pPr>
            <w:autoSpaceDE w:val="0"/>
            <w:autoSpaceDN w:val="0"/>
          </w:pPr>
        </w:pPrChange>
      </w:pPr>
      <w:ins w:id="4839" w:author="Kudryavtsev, Dmitry" w:date="2015-11-02T18:22:00Z">
        <w:del w:id="4840" w:author="Gavrilov, Evgeny" w:date="2016-01-26T14:12:00Z">
          <w:r w:rsidDel="004A1A7A">
            <w:rPr>
              <w:rFonts w:ascii="Consolas" w:hAnsi="Consolas" w:cs="Consolas"/>
            </w:rPr>
            <w:delText>30010:'RT_CALL_END',</w:delText>
          </w:r>
        </w:del>
      </w:ins>
    </w:p>
    <w:p w14:paraId="3BC80C72" w14:textId="40946974" w:rsidR="00264AF6" w:rsidRPr="00ED52AC" w:rsidDel="004A1A7A" w:rsidRDefault="00264AF6">
      <w:pPr>
        <w:rPr>
          <w:ins w:id="4841" w:author="Kudryavtsev, Dmitry" w:date="2015-11-02T18:22:00Z"/>
          <w:del w:id="4842" w:author="Gavrilov, Evgeny" w:date="2016-01-26T14:12:00Z"/>
          <w:rFonts w:ascii="Consolas" w:hAnsi="Consolas" w:cs="Consolas"/>
          <w:rPrChange w:id="4843" w:author="Gavrilov, Evgeny" w:date="2015-11-03T16:06:00Z">
            <w:rPr>
              <w:ins w:id="4844" w:author="Kudryavtsev, Dmitry" w:date="2015-11-02T18:22:00Z"/>
              <w:del w:id="4845" w:author="Gavrilov, Evgeny" w:date="2016-01-26T14:12:00Z"/>
              <w:rFonts w:ascii="Consolas" w:hAnsi="Consolas" w:cs="Consolas"/>
              <w:lang w:val="ru-RU"/>
            </w:rPr>
          </w:rPrChange>
        </w:rPr>
        <w:pPrChange w:id="4846" w:author="Gavrilov, Evgeny" w:date="2016-02-02T12:06:00Z">
          <w:pPr>
            <w:autoSpaceDE w:val="0"/>
            <w:autoSpaceDN w:val="0"/>
          </w:pPr>
        </w:pPrChange>
      </w:pPr>
      <w:ins w:id="4847" w:author="Kudryavtsev, Dmitry" w:date="2015-11-02T18:22:00Z">
        <w:del w:id="4848" w:author="Gavrilov, Evgeny" w:date="2016-01-26T14:12:00Z">
          <w:r w:rsidRPr="00ED52AC" w:rsidDel="004A1A7A">
            <w:rPr>
              <w:rFonts w:ascii="Consolas" w:hAnsi="Consolas" w:cs="Consolas"/>
              <w:rPrChange w:id="4849" w:author="Gavrilov, Evgeny" w:date="2015-11-03T16:06:00Z">
                <w:rPr>
                  <w:rFonts w:ascii="Consolas" w:hAnsi="Consolas" w:cs="Consolas"/>
                  <w:lang w:val="ru-RU"/>
                </w:rPr>
              </w:rPrChange>
            </w:rPr>
            <w:delText>30011:'RT_BATTERY_LVL',</w:delText>
          </w:r>
        </w:del>
      </w:ins>
    </w:p>
    <w:p w14:paraId="04923CDF" w14:textId="189E701E" w:rsidR="00264AF6" w:rsidRPr="00ED52AC" w:rsidDel="004A1A7A" w:rsidRDefault="00264AF6">
      <w:pPr>
        <w:rPr>
          <w:ins w:id="4850" w:author="Kudryavtsev, Dmitry" w:date="2015-11-02T18:22:00Z"/>
          <w:del w:id="4851" w:author="Gavrilov, Evgeny" w:date="2016-01-26T14:12:00Z"/>
          <w:rFonts w:ascii="Consolas" w:hAnsi="Consolas" w:cs="Consolas"/>
          <w:rPrChange w:id="4852" w:author="Gavrilov, Evgeny" w:date="2015-11-03T16:06:00Z">
            <w:rPr>
              <w:ins w:id="4853" w:author="Kudryavtsev, Dmitry" w:date="2015-11-02T18:22:00Z"/>
              <w:del w:id="4854" w:author="Gavrilov, Evgeny" w:date="2016-01-26T14:12:00Z"/>
              <w:rFonts w:ascii="Consolas" w:hAnsi="Consolas" w:cs="Consolas"/>
              <w:lang w:val="ru-RU"/>
            </w:rPr>
          </w:rPrChange>
        </w:rPr>
        <w:pPrChange w:id="4855" w:author="Gavrilov, Evgeny" w:date="2016-02-02T12:06:00Z">
          <w:pPr>
            <w:autoSpaceDE w:val="0"/>
            <w:autoSpaceDN w:val="0"/>
          </w:pPr>
        </w:pPrChange>
      </w:pPr>
      <w:ins w:id="4856" w:author="Kudryavtsev, Dmitry" w:date="2015-11-02T18:22:00Z">
        <w:del w:id="4857" w:author="Gavrilov, Evgeny" w:date="2016-01-26T14:12:00Z">
          <w:r w:rsidRPr="00ED52AC" w:rsidDel="004A1A7A">
            <w:rPr>
              <w:rFonts w:ascii="Consolas" w:hAnsi="Consolas" w:cs="Consolas"/>
              <w:rPrChange w:id="4858" w:author="Gavrilov, Evgeny" w:date="2015-11-03T16:06:00Z">
                <w:rPr>
                  <w:rFonts w:ascii="Consolas" w:hAnsi="Consolas" w:cs="Consolas"/>
                  <w:lang w:val="ru-RU"/>
                </w:rPr>
              </w:rPrChange>
            </w:rPr>
            <w:delText>30012:'RT_ERROR'</w:delText>
          </w:r>
        </w:del>
      </w:ins>
    </w:p>
    <w:p w14:paraId="1F850C3F" w14:textId="6D147FE9" w:rsidR="001D690C" w:rsidDel="004A1A7A" w:rsidRDefault="00190820">
      <w:pPr>
        <w:rPr>
          <w:ins w:id="4859" w:author="Kudryavtsev, Dmitry" w:date="2016-01-11T19:08:00Z"/>
          <w:del w:id="4860" w:author="Gavrilov, Evgeny" w:date="2016-01-26T14:12:00Z"/>
          <w:rFonts w:ascii="Arial" w:hAnsi="Arial" w:cs="Arial"/>
          <w:color w:val="222222"/>
          <w:sz w:val="24"/>
          <w:szCs w:val="24"/>
        </w:rPr>
      </w:pPr>
      <w:ins w:id="4861" w:author="Kudryavtsev, Dmitry" w:date="2016-01-11T19:08:00Z">
        <w:del w:id="4862" w:author="Gavrilov, Evgeny" w:date="2016-01-26T14:12:00Z">
          <w:r w:rsidDel="004A1A7A">
            <w:rPr>
              <w:rFonts w:ascii="Arial" w:hAnsi="Arial" w:cs="Arial"/>
              <w:color w:val="222222"/>
              <w:sz w:val="24"/>
              <w:szCs w:val="24"/>
            </w:rPr>
            <w:delText>,,</w:delText>
          </w:r>
        </w:del>
      </w:ins>
    </w:p>
    <w:p w14:paraId="39250D30" w14:textId="1EF1D3D3" w:rsidR="00190820" w:rsidRPr="000C60B7" w:rsidDel="004A1A7A" w:rsidRDefault="00190820">
      <w:pPr>
        <w:rPr>
          <w:ins w:id="4863" w:author="Kudryavtsev, Dmitry" w:date="2016-01-11T19:12:00Z"/>
          <w:del w:id="4864" w:author="Gavrilov, Evgeny" w:date="2016-01-26T14:12:00Z"/>
          <w:rFonts w:ascii="Arial" w:hAnsi="Arial" w:cs="Arial"/>
          <w:color w:val="222222"/>
          <w:sz w:val="24"/>
          <w:szCs w:val="24"/>
        </w:rPr>
      </w:pPr>
      <w:ins w:id="4865" w:author="Kudryavtsev, Dmitry" w:date="2016-01-11T19:12:00Z">
        <w:del w:id="4866" w:author="Gavrilov, Evgeny" w:date="2016-01-26T14:12:00Z">
          <w:r w:rsidRPr="000C60B7" w:rsidDel="004A1A7A">
            <w:rPr>
              <w:rFonts w:ascii="Arial" w:hAnsi="Arial" w:cs="Arial"/>
              <w:color w:val="222222"/>
              <w:sz w:val="24"/>
              <w:szCs w:val="24"/>
            </w:rPr>
            <w:delText xml:space="preserve">    </w:delText>
          </w:r>
        </w:del>
      </w:ins>
      <w:ins w:id="4867" w:author="Kudryavtsev, Dmitry" w:date="2016-01-11T19:08:00Z">
        <w:del w:id="4868" w:author="Gavrilov, Evgeny" w:date="2016-01-26T14:12:00Z">
          <w:r w:rsidRPr="000C60B7" w:rsidDel="004A1A7A">
            <w:rPr>
              <w:rFonts w:ascii="Arial" w:hAnsi="Arial" w:cs="Arial"/>
              <w:color w:val="222222"/>
              <w:sz w:val="24"/>
              <w:szCs w:val="24"/>
            </w:rPr>
            <w:delText>43:</w:delText>
          </w:r>
        </w:del>
      </w:ins>
      <w:ins w:id="4869" w:author="Kudryavtsev, Dmitry" w:date="2016-01-11T19:12:00Z">
        <w:del w:id="4870" w:author="Gavrilov, Evgeny" w:date="2016-01-26T14:12:00Z">
          <w:r w:rsidRPr="000C60B7" w:rsidDel="004A1A7A">
            <w:rPr>
              <w:rFonts w:ascii="Arial" w:hAnsi="Arial" w:cs="Arial"/>
              <w:color w:val="222222"/>
              <w:sz w:val="24"/>
              <w:szCs w:val="24"/>
            </w:rPr>
            <w:delText>’</w:delText>
          </w:r>
        </w:del>
      </w:ins>
      <w:ins w:id="4871" w:author="Kudryavtsev, Dmitry" w:date="2016-01-11T19:18:00Z">
        <w:del w:id="4872" w:author="Gavrilov, Evgeny" w:date="2016-01-26T14:12:00Z">
          <w:r w:rsidRPr="000C60B7" w:rsidDel="004A1A7A">
            <w:rPr>
              <w:rFonts w:ascii="Arial" w:hAnsi="Arial" w:cs="Arial"/>
              <w:color w:val="222222"/>
              <w:sz w:val="24"/>
              <w:szCs w:val="24"/>
            </w:rPr>
            <w:delText>Call duration</w:delText>
          </w:r>
        </w:del>
      </w:ins>
      <w:ins w:id="4873" w:author="Kudryavtsev, Dmitry" w:date="2016-01-11T19:12:00Z">
        <w:del w:id="4874" w:author="Gavrilov, Evgeny" w:date="2016-01-26T14:12:00Z">
          <w:r w:rsidRPr="000C60B7" w:rsidDel="004A1A7A">
            <w:rPr>
              <w:rFonts w:ascii="Arial" w:hAnsi="Arial" w:cs="Arial"/>
              <w:color w:val="222222"/>
              <w:sz w:val="24"/>
              <w:szCs w:val="24"/>
            </w:rPr>
            <w:delText>’,</w:delText>
          </w:r>
        </w:del>
      </w:ins>
    </w:p>
    <w:p w14:paraId="54BD4FC0" w14:textId="1E0B7BBC" w:rsidR="00190820" w:rsidRPr="000C60B7" w:rsidDel="004A1A7A" w:rsidRDefault="00190820">
      <w:pPr>
        <w:rPr>
          <w:ins w:id="4875" w:author="Kudryavtsev, Dmitry" w:date="2016-01-11T19:12:00Z"/>
          <w:del w:id="4876" w:author="Gavrilov, Evgeny" w:date="2016-01-26T14:12:00Z"/>
          <w:rFonts w:ascii="Arial" w:hAnsi="Arial" w:cs="Arial"/>
          <w:color w:val="222222"/>
          <w:sz w:val="24"/>
          <w:szCs w:val="24"/>
        </w:rPr>
      </w:pPr>
      <w:ins w:id="4877" w:author="Kudryavtsev, Dmitry" w:date="2016-01-11T19:12:00Z">
        <w:del w:id="4878" w:author="Gavrilov, Evgeny" w:date="2016-01-26T14:12:00Z">
          <w:r w:rsidRPr="000C60B7" w:rsidDel="004A1A7A">
            <w:rPr>
              <w:rFonts w:ascii="Arial" w:hAnsi="Arial" w:cs="Arial"/>
              <w:color w:val="222222"/>
              <w:sz w:val="24"/>
              <w:szCs w:val="24"/>
            </w:rPr>
            <w:delText xml:space="preserve">    44:’</w:delText>
          </w:r>
        </w:del>
      </w:ins>
      <w:ins w:id="4879" w:author="Kudryavtsev, Dmitry" w:date="2016-01-11T19:18:00Z">
        <w:del w:id="4880" w:author="Gavrilov, Evgeny" w:date="2016-01-26T14:12:00Z">
          <w:r w:rsidRPr="000C60B7" w:rsidDel="004A1A7A">
            <w:rPr>
              <w:rFonts w:ascii="Arial" w:hAnsi="Arial" w:cs="Arial"/>
              <w:color w:val="222222"/>
              <w:sz w:val="24"/>
              <w:szCs w:val="24"/>
            </w:rPr>
            <w:delText xml:space="preserve">Call </w:delText>
          </w:r>
          <w:r w:rsidR="006A03B5" w:rsidRPr="000C60B7" w:rsidDel="004A1A7A">
            <w:rPr>
              <w:rFonts w:ascii="Arial" w:hAnsi="Arial" w:cs="Arial"/>
              <w:color w:val="222222"/>
              <w:sz w:val="24"/>
              <w:szCs w:val="24"/>
            </w:rPr>
            <w:delText>end status</w:delText>
          </w:r>
        </w:del>
      </w:ins>
      <w:ins w:id="4881" w:author="Kudryavtsev, Dmitry" w:date="2016-01-11T19:12:00Z">
        <w:del w:id="4882" w:author="Gavrilov, Evgeny" w:date="2016-01-26T14:12:00Z">
          <w:r w:rsidRPr="000C60B7" w:rsidDel="004A1A7A">
            <w:rPr>
              <w:rFonts w:ascii="Arial" w:hAnsi="Arial" w:cs="Arial"/>
              <w:color w:val="222222"/>
              <w:sz w:val="24"/>
              <w:szCs w:val="24"/>
            </w:rPr>
            <w:delText>,    45:’</w:delText>
          </w:r>
        </w:del>
      </w:ins>
      <w:ins w:id="4883" w:author="Kudryavtsev, Dmitry" w:date="2016-01-11T19:18:00Z">
        <w:del w:id="4884" w:author="Gavrilov, Evgeny" w:date="2016-01-26T14:12:00Z">
          <w:r w:rsidR="006A03B5" w:rsidRPr="000C60B7" w:rsidDel="004A1A7A">
            <w:rPr>
              <w:rFonts w:ascii="Arial" w:hAnsi="Arial" w:cs="Arial"/>
              <w:color w:val="222222"/>
              <w:sz w:val="24"/>
              <w:szCs w:val="24"/>
            </w:rPr>
            <w:delText>Call direction</w:delText>
          </w:r>
        </w:del>
      </w:ins>
      <w:ins w:id="4885" w:author="Kudryavtsev, Dmitry" w:date="2016-01-11T19:12:00Z">
        <w:del w:id="4886" w:author="Gavrilov, Evgeny" w:date="2016-01-26T14:12:00Z">
          <w:r w:rsidRPr="000C60B7" w:rsidDel="004A1A7A">
            <w:rPr>
              <w:rFonts w:ascii="Arial" w:hAnsi="Arial" w:cs="Arial"/>
              <w:color w:val="222222"/>
              <w:sz w:val="24"/>
              <w:szCs w:val="24"/>
            </w:rPr>
            <w:delText>’,</w:delText>
          </w:r>
        </w:del>
      </w:ins>
    </w:p>
    <w:p w14:paraId="7DA95D73" w14:textId="5A0C438B" w:rsidR="00190820" w:rsidRPr="000C60B7" w:rsidDel="004A1A7A" w:rsidRDefault="00190820">
      <w:pPr>
        <w:rPr>
          <w:ins w:id="4887" w:author="Kudryavtsev, Dmitry" w:date="2016-01-12T16:40:00Z"/>
          <w:del w:id="4888" w:author="Gavrilov, Evgeny" w:date="2016-01-26T14:12:00Z"/>
          <w:rFonts w:ascii="Arial" w:hAnsi="Arial" w:cs="Arial"/>
          <w:color w:val="222222"/>
          <w:sz w:val="24"/>
          <w:szCs w:val="24"/>
        </w:rPr>
      </w:pPr>
      <w:ins w:id="4889" w:author="Kudryavtsev, Dmitry" w:date="2016-01-11T19:12:00Z">
        <w:del w:id="4890" w:author="Gavrilov, Evgeny" w:date="2016-01-26T14:12:00Z">
          <w:r w:rsidRPr="000C60B7" w:rsidDel="004A1A7A">
            <w:rPr>
              <w:rFonts w:ascii="Arial" w:hAnsi="Arial" w:cs="Arial"/>
              <w:color w:val="222222"/>
              <w:sz w:val="24"/>
              <w:szCs w:val="24"/>
            </w:rPr>
            <w:delText xml:space="preserve">    46:’</w:delText>
          </w:r>
        </w:del>
      </w:ins>
      <w:ins w:id="4891" w:author="Kudryavtsev, Dmitry" w:date="2016-01-11T19:18:00Z">
        <w:del w:id="4892" w:author="Gavrilov, Evgeny" w:date="2016-01-26T14:12:00Z">
          <w:r w:rsidR="006A03B5" w:rsidRPr="000C60B7" w:rsidDel="004A1A7A">
            <w:rPr>
              <w:rFonts w:ascii="Arial" w:hAnsi="Arial" w:cs="Arial"/>
              <w:color w:val="222222"/>
              <w:sz w:val="24"/>
              <w:szCs w:val="24"/>
            </w:rPr>
            <w:delText>Call_id</w:delText>
          </w:r>
        </w:del>
      </w:ins>
      <w:ins w:id="4893" w:author="Kudryavtsev, Dmitry" w:date="2016-01-11T19:12:00Z">
        <w:del w:id="4894" w:author="Gavrilov, Evgeny" w:date="2016-01-26T14:12:00Z">
          <w:r w:rsidRPr="000C60B7" w:rsidDel="004A1A7A">
            <w:rPr>
              <w:rFonts w:ascii="Arial" w:hAnsi="Arial" w:cs="Arial"/>
              <w:color w:val="222222"/>
              <w:sz w:val="24"/>
              <w:szCs w:val="24"/>
            </w:rPr>
            <w:delText>’</w:delText>
          </w:r>
        </w:del>
      </w:ins>
      <w:ins w:id="4895" w:author="Kudryavtsev, Dmitry" w:date="2016-01-12T16:40:00Z">
        <w:del w:id="4896" w:author="Gavrilov, Evgeny" w:date="2016-01-26T14:12:00Z">
          <w:r w:rsidR="00E57738" w:rsidRPr="000C60B7" w:rsidDel="004A1A7A">
            <w:rPr>
              <w:rFonts w:ascii="Arial" w:hAnsi="Arial" w:cs="Arial"/>
              <w:color w:val="222222"/>
              <w:sz w:val="24"/>
              <w:szCs w:val="24"/>
            </w:rPr>
            <w:delText>,</w:delText>
          </w:r>
        </w:del>
      </w:ins>
    </w:p>
    <w:p w14:paraId="4F766F79" w14:textId="1363FB01" w:rsidR="00E57738" w:rsidRPr="000C60B7" w:rsidDel="004A1A7A" w:rsidRDefault="00E57738">
      <w:pPr>
        <w:rPr>
          <w:ins w:id="4897" w:author="Kudryavtsev, Dmitry" w:date="2016-01-11T19:12:00Z"/>
          <w:del w:id="4898" w:author="Gavrilov, Evgeny" w:date="2016-01-26T14:12:00Z"/>
          <w:rFonts w:ascii="Arial" w:hAnsi="Arial" w:cs="Arial"/>
          <w:color w:val="222222"/>
          <w:sz w:val="24"/>
          <w:szCs w:val="24"/>
        </w:rPr>
      </w:pPr>
      <w:ins w:id="4899" w:author="Kudryavtsev, Dmitry" w:date="2016-01-12T16:40:00Z">
        <w:del w:id="4900" w:author="Gavrilov, Evgeny" w:date="2016-01-26T14:12:00Z">
          <w:r w:rsidRPr="000C60B7" w:rsidDel="004A1A7A">
            <w:rPr>
              <w:rFonts w:ascii="Arial" w:hAnsi="Arial" w:cs="Arial"/>
              <w:color w:val="222222"/>
              <w:sz w:val="24"/>
              <w:szCs w:val="24"/>
            </w:rPr>
            <w:delText xml:space="preserve">    47:’Call</w:delText>
          </w:r>
        </w:del>
      </w:ins>
      <w:ins w:id="4901" w:author="Kudryavtsev, Dmitry" w:date="2016-01-12T16:41:00Z">
        <w:del w:id="4902" w:author="Gavrilov, Evgeny" w:date="2016-01-26T14:12:00Z">
          <w:r w:rsidRPr="000C60B7" w:rsidDel="004A1A7A">
            <w:rPr>
              <w:rFonts w:ascii="Arial" w:hAnsi="Arial" w:cs="Arial"/>
              <w:color w:val="222222"/>
              <w:sz w:val="24"/>
              <w:szCs w:val="24"/>
            </w:rPr>
            <w:delText xml:space="preserve"> end information</w:delText>
          </w:r>
        </w:del>
      </w:ins>
      <w:ins w:id="4903" w:author="Kudryavtsev, Dmitry" w:date="2016-01-12T16:40:00Z">
        <w:del w:id="4904" w:author="Gavrilov, Evgeny" w:date="2016-01-26T14:12:00Z">
          <w:r w:rsidRPr="000C60B7" w:rsidDel="004A1A7A">
            <w:rPr>
              <w:rFonts w:ascii="Arial" w:hAnsi="Arial" w:cs="Arial"/>
              <w:color w:val="222222"/>
              <w:sz w:val="24"/>
              <w:szCs w:val="24"/>
            </w:rPr>
            <w:delText>’</w:delText>
          </w:r>
        </w:del>
      </w:ins>
    </w:p>
    <w:p w14:paraId="0EAF00BA" w14:textId="5F42AC5A" w:rsidR="004A1A7A" w:rsidRPr="00F852DB" w:rsidRDefault="00F852DB" w:rsidP="004A1A7A">
      <w:pPr>
        <w:rPr>
          <w:ins w:id="4905" w:author="Gavrilov, Evgeny" w:date="2016-01-26T14:12:00Z"/>
          <w:rFonts w:asciiTheme="majorHAnsi" w:hAnsiTheme="majorHAnsi" w:cstheme="majorBidi"/>
          <w:rPrChange w:id="4906" w:author="Gavrilov, Evgeny" w:date="2016-02-02T12:06:00Z">
            <w:rPr>
              <w:ins w:id="4907" w:author="Gavrilov, Evgeny" w:date="2016-01-26T14:12:00Z"/>
              <w:rFonts w:ascii="Times New Roman" w:hAnsi="Times New Roman"/>
            </w:rPr>
          </w:rPrChange>
        </w:rPr>
      </w:pPr>
      <w:ins w:id="4908" w:author="Gavrilov, Evgeny" w:date="2016-02-02T12:05:00Z">
        <w:r>
          <w:t xml:space="preserve">See Appendix </w:t>
        </w:r>
      </w:ins>
      <w:ins w:id="4909" w:author="Gavrilov, Evgeny" w:date="2016-02-02T12:06:00Z">
        <w:r>
          <w:t>15.2 Event Name and Event Type Mapping</w:t>
        </w:r>
        <w:r w:rsidR="00F47D01">
          <w:t>.</w:t>
        </w:r>
      </w:ins>
    </w:p>
    <w:p w14:paraId="61EF69C2" w14:textId="77777777" w:rsidR="007F349F" w:rsidRDefault="007F349F">
      <w:pPr>
        <w:jc w:val="both"/>
        <w:pPrChange w:id="4910" w:author="Gavrilov, Evgeny" w:date="2016-01-13T16:50:00Z">
          <w:pPr>
            <w:ind w:firstLine="567"/>
            <w:jc w:val="both"/>
          </w:pPr>
        </w:pPrChange>
      </w:pPr>
    </w:p>
    <w:p w14:paraId="7A39D86E" w14:textId="27C69D45" w:rsidR="00713471" w:rsidRDefault="00ED52AC">
      <w:pPr>
        <w:pStyle w:val="Heading1"/>
        <w:rPr>
          <w:ins w:id="4911" w:author="Gavrilov, Evgeny" w:date="2015-12-04T15:27:00Z"/>
        </w:rPr>
      </w:pPr>
      <w:bookmarkStart w:id="4912" w:name="_Toc433815579"/>
      <w:bookmarkStart w:id="4913" w:name="_Toc448150103"/>
      <w:ins w:id="4914" w:author="Gavrilov, Evgeny" w:date="2015-11-03T16:06:00Z">
        <w:r>
          <w:t xml:space="preserve">8. </w:t>
        </w:r>
      </w:ins>
      <w:r w:rsidR="00713471">
        <w:t>Deployment and upgrade</w:t>
      </w:r>
      <w:bookmarkEnd w:id="4912"/>
      <w:bookmarkEnd w:id="4913"/>
    </w:p>
    <w:p w14:paraId="0F9EF42C" w14:textId="781FC371" w:rsidR="00611F6A" w:rsidRPr="0089763D" w:rsidRDefault="00611F6A">
      <w:pPr>
        <w:pPrChange w:id="4915" w:author="Gavrilov, Evgeny" w:date="2015-12-04T15:27:00Z">
          <w:pPr>
            <w:pStyle w:val="Heading1"/>
          </w:pPr>
        </w:pPrChange>
      </w:pPr>
      <w:ins w:id="4916" w:author="Gavrilov, Evgeny" w:date="2015-12-04T15:27:00Z">
        <w:r w:rsidRPr="00611F6A">
          <w:rPr>
            <w:rPrChange w:id="4917" w:author="Gavrilov, Evgeny" w:date="2015-12-04T15:27:00Z">
              <w:rPr>
                <w:rFonts w:ascii="Times New Roman" w:hAnsi="Times New Roman"/>
                <w:b w:val="0"/>
                <w:bCs w:val="0"/>
              </w:rPr>
            </w:rPrChange>
          </w:rPr>
          <w:t>All modules,</w:t>
        </w:r>
        <w:r>
          <w:t xml:space="preserve"> </w:t>
        </w:r>
        <w:r w:rsidRPr="00611F6A">
          <w:rPr>
            <w:rPrChange w:id="4918" w:author="Gavrilov, Evgeny" w:date="2015-12-04T15:27:00Z">
              <w:rPr>
                <w:rFonts w:ascii="Times New Roman" w:hAnsi="Times New Roman"/>
                <w:b w:val="0"/>
                <w:bCs w:val="0"/>
              </w:rPr>
            </w:rPrChange>
          </w:rPr>
          <w:t xml:space="preserve">libraries and source code must be done </w:t>
        </w:r>
        <w:r>
          <w:t>through</w:t>
        </w:r>
        <w:r w:rsidRPr="00611F6A">
          <w:rPr>
            <w:rPrChange w:id="4919" w:author="Gavrilov, Evgeny" w:date="2015-12-04T15:27:00Z">
              <w:rPr>
                <w:rFonts w:ascii="Times New Roman" w:hAnsi="Times New Roman"/>
                <w:b w:val="0"/>
                <w:bCs w:val="0"/>
              </w:rPr>
            </w:rPrChange>
          </w:rPr>
          <w:t xml:space="preserve"> </w:t>
        </w:r>
      </w:ins>
      <w:ins w:id="4920" w:author="Gavrilov, Evgeny" w:date="2015-12-04T15:28:00Z">
        <w:r w:rsidR="005D2851">
          <w:t>P</w:t>
        </w:r>
      </w:ins>
      <w:ins w:id="4921" w:author="Gavrilov, Evgeny" w:date="2015-12-04T15:27:00Z">
        <w:r w:rsidRPr="00611F6A">
          <w:rPr>
            <w:rPrChange w:id="4922" w:author="Gavrilov, Evgeny" w:date="2015-12-04T15:27:00Z">
              <w:rPr>
                <w:rFonts w:ascii="Times New Roman" w:hAnsi="Times New Roman"/>
                <w:b w:val="0"/>
                <w:bCs w:val="0"/>
              </w:rPr>
            </w:rPrChange>
          </w:rPr>
          <w:t xml:space="preserve">erforce or </w:t>
        </w:r>
      </w:ins>
      <w:ins w:id="4923" w:author="Gavrilov, Evgeny" w:date="2015-12-04T15:28:00Z">
        <w:r>
          <w:t>O</w:t>
        </w:r>
      </w:ins>
      <w:ins w:id="4924" w:author="Gavrilov, Evgeny" w:date="2015-12-04T15:27:00Z">
        <w:r w:rsidRPr="00611F6A">
          <w:rPr>
            <w:rPrChange w:id="4925" w:author="Gavrilov, Evgeny" w:date="2015-12-04T15:27:00Z">
              <w:rPr>
                <w:rFonts w:ascii="Times New Roman" w:hAnsi="Times New Roman"/>
                <w:b w:val="0"/>
                <w:bCs w:val="0"/>
              </w:rPr>
            </w:rPrChange>
          </w:rPr>
          <w:t>oma local rpm repository</w:t>
        </w:r>
      </w:ins>
      <w:ins w:id="4926" w:author="Gavrilov, Evgeny" w:date="2015-12-04T15:28:00Z">
        <w:r w:rsidR="005D2851">
          <w:t>.</w:t>
        </w:r>
      </w:ins>
    </w:p>
    <w:p w14:paraId="31769EBA" w14:textId="0A2AD1FD" w:rsidR="00B016F4" w:rsidRDefault="00ED52AC">
      <w:pPr>
        <w:pStyle w:val="Heading2"/>
      </w:pPr>
      <w:bookmarkStart w:id="4927" w:name="_Toc433815580"/>
      <w:bookmarkStart w:id="4928" w:name="_Toc448150104"/>
      <w:ins w:id="4929" w:author="Gavrilov, Evgeny" w:date="2015-11-03T16:06:00Z">
        <w:r>
          <w:t xml:space="preserve">8.1 </w:t>
        </w:r>
      </w:ins>
      <w:r w:rsidR="005561C5">
        <w:t>MongoDB</w:t>
      </w:r>
      <w:bookmarkEnd w:id="4927"/>
      <w:bookmarkEnd w:id="4928"/>
      <w:r w:rsidR="005561C5">
        <w:t xml:space="preserve"> </w:t>
      </w:r>
    </w:p>
    <w:p w14:paraId="16BE4426" w14:textId="7A73376E" w:rsidR="005561C5" w:rsidRDefault="005561C5">
      <w:pPr>
        <w:ind w:firstLine="284"/>
        <w:jc w:val="both"/>
        <w:rPr>
          <w:ins w:id="4930" w:author="Gavrilov, Evgeny" w:date="2015-12-04T15:31:00Z"/>
        </w:rPr>
        <w:pPrChange w:id="4931" w:author="Gavrilov, Evgeny" w:date="2015-12-02T13:52:00Z">
          <w:pPr>
            <w:ind w:firstLine="567"/>
            <w:jc w:val="both"/>
          </w:pPr>
        </w:pPrChange>
      </w:pPr>
      <w:r>
        <w:t>There is no necess</w:t>
      </w:r>
      <w:r w:rsidR="00757F58">
        <w:t>ity</w:t>
      </w:r>
      <w:r>
        <w:t xml:space="preserve"> </w:t>
      </w:r>
      <w:r w:rsidR="008E2D36">
        <w:t>to install mongoDB</w:t>
      </w:r>
      <w:r>
        <w:t>, it can be just download</w:t>
      </w:r>
      <w:r w:rsidR="00757F58">
        <w:t>ed</w:t>
      </w:r>
      <w:r>
        <w:t xml:space="preserve"> f</w:t>
      </w:r>
      <w:r w:rsidR="00757F58">
        <w:t xml:space="preserve">rom </w:t>
      </w:r>
      <w:ins w:id="4932" w:author="Gavrilov, Evgeny" w:date="2016-01-26T17:43:00Z">
        <w:r w:rsidR="007865D5">
          <w:t xml:space="preserve">the </w:t>
        </w:r>
      </w:ins>
      <w:r w:rsidR="00757F58">
        <w:t>official website</w:t>
      </w:r>
      <w:r>
        <w:t>, unzip</w:t>
      </w:r>
      <w:r w:rsidR="00757F58">
        <w:t>ped</w:t>
      </w:r>
      <w:r>
        <w:t xml:space="preserve"> and run</w:t>
      </w:r>
      <w:r w:rsidR="008E2D36">
        <w:t xml:space="preserve">. To upgrade mongo to </w:t>
      </w:r>
      <w:ins w:id="4933" w:author="Gavrilov, Evgeny" w:date="2016-01-13T16:50:00Z">
        <w:r w:rsidR="000C60B7">
          <w:t xml:space="preserve">a </w:t>
        </w:r>
      </w:ins>
      <w:r w:rsidR="008E2D36">
        <w:t>newer version it must be stop</w:t>
      </w:r>
      <w:r w:rsidR="00757F58">
        <w:t>ped</w:t>
      </w:r>
      <w:r w:rsidR="00A94415">
        <w:t xml:space="preserve"> and </w:t>
      </w:r>
      <w:r w:rsidR="00757F58">
        <w:t>an</w:t>
      </w:r>
      <w:r w:rsidR="008E2D36">
        <w:t xml:space="preserve"> </w:t>
      </w:r>
      <w:r w:rsidR="00757F58">
        <w:t>executable file must be</w:t>
      </w:r>
      <w:r w:rsidR="008E2D36">
        <w:t xml:space="preserve"> replace</w:t>
      </w:r>
      <w:r w:rsidR="00757F58">
        <w:t>d</w:t>
      </w:r>
      <w:r w:rsidR="008E2D36">
        <w:t xml:space="preserve"> on </w:t>
      </w:r>
      <w:r w:rsidR="00A94415">
        <w:t xml:space="preserve">the </w:t>
      </w:r>
      <w:r w:rsidR="008E2D36">
        <w:t>newer version.</w:t>
      </w:r>
    </w:p>
    <w:p w14:paraId="580DDBB9" w14:textId="77777777" w:rsidR="00AB3AD0" w:rsidRDefault="00AB3AD0">
      <w:pPr>
        <w:ind w:firstLine="284"/>
        <w:jc w:val="both"/>
        <w:rPr>
          <w:ins w:id="4934" w:author="Gavrilov, Evgeny" w:date="2016-01-26T14:20:00Z"/>
        </w:rPr>
        <w:pPrChange w:id="4935" w:author="Gavrilov, Evgeny" w:date="2015-12-02T13:52:00Z">
          <w:pPr>
            <w:ind w:firstLine="567"/>
            <w:jc w:val="both"/>
          </w:pPr>
        </w:pPrChange>
      </w:pPr>
    </w:p>
    <w:p w14:paraId="642996FF" w14:textId="77777777" w:rsidR="009C5B18" w:rsidRDefault="009C5B18" w:rsidP="009C5B18">
      <w:pPr>
        <w:rPr>
          <w:ins w:id="4936" w:author="Gavrilov, Evgeny" w:date="2016-01-26T14:20:00Z"/>
        </w:rPr>
      </w:pPr>
      <w:ins w:id="4937" w:author="Gavrilov, Evgeny" w:date="2016-01-26T14:20:00Z">
        <w:r>
          <w:t>After mongoDB is installed, it should be configured for CSL. Deployment instructions are as follows:</w:t>
        </w:r>
      </w:ins>
    </w:p>
    <w:p w14:paraId="2A9295F8" w14:textId="77777777" w:rsidR="009C5B18" w:rsidRDefault="009C5B18" w:rsidP="009C5B18">
      <w:pPr>
        <w:rPr>
          <w:ins w:id="4938" w:author="Gavrilov, Evgeny" w:date="2016-01-26T14:20:00Z"/>
          <w:rFonts w:ascii="Times New Roman" w:hAnsi="Times New Roman"/>
        </w:rPr>
      </w:pPr>
    </w:p>
    <w:p w14:paraId="5490230F" w14:textId="77777777" w:rsidR="009C5B18" w:rsidRDefault="009C5B18" w:rsidP="009C5B18">
      <w:pPr>
        <w:pStyle w:val="ListParagraph"/>
        <w:ind w:hanging="360"/>
        <w:rPr>
          <w:ins w:id="4939" w:author="Gavrilov, Evgeny" w:date="2016-01-26T14:20:00Z"/>
          <w:rFonts w:ascii="Times New Roman" w:hAnsi="Times New Roman"/>
        </w:rPr>
      </w:pPr>
      <w:ins w:id="4940" w:author="Gavrilov, Evgeny" w:date="2016-01-26T14:20:00Z">
        <w:r>
          <w:t>1.</w:t>
        </w:r>
        <w:r>
          <w:rPr>
            <w:rFonts w:ascii="Times New Roman" w:hAnsi="Times New Roman"/>
            <w:sz w:val="14"/>
            <w:szCs w:val="14"/>
          </w:rPr>
          <w:t xml:space="preserve">       </w:t>
        </w:r>
        <w:r>
          <w:t xml:space="preserve">Create directory, where MongoDB stores DB files </w:t>
        </w:r>
        <w:r>
          <w:rPr>
            <w:b/>
            <w:bCs/>
          </w:rPr>
          <w:t>(mkdir -p /db/mongodb/data)</w:t>
        </w:r>
      </w:ins>
    </w:p>
    <w:p w14:paraId="389DD9BB" w14:textId="77777777" w:rsidR="009C5B18" w:rsidRDefault="009C5B18" w:rsidP="009C5B18">
      <w:pPr>
        <w:pStyle w:val="ListParagraph"/>
        <w:ind w:hanging="360"/>
        <w:rPr>
          <w:ins w:id="4941" w:author="Gavrilov, Evgeny" w:date="2016-01-26T14:20:00Z"/>
          <w:rFonts w:ascii="Times New Roman" w:hAnsi="Times New Roman"/>
        </w:rPr>
      </w:pPr>
      <w:ins w:id="4942" w:author="Gavrilov, Evgeny" w:date="2016-01-26T14:20:00Z">
        <w:r>
          <w:t>2.</w:t>
        </w:r>
        <w:r>
          <w:rPr>
            <w:rFonts w:ascii="Times New Roman" w:hAnsi="Times New Roman"/>
            <w:sz w:val="14"/>
            <w:szCs w:val="14"/>
          </w:rPr>
          <w:t xml:space="preserve">       </w:t>
        </w:r>
        <w:r>
          <w:t xml:space="preserve">Run mongo -   </w:t>
        </w:r>
        <w:r>
          <w:rPr>
            <w:b/>
            <w:bCs/>
          </w:rPr>
          <w:t>mongod --dbpath /db/mongodb/data/  &amp;</w:t>
        </w:r>
      </w:ins>
    </w:p>
    <w:p w14:paraId="1AB6A843" w14:textId="77777777" w:rsidR="009C5B18" w:rsidRDefault="009C5B18" w:rsidP="009C5B18">
      <w:pPr>
        <w:pStyle w:val="ListParagraph"/>
        <w:ind w:hanging="360"/>
        <w:rPr>
          <w:ins w:id="4943" w:author="Gavrilov, Evgeny" w:date="2016-01-26T14:20:00Z"/>
          <w:rFonts w:ascii="Calibri" w:hAnsi="Calibri"/>
        </w:rPr>
      </w:pPr>
      <w:ins w:id="4944" w:author="Gavrilov, Evgeny" w:date="2016-01-26T14:20:00Z">
        <w:r>
          <w:t>3.</w:t>
        </w:r>
        <w:r>
          <w:rPr>
            <w:rFonts w:ascii="Times New Roman" w:hAnsi="Times New Roman"/>
            <w:sz w:val="14"/>
            <w:szCs w:val="14"/>
          </w:rPr>
          <w:t xml:space="preserve">       </w:t>
        </w:r>
        <w:r>
          <w:t xml:space="preserve">Connect to mongo with a deployment script that is located here </w:t>
        </w:r>
        <w:r>
          <w:rPr>
            <w:b/>
            <w:bCs/>
          </w:rPr>
          <w:t>//internal/software/mobile/ServerSide/mobilelogs/script/Deploy/mongodb_deployment.js</w:t>
        </w:r>
      </w:ins>
    </w:p>
    <w:p w14:paraId="6C61D732" w14:textId="77777777" w:rsidR="009C5B18" w:rsidRDefault="009C5B18" w:rsidP="009C5B18">
      <w:pPr>
        <w:pStyle w:val="ListParagraph"/>
        <w:rPr>
          <w:ins w:id="4945" w:author="Gavrilov, Evgeny" w:date="2016-01-26T14:20:00Z"/>
        </w:rPr>
      </w:pPr>
      <w:ins w:id="4946" w:author="Gavrilov, Evgeny" w:date="2016-01-26T14:20:00Z">
        <w:r>
          <w:t xml:space="preserve">Command to connect: </w:t>
        </w:r>
        <w:r>
          <w:rPr>
            <w:b/>
            <w:bCs/>
          </w:rPr>
          <w:t>mongo --shell mongodb_deployment.js</w:t>
        </w:r>
      </w:ins>
    </w:p>
    <w:p w14:paraId="00899699" w14:textId="77777777" w:rsidR="009C5B18" w:rsidRDefault="009C5B18" w:rsidP="009C5B18">
      <w:pPr>
        <w:pStyle w:val="ListParagraph"/>
        <w:ind w:hanging="360"/>
        <w:rPr>
          <w:ins w:id="4947" w:author="Gavrilov, Evgeny" w:date="2016-01-26T14:20:00Z"/>
        </w:rPr>
      </w:pPr>
      <w:ins w:id="4948" w:author="Gavrilov, Evgeny" w:date="2016-01-26T14:20:00Z">
        <w:r>
          <w:t>4.</w:t>
        </w:r>
        <w:r>
          <w:rPr>
            <w:rFonts w:ascii="Times New Roman" w:hAnsi="Times New Roman"/>
            <w:sz w:val="14"/>
            <w:szCs w:val="14"/>
          </w:rPr>
          <w:t xml:space="preserve">       </w:t>
        </w:r>
        <w:r>
          <w:t>Run 2 deployment scripts</w:t>
        </w:r>
      </w:ins>
    </w:p>
    <w:p w14:paraId="396321C2" w14:textId="77777777" w:rsidR="009C5B18" w:rsidRDefault="009C5B18" w:rsidP="009C5B18">
      <w:pPr>
        <w:pStyle w:val="ListParagraph"/>
        <w:ind w:left="2550" w:hanging="360"/>
        <w:rPr>
          <w:ins w:id="4949" w:author="Gavrilov, Evgeny" w:date="2016-01-26T14:20:00Z"/>
        </w:rPr>
      </w:pPr>
      <w:ins w:id="4950" w:author="Gavrilov, Evgeny" w:date="2016-01-26T14:20:00Z">
        <w:r>
          <w:t>a.</w:t>
        </w:r>
        <w:r>
          <w:rPr>
            <w:rFonts w:ascii="Times New Roman" w:hAnsi="Times New Roman"/>
            <w:sz w:val="14"/>
            <w:szCs w:val="14"/>
          </w:rPr>
          <w:t xml:space="preserve">       </w:t>
        </w:r>
        <w:r>
          <w:rPr>
            <w:b/>
            <w:bCs/>
          </w:rPr>
          <w:t xml:space="preserve">deployment.deployment_start() </w:t>
        </w:r>
        <w:r>
          <w:t>This script will create users for node.js app with necessary privileges  and some collections with unique indexes.</w:t>
        </w:r>
      </w:ins>
    </w:p>
    <w:p w14:paraId="2B12CF78" w14:textId="77777777" w:rsidR="009C5B18" w:rsidRDefault="009C5B18" w:rsidP="009C5B18">
      <w:pPr>
        <w:pStyle w:val="ListParagraph"/>
        <w:ind w:left="2550" w:hanging="360"/>
        <w:rPr>
          <w:ins w:id="4951" w:author="Gavrilov, Evgeny" w:date="2016-01-26T14:20:00Z"/>
        </w:rPr>
      </w:pPr>
      <w:ins w:id="4952" w:author="Gavrilov, Evgeny" w:date="2016-01-26T14:20:00Z">
        <w:r>
          <w:t>b.</w:t>
        </w:r>
        <w:r>
          <w:rPr>
            <w:rFonts w:ascii="Times New Roman" w:hAnsi="Times New Roman"/>
            <w:sz w:val="14"/>
            <w:szCs w:val="14"/>
          </w:rPr>
          <w:t xml:space="preserve">      </w:t>
        </w:r>
        <w:r>
          <w:rPr>
            <w:b/>
            <w:bCs/>
          </w:rPr>
          <w:t>deployment.create_admin("Admin_user_name","Admin_password"</w:t>
        </w:r>
      </w:ins>
    </w:p>
    <w:p w14:paraId="0BADF22F" w14:textId="77777777" w:rsidR="009C5B18" w:rsidRDefault="009C5B18" w:rsidP="009C5B18">
      <w:pPr>
        <w:pStyle w:val="ListParagraph"/>
        <w:ind w:left="2550"/>
        <w:rPr>
          <w:ins w:id="4953" w:author="Gavrilov, Evgeny" w:date="2016-01-26T14:20:00Z"/>
        </w:rPr>
      </w:pPr>
      <w:ins w:id="4954" w:author="Gavrilov, Evgeny" w:date="2016-01-26T14:20:00Z">
        <w:r>
          <w:t>This script creates DBA user in mongoDB with a specified username and password.</w:t>
        </w:r>
      </w:ins>
    </w:p>
    <w:p w14:paraId="2B30A268" w14:textId="77777777" w:rsidR="009C5B18" w:rsidRDefault="009C5B18" w:rsidP="009C5B18">
      <w:pPr>
        <w:pStyle w:val="ListParagraph"/>
        <w:ind w:hanging="360"/>
        <w:rPr>
          <w:ins w:id="4955" w:author="Gavrilov, Evgeny" w:date="2016-01-26T14:20:00Z"/>
        </w:rPr>
      </w:pPr>
      <w:ins w:id="4956" w:author="Gavrilov, Evgeny" w:date="2016-01-26T14:20:00Z">
        <w:r>
          <w:t>5.</w:t>
        </w:r>
        <w:r>
          <w:rPr>
            <w:rFonts w:ascii="Times New Roman" w:hAnsi="Times New Roman"/>
            <w:sz w:val="14"/>
            <w:szCs w:val="14"/>
          </w:rPr>
          <w:t xml:space="preserve">       </w:t>
        </w:r>
        <w:r>
          <w:t>Exit from mongo shell.</w:t>
        </w:r>
      </w:ins>
    </w:p>
    <w:p w14:paraId="03D34581" w14:textId="77777777" w:rsidR="009C5B18" w:rsidRDefault="009C5B18" w:rsidP="009C5B18">
      <w:pPr>
        <w:pStyle w:val="ListParagraph"/>
        <w:ind w:hanging="360"/>
        <w:rPr>
          <w:ins w:id="4957" w:author="Gavrilov, Evgeny" w:date="2016-01-26T14:20:00Z"/>
        </w:rPr>
      </w:pPr>
      <w:ins w:id="4958" w:author="Gavrilov, Evgeny" w:date="2016-01-26T14:20:00Z">
        <w:r>
          <w:t>6.</w:t>
        </w:r>
        <w:r>
          <w:rPr>
            <w:rFonts w:ascii="Times New Roman" w:hAnsi="Times New Roman"/>
            <w:sz w:val="14"/>
            <w:szCs w:val="14"/>
          </w:rPr>
          <w:t xml:space="preserve">       </w:t>
        </w:r>
        <w:r>
          <w:t>Find and terminate mongod process.</w:t>
        </w:r>
      </w:ins>
    </w:p>
    <w:p w14:paraId="5B1E118C" w14:textId="34F921C0" w:rsidR="009C5B18" w:rsidRDefault="009C5B18" w:rsidP="009C5B18">
      <w:pPr>
        <w:pStyle w:val="ListParagraph"/>
        <w:ind w:hanging="360"/>
        <w:rPr>
          <w:ins w:id="4959" w:author="Gavrilov, Evgeny" w:date="2016-01-26T14:20:00Z"/>
        </w:rPr>
      </w:pPr>
      <w:ins w:id="4960" w:author="Gavrilov, Evgeny" w:date="2016-01-26T14:20:00Z">
        <w:r>
          <w:t>7.</w:t>
        </w:r>
        <w:r>
          <w:rPr>
            <w:rFonts w:ascii="Times New Roman" w:hAnsi="Times New Roman"/>
            <w:sz w:val="14"/>
            <w:szCs w:val="14"/>
          </w:rPr>
          <w:t xml:space="preserve">       </w:t>
        </w:r>
        <w:r>
          <w:t xml:space="preserve">Start mongo in auth mode </w:t>
        </w:r>
      </w:ins>
      <w:ins w:id="4961" w:author="Gavrilov, Evgeny" w:date="2016-01-26T17:40:00Z">
        <w:r w:rsidR="007865D5">
          <w:t>using</w:t>
        </w:r>
      </w:ins>
      <w:ins w:id="4962" w:author="Gavrilov, Evgeny" w:date="2016-01-26T14:20:00Z">
        <w:r>
          <w:t xml:space="preserve"> the following command: </w:t>
        </w:r>
      </w:ins>
    </w:p>
    <w:p w14:paraId="2B93FDBB" w14:textId="77777777" w:rsidR="009C5B18" w:rsidRDefault="009C5B18" w:rsidP="009C5B18">
      <w:pPr>
        <w:pStyle w:val="ListParagraph"/>
        <w:rPr>
          <w:ins w:id="4963" w:author="Gavrilov, Evgeny" w:date="2016-01-26T14:20:00Z"/>
          <w:b/>
          <w:bCs/>
        </w:rPr>
      </w:pPr>
      <w:ins w:id="4964" w:author="Gavrilov, Evgeny" w:date="2016-01-26T14:20:00Z">
        <w:r>
          <w:rPr>
            <w:b/>
            <w:bCs/>
          </w:rPr>
          <w:t>mongod --dbpath /db/mongodb/data --storageEngine wiredTiger --auth --logpath /var/log/mongodb/mongod.log &amp;</w:t>
        </w:r>
      </w:ins>
    </w:p>
    <w:p w14:paraId="6779A88D" w14:textId="3B36DF99" w:rsidR="009C5B18" w:rsidRDefault="009C5B18" w:rsidP="009C5B18">
      <w:pPr>
        <w:pStyle w:val="ListParagraph"/>
        <w:rPr>
          <w:ins w:id="4965" w:author="Gavrilov, Evgeny" w:date="2016-01-26T14:20:00Z"/>
          <w:b/>
          <w:bCs/>
        </w:rPr>
      </w:pPr>
      <w:ins w:id="4966" w:author="Gavrilov, Evgeny" w:date="2016-01-26T14:20:00Z">
        <w:r>
          <w:t>or using mongod daemon</w:t>
        </w:r>
        <w:r>
          <w:rPr>
            <w:b/>
            <w:bCs/>
          </w:rPr>
          <w:t xml:space="preserve">  - /etc/init.d/mongod start (in p.8.5 there </w:t>
        </w:r>
      </w:ins>
      <w:ins w:id="4967" w:author="Gavrilov, Evgeny" w:date="2016-01-26T17:41:00Z">
        <w:r w:rsidR="007865D5">
          <w:rPr>
            <w:b/>
            <w:bCs/>
          </w:rPr>
          <w:t>are</w:t>
        </w:r>
      </w:ins>
      <w:ins w:id="4968" w:author="Gavrilov, Evgeny" w:date="2016-01-26T14:20:00Z">
        <w:r w:rsidR="007865D5">
          <w:rPr>
            <w:b/>
            <w:bCs/>
          </w:rPr>
          <w:t xml:space="preserve"> some</w:t>
        </w:r>
      </w:ins>
      <w:ins w:id="4969" w:author="Gavrilov, Evgeny" w:date="2016-01-26T17:41:00Z">
        <w:r w:rsidR="007865D5">
          <w:rPr>
            <w:b/>
            <w:bCs/>
          </w:rPr>
          <w:t xml:space="preserve"> instructions</w:t>
        </w:r>
      </w:ins>
      <w:ins w:id="4970" w:author="Gavrilov, Evgeny" w:date="2016-01-26T14:20:00Z">
        <w:r>
          <w:rPr>
            <w:b/>
            <w:bCs/>
          </w:rPr>
          <w:t xml:space="preserve"> how to add it)</w:t>
        </w:r>
      </w:ins>
    </w:p>
    <w:p w14:paraId="41441D36" w14:textId="77777777" w:rsidR="009C5B18" w:rsidRDefault="009C5B18" w:rsidP="009C5B18">
      <w:pPr>
        <w:pStyle w:val="ListParagraph"/>
        <w:ind w:hanging="360"/>
        <w:rPr>
          <w:ins w:id="4971" w:author="Gavrilov, Evgeny" w:date="2016-01-26T14:20:00Z"/>
        </w:rPr>
      </w:pPr>
      <w:ins w:id="4972" w:author="Gavrilov, Evgeny" w:date="2016-01-26T14:20:00Z">
        <w:r>
          <w:t>8.</w:t>
        </w:r>
        <w:r>
          <w:rPr>
            <w:rFonts w:ascii="Times New Roman" w:hAnsi="Times New Roman"/>
            <w:sz w:val="14"/>
            <w:szCs w:val="14"/>
          </w:rPr>
          <w:t xml:space="preserve">       </w:t>
        </w:r>
        <w:r>
          <w:t xml:space="preserve">Connect to mongo using admin username and password </w:t>
        </w:r>
        <w:r>
          <w:rPr>
            <w:b/>
            <w:bCs/>
          </w:rPr>
          <w:t>mongo -u USERNAME -p --authenticationDatabase admin</w:t>
        </w:r>
      </w:ins>
    </w:p>
    <w:p w14:paraId="6D218159" w14:textId="24DE4F5E" w:rsidR="009C5B18" w:rsidRDefault="009C5B18" w:rsidP="009C5B18">
      <w:pPr>
        <w:pStyle w:val="ListParagraph"/>
        <w:ind w:hanging="360"/>
        <w:rPr>
          <w:ins w:id="4973" w:author="Gavrilov, Evgeny" w:date="2016-01-26T14:20:00Z"/>
        </w:rPr>
      </w:pPr>
      <w:ins w:id="4974" w:author="Gavrilov, Evgeny" w:date="2016-01-26T14:20:00Z">
        <w:r>
          <w:t>9.</w:t>
        </w:r>
        <w:r w:rsidR="00495CD2">
          <w:rPr>
            <w:rFonts w:ascii="Times New Roman" w:hAnsi="Times New Roman"/>
            <w:sz w:val="14"/>
            <w:szCs w:val="14"/>
          </w:rPr>
          <w:t>      </w:t>
        </w:r>
        <w:r>
          <w:t>Check that authentication is successful, try to make a query.</w:t>
        </w:r>
      </w:ins>
    </w:p>
    <w:p w14:paraId="396C2047" w14:textId="77777777" w:rsidR="009C5B18" w:rsidRDefault="009C5B18" w:rsidP="009C5B18">
      <w:pPr>
        <w:pStyle w:val="ListParagraph"/>
        <w:ind w:hanging="360"/>
        <w:rPr>
          <w:ins w:id="4975" w:author="Gavrilov, Evgeny" w:date="2016-01-26T14:20:00Z"/>
        </w:rPr>
      </w:pPr>
      <w:ins w:id="4976" w:author="Gavrilov, Evgeny" w:date="2016-01-26T14:20:00Z">
        <w:r>
          <w:t>10.</w:t>
        </w:r>
        <w:r>
          <w:rPr>
            <w:rFonts w:ascii="Times New Roman" w:hAnsi="Times New Roman"/>
            <w:sz w:val="14"/>
            <w:szCs w:val="14"/>
          </w:rPr>
          <w:t xml:space="preserve">   </w:t>
        </w:r>
        <w:r>
          <w:t>Check that 3 databases are successfully created (notification, express, applog) and users exist in each db.</w:t>
        </w:r>
      </w:ins>
    </w:p>
    <w:p w14:paraId="041F21D5" w14:textId="20965212" w:rsidR="009C5B18" w:rsidRDefault="009C5B18" w:rsidP="009C5B18">
      <w:pPr>
        <w:pStyle w:val="ListParagraph"/>
        <w:ind w:hanging="360"/>
        <w:rPr>
          <w:ins w:id="4977" w:author="Gavrilov, Evgeny" w:date="2016-01-26T14:20:00Z"/>
        </w:rPr>
      </w:pPr>
      <w:ins w:id="4978" w:author="Gavrilov, Evgeny" w:date="2016-01-26T14:20:00Z">
        <w:r>
          <w:t>11.</w:t>
        </w:r>
        <w:r>
          <w:rPr>
            <w:rFonts w:ascii="Times New Roman" w:hAnsi="Times New Roman"/>
            <w:sz w:val="14"/>
            <w:szCs w:val="14"/>
          </w:rPr>
          <w:t xml:space="preserve">   </w:t>
        </w:r>
        <w:r>
          <w:t xml:space="preserve">Check that unique indexes were created in applog db for </w:t>
        </w:r>
      </w:ins>
      <w:ins w:id="4979" w:author="Gavrilov, Evgeny" w:date="2016-01-26T14:43:00Z">
        <w:r w:rsidR="00495CD2">
          <w:t>collections:</w:t>
        </w:r>
      </w:ins>
      <w:ins w:id="4980" w:author="Gavrilov, Evgeny" w:date="2016-01-26T14:20:00Z">
        <w:r>
          <w:t xml:space="preserve"> events and log</w:t>
        </w:r>
      </w:ins>
      <w:ins w:id="4981" w:author="Gavrilov, Evgeny" w:date="2016-01-26T17:42:00Z">
        <w:r w:rsidR="007865D5">
          <w:t xml:space="preserve"> </w:t>
        </w:r>
      </w:ins>
      <w:ins w:id="4982" w:author="Gavrilov, Evgeny" w:date="2016-01-26T14:20:00Z">
        <w:r>
          <w:t>data</w:t>
        </w:r>
      </w:ins>
    </w:p>
    <w:p w14:paraId="2411413F" w14:textId="77777777" w:rsidR="009C5B18" w:rsidRDefault="009C5B18">
      <w:pPr>
        <w:jc w:val="both"/>
        <w:rPr>
          <w:ins w:id="4983" w:author="Gavrilov, Evgeny" w:date="2015-12-04T15:31:00Z"/>
        </w:rPr>
        <w:pPrChange w:id="4984" w:author="Gavrilov, Evgeny" w:date="2016-01-26T14:21:00Z">
          <w:pPr>
            <w:ind w:firstLine="567"/>
            <w:jc w:val="both"/>
          </w:pPr>
        </w:pPrChange>
      </w:pPr>
    </w:p>
    <w:p w14:paraId="7C1762EE" w14:textId="6F943710" w:rsidR="00AB3AD0" w:rsidRPr="005561C5" w:rsidDel="009C5B18" w:rsidRDefault="00AB3AD0">
      <w:pPr>
        <w:pStyle w:val="ListParagraph"/>
        <w:numPr>
          <w:ilvl w:val="0"/>
          <w:numId w:val="55"/>
        </w:numPr>
        <w:rPr>
          <w:del w:id="4985" w:author="Gavrilov, Evgeny" w:date="2016-01-26T14:20:00Z"/>
        </w:rPr>
        <w:pPrChange w:id="4986" w:author="Gavrilov, Evgeny" w:date="2015-12-04T16:07:00Z">
          <w:pPr>
            <w:ind w:firstLine="567"/>
            <w:jc w:val="both"/>
          </w:pPr>
        </w:pPrChange>
      </w:pPr>
    </w:p>
    <w:p w14:paraId="0DA4B1C0" w14:textId="64902D68" w:rsidR="005561C5" w:rsidRDefault="00ED52AC">
      <w:pPr>
        <w:pStyle w:val="Heading2"/>
      </w:pPr>
      <w:bookmarkStart w:id="4987" w:name="_Toc433815581"/>
      <w:bookmarkStart w:id="4988" w:name="_Toc448150105"/>
      <w:ins w:id="4989" w:author="Gavrilov, Evgeny" w:date="2015-11-03T16:05:00Z">
        <w:r>
          <w:t xml:space="preserve">8.2 </w:t>
        </w:r>
      </w:ins>
      <w:r w:rsidR="005561C5">
        <w:t>Node.js and npm</w:t>
      </w:r>
      <w:r w:rsidR="00757F58">
        <w:t xml:space="preserve"> </w:t>
      </w:r>
      <w:r w:rsidR="005561C5" w:rsidRPr="005561C5">
        <w:t>(</w:t>
      </w:r>
      <w:r w:rsidR="005561C5">
        <w:t>node.js package manager)</w:t>
      </w:r>
      <w:bookmarkEnd w:id="4987"/>
      <w:bookmarkEnd w:id="4988"/>
    </w:p>
    <w:p w14:paraId="3FC0A213" w14:textId="31225DD7" w:rsidR="005561C5" w:rsidRDefault="005561C5" w:rsidP="00022572">
      <w:pPr>
        <w:ind w:firstLine="284"/>
        <w:jc w:val="both"/>
      </w:pPr>
      <w:r>
        <w:t xml:space="preserve">Node.js must be installed from </w:t>
      </w:r>
      <w:ins w:id="4990" w:author="Gavrilov, Evgeny" w:date="2016-01-26T17:43:00Z">
        <w:r w:rsidR="007865D5">
          <w:t xml:space="preserve">the </w:t>
        </w:r>
      </w:ins>
      <w:r>
        <w:t xml:space="preserve">official </w:t>
      </w:r>
      <w:del w:id="4991" w:author="Gavrilov, Evgeny" w:date="2015-12-11T13:50:00Z">
        <w:r w:rsidDel="008D1898">
          <w:delText>website,</w:delText>
        </w:r>
      </w:del>
      <w:ins w:id="4992" w:author="Gavrilov, Evgeny" w:date="2015-12-11T13:50:00Z">
        <w:r w:rsidR="008D1898">
          <w:t>website;</w:t>
        </w:r>
      </w:ins>
      <w:r>
        <w:t xml:space="preserve"> npm can be installed from </w:t>
      </w:r>
      <w:ins w:id="4993" w:author="Gavrilov, Evgeny" w:date="2016-01-26T17:45:00Z">
        <w:r w:rsidR="007865D5">
          <w:t xml:space="preserve">the </w:t>
        </w:r>
      </w:ins>
      <w:r>
        <w:t>repository</w:t>
      </w:r>
      <w:r w:rsidR="00843A5F">
        <w:t>.</w:t>
      </w:r>
    </w:p>
    <w:p w14:paraId="5D25FDFC" w14:textId="2DEDFBEA" w:rsidR="005561C5" w:rsidRDefault="005561C5" w:rsidP="00022572">
      <w:pPr>
        <w:ind w:firstLine="284"/>
        <w:jc w:val="both"/>
        <w:rPr>
          <w:ins w:id="4994" w:author="Afshin Daghi" w:date="2015-10-27T15:28:00Z"/>
        </w:rPr>
      </w:pPr>
      <w:r>
        <w:t xml:space="preserve">All additional modules for node.js </w:t>
      </w:r>
      <w:r w:rsidR="008E2D36">
        <w:t xml:space="preserve">must be installed via npm lists in package.json file in the </w:t>
      </w:r>
      <w:r w:rsidR="00843A5F">
        <w:t>main source-code file directory</w:t>
      </w:r>
      <w:r w:rsidR="008E2D36">
        <w:t xml:space="preserve">. </w:t>
      </w:r>
      <w:r w:rsidR="00F83202" w:rsidRPr="00F83202">
        <w:t xml:space="preserve">Upgrade of all modules must be also performed using (or through/via) npm. </w:t>
      </w:r>
    </w:p>
    <w:p w14:paraId="65772282" w14:textId="07A673EA" w:rsidR="0017142D" w:rsidDel="00FD0238" w:rsidRDefault="001C7CA5" w:rsidP="00022572">
      <w:pPr>
        <w:ind w:firstLine="284"/>
        <w:jc w:val="both"/>
        <w:rPr>
          <w:del w:id="4995" w:author="Gavrilov, Evgeny" w:date="2015-11-03T16:42:00Z"/>
        </w:rPr>
      </w:pPr>
      <w:ins w:id="4996" w:author="Pavnyk, Stanislav" w:date="2015-10-28T18:45:00Z">
        <w:r>
          <w:t>The</w:t>
        </w:r>
      </w:ins>
      <w:ins w:id="4997" w:author="Afshin Daghi" w:date="2015-10-27T15:28:00Z">
        <w:del w:id="4998" w:author="Pavnyk, Stanislav" w:date="2015-10-28T18:53:00Z">
          <w:r w:rsidR="0017142D" w:rsidDel="003D660B">
            <w:delText>We need to make sure that the</w:delText>
          </w:r>
        </w:del>
        <w:r w:rsidR="0017142D">
          <w:t xml:space="preserve"> log server is </w:t>
        </w:r>
        <w:del w:id="4999" w:author="Gavrilov, Evgeny" w:date="2015-11-05T13:18:00Z">
          <w:r w:rsidR="0017142D" w:rsidDel="00A358C0">
            <w:delText>self contained</w:delText>
          </w:r>
        </w:del>
      </w:ins>
      <w:ins w:id="5000" w:author="Gavrilov, Evgeny" w:date="2015-11-05T13:18:00Z">
        <w:r w:rsidR="00A358C0">
          <w:t>self-contained</w:t>
        </w:r>
      </w:ins>
      <w:ins w:id="5001" w:author="Afshin Daghi" w:date="2015-10-27T15:28:00Z">
        <w:r w:rsidR="0017142D">
          <w:t xml:space="preserve"> and does not have to access the internet for libraries, etc. that node.js</w:t>
        </w:r>
      </w:ins>
      <w:ins w:id="5002" w:author="Afshin Daghi" w:date="2015-10-27T15:29:00Z">
        <w:r w:rsidR="0017142D">
          <w:t xml:space="preserve"> </w:t>
        </w:r>
      </w:ins>
      <w:ins w:id="5003" w:author="Pavnyk, Stanislav" w:date="2015-10-28T18:45:00Z">
        <w:r>
          <w:t>implementation needs</w:t>
        </w:r>
      </w:ins>
      <w:ins w:id="5004" w:author="Afshin Daghi" w:date="2015-10-27T15:29:00Z">
        <w:del w:id="5005" w:author="Pavnyk, Stanislav" w:date="2015-10-28T18:53:00Z">
          <w:r w:rsidR="0017142D" w:rsidDel="003D660B">
            <w:delText>implementations often need</w:delText>
          </w:r>
        </w:del>
        <w:r w:rsidR="0017142D">
          <w:t xml:space="preserve">. </w:t>
        </w:r>
      </w:ins>
    </w:p>
    <w:p w14:paraId="0654A458" w14:textId="77777777" w:rsidR="001C7CA5" w:rsidRDefault="001C7CA5">
      <w:pPr>
        <w:ind w:firstLine="284"/>
        <w:jc w:val="both"/>
        <w:rPr>
          <w:ins w:id="5006" w:author="Pavnyk, Stanislav" w:date="2015-10-28T18:45:00Z"/>
        </w:rPr>
        <w:pPrChange w:id="5007" w:author="Gavrilov, Evgeny" w:date="2015-11-03T16:42:00Z">
          <w:pPr>
            <w:jc w:val="both"/>
          </w:pPr>
        </w:pPrChange>
      </w:pPr>
    </w:p>
    <w:p w14:paraId="3445A0C0" w14:textId="539A6136" w:rsidR="008E2D36" w:rsidRDefault="00ED52AC">
      <w:pPr>
        <w:pStyle w:val="Heading2"/>
      </w:pPr>
      <w:bookmarkStart w:id="5008" w:name="_Toc433815582"/>
      <w:bookmarkStart w:id="5009" w:name="_Toc448150106"/>
      <w:ins w:id="5010" w:author="Gavrilov, Evgeny" w:date="2015-11-03T16:05:00Z">
        <w:r>
          <w:t xml:space="preserve">8.3 </w:t>
        </w:r>
      </w:ins>
      <w:r w:rsidR="008E2D36">
        <w:t>Nginx</w:t>
      </w:r>
      <w:bookmarkEnd w:id="5008"/>
      <w:bookmarkEnd w:id="5009"/>
    </w:p>
    <w:p w14:paraId="25DF1CBD" w14:textId="48896904" w:rsidR="00B016F4" w:rsidRDefault="008E2D36">
      <w:pPr>
        <w:ind w:firstLine="284"/>
        <w:jc w:val="both"/>
        <w:rPr>
          <w:ins w:id="5011" w:author="Gavrilov, Evgeny" w:date="2016-01-26T14:13:00Z"/>
        </w:rPr>
        <w:pPrChange w:id="5012" w:author="Gavrilov, Evgeny" w:date="2015-12-02T13:55:00Z">
          <w:pPr>
            <w:ind w:firstLine="567"/>
            <w:jc w:val="both"/>
          </w:pPr>
        </w:pPrChange>
      </w:pPr>
      <w:r>
        <w:t>Nginx can be install</w:t>
      </w:r>
      <w:r w:rsidR="00843A5F">
        <w:t>ed</w:t>
      </w:r>
      <w:r>
        <w:t xml:space="preserve"> and upgrade</w:t>
      </w:r>
      <w:r w:rsidR="00843A5F">
        <w:t>d</w:t>
      </w:r>
      <w:r>
        <w:t xml:space="preserve"> from the repository. </w:t>
      </w:r>
    </w:p>
    <w:p w14:paraId="1DE031C3" w14:textId="77777777" w:rsidR="008F7CCA" w:rsidRDefault="008F7CCA">
      <w:pPr>
        <w:ind w:firstLine="284"/>
        <w:jc w:val="both"/>
        <w:rPr>
          <w:ins w:id="5013" w:author="Gavrilov, Evgeny" w:date="2016-01-26T14:13:00Z"/>
        </w:rPr>
        <w:pPrChange w:id="5014" w:author="Gavrilov, Evgeny" w:date="2015-12-02T13:55:00Z">
          <w:pPr>
            <w:ind w:firstLine="567"/>
            <w:jc w:val="both"/>
          </w:pPr>
        </w:pPrChange>
      </w:pPr>
    </w:p>
    <w:p w14:paraId="4078E3AF" w14:textId="77777777" w:rsidR="008F7CCA" w:rsidRPr="008F7CCA" w:rsidRDefault="008F7CCA">
      <w:pPr>
        <w:pStyle w:val="Heading2"/>
        <w:rPr>
          <w:ins w:id="5015" w:author="Gavrilov, Evgeny" w:date="2016-01-26T14:13:00Z"/>
          <w:rPrChange w:id="5016" w:author="Gavrilov, Evgeny" w:date="2016-01-26T14:13:00Z">
            <w:rPr>
              <w:ins w:id="5017" w:author="Gavrilov, Evgeny" w:date="2016-01-26T14:13:00Z"/>
              <w:rFonts w:ascii="Arial" w:hAnsi="Arial" w:cs="Arial"/>
              <w:color w:val="222222"/>
              <w:sz w:val="24"/>
              <w:szCs w:val="24"/>
            </w:rPr>
          </w:rPrChange>
        </w:rPr>
        <w:pPrChange w:id="5018" w:author="Gavrilov, Evgeny" w:date="2016-01-26T14:13:00Z">
          <w:pPr>
            <w:pStyle w:val="ListParagraph"/>
            <w:ind w:hanging="360"/>
          </w:pPr>
        </w:pPrChange>
      </w:pPr>
      <w:bookmarkStart w:id="5019" w:name="_Toc448150107"/>
      <w:ins w:id="5020" w:author="Gavrilov, Evgeny" w:date="2016-01-26T14:13:00Z">
        <w:r w:rsidRPr="008F7CCA">
          <w:rPr>
            <w:rPrChange w:id="5021" w:author="Gavrilov, Evgeny" w:date="2016-01-26T14:13:00Z">
              <w:rPr>
                <w:rFonts w:ascii="Arial" w:hAnsi="Arial" w:cs="Arial"/>
                <w:color w:val="222222"/>
                <w:sz w:val="24"/>
                <w:szCs w:val="24"/>
              </w:rPr>
            </w:rPrChange>
          </w:rPr>
          <w:lastRenderedPageBreak/>
          <w:t>8.4 Perforce</w:t>
        </w:r>
        <w:bookmarkEnd w:id="5019"/>
      </w:ins>
    </w:p>
    <w:p w14:paraId="78C3823E" w14:textId="0E76C3B8" w:rsidR="008F7CCA" w:rsidRPr="008F7CCA" w:rsidRDefault="008F7CCA" w:rsidP="008F7CCA">
      <w:pPr>
        <w:pStyle w:val="ListParagraph"/>
        <w:ind w:left="284"/>
        <w:rPr>
          <w:ins w:id="5022" w:author="Gavrilov, Evgeny" w:date="2016-01-26T14:13:00Z"/>
          <w:rFonts w:cs="Arial"/>
          <w:rPrChange w:id="5023" w:author="Gavrilov, Evgeny" w:date="2016-01-26T14:14:00Z">
            <w:rPr>
              <w:ins w:id="5024" w:author="Gavrilov, Evgeny" w:date="2016-01-26T14:13:00Z"/>
              <w:rFonts w:ascii="Arial" w:hAnsi="Arial" w:cs="Arial"/>
              <w:sz w:val="24"/>
              <w:szCs w:val="24"/>
            </w:rPr>
          </w:rPrChange>
        </w:rPr>
      </w:pPr>
      <w:ins w:id="5025" w:author="Gavrilov, Evgeny" w:date="2016-01-26T14:13:00Z">
        <w:r w:rsidRPr="008F7CCA">
          <w:rPr>
            <w:rFonts w:cs="Arial"/>
            <w:color w:val="222222"/>
            <w:rPrChange w:id="5026" w:author="Gavrilov, Evgeny" w:date="2016-01-26T14:14:00Z">
              <w:rPr>
                <w:rFonts w:ascii="Arial" w:hAnsi="Arial" w:cs="Arial"/>
                <w:color w:val="222222"/>
                <w:sz w:val="24"/>
                <w:szCs w:val="24"/>
              </w:rPr>
            </w:rPrChange>
          </w:rPr>
          <w:t xml:space="preserve">To deploy perforce it must be downloaded from the official web site – HELIX P4: COMMAND-LINE for RHEL6 OS via rpm – (perforce-cli-base.x86_64 file). FTP server with these files can be found here - </w:t>
        </w:r>
        <w:r w:rsidRPr="008F7CCA">
          <w:rPr>
            <w:rFonts w:cs="Arial"/>
            <w:rPrChange w:id="5027" w:author="Gavrilov, Evgeny" w:date="2016-01-26T14:14:00Z">
              <w:rPr>
                <w:rFonts w:ascii="Arial" w:hAnsi="Arial" w:cs="Arial"/>
                <w:sz w:val="24"/>
                <w:szCs w:val="24"/>
              </w:rPr>
            </w:rPrChange>
          </w:rPr>
          <w:fldChar w:fldCharType="begin"/>
        </w:r>
        <w:r w:rsidRPr="008F7CCA">
          <w:rPr>
            <w:rFonts w:cs="Arial"/>
            <w:rPrChange w:id="5028" w:author="Gavrilov, Evgeny" w:date="2016-01-26T14:14:00Z">
              <w:rPr>
                <w:rFonts w:ascii="Arial" w:hAnsi="Arial" w:cs="Arial"/>
                <w:sz w:val="24"/>
                <w:szCs w:val="24"/>
              </w:rPr>
            </w:rPrChange>
          </w:rPr>
          <w:instrText xml:space="preserve"> HYPERLINK "http://package.perforce.com/yum/rhel/6/x86_64/" </w:instrText>
        </w:r>
        <w:r w:rsidRPr="008F7CCA">
          <w:rPr>
            <w:rFonts w:cs="Arial"/>
            <w:rPrChange w:id="5029" w:author="Gavrilov, Evgeny" w:date="2016-01-26T14:14:00Z">
              <w:rPr>
                <w:rFonts w:ascii="Arial" w:hAnsi="Arial" w:cs="Arial"/>
                <w:sz w:val="24"/>
                <w:szCs w:val="24"/>
              </w:rPr>
            </w:rPrChange>
          </w:rPr>
          <w:fldChar w:fldCharType="separate"/>
        </w:r>
        <w:r w:rsidRPr="008F7CCA">
          <w:rPr>
            <w:rStyle w:val="Hyperlink"/>
            <w:rFonts w:cs="Arial"/>
            <w:rPrChange w:id="5030" w:author="Gavrilov, Evgeny" w:date="2016-01-26T14:14:00Z">
              <w:rPr>
                <w:rStyle w:val="Hyperlink"/>
                <w:rFonts w:ascii="Arial" w:hAnsi="Arial" w:cs="Arial"/>
                <w:sz w:val="24"/>
                <w:szCs w:val="24"/>
              </w:rPr>
            </w:rPrChange>
          </w:rPr>
          <w:t>Link</w:t>
        </w:r>
        <w:r w:rsidRPr="008F7CCA">
          <w:rPr>
            <w:rFonts w:cs="Arial"/>
            <w:rPrChange w:id="5031" w:author="Gavrilov, Evgeny" w:date="2016-01-26T14:14:00Z">
              <w:rPr>
                <w:rFonts w:ascii="Arial" w:hAnsi="Arial" w:cs="Arial"/>
                <w:sz w:val="24"/>
                <w:szCs w:val="24"/>
              </w:rPr>
            </w:rPrChange>
          </w:rPr>
          <w:fldChar w:fldCharType="end"/>
        </w:r>
      </w:ins>
    </w:p>
    <w:p w14:paraId="7F688446" w14:textId="77777777" w:rsidR="008F7CCA" w:rsidRPr="008F7CCA" w:rsidRDefault="008F7CCA" w:rsidP="008F7CCA">
      <w:pPr>
        <w:pStyle w:val="ListParagraph"/>
        <w:ind w:left="284"/>
        <w:rPr>
          <w:ins w:id="5032" w:author="Gavrilov, Evgeny" w:date="2016-01-26T14:13:00Z"/>
          <w:rFonts w:cs="Arial"/>
          <w:rPrChange w:id="5033" w:author="Gavrilov, Evgeny" w:date="2016-01-26T14:14:00Z">
            <w:rPr>
              <w:ins w:id="5034" w:author="Gavrilov, Evgeny" w:date="2016-01-26T14:13:00Z"/>
              <w:rFonts w:ascii="Arial" w:hAnsi="Arial" w:cs="Arial"/>
              <w:sz w:val="24"/>
              <w:szCs w:val="24"/>
            </w:rPr>
          </w:rPrChange>
        </w:rPr>
      </w:pPr>
      <w:ins w:id="5035" w:author="Gavrilov, Evgeny" w:date="2016-01-26T14:13:00Z">
        <w:r w:rsidRPr="008F7CCA">
          <w:rPr>
            <w:rFonts w:cs="Arial"/>
            <w:rPrChange w:id="5036" w:author="Gavrilov, Evgeny" w:date="2016-01-26T14:14:00Z">
              <w:rPr>
                <w:rFonts w:ascii="Arial" w:hAnsi="Arial" w:cs="Arial"/>
                <w:sz w:val="24"/>
                <w:szCs w:val="24"/>
              </w:rPr>
            </w:rPrChange>
          </w:rPr>
          <w:t>Then run - yum install NAME_OF_RPM_PACKAGE</w:t>
        </w:r>
      </w:ins>
    </w:p>
    <w:p w14:paraId="67A76617" w14:textId="77777777" w:rsidR="008F7CCA" w:rsidRPr="008F7CCA" w:rsidRDefault="008F7CCA" w:rsidP="008F7CCA">
      <w:pPr>
        <w:pStyle w:val="ListParagraph"/>
        <w:ind w:left="284"/>
        <w:rPr>
          <w:ins w:id="5037" w:author="Gavrilov, Evgeny" w:date="2016-01-26T14:13:00Z"/>
          <w:rFonts w:cs="Arial"/>
          <w:rPrChange w:id="5038" w:author="Gavrilov, Evgeny" w:date="2016-01-26T14:14:00Z">
            <w:rPr>
              <w:ins w:id="5039" w:author="Gavrilov, Evgeny" w:date="2016-01-26T14:13:00Z"/>
              <w:rFonts w:ascii="Arial" w:hAnsi="Arial" w:cs="Arial"/>
              <w:sz w:val="24"/>
              <w:szCs w:val="24"/>
            </w:rPr>
          </w:rPrChange>
        </w:rPr>
      </w:pPr>
      <w:ins w:id="5040" w:author="Gavrilov, Evgeny" w:date="2016-01-26T14:13:00Z">
        <w:r w:rsidRPr="008F7CCA">
          <w:rPr>
            <w:rFonts w:cs="Arial"/>
            <w:rPrChange w:id="5041" w:author="Gavrilov, Evgeny" w:date="2016-01-26T14:14:00Z">
              <w:rPr>
                <w:rFonts w:ascii="Arial" w:hAnsi="Arial" w:cs="Arial"/>
                <w:sz w:val="24"/>
                <w:szCs w:val="24"/>
              </w:rPr>
            </w:rPrChange>
          </w:rPr>
          <w:t xml:space="preserve">After install of perforce </w:t>
        </w:r>
      </w:ins>
    </w:p>
    <w:p w14:paraId="1C047984" w14:textId="0F1EA3D0" w:rsidR="008F7CCA" w:rsidRPr="008F7CCA" w:rsidRDefault="008F7CCA" w:rsidP="008F7CCA">
      <w:pPr>
        <w:pStyle w:val="ListParagraph"/>
        <w:ind w:left="284" w:hanging="360"/>
        <w:rPr>
          <w:ins w:id="5042" w:author="Gavrilov, Evgeny" w:date="2016-01-26T14:13:00Z"/>
          <w:rFonts w:cs="Arial"/>
          <w:rPrChange w:id="5043" w:author="Gavrilov, Evgeny" w:date="2016-01-26T14:14:00Z">
            <w:rPr>
              <w:ins w:id="5044" w:author="Gavrilov, Evgeny" w:date="2016-01-26T14:13:00Z"/>
              <w:rFonts w:ascii="Arial" w:hAnsi="Arial" w:cs="Arial"/>
              <w:sz w:val="24"/>
              <w:szCs w:val="24"/>
            </w:rPr>
          </w:rPrChange>
        </w:rPr>
      </w:pPr>
      <w:ins w:id="5045" w:author="Gavrilov, Evgeny" w:date="2016-01-26T14:15:00Z">
        <w:r>
          <w:rPr>
            <w:rFonts w:cs="Arial"/>
          </w:rPr>
          <w:t xml:space="preserve">       </w:t>
        </w:r>
      </w:ins>
      <w:ins w:id="5046" w:author="Gavrilov, Evgeny" w:date="2016-01-26T14:13:00Z">
        <w:r w:rsidRPr="008F7CCA">
          <w:rPr>
            <w:rFonts w:cs="Arial"/>
            <w:rPrChange w:id="5047" w:author="Gavrilov, Evgeny" w:date="2016-01-26T14:14:00Z">
              <w:rPr>
                <w:rFonts w:ascii="Arial" w:hAnsi="Arial" w:cs="Arial"/>
                <w:sz w:val="24"/>
                <w:szCs w:val="24"/>
              </w:rPr>
            </w:rPrChange>
          </w:rPr>
          <w:t>1)</w:t>
        </w:r>
        <w:r w:rsidRPr="008F7CCA">
          <w:rPr>
            <w:rPrChange w:id="5048" w:author="Gavrilov, Evgeny" w:date="2016-01-26T14:14:00Z">
              <w:rPr>
                <w:rFonts w:ascii="Times New Roman" w:hAnsi="Times New Roman"/>
                <w:sz w:val="14"/>
                <w:szCs w:val="14"/>
              </w:rPr>
            </w:rPrChange>
          </w:rPr>
          <w:t xml:space="preserve">    </w:t>
        </w:r>
        <w:r w:rsidRPr="008F7CCA">
          <w:rPr>
            <w:rFonts w:cs="Arial"/>
            <w:rPrChange w:id="5049" w:author="Gavrilov, Evgeny" w:date="2016-01-26T14:14:00Z">
              <w:rPr>
                <w:rFonts w:ascii="Arial" w:hAnsi="Arial" w:cs="Arial"/>
                <w:sz w:val="24"/>
                <w:szCs w:val="24"/>
              </w:rPr>
            </w:rPrChange>
          </w:rPr>
          <w:t xml:space="preserve">Add </w:t>
        </w:r>
      </w:ins>
      <w:ins w:id="5050" w:author="Gavrilov, Evgeny" w:date="2016-01-26T17:46:00Z">
        <w:r w:rsidR="007865D5" w:rsidRPr="002C24F4">
          <w:rPr>
            <w:rFonts w:cs="Arial"/>
          </w:rPr>
          <w:t>two new paths</w:t>
        </w:r>
        <w:r w:rsidR="007865D5" w:rsidRPr="008F7CCA">
          <w:rPr>
            <w:rFonts w:cs="Arial"/>
          </w:rPr>
          <w:t xml:space="preserve"> </w:t>
        </w:r>
      </w:ins>
      <w:ins w:id="5051" w:author="Gavrilov, Evgeny" w:date="2016-01-26T14:13:00Z">
        <w:r w:rsidRPr="008F7CCA">
          <w:rPr>
            <w:rFonts w:cs="Arial"/>
            <w:rPrChange w:id="5052" w:author="Gavrilov, Evgeny" w:date="2016-01-26T14:14:00Z">
              <w:rPr>
                <w:rFonts w:ascii="Arial" w:hAnsi="Arial" w:cs="Arial"/>
                <w:sz w:val="24"/>
                <w:szCs w:val="24"/>
              </w:rPr>
            </w:rPrChange>
          </w:rPr>
          <w:t xml:space="preserve">to /etc/profile </w:t>
        </w:r>
      </w:ins>
    </w:p>
    <w:p w14:paraId="72B68BC6" w14:textId="77777777" w:rsidR="008F7CCA" w:rsidRPr="008F7CCA" w:rsidRDefault="008F7CCA" w:rsidP="008F7CCA">
      <w:pPr>
        <w:pStyle w:val="ListParagraph"/>
        <w:ind w:left="284"/>
        <w:rPr>
          <w:ins w:id="5053" w:author="Gavrilov, Evgeny" w:date="2016-01-26T14:13:00Z"/>
          <w:rFonts w:cs="Arial"/>
          <w:rPrChange w:id="5054" w:author="Gavrilov, Evgeny" w:date="2016-01-26T14:14:00Z">
            <w:rPr>
              <w:ins w:id="5055" w:author="Gavrilov, Evgeny" w:date="2016-01-26T14:13:00Z"/>
              <w:rFonts w:ascii="Arial" w:hAnsi="Arial" w:cs="Arial"/>
              <w:sz w:val="24"/>
              <w:szCs w:val="24"/>
            </w:rPr>
          </w:rPrChange>
        </w:rPr>
      </w:pPr>
      <w:ins w:id="5056" w:author="Gavrilov, Evgeny" w:date="2016-01-26T14:13:00Z">
        <w:r w:rsidRPr="008F7CCA">
          <w:rPr>
            <w:rFonts w:cs="Arial"/>
            <w:rPrChange w:id="5057" w:author="Gavrilov, Evgeny" w:date="2016-01-26T14:14:00Z">
              <w:rPr>
                <w:rFonts w:ascii="Arial" w:hAnsi="Arial" w:cs="Arial"/>
                <w:sz w:val="24"/>
                <w:szCs w:val="24"/>
              </w:rPr>
            </w:rPrChange>
          </w:rPr>
          <w:t>P4PORT=10.66.12.106:6666</w:t>
        </w:r>
      </w:ins>
    </w:p>
    <w:p w14:paraId="601D2E6D" w14:textId="77777777" w:rsidR="008F7CCA" w:rsidRPr="008F7CCA" w:rsidRDefault="008F7CCA" w:rsidP="008F7CCA">
      <w:pPr>
        <w:pStyle w:val="ListParagraph"/>
        <w:ind w:left="284"/>
        <w:rPr>
          <w:ins w:id="5058" w:author="Gavrilov, Evgeny" w:date="2016-01-26T14:13:00Z"/>
          <w:rFonts w:cs="Arial"/>
          <w:rPrChange w:id="5059" w:author="Gavrilov, Evgeny" w:date="2016-01-26T14:14:00Z">
            <w:rPr>
              <w:ins w:id="5060" w:author="Gavrilov, Evgeny" w:date="2016-01-26T14:13:00Z"/>
              <w:rFonts w:ascii="Arial" w:hAnsi="Arial" w:cs="Arial"/>
              <w:sz w:val="24"/>
              <w:szCs w:val="24"/>
            </w:rPr>
          </w:rPrChange>
        </w:rPr>
      </w:pPr>
      <w:ins w:id="5061" w:author="Gavrilov, Evgeny" w:date="2016-01-26T14:13:00Z">
        <w:r w:rsidRPr="008F7CCA">
          <w:rPr>
            <w:rFonts w:cs="Arial"/>
            <w:rPrChange w:id="5062" w:author="Gavrilov, Evgeny" w:date="2016-01-26T14:14:00Z">
              <w:rPr>
                <w:rFonts w:ascii="Arial" w:hAnsi="Arial" w:cs="Arial"/>
                <w:sz w:val="24"/>
                <w:szCs w:val="24"/>
              </w:rPr>
            </w:rPrChange>
          </w:rPr>
          <w:t>P4CLIENT=mobilelogs-app</w:t>
        </w:r>
      </w:ins>
    </w:p>
    <w:p w14:paraId="3CE1DAE2" w14:textId="3788B6A4" w:rsidR="008F7CCA" w:rsidDel="00FD30C5" w:rsidRDefault="008F7CCA">
      <w:pPr>
        <w:pStyle w:val="ListParagraph"/>
        <w:ind w:left="284" w:hanging="360"/>
        <w:rPr>
          <w:del w:id="5063" w:author="Gavrilov, Evgeny" w:date="2016-01-26T14:15:00Z"/>
          <w:rFonts w:cs="Arial"/>
        </w:rPr>
        <w:pPrChange w:id="5064" w:author="Gavrilov, Evgeny" w:date="2016-01-26T14:15:00Z">
          <w:pPr/>
        </w:pPrChange>
      </w:pPr>
      <w:ins w:id="5065" w:author="Gavrilov, Evgeny" w:date="2016-01-26T14:15:00Z">
        <w:r>
          <w:rPr>
            <w:rFonts w:cs="Arial"/>
          </w:rPr>
          <w:t xml:space="preserve">       </w:t>
        </w:r>
      </w:ins>
      <w:ins w:id="5066" w:author="Gavrilov, Evgeny" w:date="2016-01-26T14:13:00Z">
        <w:r w:rsidRPr="008F7CCA">
          <w:rPr>
            <w:rFonts w:cs="Arial"/>
            <w:rPrChange w:id="5067" w:author="Gavrilov, Evgeny" w:date="2016-01-26T14:14:00Z">
              <w:rPr>
                <w:rFonts w:ascii="Arial" w:hAnsi="Arial" w:cs="Arial"/>
                <w:sz w:val="24"/>
                <w:szCs w:val="24"/>
              </w:rPr>
            </w:rPrChange>
          </w:rPr>
          <w:t>2)</w:t>
        </w:r>
        <w:r w:rsidRPr="008F7CCA">
          <w:rPr>
            <w:rPrChange w:id="5068" w:author="Gavrilov, Evgeny" w:date="2016-01-26T14:14:00Z">
              <w:rPr>
                <w:rFonts w:ascii="Times New Roman" w:hAnsi="Times New Roman"/>
                <w:sz w:val="14"/>
                <w:szCs w:val="14"/>
              </w:rPr>
            </w:rPrChange>
          </w:rPr>
          <w:t xml:space="preserve">    </w:t>
        </w:r>
        <w:r w:rsidRPr="008F7CCA">
          <w:rPr>
            <w:rFonts w:cs="Arial"/>
            <w:rPrChange w:id="5069" w:author="Gavrilov, Evgeny" w:date="2016-01-26T14:14:00Z">
              <w:rPr>
                <w:rFonts w:ascii="Arial" w:hAnsi="Arial" w:cs="Arial"/>
                <w:sz w:val="24"/>
                <w:szCs w:val="24"/>
              </w:rPr>
            </w:rPrChange>
          </w:rPr>
          <w:t>p4 client can be add</w:t>
        </w:r>
      </w:ins>
      <w:ins w:id="5070" w:author="Gavrilov, Evgeny" w:date="2016-01-26T14:14:00Z">
        <w:r w:rsidRPr="008F7CCA">
          <w:rPr>
            <w:rFonts w:cs="Arial"/>
            <w:rPrChange w:id="5071" w:author="Gavrilov, Evgeny" w:date="2016-01-26T14:14:00Z">
              <w:rPr>
                <w:rFonts w:ascii="Arial" w:hAnsi="Arial" w:cs="Arial"/>
                <w:sz w:val="24"/>
                <w:szCs w:val="24"/>
              </w:rPr>
            </w:rPrChange>
          </w:rPr>
          <w:t>ed</w:t>
        </w:r>
      </w:ins>
      <w:ins w:id="5072" w:author="Gavrilov, Evgeny" w:date="2016-01-26T14:13:00Z">
        <w:r w:rsidR="008E452C" w:rsidRPr="005A0D1E">
          <w:rPr>
            <w:rFonts w:cs="Arial"/>
          </w:rPr>
          <w:t xml:space="preserve"> by command – p4 client</w:t>
        </w:r>
        <w:r w:rsidRPr="008F7CCA">
          <w:rPr>
            <w:rFonts w:cs="Arial"/>
            <w:rPrChange w:id="5073" w:author="Gavrilov, Evgeny" w:date="2016-01-26T14:14:00Z">
              <w:rPr>
                <w:rFonts w:ascii="Arial" w:hAnsi="Arial" w:cs="Arial"/>
                <w:sz w:val="24"/>
                <w:szCs w:val="24"/>
              </w:rPr>
            </w:rPrChange>
          </w:rPr>
          <w:t>. Root-path for this client must be set - /root/mobilelogs-app</w:t>
        </w:r>
      </w:ins>
    </w:p>
    <w:p w14:paraId="448A73E8" w14:textId="77777777" w:rsidR="00FD30C5" w:rsidRDefault="00FD30C5">
      <w:pPr>
        <w:pStyle w:val="ListParagraph"/>
        <w:ind w:left="284" w:hanging="360"/>
        <w:rPr>
          <w:ins w:id="5074" w:author="Gavrilov, Evgeny" w:date="2016-01-26T14:16:00Z"/>
          <w:rFonts w:cs="Arial"/>
        </w:rPr>
        <w:pPrChange w:id="5075" w:author="Gavrilov, Evgeny" w:date="2016-01-26T14:15:00Z">
          <w:pPr>
            <w:ind w:firstLine="567"/>
            <w:jc w:val="both"/>
          </w:pPr>
        </w:pPrChange>
      </w:pPr>
    </w:p>
    <w:p w14:paraId="0D93E143" w14:textId="7B0CDA79" w:rsidR="00FD30C5" w:rsidRPr="00FD30C5" w:rsidRDefault="00FD30C5">
      <w:pPr>
        <w:pStyle w:val="Heading2"/>
        <w:rPr>
          <w:ins w:id="5076" w:author="Gavrilov, Evgeny" w:date="2016-01-26T14:16:00Z"/>
          <w:rPrChange w:id="5077" w:author="Gavrilov, Evgeny" w:date="2016-01-26T14:16:00Z">
            <w:rPr>
              <w:ins w:id="5078" w:author="Gavrilov, Evgeny" w:date="2016-01-26T14:16:00Z"/>
              <w:rFonts w:ascii="Arial" w:hAnsi="Arial" w:cs="Arial"/>
              <w:color w:val="222222"/>
              <w:sz w:val="24"/>
              <w:szCs w:val="24"/>
            </w:rPr>
          </w:rPrChange>
        </w:rPr>
        <w:pPrChange w:id="5079" w:author="Gavrilov, Evgeny" w:date="2016-01-26T14:16:00Z">
          <w:pPr>
            <w:pStyle w:val="ListParagraph"/>
          </w:pPr>
        </w:pPrChange>
      </w:pPr>
      <w:bookmarkStart w:id="5080" w:name="_Toc448150108"/>
      <w:ins w:id="5081" w:author="Gavrilov, Evgeny" w:date="2016-01-26T14:16:00Z">
        <w:r w:rsidRPr="008E3ED0">
          <w:t xml:space="preserve">8.5 </w:t>
        </w:r>
        <w:r w:rsidRPr="00FD30C5">
          <w:rPr>
            <w:rPrChange w:id="5082" w:author="Gavrilov, Evgeny" w:date="2016-01-26T14:16:00Z">
              <w:rPr>
                <w:rFonts w:ascii="Arial" w:hAnsi="Arial" w:cs="Arial"/>
                <w:color w:val="222222"/>
                <w:sz w:val="24"/>
                <w:szCs w:val="24"/>
              </w:rPr>
            </w:rPrChange>
          </w:rPr>
          <w:t>CSL Application</w:t>
        </w:r>
        <w:bookmarkEnd w:id="5080"/>
      </w:ins>
    </w:p>
    <w:p w14:paraId="7D358873" w14:textId="45624A3C" w:rsidR="00FD30C5" w:rsidRPr="00FD30C5" w:rsidRDefault="00FD30C5" w:rsidP="00FD30C5">
      <w:pPr>
        <w:pStyle w:val="ListParagraph"/>
        <w:ind w:left="0"/>
        <w:rPr>
          <w:ins w:id="5083" w:author="Gavrilov, Evgeny" w:date="2016-01-26T14:16:00Z"/>
          <w:rFonts w:cs="Arial"/>
          <w:color w:val="222222"/>
          <w:rPrChange w:id="5084" w:author="Gavrilov, Evgeny" w:date="2016-01-26T14:16:00Z">
            <w:rPr>
              <w:ins w:id="5085" w:author="Gavrilov, Evgeny" w:date="2016-01-26T14:16:00Z"/>
              <w:rFonts w:ascii="Arial" w:hAnsi="Arial" w:cs="Arial"/>
              <w:color w:val="222222"/>
              <w:sz w:val="24"/>
              <w:szCs w:val="24"/>
            </w:rPr>
          </w:rPrChange>
        </w:rPr>
      </w:pPr>
      <w:ins w:id="5086" w:author="Gavrilov, Evgeny" w:date="2016-01-26T14:16:00Z">
        <w:r w:rsidRPr="00FD30C5">
          <w:rPr>
            <w:rFonts w:cs="Arial"/>
            <w:color w:val="222222"/>
            <w:rPrChange w:id="5087" w:author="Gavrilov, Evgeny" w:date="2016-01-26T14:16:00Z">
              <w:rPr>
                <w:rFonts w:ascii="Arial" w:hAnsi="Arial" w:cs="Arial"/>
                <w:color w:val="222222"/>
                <w:sz w:val="24"/>
                <w:szCs w:val="24"/>
              </w:rPr>
            </w:rPrChange>
          </w:rPr>
          <w:t xml:space="preserve">Application source code </w:t>
        </w:r>
      </w:ins>
      <w:ins w:id="5088" w:author="Gavrilov, Evgeny" w:date="2016-01-26T14:44:00Z">
        <w:r w:rsidR="00495CD2">
          <w:rPr>
            <w:rFonts w:cs="Arial"/>
            <w:color w:val="222222"/>
          </w:rPr>
          <w:t>is located</w:t>
        </w:r>
      </w:ins>
      <w:ins w:id="5089" w:author="Gavrilov, Evgeny" w:date="2016-01-26T14:16:00Z">
        <w:r w:rsidRPr="00FD30C5">
          <w:rPr>
            <w:rFonts w:cs="Arial"/>
            <w:color w:val="222222"/>
            <w:rPrChange w:id="5090" w:author="Gavrilov, Evgeny" w:date="2016-01-26T14:16:00Z">
              <w:rPr>
                <w:rFonts w:ascii="Arial" w:hAnsi="Arial" w:cs="Arial"/>
                <w:color w:val="222222"/>
                <w:sz w:val="24"/>
                <w:szCs w:val="24"/>
              </w:rPr>
            </w:rPrChange>
          </w:rPr>
          <w:t xml:space="preserve"> on perforce server, so deployment and upgrade operation must be </w:t>
        </w:r>
      </w:ins>
      <w:ins w:id="5091" w:author="Gavrilov, Evgeny" w:date="2016-01-26T14:45:00Z">
        <w:r w:rsidR="00495CD2">
          <w:rPr>
            <w:rFonts w:cs="Arial"/>
            <w:color w:val="222222"/>
          </w:rPr>
          <w:t>performed</w:t>
        </w:r>
      </w:ins>
      <w:ins w:id="5092" w:author="Gavrilov, Evgeny" w:date="2016-01-26T14:16:00Z">
        <w:r w:rsidRPr="00FD30C5">
          <w:rPr>
            <w:rFonts w:cs="Arial"/>
            <w:color w:val="222222"/>
            <w:rPrChange w:id="5093" w:author="Gavrilov, Evgeny" w:date="2016-01-26T14:16:00Z">
              <w:rPr>
                <w:rFonts w:ascii="Arial" w:hAnsi="Arial" w:cs="Arial"/>
                <w:color w:val="222222"/>
                <w:sz w:val="24"/>
                <w:szCs w:val="24"/>
              </w:rPr>
            </w:rPrChange>
          </w:rPr>
          <w:t xml:space="preserve"> using perforce.</w:t>
        </w:r>
      </w:ins>
    </w:p>
    <w:p w14:paraId="09C09E10" w14:textId="77777777" w:rsidR="00FD30C5" w:rsidRPr="00FD30C5" w:rsidRDefault="00FD30C5" w:rsidP="00FD30C5">
      <w:pPr>
        <w:pStyle w:val="ListParagraph"/>
        <w:ind w:left="0"/>
        <w:rPr>
          <w:ins w:id="5094" w:author="Gavrilov, Evgeny" w:date="2016-01-26T14:16:00Z"/>
          <w:rFonts w:cs="Arial"/>
          <w:color w:val="222222"/>
          <w:rPrChange w:id="5095" w:author="Gavrilov, Evgeny" w:date="2016-01-26T14:16:00Z">
            <w:rPr>
              <w:ins w:id="5096" w:author="Gavrilov, Evgeny" w:date="2016-01-26T14:16:00Z"/>
              <w:rFonts w:ascii="Arial" w:hAnsi="Arial" w:cs="Arial"/>
              <w:color w:val="222222"/>
              <w:sz w:val="24"/>
              <w:szCs w:val="24"/>
            </w:rPr>
          </w:rPrChange>
        </w:rPr>
      </w:pPr>
      <w:ins w:id="5097" w:author="Gavrilov, Evgeny" w:date="2016-01-26T14:16:00Z">
        <w:r w:rsidRPr="00FD30C5">
          <w:rPr>
            <w:rFonts w:cs="Arial"/>
            <w:color w:val="222222"/>
            <w:rPrChange w:id="5098" w:author="Gavrilov, Evgeny" w:date="2016-01-26T14:16:00Z">
              <w:rPr>
                <w:rFonts w:ascii="Arial" w:hAnsi="Arial" w:cs="Arial"/>
                <w:color w:val="222222"/>
                <w:sz w:val="24"/>
                <w:szCs w:val="24"/>
              </w:rPr>
            </w:rPrChange>
          </w:rPr>
          <w:t>            To get latest version of the code – run</w:t>
        </w:r>
      </w:ins>
    </w:p>
    <w:p w14:paraId="3D7C9013" w14:textId="77777777" w:rsidR="00FD30C5" w:rsidRPr="00FD30C5" w:rsidRDefault="00FD30C5" w:rsidP="00FD30C5">
      <w:pPr>
        <w:pStyle w:val="ListParagraph"/>
        <w:ind w:left="0" w:hanging="360"/>
        <w:rPr>
          <w:ins w:id="5099" w:author="Gavrilov, Evgeny" w:date="2016-01-26T14:16:00Z"/>
          <w:rFonts w:cs="Arial"/>
          <w:color w:val="222222"/>
          <w:rPrChange w:id="5100" w:author="Gavrilov, Evgeny" w:date="2016-01-26T14:16:00Z">
            <w:rPr>
              <w:ins w:id="5101" w:author="Gavrilov, Evgeny" w:date="2016-01-26T14:16:00Z"/>
              <w:rFonts w:ascii="Arial" w:hAnsi="Arial" w:cs="Arial"/>
              <w:color w:val="222222"/>
              <w:sz w:val="24"/>
              <w:szCs w:val="24"/>
            </w:rPr>
          </w:rPrChange>
        </w:rPr>
      </w:pPr>
      <w:ins w:id="5102" w:author="Gavrilov, Evgeny" w:date="2016-01-26T14:16:00Z">
        <w:r w:rsidRPr="00FD30C5">
          <w:rPr>
            <w:rFonts w:cs="Arial"/>
            <w:color w:val="222222"/>
            <w:rPrChange w:id="5103" w:author="Gavrilov, Evgeny" w:date="2016-01-26T14:16:00Z">
              <w:rPr>
                <w:rFonts w:ascii="Arial" w:hAnsi="Arial" w:cs="Arial"/>
                <w:color w:val="222222"/>
                <w:sz w:val="24"/>
                <w:szCs w:val="24"/>
              </w:rPr>
            </w:rPrChange>
          </w:rPr>
          <w:t>1)</w:t>
        </w:r>
        <w:r w:rsidRPr="00FD30C5">
          <w:rPr>
            <w:color w:val="222222"/>
            <w:rPrChange w:id="5104" w:author="Gavrilov, Evgeny" w:date="2016-01-26T14:16:00Z">
              <w:rPr>
                <w:rFonts w:ascii="Times New Roman" w:hAnsi="Times New Roman"/>
                <w:color w:val="222222"/>
                <w:sz w:val="14"/>
                <w:szCs w:val="14"/>
              </w:rPr>
            </w:rPrChange>
          </w:rPr>
          <w:t xml:space="preserve">    </w:t>
        </w:r>
        <w:r w:rsidRPr="00FD30C5">
          <w:rPr>
            <w:rFonts w:cs="Arial"/>
            <w:color w:val="222222"/>
            <w:rPrChange w:id="5105" w:author="Gavrilov, Evgeny" w:date="2016-01-26T14:16:00Z">
              <w:rPr>
                <w:rFonts w:ascii="Arial" w:hAnsi="Arial" w:cs="Arial"/>
                <w:color w:val="222222"/>
                <w:sz w:val="24"/>
                <w:szCs w:val="24"/>
              </w:rPr>
            </w:rPrChange>
          </w:rPr>
          <w:t xml:space="preserve">export P4USER=YOUR_PERFORCE_USERNAME </w:t>
        </w:r>
      </w:ins>
    </w:p>
    <w:p w14:paraId="6EAFEE95" w14:textId="77777777" w:rsidR="00FD30C5" w:rsidRPr="00FD30C5" w:rsidRDefault="00FD30C5" w:rsidP="00FD30C5">
      <w:pPr>
        <w:pStyle w:val="ListParagraph"/>
        <w:ind w:left="0" w:hanging="360"/>
        <w:rPr>
          <w:ins w:id="5106" w:author="Gavrilov, Evgeny" w:date="2016-01-26T14:16:00Z"/>
          <w:rFonts w:cs="Arial"/>
          <w:color w:val="222222"/>
          <w:rPrChange w:id="5107" w:author="Gavrilov, Evgeny" w:date="2016-01-26T14:16:00Z">
            <w:rPr>
              <w:ins w:id="5108" w:author="Gavrilov, Evgeny" w:date="2016-01-26T14:16:00Z"/>
              <w:rFonts w:ascii="Arial" w:hAnsi="Arial" w:cs="Arial"/>
              <w:color w:val="222222"/>
              <w:sz w:val="24"/>
              <w:szCs w:val="24"/>
            </w:rPr>
          </w:rPrChange>
        </w:rPr>
      </w:pPr>
      <w:ins w:id="5109" w:author="Gavrilov, Evgeny" w:date="2016-01-26T14:16:00Z">
        <w:r w:rsidRPr="00FD30C5">
          <w:rPr>
            <w:rFonts w:cs="Arial"/>
            <w:color w:val="222222"/>
            <w:rPrChange w:id="5110" w:author="Gavrilov, Evgeny" w:date="2016-01-26T14:16:00Z">
              <w:rPr>
                <w:rFonts w:ascii="Arial" w:hAnsi="Arial" w:cs="Arial"/>
                <w:color w:val="222222"/>
                <w:sz w:val="24"/>
                <w:szCs w:val="24"/>
              </w:rPr>
            </w:rPrChange>
          </w:rPr>
          <w:t>2)</w:t>
        </w:r>
        <w:r w:rsidRPr="00FD30C5">
          <w:rPr>
            <w:color w:val="222222"/>
            <w:rPrChange w:id="5111" w:author="Gavrilov, Evgeny" w:date="2016-01-26T14:16:00Z">
              <w:rPr>
                <w:rFonts w:ascii="Times New Roman" w:hAnsi="Times New Roman"/>
                <w:color w:val="222222"/>
                <w:sz w:val="14"/>
                <w:szCs w:val="14"/>
              </w:rPr>
            </w:rPrChange>
          </w:rPr>
          <w:t xml:space="preserve">    </w:t>
        </w:r>
        <w:r w:rsidRPr="00FD30C5">
          <w:rPr>
            <w:rFonts w:cs="Arial"/>
            <w:color w:val="222222"/>
            <w:rPrChange w:id="5112" w:author="Gavrilov, Evgeny" w:date="2016-01-26T14:16:00Z">
              <w:rPr>
                <w:rFonts w:ascii="Arial" w:hAnsi="Arial" w:cs="Arial"/>
                <w:color w:val="222222"/>
                <w:sz w:val="24"/>
                <w:szCs w:val="24"/>
              </w:rPr>
            </w:rPrChange>
          </w:rPr>
          <w:t xml:space="preserve">p4 info </w:t>
        </w:r>
      </w:ins>
    </w:p>
    <w:p w14:paraId="6E60C77B" w14:textId="77777777" w:rsidR="00FD30C5" w:rsidRPr="00FD30C5" w:rsidRDefault="00FD30C5" w:rsidP="00FD30C5">
      <w:pPr>
        <w:pStyle w:val="ListParagraph"/>
        <w:ind w:left="0"/>
        <w:rPr>
          <w:ins w:id="5113" w:author="Gavrilov, Evgeny" w:date="2016-01-26T14:16:00Z"/>
          <w:rFonts w:cs="Arial"/>
          <w:color w:val="222222"/>
          <w:rPrChange w:id="5114" w:author="Gavrilov, Evgeny" w:date="2016-01-26T14:16:00Z">
            <w:rPr>
              <w:ins w:id="5115" w:author="Gavrilov, Evgeny" w:date="2016-01-26T14:16:00Z"/>
              <w:rFonts w:ascii="Arial" w:hAnsi="Arial" w:cs="Arial"/>
              <w:color w:val="222222"/>
              <w:sz w:val="24"/>
              <w:szCs w:val="24"/>
            </w:rPr>
          </w:rPrChange>
        </w:rPr>
      </w:pPr>
      <w:ins w:id="5116" w:author="Gavrilov, Evgeny" w:date="2016-01-26T14:16:00Z">
        <w:r w:rsidRPr="00FD30C5">
          <w:rPr>
            <w:rFonts w:cs="Arial"/>
            <w:color w:val="222222"/>
            <w:rPrChange w:id="5117" w:author="Gavrilov, Evgeny" w:date="2016-01-26T14:16:00Z">
              <w:rPr>
                <w:rFonts w:ascii="Arial" w:hAnsi="Arial" w:cs="Arial"/>
                <w:color w:val="222222"/>
                <w:sz w:val="24"/>
                <w:szCs w:val="24"/>
              </w:rPr>
            </w:rPrChange>
          </w:rPr>
          <w:t xml:space="preserve">In the output of this step </w:t>
        </w:r>
      </w:ins>
    </w:p>
    <w:p w14:paraId="11D1B58B" w14:textId="77777777" w:rsidR="00FD30C5" w:rsidRPr="00FD30C5" w:rsidRDefault="00FD30C5" w:rsidP="00FD30C5">
      <w:pPr>
        <w:pStyle w:val="ListParagraph"/>
        <w:ind w:left="0"/>
        <w:rPr>
          <w:ins w:id="5118" w:author="Gavrilov, Evgeny" w:date="2016-01-26T14:16:00Z"/>
          <w:rFonts w:cs="Arial"/>
          <w:color w:val="FF0000"/>
          <w:rPrChange w:id="5119" w:author="Gavrilov, Evgeny" w:date="2016-01-26T14:16:00Z">
            <w:rPr>
              <w:ins w:id="5120" w:author="Gavrilov, Evgeny" w:date="2016-01-26T14:16:00Z"/>
              <w:rFonts w:ascii="Arial" w:hAnsi="Arial" w:cs="Arial"/>
              <w:color w:val="FF0000"/>
              <w:sz w:val="24"/>
              <w:szCs w:val="24"/>
            </w:rPr>
          </w:rPrChange>
        </w:rPr>
      </w:pPr>
      <w:ins w:id="5121" w:author="Gavrilov, Evgeny" w:date="2016-01-26T14:16:00Z">
        <w:r w:rsidRPr="00FD30C5">
          <w:rPr>
            <w:rFonts w:cs="Arial"/>
            <w:color w:val="FF0000"/>
            <w:rPrChange w:id="5122" w:author="Gavrilov, Evgeny" w:date="2016-01-26T14:16:00Z">
              <w:rPr>
                <w:rFonts w:ascii="Arial" w:hAnsi="Arial" w:cs="Arial"/>
                <w:color w:val="FF0000"/>
                <w:sz w:val="24"/>
                <w:szCs w:val="24"/>
              </w:rPr>
            </w:rPrChange>
          </w:rPr>
          <w:t xml:space="preserve">Client name </w:t>
        </w:r>
        <w:r w:rsidRPr="00FD30C5">
          <w:rPr>
            <w:rFonts w:cs="Arial"/>
            <w:color w:val="222222"/>
            <w:rPrChange w:id="5123" w:author="Gavrilov, Evgeny" w:date="2016-01-26T14:16:00Z">
              <w:rPr>
                <w:rFonts w:ascii="Arial" w:hAnsi="Arial" w:cs="Arial"/>
                <w:color w:val="222222"/>
                <w:sz w:val="24"/>
                <w:szCs w:val="24"/>
              </w:rPr>
            </w:rPrChange>
          </w:rPr>
          <w:t xml:space="preserve">must be </w:t>
        </w:r>
        <w:r w:rsidRPr="00FD30C5">
          <w:rPr>
            <w:rFonts w:cs="Arial"/>
            <w:color w:val="FF0000"/>
            <w:rPrChange w:id="5124" w:author="Gavrilov, Evgeny" w:date="2016-01-26T14:16:00Z">
              <w:rPr>
                <w:rFonts w:ascii="Arial" w:hAnsi="Arial" w:cs="Arial"/>
                <w:color w:val="FF0000"/>
                <w:sz w:val="24"/>
                <w:szCs w:val="24"/>
              </w:rPr>
            </w:rPrChange>
          </w:rPr>
          <w:t>mobilelogs-app</w:t>
        </w:r>
      </w:ins>
    </w:p>
    <w:p w14:paraId="352E52B7" w14:textId="77777777" w:rsidR="00FD30C5" w:rsidRPr="00FD30C5" w:rsidRDefault="00FD30C5" w:rsidP="00FD30C5">
      <w:pPr>
        <w:pStyle w:val="ListParagraph"/>
        <w:ind w:left="0"/>
        <w:rPr>
          <w:ins w:id="5125" w:author="Gavrilov, Evgeny" w:date="2016-01-26T14:16:00Z"/>
          <w:rFonts w:cs="Arial"/>
          <w:color w:val="222222"/>
          <w:rPrChange w:id="5126" w:author="Gavrilov, Evgeny" w:date="2016-01-26T14:16:00Z">
            <w:rPr>
              <w:ins w:id="5127" w:author="Gavrilov, Evgeny" w:date="2016-01-26T14:16:00Z"/>
              <w:rFonts w:ascii="Arial" w:hAnsi="Arial" w:cs="Arial"/>
              <w:color w:val="222222"/>
              <w:sz w:val="24"/>
              <w:szCs w:val="24"/>
            </w:rPr>
          </w:rPrChange>
        </w:rPr>
      </w:pPr>
      <w:ins w:id="5128" w:author="Gavrilov, Evgeny" w:date="2016-01-26T14:16:00Z">
        <w:r w:rsidRPr="00FD30C5">
          <w:rPr>
            <w:rFonts w:cs="Arial"/>
            <w:color w:val="FF0000"/>
            <w:rPrChange w:id="5129" w:author="Gavrilov, Evgeny" w:date="2016-01-26T14:16:00Z">
              <w:rPr>
                <w:rFonts w:ascii="Arial" w:hAnsi="Arial" w:cs="Arial"/>
                <w:color w:val="FF0000"/>
                <w:sz w:val="24"/>
                <w:szCs w:val="24"/>
              </w:rPr>
            </w:rPrChange>
          </w:rPr>
          <w:t xml:space="preserve">User name must be </w:t>
        </w:r>
        <w:r w:rsidRPr="00FD30C5">
          <w:rPr>
            <w:rFonts w:cs="Arial"/>
            <w:color w:val="222222"/>
            <w:rPrChange w:id="5130" w:author="Gavrilov, Evgeny" w:date="2016-01-26T14:16:00Z">
              <w:rPr>
                <w:rFonts w:ascii="Arial" w:hAnsi="Arial" w:cs="Arial"/>
                <w:color w:val="222222"/>
                <w:sz w:val="24"/>
                <w:szCs w:val="24"/>
              </w:rPr>
            </w:rPrChange>
          </w:rPr>
          <w:t>YOUR_PERFORCE_USERNAME</w:t>
        </w:r>
      </w:ins>
    </w:p>
    <w:p w14:paraId="4D27F951" w14:textId="77777777" w:rsidR="00FD30C5" w:rsidRPr="00FD30C5" w:rsidRDefault="00FD30C5" w:rsidP="00FD30C5">
      <w:pPr>
        <w:pStyle w:val="ListParagraph"/>
        <w:ind w:left="0"/>
        <w:rPr>
          <w:ins w:id="5131" w:author="Gavrilov, Evgeny" w:date="2016-01-26T14:16:00Z"/>
          <w:rFonts w:cs="Arial"/>
          <w:color w:val="FF0000"/>
          <w:rPrChange w:id="5132" w:author="Gavrilov, Evgeny" w:date="2016-01-26T14:16:00Z">
            <w:rPr>
              <w:ins w:id="5133" w:author="Gavrilov, Evgeny" w:date="2016-01-26T14:16:00Z"/>
              <w:rFonts w:ascii="Arial" w:hAnsi="Arial" w:cs="Arial"/>
              <w:color w:val="FF0000"/>
              <w:sz w:val="24"/>
              <w:szCs w:val="24"/>
            </w:rPr>
          </w:rPrChange>
        </w:rPr>
      </w:pPr>
    </w:p>
    <w:p w14:paraId="1194732B" w14:textId="77777777" w:rsidR="00FD30C5" w:rsidRPr="00FD30C5" w:rsidRDefault="00FD30C5" w:rsidP="00FD30C5">
      <w:pPr>
        <w:pStyle w:val="ListParagraph"/>
        <w:ind w:left="0" w:hanging="360"/>
        <w:rPr>
          <w:ins w:id="5134" w:author="Gavrilov, Evgeny" w:date="2016-01-26T14:16:00Z"/>
          <w:rFonts w:cs="Arial"/>
          <w:color w:val="222222"/>
          <w:rPrChange w:id="5135" w:author="Gavrilov, Evgeny" w:date="2016-01-26T14:16:00Z">
            <w:rPr>
              <w:ins w:id="5136" w:author="Gavrilov, Evgeny" w:date="2016-01-26T14:16:00Z"/>
              <w:rFonts w:ascii="Arial" w:hAnsi="Arial" w:cs="Arial"/>
              <w:color w:val="222222"/>
              <w:sz w:val="24"/>
              <w:szCs w:val="24"/>
            </w:rPr>
          </w:rPrChange>
        </w:rPr>
      </w:pPr>
      <w:ins w:id="5137" w:author="Gavrilov, Evgeny" w:date="2016-01-26T14:16:00Z">
        <w:r w:rsidRPr="00FD30C5">
          <w:rPr>
            <w:rFonts w:cs="Arial"/>
            <w:color w:val="222222"/>
            <w:rPrChange w:id="5138" w:author="Gavrilov, Evgeny" w:date="2016-01-26T14:16:00Z">
              <w:rPr>
                <w:rFonts w:ascii="Arial" w:hAnsi="Arial" w:cs="Arial"/>
                <w:color w:val="222222"/>
                <w:sz w:val="24"/>
                <w:szCs w:val="24"/>
              </w:rPr>
            </w:rPrChange>
          </w:rPr>
          <w:t>3)</w:t>
        </w:r>
        <w:r w:rsidRPr="00FD30C5">
          <w:rPr>
            <w:color w:val="222222"/>
            <w:rPrChange w:id="5139" w:author="Gavrilov, Evgeny" w:date="2016-01-26T14:16:00Z">
              <w:rPr>
                <w:rFonts w:ascii="Times New Roman" w:hAnsi="Times New Roman"/>
                <w:color w:val="222222"/>
                <w:sz w:val="14"/>
                <w:szCs w:val="14"/>
              </w:rPr>
            </w:rPrChange>
          </w:rPr>
          <w:t xml:space="preserve">    </w:t>
        </w:r>
        <w:r w:rsidRPr="00FD30C5">
          <w:rPr>
            <w:rFonts w:cs="Arial"/>
            <w:color w:val="222222"/>
            <w:rPrChange w:id="5140" w:author="Gavrilov, Evgeny" w:date="2016-01-26T14:16:00Z">
              <w:rPr>
                <w:rFonts w:ascii="Arial" w:hAnsi="Arial" w:cs="Arial"/>
                <w:color w:val="222222"/>
                <w:sz w:val="24"/>
                <w:szCs w:val="24"/>
              </w:rPr>
            </w:rPrChange>
          </w:rPr>
          <w:t>p4 sync //internal/software/mobile/ServerSide/...</w:t>
        </w:r>
      </w:ins>
    </w:p>
    <w:p w14:paraId="0712EAD4" w14:textId="77777777" w:rsidR="00FD30C5" w:rsidRPr="00FD30C5" w:rsidRDefault="00FD30C5" w:rsidP="00FD30C5">
      <w:pPr>
        <w:pStyle w:val="ListParagraph"/>
        <w:ind w:left="0"/>
        <w:rPr>
          <w:ins w:id="5141" w:author="Gavrilov, Evgeny" w:date="2016-01-26T14:16:00Z"/>
          <w:rFonts w:cs="Arial"/>
          <w:color w:val="222222"/>
          <w:rPrChange w:id="5142" w:author="Gavrilov, Evgeny" w:date="2016-01-26T14:16:00Z">
            <w:rPr>
              <w:ins w:id="5143" w:author="Gavrilov, Evgeny" w:date="2016-01-26T14:16:00Z"/>
              <w:rFonts w:ascii="Arial" w:hAnsi="Arial" w:cs="Arial"/>
              <w:color w:val="222222"/>
              <w:sz w:val="24"/>
              <w:szCs w:val="24"/>
            </w:rPr>
          </w:rPrChange>
        </w:rPr>
      </w:pPr>
    </w:p>
    <w:p w14:paraId="7BC76EF3" w14:textId="1689376F" w:rsidR="00FD30C5" w:rsidRPr="00FD30C5" w:rsidRDefault="00FD30C5" w:rsidP="00FD30C5">
      <w:pPr>
        <w:pStyle w:val="ListParagraph"/>
        <w:ind w:left="0"/>
        <w:rPr>
          <w:ins w:id="5144" w:author="Gavrilov, Evgeny" w:date="2016-01-26T14:16:00Z"/>
          <w:rFonts w:cs="Arial"/>
          <w:color w:val="222222"/>
          <w:rPrChange w:id="5145" w:author="Gavrilov, Evgeny" w:date="2016-01-26T14:16:00Z">
            <w:rPr>
              <w:ins w:id="5146" w:author="Gavrilov, Evgeny" w:date="2016-01-26T14:16:00Z"/>
              <w:rFonts w:ascii="Arial" w:hAnsi="Arial" w:cs="Arial"/>
              <w:color w:val="222222"/>
              <w:sz w:val="24"/>
              <w:szCs w:val="24"/>
            </w:rPr>
          </w:rPrChange>
        </w:rPr>
      </w:pPr>
      <w:ins w:id="5147" w:author="Gavrilov, Evgeny" w:date="2016-01-26T14:16:00Z">
        <w:r w:rsidRPr="00FD30C5">
          <w:rPr>
            <w:rFonts w:cs="Arial"/>
            <w:color w:val="222222"/>
            <w:rPrChange w:id="5148" w:author="Gavrilov, Evgeny" w:date="2016-01-26T14:16:00Z">
              <w:rPr>
                <w:rFonts w:ascii="Arial" w:hAnsi="Arial" w:cs="Arial"/>
                <w:color w:val="222222"/>
                <w:sz w:val="24"/>
                <w:szCs w:val="24"/>
              </w:rPr>
            </w:rPrChange>
          </w:rPr>
          <w:t xml:space="preserve">After </w:t>
        </w:r>
      </w:ins>
      <w:ins w:id="5149" w:author="Gavrilov, Evgeny" w:date="2016-01-26T14:19:00Z">
        <w:r w:rsidRPr="00FD30C5">
          <w:rPr>
            <w:rFonts w:cs="Arial"/>
            <w:color w:val="222222"/>
          </w:rPr>
          <w:t>these commands</w:t>
        </w:r>
      </w:ins>
      <w:ins w:id="5150" w:author="Gavrilov, Evgeny" w:date="2016-01-26T14:16:00Z">
        <w:r w:rsidRPr="00FD30C5">
          <w:rPr>
            <w:rFonts w:cs="Arial"/>
            <w:color w:val="222222"/>
            <w:rPrChange w:id="5151" w:author="Gavrilov, Evgeny" w:date="2016-01-26T14:16:00Z">
              <w:rPr>
                <w:rFonts w:ascii="Arial" w:hAnsi="Arial" w:cs="Arial"/>
                <w:color w:val="222222"/>
                <w:sz w:val="24"/>
                <w:szCs w:val="24"/>
              </w:rPr>
            </w:rPrChange>
          </w:rPr>
          <w:t xml:space="preserve"> perfo</w:t>
        </w:r>
        <w:r>
          <w:rPr>
            <w:rFonts w:cs="Arial"/>
            <w:color w:val="222222"/>
          </w:rPr>
          <w:t>rce will download all app files</w:t>
        </w:r>
        <w:r w:rsidRPr="00FD30C5">
          <w:rPr>
            <w:rFonts w:cs="Arial"/>
            <w:color w:val="222222"/>
            <w:rPrChange w:id="5152" w:author="Gavrilov, Evgeny" w:date="2016-01-26T14:16:00Z">
              <w:rPr>
                <w:rFonts w:ascii="Arial" w:hAnsi="Arial" w:cs="Arial"/>
                <w:color w:val="222222"/>
                <w:sz w:val="24"/>
                <w:szCs w:val="24"/>
              </w:rPr>
            </w:rPrChange>
          </w:rPr>
          <w:t xml:space="preserve">, if they </w:t>
        </w:r>
        <w:r>
          <w:rPr>
            <w:rFonts w:cs="Arial"/>
            <w:color w:val="222222"/>
          </w:rPr>
          <w:t>already exist</w:t>
        </w:r>
        <w:r w:rsidRPr="00FD30C5">
          <w:rPr>
            <w:rFonts w:cs="Arial"/>
            <w:color w:val="222222"/>
            <w:rPrChange w:id="5153" w:author="Gavrilov, Evgeny" w:date="2016-01-26T14:16:00Z">
              <w:rPr>
                <w:rFonts w:ascii="Arial" w:hAnsi="Arial" w:cs="Arial"/>
                <w:color w:val="222222"/>
                <w:sz w:val="24"/>
                <w:szCs w:val="24"/>
              </w:rPr>
            </w:rPrChange>
          </w:rPr>
          <w:t xml:space="preserve">, they will be upgraded to </w:t>
        </w:r>
      </w:ins>
      <w:ins w:id="5154" w:author="Gavrilov, Evgeny" w:date="2016-01-26T14:18:00Z">
        <w:r>
          <w:rPr>
            <w:rFonts w:cs="Arial"/>
            <w:color w:val="222222"/>
          </w:rPr>
          <w:t xml:space="preserve">the </w:t>
        </w:r>
      </w:ins>
      <w:ins w:id="5155" w:author="Gavrilov, Evgeny" w:date="2016-01-26T14:16:00Z">
        <w:r w:rsidRPr="00FD30C5">
          <w:rPr>
            <w:rFonts w:cs="Arial"/>
            <w:color w:val="222222"/>
            <w:rPrChange w:id="5156" w:author="Gavrilov, Evgeny" w:date="2016-01-26T14:16:00Z">
              <w:rPr>
                <w:rFonts w:ascii="Arial" w:hAnsi="Arial" w:cs="Arial"/>
                <w:color w:val="222222"/>
                <w:sz w:val="24"/>
                <w:szCs w:val="24"/>
              </w:rPr>
            </w:rPrChange>
          </w:rPr>
          <w:t>latest version</w:t>
        </w:r>
      </w:ins>
      <w:ins w:id="5157" w:author="Gavrilov, Evgeny" w:date="2016-01-26T14:18:00Z">
        <w:r>
          <w:rPr>
            <w:rFonts w:cs="Arial"/>
            <w:color w:val="222222"/>
          </w:rPr>
          <w:t>.</w:t>
        </w:r>
      </w:ins>
    </w:p>
    <w:p w14:paraId="2CF8595D" w14:textId="77777777" w:rsidR="00FD30C5" w:rsidRPr="00FD30C5" w:rsidRDefault="00FD30C5" w:rsidP="00FD30C5">
      <w:pPr>
        <w:pStyle w:val="ListParagraph"/>
        <w:ind w:left="0"/>
        <w:rPr>
          <w:ins w:id="5158" w:author="Gavrilov, Evgeny" w:date="2016-01-26T14:16:00Z"/>
          <w:rFonts w:cs="Arial"/>
          <w:color w:val="222222"/>
          <w:rPrChange w:id="5159" w:author="Gavrilov, Evgeny" w:date="2016-01-26T14:16:00Z">
            <w:rPr>
              <w:ins w:id="5160" w:author="Gavrilov, Evgeny" w:date="2016-01-26T14:16:00Z"/>
              <w:rFonts w:ascii="Arial" w:hAnsi="Arial" w:cs="Arial"/>
              <w:color w:val="222222"/>
              <w:sz w:val="24"/>
              <w:szCs w:val="24"/>
            </w:rPr>
          </w:rPrChange>
        </w:rPr>
      </w:pPr>
    </w:p>
    <w:p w14:paraId="4E890CA4" w14:textId="77777777" w:rsidR="00FD30C5" w:rsidRPr="00FD30C5" w:rsidRDefault="00FD30C5" w:rsidP="00FD30C5">
      <w:pPr>
        <w:pStyle w:val="ListParagraph"/>
        <w:ind w:left="0"/>
        <w:rPr>
          <w:ins w:id="5161" w:author="Gavrilov, Evgeny" w:date="2016-01-26T14:16:00Z"/>
          <w:rFonts w:cs="Arial"/>
          <w:color w:val="222222"/>
          <w:rPrChange w:id="5162" w:author="Gavrilov, Evgeny" w:date="2016-01-26T14:16:00Z">
            <w:rPr>
              <w:ins w:id="5163" w:author="Gavrilov, Evgeny" w:date="2016-01-26T14:16:00Z"/>
              <w:rFonts w:ascii="Arial" w:hAnsi="Arial" w:cs="Arial"/>
              <w:color w:val="222222"/>
              <w:sz w:val="24"/>
              <w:szCs w:val="24"/>
            </w:rPr>
          </w:rPrChange>
        </w:rPr>
      </w:pPr>
      <w:ins w:id="5164" w:author="Gavrilov, Evgeny" w:date="2016-01-26T14:16:00Z">
        <w:r w:rsidRPr="00FD30C5">
          <w:rPr>
            <w:rFonts w:cs="Arial"/>
            <w:color w:val="222222"/>
            <w:rPrChange w:id="5165" w:author="Gavrilov, Evgeny" w:date="2016-01-26T14:16:00Z">
              <w:rPr>
                <w:rFonts w:ascii="Arial" w:hAnsi="Arial" w:cs="Arial"/>
                <w:color w:val="222222"/>
                <w:sz w:val="24"/>
                <w:szCs w:val="24"/>
              </w:rPr>
            </w:rPrChange>
          </w:rPr>
          <w:t>On the first install app daemon (file mobilelogs in …/script/Deploy/ ) must be copied to /etc/init.d/</w:t>
        </w:r>
      </w:ins>
    </w:p>
    <w:p w14:paraId="7AB6D0D5" w14:textId="5A637C24" w:rsidR="00FD30C5" w:rsidRPr="00FD30C5" w:rsidRDefault="00FD30C5" w:rsidP="00FD30C5">
      <w:pPr>
        <w:pStyle w:val="ListParagraph"/>
        <w:ind w:left="0"/>
        <w:rPr>
          <w:ins w:id="5166" w:author="Gavrilov, Evgeny" w:date="2016-01-26T14:16:00Z"/>
          <w:rFonts w:cs="Arial"/>
          <w:color w:val="222222"/>
          <w:rPrChange w:id="5167" w:author="Gavrilov, Evgeny" w:date="2016-01-26T14:16:00Z">
            <w:rPr>
              <w:ins w:id="5168" w:author="Gavrilov, Evgeny" w:date="2016-01-26T14:16:00Z"/>
              <w:rFonts w:ascii="Arial" w:hAnsi="Arial" w:cs="Arial"/>
              <w:color w:val="222222"/>
              <w:sz w:val="24"/>
              <w:szCs w:val="24"/>
            </w:rPr>
          </w:rPrChange>
        </w:rPr>
      </w:pPr>
      <w:ins w:id="5169" w:author="Gavrilov, Evgeny" w:date="2016-01-26T14:16:00Z">
        <w:r w:rsidRPr="00FD30C5">
          <w:rPr>
            <w:rFonts w:cs="Arial"/>
            <w:color w:val="222222"/>
            <w:rPrChange w:id="5170" w:author="Gavrilov, Evgeny" w:date="2016-01-26T14:16:00Z">
              <w:rPr>
                <w:rFonts w:ascii="Arial" w:hAnsi="Arial" w:cs="Arial"/>
                <w:color w:val="222222"/>
                <w:sz w:val="24"/>
                <w:szCs w:val="24"/>
              </w:rPr>
            </w:rPrChange>
          </w:rPr>
          <w:t>And</w:t>
        </w:r>
        <w:r>
          <w:rPr>
            <w:rFonts w:cs="Arial"/>
            <w:color w:val="222222"/>
          </w:rPr>
          <w:t xml:space="preserve"> Permissions for executing need</w:t>
        </w:r>
        <w:r w:rsidRPr="00FD30C5">
          <w:rPr>
            <w:rFonts w:cs="Arial"/>
            <w:color w:val="222222"/>
            <w:rPrChange w:id="5171" w:author="Gavrilov, Evgeny" w:date="2016-01-26T14:16:00Z">
              <w:rPr>
                <w:rFonts w:ascii="Arial" w:hAnsi="Arial" w:cs="Arial"/>
                <w:color w:val="222222"/>
                <w:sz w:val="24"/>
                <w:szCs w:val="24"/>
              </w:rPr>
            </w:rPrChange>
          </w:rPr>
          <w:t xml:space="preserve"> to be added (chmod +x /etc/init.d/mobilelogs)</w:t>
        </w:r>
      </w:ins>
    </w:p>
    <w:p w14:paraId="527672BD" w14:textId="55737DC1" w:rsidR="00FD30C5" w:rsidRPr="00FD30C5" w:rsidRDefault="00FD30C5" w:rsidP="00FD30C5">
      <w:pPr>
        <w:pStyle w:val="ListParagraph"/>
        <w:ind w:left="0"/>
        <w:rPr>
          <w:ins w:id="5172" w:author="Gavrilov, Evgeny" w:date="2016-01-26T14:16:00Z"/>
          <w:rFonts w:cs="Arial"/>
          <w:color w:val="222222"/>
          <w:rPrChange w:id="5173" w:author="Gavrilov, Evgeny" w:date="2016-01-26T14:16:00Z">
            <w:rPr>
              <w:ins w:id="5174" w:author="Gavrilov, Evgeny" w:date="2016-01-26T14:16:00Z"/>
              <w:rFonts w:ascii="Arial" w:hAnsi="Arial" w:cs="Arial"/>
              <w:color w:val="222222"/>
              <w:sz w:val="24"/>
              <w:szCs w:val="24"/>
            </w:rPr>
          </w:rPrChange>
        </w:rPr>
      </w:pPr>
      <w:ins w:id="5175" w:author="Gavrilov, Evgeny" w:date="2016-01-26T14:16:00Z">
        <w:r w:rsidRPr="00FD30C5">
          <w:rPr>
            <w:rFonts w:cs="Arial"/>
            <w:color w:val="222222"/>
            <w:rPrChange w:id="5176" w:author="Gavrilov, Evgeny" w:date="2016-01-26T14:16:00Z">
              <w:rPr>
                <w:rFonts w:ascii="Arial" w:hAnsi="Arial" w:cs="Arial"/>
                <w:color w:val="222222"/>
                <w:sz w:val="24"/>
                <w:szCs w:val="24"/>
              </w:rPr>
            </w:rPrChange>
          </w:rPr>
          <w:t xml:space="preserve">The same operations must be </w:t>
        </w:r>
      </w:ins>
      <w:ins w:id="5177" w:author="Gavrilov, Evgeny" w:date="2016-01-26T17:50:00Z">
        <w:r w:rsidR="008E452C">
          <w:rPr>
            <w:rFonts w:cs="Arial"/>
            <w:color w:val="222222"/>
          </w:rPr>
          <w:t>performed</w:t>
        </w:r>
      </w:ins>
      <w:ins w:id="5178" w:author="Gavrilov, Evgeny" w:date="2016-01-26T14:16:00Z">
        <w:r w:rsidRPr="00FD30C5">
          <w:rPr>
            <w:rFonts w:cs="Arial"/>
            <w:color w:val="222222"/>
            <w:rPrChange w:id="5179" w:author="Gavrilov, Evgeny" w:date="2016-01-26T14:16:00Z">
              <w:rPr>
                <w:rFonts w:ascii="Arial" w:hAnsi="Arial" w:cs="Arial"/>
                <w:color w:val="222222"/>
                <w:sz w:val="24"/>
                <w:szCs w:val="24"/>
              </w:rPr>
            </w:rPrChange>
          </w:rPr>
          <w:t xml:space="preserve"> f</w:t>
        </w:r>
      </w:ins>
      <w:ins w:id="5180" w:author="Gavrilov, Evgeny" w:date="2016-01-26T14:19:00Z">
        <w:r>
          <w:rPr>
            <w:rFonts w:cs="Arial"/>
            <w:color w:val="222222"/>
          </w:rPr>
          <w:t>o</w:t>
        </w:r>
      </w:ins>
      <w:ins w:id="5181" w:author="Gavrilov, Evgeny" w:date="2016-01-26T14:16:00Z">
        <w:r w:rsidRPr="00FD30C5">
          <w:rPr>
            <w:rFonts w:cs="Arial"/>
            <w:color w:val="222222"/>
            <w:rPrChange w:id="5182" w:author="Gavrilov, Evgeny" w:date="2016-01-26T14:16:00Z">
              <w:rPr>
                <w:rFonts w:ascii="Arial" w:hAnsi="Arial" w:cs="Arial"/>
                <w:color w:val="222222"/>
                <w:sz w:val="24"/>
                <w:szCs w:val="24"/>
              </w:rPr>
            </w:rPrChange>
          </w:rPr>
          <w:t xml:space="preserve">r mongod daemon (mongod file </w:t>
        </w:r>
      </w:ins>
      <w:ins w:id="5183" w:author="Gavrilov, Evgeny" w:date="2016-01-26T14:19:00Z">
        <w:r>
          <w:rPr>
            <w:rFonts w:cs="Arial"/>
            <w:color w:val="222222"/>
          </w:rPr>
          <w:t xml:space="preserve">is </w:t>
        </w:r>
      </w:ins>
      <w:ins w:id="5184" w:author="Gavrilov, Evgeny" w:date="2016-01-26T14:16:00Z">
        <w:r w:rsidRPr="00FD30C5">
          <w:rPr>
            <w:rFonts w:cs="Arial"/>
            <w:color w:val="222222"/>
            <w:rPrChange w:id="5185" w:author="Gavrilov, Evgeny" w:date="2016-01-26T14:16:00Z">
              <w:rPr>
                <w:rFonts w:ascii="Arial" w:hAnsi="Arial" w:cs="Arial"/>
                <w:color w:val="222222"/>
                <w:sz w:val="24"/>
                <w:szCs w:val="24"/>
              </w:rPr>
            </w:rPrChange>
          </w:rPr>
          <w:t>in the same directory)</w:t>
        </w:r>
      </w:ins>
    </w:p>
    <w:p w14:paraId="0E8D66D9" w14:textId="77777777" w:rsidR="00FD30C5" w:rsidRPr="008E3ED0" w:rsidRDefault="00FD30C5">
      <w:pPr>
        <w:pStyle w:val="ListParagraph"/>
        <w:ind w:left="284" w:hanging="360"/>
        <w:rPr>
          <w:ins w:id="5186" w:author="Gavrilov, Evgeny" w:date="2016-01-26T14:16:00Z"/>
          <w:rFonts w:cs="Arial"/>
        </w:rPr>
        <w:pPrChange w:id="5187" w:author="Gavrilov, Evgeny" w:date="2016-01-26T14:15:00Z">
          <w:pPr>
            <w:ind w:firstLine="567"/>
            <w:jc w:val="both"/>
          </w:pPr>
        </w:pPrChange>
      </w:pPr>
    </w:p>
    <w:p w14:paraId="63FF71B0" w14:textId="77777777" w:rsidR="00B016F4" w:rsidRDefault="00B016F4" w:rsidP="00B016F4">
      <w:pPr>
        <w:rPr>
          <w:del w:id="5188" w:author="Pavnyk, Stanislav" w:date="2015-10-28T18:45:00Z"/>
        </w:rPr>
      </w:pPr>
    </w:p>
    <w:p w14:paraId="13C8E065" w14:textId="77777777" w:rsidR="00C22640" w:rsidRDefault="00C22640">
      <w:pPr>
        <w:pStyle w:val="ListParagraph"/>
        <w:ind w:left="284" w:hanging="360"/>
        <w:pPrChange w:id="5189" w:author="Gavrilov, Evgeny" w:date="2016-01-26T14:15:00Z">
          <w:pPr/>
        </w:pPrChange>
      </w:pPr>
    </w:p>
    <w:p w14:paraId="6B963F5F" w14:textId="7E3508AA" w:rsidR="00B016F4" w:rsidRPr="00065E5C" w:rsidRDefault="00ED52AC">
      <w:pPr>
        <w:pStyle w:val="Heading1"/>
      </w:pPr>
      <w:bookmarkStart w:id="5190" w:name="_Toc433815583"/>
      <w:bookmarkStart w:id="5191" w:name="_Toc448150109"/>
      <w:ins w:id="5192" w:author="Gavrilov, Evgeny" w:date="2015-11-03T16:05:00Z">
        <w:r w:rsidRPr="00065E5C">
          <w:t xml:space="preserve">9. </w:t>
        </w:r>
      </w:ins>
      <w:r w:rsidR="00B016F4" w:rsidRPr="00065E5C">
        <w:t>Troubleshooting</w:t>
      </w:r>
      <w:bookmarkEnd w:id="5190"/>
      <w:bookmarkEnd w:id="5191"/>
    </w:p>
    <w:p w14:paraId="6C8543DD" w14:textId="26B6B4F6" w:rsidR="00B016F4" w:rsidRPr="00343A93" w:rsidDel="000741BC" w:rsidRDefault="00ED52AC">
      <w:pPr>
        <w:pStyle w:val="Heading2"/>
        <w:rPr>
          <w:del w:id="5193" w:author="Gavrilov, Evgeny" w:date="2015-11-16T15:52:00Z"/>
        </w:rPr>
        <w:pPrChange w:id="5194" w:author="Gavrilov, Evgeny" w:date="2015-11-16T16:42:00Z">
          <w:pPr>
            <w:pStyle w:val="ListParagraph"/>
            <w:ind w:left="0" w:firstLine="567"/>
            <w:jc w:val="both"/>
          </w:pPr>
        </w:pPrChange>
      </w:pPr>
      <w:bookmarkStart w:id="5195" w:name="_Toc433815584"/>
      <w:bookmarkStart w:id="5196" w:name="_Toc448150110"/>
      <w:ins w:id="5197" w:author="Gavrilov, Evgeny" w:date="2015-11-03T16:05:00Z">
        <w:r w:rsidRPr="006E2118">
          <w:t>9.</w:t>
        </w:r>
      </w:ins>
      <w:ins w:id="5198" w:author="Gavrilov, Evgeny" w:date="2015-11-16T15:42:00Z">
        <w:r w:rsidR="004E21B1" w:rsidRPr="00F80048">
          <w:t>1 L</w:t>
        </w:r>
      </w:ins>
      <w:del w:id="5199" w:author="Gavrilov, Evgeny" w:date="2015-11-16T15:42:00Z">
        <w:r w:rsidR="008E2D36" w:rsidRPr="007011C6" w:rsidDel="004E21B1">
          <w:delText>Mongo DB l</w:delText>
        </w:r>
      </w:del>
      <w:r w:rsidR="008E2D36" w:rsidRPr="007F349F">
        <w:t>ogs</w:t>
      </w:r>
      <w:bookmarkEnd w:id="5195"/>
      <w:bookmarkEnd w:id="5196"/>
    </w:p>
    <w:p w14:paraId="3792F679" w14:textId="77777777" w:rsidR="000741BC" w:rsidRPr="000741BC" w:rsidRDefault="000741BC">
      <w:pPr>
        <w:pStyle w:val="Heading2"/>
        <w:rPr>
          <w:ins w:id="5200" w:author="Gavrilov, Evgeny" w:date="2015-11-16T15:52:00Z"/>
          <w:rFonts w:ascii="Calibri" w:eastAsiaTheme="minorHAnsi" w:hAnsi="Calibri" w:cs="Times New Roman"/>
          <w:color w:val="auto"/>
          <w:sz w:val="22"/>
          <w:szCs w:val="22"/>
          <w:rPrChange w:id="5201" w:author="Gavrilov, Evgeny" w:date="2015-11-16T15:52:00Z">
            <w:rPr>
              <w:ins w:id="5202" w:author="Gavrilov, Evgeny" w:date="2015-11-16T15:52:00Z"/>
            </w:rPr>
          </w:rPrChange>
        </w:rPr>
      </w:pPr>
    </w:p>
    <w:p w14:paraId="33AA9AE6" w14:textId="24B7BB23" w:rsidR="004E21B1" w:rsidRDefault="004E21B1">
      <w:pPr>
        <w:pStyle w:val="Heading3"/>
        <w:rPr>
          <w:ins w:id="5203" w:author="Gavrilov, Evgeny" w:date="2015-11-16T15:43:00Z"/>
        </w:rPr>
        <w:pPrChange w:id="5204" w:author="Gavrilov, Evgeny" w:date="2015-11-16T15:52:00Z">
          <w:pPr>
            <w:pStyle w:val="ListParagraph"/>
            <w:ind w:left="0" w:firstLine="567"/>
            <w:jc w:val="both"/>
          </w:pPr>
        </w:pPrChange>
      </w:pPr>
      <w:bookmarkStart w:id="5205" w:name="_Toc448150111"/>
      <w:ins w:id="5206" w:author="Gavrilov, Evgeny" w:date="2015-11-16T15:42:00Z">
        <w:r>
          <w:t>9.1.1 Mongo DB logs</w:t>
        </w:r>
      </w:ins>
      <w:bookmarkEnd w:id="5205"/>
    </w:p>
    <w:p w14:paraId="5320D656" w14:textId="4FFE38E1" w:rsidR="004E21B1" w:rsidRPr="000741BC" w:rsidRDefault="00843A5F">
      <w:pPr>
        <w:pStyle w:val="ListParagraph"/>
        <w:ind w:left="0" w:firstLine="567"/>
        <w:jc w:val="both"/>
        <w:rPr>
          <w:ins w:id="5207" w:author="Gavrilov, Evgeny" w:date="2015-11-16T15:42:00Z"/>
          <w:rFonts w:ascii="Calibri" w:hAnsi="Calibri" w:cs="Times New Roman"/>
          <w:rPrChange w:id="5208" w:author="Gavrilov, Evgeny" w:date="2015-11-16T15:52:00Z">
            <w:rPr>
              <w:ins w:id="5209" w:author="Gavrilov, Evgeny" w:date="2015-11-16T15:42:00Z"/>
            </w:rPr>
          </w:rPrChange>
        </w:rPr>
      </w:pPr>
      <w:del w:id="5210" w:author="Gavrilov, Evgeny" w:date="2015-11-16T15:43:00Z">
        <w:r w:rsidRPr="000741BC" w:rsidDel="004E21B1">
          <w:rPr>
            <w:rFonts w:ascii="Calibri" w:hAnsi="Calibri" w:cs="Times New Roman"/>
            <w:rPrChange w:id="5211" w:author="Gavrilov, Evgeny" w:date="2015-11-16T15:52:00Z">
              <w:rPr/>
            </w:rPrChange>
          </w:rPr>
          <w:delText>SSH to server</w:delText>
        </w:r>
        <w:r w:rsidR="00A80D92" w:rsidRPr="000741BC" w:rsidDel="004E21B1">
          <w:rPr>
            <w:rFonts w:ascii="Calibri" w:hAnsi="Calibri" w:cs="Times New Roman"/>
            <w:rPrChange w:id="5212" w:author="Gavrilov, Evgeny" w:date="2015-11-16T15:52:00Z">
              <w:rPr/>
            </w:rPrChange>
          </w:rPr>
          <w:delText xml:space="preserve">, cd to </w:delText>
        </w:r>
      </w:del>
      <w:r w:rsidR="00A80D92" w:rsidRPr="000741BC">
        <w:rPr>
          <w:rFonts w:ascii="Calibri" w:hAnsi="Calibri" w:cs="Times New Roman"/>
          <w:rPrChange w:id="5213" w:author="Gavrilov, Evgeny" w:date="2015-11-16T15:52:00Z">
            <w:rPr/>
          </w:rPrChange>
        </w:rPr>
        <w:t>/var/log/mongodb</w:t>
      </w:r>
    </w:p>
    <w:p w14:paraId="3D53AFC5" w14:textId="481191B1" w:rsidR="004E21B1" w:rsidRPr="000741BC" w:rsidRDefault="006E2118">
      <w:pPr>
        <w:pStyle w:val="Heading3"/>
        <w:rPr>
          <w:ins w:id="5214" w:author="Gavrilov, Evgeny" w:date="2015-11-16T15:43:00Z"/>
          <w:rPrChange w:id="5215" w:author="Gavrilov, Evgeny" w:date="2015-11-16T15:51:00Z">
            <w:rPr>
              <w:ins w:id="5216" w:author="Gavrilov, Evgeny" w:date="2015-11-16T15:43:00Z"/>
              <w:rFonts w:ascii="Times New Roman" w:hAnsi="Times New Roman"/>
            </w:rPr>
          </w:rPrChange>
        </w:rPr>
        <w:pPrChange w:id="5217" w:author="Gavrilov, Evgeny" w:date="2015-11-16T15:51:00Z">
          <w:pPr>
            <w:pStyle w:val="ListParagraph"/>
          </w:pPr>
        </w:pPrChange>
      </w:pPr>
      <w:bookmarkStart w:id="5218" w:name="_Toc448150112"/>
      <w:ins w:id="5219" w:author="Gavrilov, Evgeny" w:date="2015-11-16T15:43:00Z">
        <w:r w:rsidRPr="00F80048">
          <w:t xml:space="preserve">9.1.2 </w:t>
        </w:r>
        <w:r w:rsidR="004E21B1" w:rsidRPr="000741BC">
          <w:rPr>
            <w:rPrChange w:id="5220" w:author="Gavrilov, Evgeny" w:date="2015-11-16T15:51:00Z">
              <w:rPr>
                <w:rFonts w:ascii="Times New Roman" w:hAnsi="Times New Roman"/>
              </w:rPr>
            </w:rPrChange>
          </w:rPr>
          <w:t>UI logs</w:t>
        </w:r>
        <w:bookmarkEnd w:id="5218"/>
      </w:ins>
    </w:p>
    <w:p w14:paraId="4E8AF15B" w14:textId="77777777" w:rsidR="004E21B1" w:rsidRPr="000741BC" w:rsidRDefault="004E21B1">
      <w:pPr>
        <w:pStyle w:val="ListParagraph"/>
        <w:ind w:left="0" w:firstLine="567"/>
        <w:jc w:val="both"/>
        <w:rPr>
          <w:ins w:id="5221" w:author="Gavrilov, Evgeny" w:date="2015-11-16T15:43:00Z"/>
          <w:rFonts w:ascii="Calibri" w:hAnsi="Calibri" w:cs="Times New Roman"/>
          <w:rPrChange w:id="5222" w:author="Gavrilov, Evgeny" w:date="2015-11-16T15:52:00Z">
            <w:rPr>
              <w:ins w:id="5223" w:author="Gavrilov, Evgeny" w:date="2015-11-16T15:43:00Z"/>
              <w:rFonts w:ascii="Arial" w:hAnsi="Arial" w:cs="Arial"/>
              <w:color w:val="000000"/>
              <w:sz w:val="19"/>
              <w:szCs w:val="19"/>
              <w:shd w:val="clear" w:color="auto" w:fill="FFFFFF"/>
            </w:rPr>
          </w:rPrChange>
        </w:rPr>
        <w:pPrChange w:id="5224" w:author="Gavrilov, Evgeny" w:date="2015-11-16T15:52:00Z">
          <w:pPr>
            <w:pStyle w:val="ListParagraph"/>
          </w:pPr>
        </w:pPrChange>
      </w:pPr>
      <w:ins w:id="5225" w:author="Gavrilov, Evgeny" w:date="2015-11-16T15:43:00Z">
        <w:r w:rsidRPr="000741BC">
          <w:rPr>
            <w:rFonts w:ascii="Calibri" w:hAnsi="Calibri" w:cs="Times New Roman"/>
            <w:rPrChange w:id="5226" w:author="Gavrilov, Evgeny" w:date="2015-11-16T15:52:00Z">
              <w:rPr>
                <w:rStyle w:val="apple-converted-space"/>
                <w:rFonts w:ascii="Arial" w:hAnsi="Arial" w:cs="Arial"/>
                <w:color w:val="000000"/>
                <w:sz w:val="19"/>
                <w:szCs w:val="19"/>
                <w:shd w:val="clear" w:color="auto" w:fill="FFFFFF"/>
              </w:rPr>
            </w:rPrChange>
          </w:rPr>
          <w:t> /root/.pm2/logs</w:t>
        </w:r>
      </w:ins>
    </w:p>
    <w:p w14:paraId="71A1DE0F" w14:textId="7D56C523" w:rsidR="004E21B1" w:rsidRPr="000741BC" w:rsidRDefault="004E21B1">
      <w:pPr>
        <w:pStyle w:val="ListParagraph"/>
        <w:ind w:left="0" w:firstLine="567"/>
        <w:jc w:val="both"/>
        <w:rPr>
          <w:ins w:id="5227" w:author="Gavrilov, Evgeny" w:date="2015-11-16T15:43:00Z"/>
          <w:rFonts w:ascii="Calibri" w:hAnsi="Calibri" w:cs="Times New Roman"/>
          <w:rPrChange w:id="5228" w:author="Gavrilov, Evgeny" w:date="2015-11-16T15:52:00Z">
            <w:rPr>
              <w:ins w:id="5229" w:author="Gavrilov, Evgeny" w:date="2015-11-16T15:43:00Z"/>
              <w:shd w:val="clear" w:color="auto" w:fill="FFFFFF"/>
            </w:rPr>
          </w:rPrChange>
        </w:rPr>
        <w:pPrChange w:id="5230" w:author="Gavrilov, Evgeny" w:date="2015-11-16T15:52:00Z">
          <w:pPr>
            <w:pStyle w:val="ListParagraph"/>
          </w:pPr>
        </w:pPrChange>
      </w:pPr>
      <w:ins w:id="5231" w:author="Gavrilov, Evgeny" w:date="2015-11-16T15:43:00Z">
        <w:r w:rsidRPr="000741BC">
          <w:rPr>
            <w:rFonts w:ascii="Calibri" w:hAnsi="Calibri" w:cs="Times New Roman"/>
            <w:rPrChange w:id="5232" w:author="Gavrilov, Evgeny" w:date="2015-11-16T15:52:00Z">
              <w:rPr>
                <w:rFonts w:ascii="Arial" w:hAnsi="Arial" w:cs="Arial"/>
                <w:color w:val="000000"/>
                <w:sz w:val="19"/>
                <w:szCs w:val="19"/>
                <w:shd w:val="clear" w:color="auto" w:fill="FFFFFF"/>
              </w:rPr>
            </w:rPrChange>
          </w:rPr>
          <w:lastRenderedPageBreak/>
          <w:t>“Live” mode – run command ‘pm2 logs’</w:t>
        </w:r>
      </w:ins>
    </w:p>
    <w:p w14:paraId="69D0D4CA" w14:textId="197C13D5" w:rsidR="004E21B1" w:rsidRPr="000741BC" w:rsidRDefault="006E2118">
      <w:pPr>
        <w:pStyle w:val="Heading3"/>
        <w:rPr>
          <w:ins w:id="5233" w:author="Gavrilov, Evgeny" w:date="2015-11-16T15:43:00Z"/>
          <w:rPrChange w:id="5234" w:author="Gavrilov, Evgeny" w:date="2015-11-16T15:51:00Z">
            <w:rPr>
              <w:ins w:id="5235" w:author="Gavrilov, Evgeny" w:date="2015-11-16T15:43:00Z"/>
              <w:rFonts w:ascii="Arial" w:hAnsi="Arial" w:cs="Arial"/>
              <w:color w:val="000000"/>
              <w:sz w:val="19"/>
              <w:szCs w:val="19"/>
              <w:shd w:val="clear" w:color="auto" w:fill="FFFFFF"/>
            </w:rPr>
          </w:rPrChange>
        </w:rPr>
        <w:pPrChange w:id="5236" w:author="Gavrilov, Evgeny" w:date="2015-11-16T15:51:00Z">
          <w:pPr>
            <w:pStyle w:val="ListParagraph"/>
          </w:pPr>
        </w:pPrChange>
      </w:pPr>
      <w:bookmarkStart w:id="5237" w:name="_Toc448150113"/>
      <w:ins w:id="5238" w:author="Gavrilov, Evgeny" w:date="2015-11-16T15:43:00Z">
        <w:r w:rsidRPr="00F80048">
          <w:t xml:space="preserve">9.1.3 </w:t>
        </w:r>
        <w:r w:rsidR="004E21B1" w:rsidRPr="000741BC">
          <w:rPr>
            <w:rPrChange w:id="5239" w:author="Gavrilov, Evgeny" w:date="2015-11-16T15:51:00Z">
              <w:rPr>
                <w:rFonts w:ascii="Times New Roman" w:hAnsi="Times New Roman"/>
              </w:rPr>
            </w:rPrChange>
          </w:rPr>
          <w:t>Nginx logs</w:t>
        </w:r>
        <w:bookmarkEnd w:id="5237"/>
        <w:r w:rsidR="004E21B1" w:rsidRPr="000741BC">
          <w:rPr>
            <w:rPrChange w:id="5240" w:author="Gavrilov, Evgeny" w:date="2015-11-16T15:51:00Z">
              <w:rPr>
                <w:rFonts w:ascii="Arial" w:hAnsi="Arial" w:cs="Arial"/>
                <w:color w:val="000000"/>
                <w:sz w:val="19"/>
                <w:szCs w:val="19"/>
                <w:shd w:val="clear" w:color="auto" w:fill="FFFFFF"/>
              </w:rPr>
            </w:rPrChange>
          </w:rPr>
          <w:t> </w:t>
        </w:r>
      </w:ins>
    </w:p>
    <w:p w14:paraId="4A490E51" w14:textId="690551A7" w:rsidR="004E21B1" w:rsidRPr="000741BC" w:rsidRDefault="004E21B1">
      <w:pPr>
        <w:pStyle w:val="ListParagraph"/>
        <w:ind w:left="0" w:firstLine="567"/>
        <w:jc w:val="both"/>
        <w:rPr>
          <w:rFonts w:ascii="Calibri" w:hAnsi="Calibri" w:cs="Times New Roman"/>
          <w:rPrChange w:id="5241" w:author="Gavrilov, Evgeny" w:date="2015-11-16T15:52:00Z">
            <w:rPr/>
          </w:rPrChange>
        </w:rPr>
      </w:pPr>
      <w:ins w:id="5242" w:author="Gavrilov, Evgeny" w:date="2015-11-16T15:43:00Z">
        <w:r w:rsidRPr="000741BC">
          <w:rPr>
            <w:rFonts w:ascii="Calibri" w:hAnsi="Calibri" w:cs="Times New Roman"/>
            <w:rPrChange w:id="5243" w:author="Gavrilov, Evgeny" w:date="2015-11-16T15:52:00Z">
              <w:rPr>
                <w:rFonts w:ascii="Arial" w:hAnsi="Arial" w:cs="Arial"/>
                <w:color w:val="000000"/>
                <w:sz w:val="19"/>
                <w:szCs w:val="19"/>
                <w:shd w:val="clear" w:color="auto" w:fill="FFFFFF"/>
              </w:rPr>
            </w:rPrChange>
          </w:rPr>
          <w:t>/usr/local/nginx/logs</w:t>
        </w:r>
      </w:ins>
    </w:p>
    <w:p w14:paraId="181AB683" w14:textId="37BAC6EB" w:rsidR="008E2D36" w:rsidRDefault="00ED52AC">
      <w:pPr>
        <w:pStyle w:val="Heading2"/>
      </w:pPr>
      <w:bookmarkStart w:id="5244" w:name="_Toc433815585"/>
      <w:bookmarkStart w:id="5245" w:name="_Toc448150114"/>
      <w:ins w:id="5246" w:author="Gavrilov, Evgeny" w:date="2015-11-03T16:04:00Z">
        <w:r>
          <w:t xml:space="preserve">9.2 </w:t>
        </w:r>
      </w:ins>
      <w:r w:rsidR="008E2D36">
        <w:t>How to check mongoDB status</w:t>
      </w:r>
      <w:bookmarkEnd w:id="5244"/>
      <w:bookmarkEnd w:id="5245"/>
    </w:p>
    <w:p w14:paraId="487350A9" w14:textId="1A973232" w:rsidR="00A80D92" w:rsidRPr="00E632F0" w:rsidRDefault="000A7BBD" w:rsidP="00743295">
      <w:pPr>
        <w:pStyle w:val="ListParagraph"/>
        <w:numPr>
          <w:ilvl w:val="0"/>
          <w:numId w:val="42"/>
        </w:numPr>
        <w:ind w:left="0" w:firstLine="426"/>
      </w:pPr>
      <w:ins w:id="5247" w:author="Gavrilov, Evgeny" w:date="2016-01-13T15:49:00Z">
        <w:r>
          <w:t xml:space="preserve">Connect to </w:t>
        </w:r>
      </w:ins>
      <w:del w:id="5248" w:author="Gavrilov, Evgeny" w:date="2016-01-13T15:49:00Z">
        <w:r w:rsidR="00843A5F" w:rsidDel="000A7BBD">
          <w:delText xml:space="preserve">SSH </w:delText>
        </w:r>
      </w:del>
      <w:ins w:id="5249" w:author="Gavrilov, Evgeny" w:date="2016-01-13T15:49:00Z">
        <w:r>
          <w:t xml:space="preserve">a </w:t>
        </w:r>
      </w:ins>
      <w:del w:id="5250" w:author="Gavrilov, Evgeny" w:date="2016-01-13T15:49:00Z">
        <w:r w:rsidR="00843A5F" w:rsidDel="000A7BBD">
          <w:delText xml:space="preserve">to </w:delText>
        </w:r>
      </w:del>
      <w:r w:rsidR="00843A5F">
        <w:t>server</w:t>
      </w:r>
      <w:ins w:id="5251" w:author="Gavrilov, Evgeny" w:date="2016-01-13T15:49:00Z">
        <w:r>
          <w:t xml:space="preserve"> using SSH</w:t>
        </w:r>
      </w:ins>
      <w:r w:rsidR="00A80D92" w:rsidRPr="00E632F0">
        <w:t>, and run mongo shell using command – mongo  --port 27</w:t>
      </w:r>
      <w:r w:rsidR="00347797">
        <w:t>017 , if error is</w:t>
      </w:r>
      <w:r w:rsidR="00843A5F">
        <w:t xml:space="preserve"> returned</w:t>
      </w:r>
      <w:r w:rsidR="00A80D92" w:rsidRPr="00E632F0">
        <w:t xml:space="preserve">, then type /etc/inid.d/mongod </w:t>
      </w:r>
      <w:r w:rsidR="00843A5F">
        <w:t xml:space="preserve">to </w:t>
      </w:r>
      <w:r w:rsidR="00A80D92" w:rsidRPr="00E632F0">
        <w:t>restart</w:t>
      </w:r>
      <w:r w:rsidR="00843A5F">
        <w:t>.</w:t>
      </w:r>
    </w:p>
    <w:p w14:paraId="2F4DD1A3" w14:textId="356D5DD0" w:rsidR="00A80D92" w:rsidRPr="00E632F0" w:rsidRDefault="00A80D92" w:rsidP="00743295">
      <w:pPr>
        <w:pStyle w:val="ListParagraph"/>
        <w:numPr>
          <w:ilvl w:val="0"/>
          <w:numId w:val="42"/>
        </w:numPr>
        <w:ind w:left="0" w:firstLine="426"/>
      </w:pPr>
      <w:r w:rsidRPr="00E632F0">
        <w:t>Use third-party tools to connect to mongo from remote computer</w:t>
      </w:r>
      <w:ins w:id="5252" w:author="Gavrilov, Evgeny" w:date="2016-01-13T15:49:00Z">
        <w:r w:rsidR="000A7BBD">
          <w:t>.</w:t>
        </w:r>
      </w:ins>
    </w:p>
    <w:p w14:paraId="20D1E119" w14:textId="04120AED" w:rsidR="00874031" w:rsidRDefault="001C7CA5">
      <w:pPr>
        <w:ind w:firstLine="720"/>
        <w:rPr>
          <w:ins w:id="5253" w:author="Gavrilov, Evgeny" w:date="2015-11-16T15:40:00Z"/>
        </w:rPr>
      </w:pPr>
      <w:ins w:id="5254" w:author="Pavnyk, Stanislav" w:date="2015-10-28T18:45:00Z">
        <w:del w:id="5255" w:author="Gavrilov, Evgeny" w:date="2015-11-30T16:30:00Z">
          <w:r w:rsidDel="003F0525">
            <w:delText>O</w:delText>
          </w:r>
        </w:del>
      </w:ins>
      <w:ins w:id="5256" w:author="Gavrilov, Evgeny" w:date="2015-11-30T16:30:00Z">
        <w:r w:rsidR="003F0525">
          <w:t>I</w:t>
        </w:r>
      </w:ins>
      <w:ins w:id="5257" w:author="Pavnyk, Stanislav" w:date="2015-10-28T18:45:00Z">
        <w:r>
          <w:t>n a 2</w:t>
        </w:r>
        <w:r w:rsidRPr="001C7CA5">
          <w:rPr>
            <w:vertAlign w:val="superscript"/>
          </w:rPr>
          <w:t>nd</w:t>
        </w:r>
        <w:r>
          <w:t xml:space="preserve"> phase of development tool to monitor the status of the server continuously must be implemented. – </w:t>
        </w:r>
        <w:del w:id="5258" w:author="Gavrilov, Evgeny" w:date="2016-01-13T15:50:00Z">
          <w:r w:rsidDel="00635933">
            <w:delText>to</w:delText>
          </w:r>
        </w:del>
      </w:ins>
      <w:ins w:id="5259" w:author="Gavrilov, Evgeny" w:date="2016-01-13T15:50:00Z">
        <w:r w:rsidR="00635933">
          <w:t>To</w:t>
        </w:r>
      </w:ins>
      <w:ins w:id="5260" w:author="Pavnyk, Stanislav" w:date="2015-10-28T18:45:00Z">
        <w:r>
          <w:t xml:space="preserve"> be checked with Nagios</w:t>
        </w:r>
      </w:ins>
    </w:p>
    <w:p w14:paraId="0CCFBEB9" w14:textId="77777777" w:rsidR="00874031" w:rsidRPr="00874031" w:rsidRDefault="00874031">
      <w:pPr>
        <w:pStyle w:val="Heading2"/>
        <w:rPr>
          <w:ins w:id="5261" w:author="Gavrilov, Evgeny" w:date="2015-11-16T15:40:00Z"/>
          <w:rPrChange w:id="5262" w:author="Gavrilov, Evgeny" w:date="2015-11-16T15:40:00Z">
            <w:rPr>
              <w:ins w:id="5263" w:author="Gavrilov, Evgeny" w:date="2015-11-16T15:40:00Z"/>
              <w:rFonts w:ascii="Times New Roman" w:hAnsi="Times New Roman"/>
            </w:rPr>
          </w:rPrChange>
        </w:rPr>
        <w:pPrChange w:id="5264" w:author="Gavrilov, Evgeny" w:date="2015-11-16T15:40:00Z">
          <w:pPr>
            <w:pStyle w:val="ListParagraph"/>
          </w:pPr>
        </w:pPrChange>
      </w:pPr>
      <w:bookmarkStart w:id="5265" w:name="_Toc448150115"/>
      <w:ins w:id="5266" w:author="Gavrilov, Evgeny" w:date="2015-11-16T15:40:00Z">
        <w:r w:rsidRPr="00874031">
          <w:rPr>
            <w:rPrChange w:id="5267" w:author="Gavrilov, Evgeny" w:date="2015-11-16T15:40:00Z">
              <w:rPr>
                <w:rFonts w:ascii="Times New Roman" w:hAnsi="Times New Roman"/>
                <w:b/>
                <w:bCs/>
              </w:rPr>
            </w:rPrChange>
          </w:rPr>
          <w:t>9.3 How to restart UI</w:t>
        </w:r>
        <w:bookmarkEnd w:id="5265"/>
      </w:ins>
    </w:p>
    <w:p w14:paraId="18D46E31" w14:textId="77777777" w:rsidR="00874031" w:rsidRPr="00976EC2" w:rsidRDefault="00874031">
      <w:pPr>
        <w:ind w:firstLine="567"/>
        <w:jc w:val="both"/>
        <w:rPr>
          <w:ins w:id="5268" w:author="Gavrilov, Evgeny" w:date="2015-11-16T15:40:00Z"/>
          <w:rPrChange w:id="5269" w:author="Gavrilov, Evgeny" w:date="2015-11-16T16:34:00Z">
            <w:rPr>
              <w:ins w:id="5270" w:author="Gavrilov, Evgeny" w:date="2015-11-16T15:40:00Z"/>
              <w:rFonts w:ascii="Times New Roman" w:hAnsi="Times New Roman"/>
            </w:rPr>
          </w:rPrChange>
        </w:rPr>
        <w:pPrChange w:id="5271" w:author="Gavrilov, Evgeny" w:date="2015-11-16T16:34:00Z">
          <w:pPr>
            <w:pStyle w:val="ListParagraph"/>
          </w:pPr>
        </w:pPrChange>
      </w:pPr>
      <w:ins w:id="5272" w:author="Gavrilov, Evgeny" w:date="2015-11-16T15:40:00Z">
        <w:r w:rsidRPr="00976EC2">
          <w:rPr>
            <w:rPrChange w:id="5273" w:author="Gavrilov, Evgeny" w:date="2015-11-16T16:34:00Z">
              <w:rPr>
                <w:rFonts w:ascii="Times New Roman" w:hAnsi="Times New Roman"/>
              </w:rPr>
            </w:rPrChange>
          </w:rPr>
          <w:t>/etc/init.d/mobilelogs restart</w:t>
        </w:r>
      </w:ins>
    </w:p>
    <w:p w14:paraId="2893FD02" w14:textId="77777777" w:rsidR="00874031" w:rsidRPr="00874031" w:rsidRDefault="00874031">
      <w:pPr>
        <w:pStyle w:val="Heading2"/>
        <w:rPr>
          <w:ins w:id="5274" w:author="Gavrilov, Evgeny" w:date="2015-11-16T15:40:00Z"/>
          <w:rPrChange w:id="5275" w:author="Gavrilov, Evgeny" w:date="2015-11-16T15:40:00Z">
            <w:rPr>
              <w:ins w:id="5276" w:author="Gavrilov, Evgeny" w:date="2015-11-16T15:40:00Z"/>
              <w:rFonts w:ascii="Times New Roman" w:hAnsi="Times New Roman"/>
            </w:rPr>
          </w:rPrChange>
        </w:rPr>
        <w:pPrChange w:id="5277" w:author="Gavrilov, Evgeny" w:date="2015-11-16T15:40:00Z">
          <w:pPr>
            <w:pStyle w:val="ListParagraph"/>
          </w:pPr>
        </w:pPrChange>
      </w:pPr>
      <w:bookmarkStart w:id="5278" w:name="_Toc448150116"/>
      <w:ins w:id="5279" w:author="Gavrilov, Evgeny" w:date="2015-11-16T15:40:00Z">
        <w:r w:rsidRPr="00874031">
          <w:rPr>
            <w:rPrChange w:id="5280" w:author="Gavrilov, Evgeny" w:date="2015-11-16T15:40:00Z">
              <w:rPr>
                <w:rFonts w:ascii="Times New Roman" w:hAnsi="Times New Roman"/>
                <w:b/>
                <w:bCs/>
              </w:rPr>
            </w:rPrChange>
          </w:rPr>
          <w:t>9.4 How to restart MongoDB</w:t>
        </w:r>
        <w:bookmarkEnd w:id="5278"/>
      </w:ins>
    </w:p>
    <w:p w14:paraId="06111431" w14:textId="6076633F" w:rsidR="00A80D92" w:rsidRPr="00976EC2" w:rsidRDefault="00874031">
      <w:pPr>
        <w:ind w:firstLine="567"/>
        <w:jc w:val="both"/>
        <w:rPr>
          <w:ins w:id="5281" w:author="Afshin Daghi" w:date="2015-10-27T15:30:00Z"/>
        </w:rPr>
        <w:pPrChange w:id="5282" w:author="Gavrilov, Evgeny" w:date="2015-11-16T16:34:00Z">
          <w:pPr>
            <w:ind w:firstLine="720"/>
          </w:pPr>
        </w:pPrChange>
      </w:pPr>
      <w:ins w:id="5283" w:author="Gavrilov, Evgeny" w:date="2015-11-16T15:40:00Z">
        <w:r w:rsidRPr="00976EC2">
          <w:rPr>
            <w:rPrChange w:id="5284" w:author="Gavrilov, Evgeny" w:date="2015-11-16T16:34:00Z">
              <w:rPr>
                <w:rFonts w:ascii="Times New Roman" w:hAnsi="Times New Roman"/>
              </w:rPr>
            </w:rPrChange>
          </w:rPr>
          <w:t>/etc/init.d/mongod restart</w:t>
        </w:r>
      </w:ins>
      <w:del w:id="5285" w:author="Pavnyk, Stanislav" w:date="2015-10-28T18:45:00Z">
        <w:r w:rsidR="004B7DE8">
          <w:delText>First</w:delText>
        </w:r>
        <w:r w:rsidR="00A80D92" w:rsidRPr="00E632F0">
          <w:delText xml:space="preserve"> </w:delText>
        </w:r>
        <w:r w:rsidR="009E0F7A">
          <w:delText>option</w:delText>
        </w:r>
        <w:r w:rsidR="00A80D92" w:rsidRPr="00E632F0">
          <w:delText xml:space="preserve"> is more </w:delText>
        </w:r>
        <w:r w:rsidR="00A2639E">
          <w:delText>preferable</w:delText>
        </w:r>
      </w:del>
    </w:p>
    <w:p w14:paraId="0953A463" w14:textId="7ACAE02D" w:rsidR="0017142D" w:rsidRPr="00CD3B19" w:rsidDel="003D660B" w:rsidRDefault="0017142D">
      <w:pPr>
        <w:pStyle w:val="Heading2"/>
        <w:rPr>
          <w:ins w:id="5286" w:author="Afshin Daghi" w:date="2015-10-28T18:45:00Z"/>
          <w:del w:id="5287" w:author="Pavnyk, Stanislav" w:date="2015-10-28T18:48:00Z"/>
        </w:rPr>
        <w:pPrChange w:id="5288" w:author="Gavrilov, Evgeny" w:date="2015-11-03T16:24:00Z">
          <w:pPr>
            <w:ind w:firstLine="720"/>
          </w:pPr>
        </w:pPrChange>
      </w:pPr>
      <w:ins w:id="5289" w:author="Afshin Daghi" w:date="2015-10-27T15:30:00Z">
        <w:del w:id="5290" w:author="Pavnyk, Stanislav" w:date="2015-10-28T18:48:00Z">
          <w:r w:rsidRPr="00757B34" w:rsidDel="003D660B">
            <w:delText>We need a tool to monitor the status of the server continuously. The admin should not have to</w:delText>
          </w:r>
          <w:r w:rsidRPr="0086180D" w:rsidDel="003D660B">
            <w:delText xml:space="preserve"> SSH to</w:delText>
          </w:r>
          <w:r w:rsidRPr="00F92360" w:rsidDel="003D660B">
            <w:delText xml:space="preserve"> the server to get its status. Please check</w:delText>
          </w:r>
        </w:del>
      </w:ins>
      <w:ins w:id="5291" w:author="Afshin Daghi" w:date="2015-10-27T15:32:00Z">
        <w:del w:id="5292" w:author="Pavnyk, Stanislav" w:date="2015-10-28T18:48:00Z">
          <w:r w:rsidR="00854453" w:rsidRPr="00654898" w:rsidDel="003D660B">
            <w:delText xml:space="preserve"> Nagios.</w:delText>
          </w:r>
        </w:del>
      </w:ins>
      <w:bookmarkStart w:id="5293" w:name="_Toc433823953"/>
      <w:bookmarkStart w:id="5294" w:name="_Toc434253649"/>
      <w:bookmarkStart w:id="5295" w:name="_Toc434328090"/>
      <w:bookmarkEnd w:id="5293"/>
      <w:bookmarkEnd w:id="5294"/>
      <w:bookmarkEnd w:id="5295"/>
    </w:p>
    <w:p w14:paraId="32635AC1" w14:textId="6F20DB6B" w:rsidR="008E2D36" w:rsidRPr="00065E5C" w:rsidDel="00ED7BF0" w:rsidRDefault="008E2D36">
      <w:pPr>
        <w:pStyle w:val="Heading2"/>
        <w:rPr>
          <w:del w:id="5296" w:author="Gavrilov, Evgeny" w:date="2015-11-03T16:19:00Z"/>
        </w:rPr>
      </w:pPr>
      <w:bookmarkStart w:id="5297" w:name="_Toc433815586"/>
      <w:del w:id="5298" w:author="Gavrilov, Evgeny" w:date="2015-11-03T16:19:00Z">
        <w:r w:rsidRPr="00065E5C" w:rsidDel="00ED7BF0">
          <w:rPr>
            <w:b w:val="0"/>
            <w:bCs w:val="0"/>
          </w:rPr>
          <w:delText xml:space="preserve">How to check that scripts for </w:delText>
        </w:r>
        <w:r w:rsidR="00A80D92" w:rsidRPr="00065E5C" w:rsidDel="00ED7BF0">
          <w:rPr>
            <w:b w:val="0"/>
            <w:bCs w:val="0"/>
          </w:rPr>
          <w:delText>monitoring free space</w:delText>
        </w:r>
        <w:r w:rsidR="00F83202" w:rsidRPr="00065E5C" w:rsidDel="00ED7BF0">
          <w:rPr>
            <w:b w:val="0"/>
            <w:bCs w:val="0"/>
          </w:rPr>
          <w:delText xml:space="preserve"> and deletion of</w:delText>
        </w:r>
      </w:del>
      <w:del w:id="5299" w:author="Gavrilov, Evgeny" w:date="2015-11-03T16:04:00Z">
        <w:r w:rsidR="00F83202" w:rsidRPr="00065E5C" w:rsidDel="00ED52AC">
          <w:rPr>
            <w:b w:val="0"/>
            <w:bCs w:val="0"/>
          </w:rPr>
          <w:delText xml:space="preserve"> </w:delText>
        </w:r>
      </w:del>
      <w:del w:id="5300" w:author="Gavrilov, Evgeny" w:date="2015-11-03T16:19:00Z">
        <w:r w:rsidR="00F83202" w:rsidRPr="00065E5C" w:rsidDel="00ED7BF0">
          <w:rPr>
            <w:b w:val="0"/>
            <w:bCs w:val="0"/>
          </w:rPr>
          <w:delText>duplicates</w:delText>
        </w:r>
        <w:r w:rsidR="00A80D92" w:rsidRPr="00065E5C" w:rsidDel="00ED7BF0">
          <w:rPr>
            <w:b w:val="0"/>
            <w:bCs w:val="0"/>
          </w:rPr>
          <w:delText xml:space="preserve"> work</w:delText>
        </w:r>
        <w:bookmarkEnd w:id="5297"/>
      </w:del>
    </w:p>
    <w:p w14:paraId="21AE117F" w14:textId="2D13C531" w:rsidR="00ED7BF0" w:rsidRPr="0086180D" w:rsidRDefault="00ED7BF0">
      <w:pPr>
        <w:pStyle w:val="Heading2"/>
        <w:rPr>
          <w:ins w:id="5301" w:author="Gavrilov, Evgeny" w:date="2015-11-03T16:19:00Z"/>
        </w:rPr>
        <w:pPrChange w:id="5302" w:author="Gavrilov, Evgeny" w:date="2015-11-03T16:24:00Z">
          <w:pPr>
            <w:pStyle w:val="ListParagraph"/>
            <w:ind w:left="0" w:firstLine="567"/>
            <w:jc w:val="both"/>
          </w:pPr>
        </w:pPrChange>
      </w:pPr>
      <w:bookmarkStart w:id="5303" w:name="_Toc448150117"/>
      <w:ins w:id="5304" w:author="Gavrilov, Evgeny" w:date="2015-11-03T16:20:00Z">
        <w:r w:rsidRPr="00757B34">
          <w:t>9.</w:t>
        </w:r>
      </w:ins>
      <w:ins w:id="5305" w:author="Gavrilov, Evgeny" w:date="2015-11-16T15:40:00Z">
        <w:r w:rsidR="00874031">
          <w:t>5</w:t>
        </w:r>
      </w:ins>
      <w:ins w:id="5306" w:author="Gavrilov, Evgeny" w:date="2015-11-03T16:20:00Z">
        <w:r w:rsidRPr="00757B34">
          <w:t xml:space="preserve"> How to check that scripts for monitoring free space and deletion of duplicates work</w:t>
        </w:r>
      </w:ins>
      <w:bookmarkEnd w:id="5303"/>
    </w:p>
    <w:p w14:paraId="4F8971E4" w14:textId="6E59DE52" w:rsidR="00B016F4" w:rsidRDefault="00E632F0">
      <w:pPr>
        <w:ind w:firstLine="567"/>
        <w:jc w:val="both"/>
        <w:rPr>
          <w:ins w:id="5307" w:author="Gavrilov, Evgeny" w:date="2016-01-26T14:24:00Z"/>
        </w:rPr>
        <w:pPrChange w:id="5308" w:author="Gavrilov, Evgeny" w:date="2015-11-16T16:34:00Z">
          <w:pPr>
            <w:pStyle w:val="ListParagraph"/>
            <w:ind w:left="0" w:firstLine="567"/>
            <w:jc w:val="both"/>
          </w:pPr>
        </w:pPrChange>
      </w:pPr>
      <w:r w:rsidRPr="00E632F0">
        <w:t>Check cron logs in /var/log/cron</w:t>
      </w:r>
    </w:p>
    <w:p w14:paraId="32FD5FFD" w14:textId="77777777" w:rsidR="001313D4" w:rsidRPr="001313D4" w:rsidRDefault="001313D4">
      <w:pPr>
        <w:pStyle w:val="Heading2"/>
        <w:rPr>
          <w:ins w:id="5309" w:author="Gavrilov, Evgeny" w:date="2016-01-26T14:24:00Z"/>
          <w:rPrChange w:id="5310" w:author="Gavrilov, Evgeny" w:date="2016-01-26T14:25:00Z">
            <w:rPr>
              <w:ins w:id="5311" w:author="Gavrilov, Evgeny" w:date="2016-01-26T14:24:00Z"/>
              <w:rFonts w:ascii="Times New Roman" w:hAnsi="Times New Roman"/>
            </w:rPr>
          </w:rPrChange>
        </w:rPr>
        <w:pPrChange w:id="5312" w:author="Gavrilov, Evgeny" w:date="2016-01-26T14:25:00Z">
          <w:pPr/>
        </w:pPrChange>
      </w:pPr>
      <w:bookmarkStart w:id="5313" w:name="_Toc448150118"/>
      <w:ins w:id="5314" w:author="Gavrilov, Evgeny" w:date="2016-01-26T14:24:00Z">
        <w:r>
          <w:t xml:space="preserve">9.6 </w:t>
        </w:r>
        <w:r w:rsidRPr="001313D4">
          <w:rPr>
            <w:rPrChange w:id="5315" w:author="Gavrilov, Evgeny" w:date="2016-01-26T14:25:00Z">
              <w:rPr>
                <w:rFonts w:ascii="Times New Roman" w:hAnsi="Times New Roman"/>
              </w:rPr>
            </w:rPrChange>
          </w:rPr>
          <w:t>How to add a new event (server side)</w:t>
        </w:r>
        <w:bookmarkEnd w:id="5313"/>
      </w:ins>
    </w:p>
    <w:p w14:paraId="3D584314" w14:textId="035B8564" w:rsidR="001313D4" w:rsidRPr="001313D4" w:rsidRDefault="001313D4" w:rsidP="001313D4">
      <w:pPr>
        <w:rPr>
          <w:ins w:id="5316" w:author="Gavrilov, Evgeny" w:date="2016-01-26T14:24:00Z"/>
          <w:rFonts w:asciiTheme="minorHAnsi" w:hAnsiTheme="minorHAnsi"/>
          <w:rPrChange w:id="5317" w:author="Gavrilov, Evgeny" w:date="2016-01-26T14:25:00Z">
            <w:rPr>
              <w:ins w:id="5318" w:author="Gavrilov, Evgeny" w:date="2016-01-26T14:24:00Z"/>
              <w:rFonts w:ascii="Times New Roman" w:hAnsi="Times New Roman"/>
            </w:rPr>
          </w:rPrChange>
        </w:rPr>
      </w:pPr>
      <w:ins w:id="5319" w:author="Gavrilov, Evgeny" w:date="2016-01-26T14:24:00Z">
        <w:r w:rsidRPr="001313D4">
          <w:rPr>
            <w:rFonts w:asciiTheme="minorHAnsi" w:hAnsiTheme="minorHAnsi"/>
            <w:rPrChange w:id="5320" w:author="Gavrilov, Evgeny" w:date="2016-01-26T14:25:00Z">
              <w:rPr>
                <w:rFonts w:ascii="Times New Roman" w:hAnsi="Times New Roman"/>
              </w:rPr>
            </w:rPrChange>
          </w:rPr>
          <w:t>To do this, dictionaries must be updated. All th</w:t>
        </w:r>
      </w:ins>
      <w:ins w:id="5321" w:author="Gavrilov, Evgeny" w:date="2016-01-26T14:45:00Z">
        <w:r w:rsidR="006954C9">
          <w:rPr>
            <w:rFonts w:asciiTheme="minorHAnsi" w:hAnsiTheme="minorHAnsi"/>
          </w:rPr>
          <w:t>ese</w:t>
        </w:r>
      </w:ins>
      <w:ins w:id="5322" w:author="Gavrilov, Evgeny" w:date="2016-01-26T14:24:00Z">
        <w:r w:rsidRPr="001313D4">
          <w:rPr>
            <w:rFonts w:asciiTheme="minorHAnsi" w:hAnsiTheme="minorHAnsi"/>
            <w:rPrChange w:id="5323" w:author="Gavrilov, Evgeny" w:date="2016-01-26T14:25:00Z">
              <w:rPr>
                <w:rFonts w:ascii="Times New Roman" w:hAnsi="Times New Roman"/>
              </w:rPr>
            </w:rPrChange>
          </w:rPr>
          <w:t xml:space="preserve"> dictionaries </w:t>
        </w:r>
      </w:ins>
      <w:ins w:id="5324" w:author="Gavrilov, Evgeny" w:date="2016-01-26T14:26:00Z">
        <w:r w:rsidR="00A820F4">
          <w:rPr>
            <w:rFonts w:asciiTheme="minorHAnsi" w:hAnsiTheme="minorHAnsi"/>
          </w:rPr>
          <w:t xml:space="preserve">are </w:t>
        </w:r>
      </w:ins>
      <w:ins w:id="5325" w:author="Gavrilov, Evgeny" w:date="2016-01-26T14:24:00Z">
        <w:r w:rsidRPr="001313D4">
          <w:rPr>
            <w:rFonts w:asciiTheme="minorHAnsi" w:hAnsiTheme="minorHAnsi"/>
            <w:rPrChange w:id="5326" w:author="Gavrilov, Evgeny" w:date="2016-01-26T14:25:00Z">
              <w:rPr>
                <w:rFonts w:ascii="Times New Roman" w:hAnsi="Times New Roman"/>
              </w:rPr>
            </w:rPrChange>
          </w:rPr>
          <w:t xml:space="preserve">placed in perforce in fole decode.js. This file </w:t>
        </w:r>
      </w:ins>
      <w:ins w:id="5327" w:author="Gavrilov, Evgeny" w:date="2016-01-26T14:26:00Z">
        <w:r w:rsidR="00A820F4">
          <w:rPr>
            <w:rFonts w:asciiTheme="minorHAnsi" w:hAnsiTheme="minorHAnsi"/>
          </w:rPr>
          <w:t>is</w:t>
        </w:r>
      </w:ins>
      <w:ins w:id="5328" w:author="Gavrilov, Evgeny" w:date="2016-01-26T14:24:00Z">
        <w:r w:rsidRPr="001313D4">
          <w:rPr>
            <w:rFonts w:asciiTheme="minorHAnsi" w:hAnsiTheme="minorHAnsi"/>
            <w:rPrChange w:id="5329" w:author="Gavrilov, Evgeny" w:date="2016-01-26T14:25:00Z">
              <w:rPr>
                <w:rFonts w:ascii="Times New Roman" w:hAnsi="Times New Roman"/>
              </w:rPr>
            </w:rPrChange>
          </w:rPr>
          <w:t xml:space="preserve"> </w:t>
        </w:r>
      </w:ins>
      <w:ins w:id="5330" w:author="Gavrilov, Evgeny" w:date="2016-01-26T14:46:00Z">
        <w:r w:rsidR="006954C9">
          <w:rPr>
            <w:rFonts w:asciiTheme="minorHAnsi" w:hAnsiTheme="minorHAnsi"/>
          </w:rPr>
          <w:t xml:space="preserve">located </w:t>
        </w:r>
      </w:ins>
      <w:ins w:id="5331" w:author="Gavrilov, Evgeny" w:date="2016-01-26T14:24:00Z">
        <w:r w:rsidRPr="001313D4">
          <w:rPr>
            <w:rFonts w:asciiTheme="minorHAnsi" w:hAnsiTheme="minorHAnsi"/>
            <w:rPrChange w:id="5332" w:author="Gavrilov, Evgeny" w:date="2016-01-26T14:25:00Z">
              <w:rPr>
                <w:rFonts w:ascii="Times New Roman" w:hAnsi="Times New Roman"/>
              </w:rPr>
            </w:rPrChange>
          </w:rPr>
          <w:t>here - //internal/software/mobile/ServerSide/mobilelogs/api/decode.js</w:t>
        </w:r>
      </w:ins>
    </w:p>
    <w:p w14:paraId="7E122BC1" w14:textId="77777777" w:rsidR="001313D4" w:rsidRPr="001313D4" w:rsidRDefault="001313D4" w:rsidP="001313D4">
      <w:pPr>
        <w:rPr>
          <w:ins w:id="5333" w:author="Gavrilov, Evgeny" w:date="2016-01-26T14:24:00Z"/>
          <w:rFonts w:asciiTheme="minorHAnsi" w:hAnsiTheme="minorHAnsi"/>
          <w:rPrChange w:id="5334" w:author="Gavrilov, Evgeny" w:date="2016-01-26T14:25:00Z">
            <w:rPr>
              <w:ins w:id="5335" w:author="Gavrilov, Evgeny" w:date="2016-01-26T14:24:00Z"/>
              <w:rFonts w:ascii="Times New Roman" w:hAnsi="Times New Roman"/>
            </w:rPr>
          </w:rPrChange>
        </w:rPr>
      </w:pPr>
    </w:p>
    <w:p w14:paraId="1A2594FC" w14:textId="43F19BCC" w:rsidR="001313D4" w:rsidRPr="001313D4" w:rsidRDefault="006954C9" w:rsidP="001313D4">
      <w:pPr>
        <w:rPr>
          <w:ins w:id="5336" w:author="Gavrilov, Evgeny" w:date="2016-01-26T14:24:00Z"/>
          <w:rFonts w:asciiTheme="minorHAnsi" w:hAnsiTheme="minorHAnsi"/>
          <w:rPrChange w:id="5337" w:author="Gavrilov, Evgeny" w:date="2016-01-26T14:25:00Z">
            <w:rPr>
              <w:ins w:id="5338" w:author="Gavrilov, Evgeny" w:date="2016-01-26T14:24:00Z"/>
              <w:rFonts w:ascii="Times New Roman" w:hAnsi="Times New Roman"/>
            </w:rPr>
          </w:rPrChange>
        </w:rPr>
      </w:pPr>
      <w:ins w:id="5339" w:author="Gavrilov, Evgeny" w:date="2016-01-26T14:46:00Z">
        <w:r>
          <w:rPr>
            <w:rFonts w:asciiTheme="minorHAnsi" w:hAnsiTheme="minorHAnsi"/>
          </w:rPr>
          <w:t>I</w:t>
        </w:r>
        <w:r w:rsidRPr="003E4A1E">
          <w:rPr>
            <w:rFonts w:asciiTheme="minorHAnsi" w:hAnsiTheme="minorHAnsi"/>
          </w:rPr>
          <w:t xml:space="preserve">n this file </w:t>
        </w:r>
      </w:ins>
      <w:ins w:id="5340" w:author="Gavrilov, Evgeny" w:date="2016-01-26T14:24:00Z">
        <w:r w:rsidR="001313D4" w:rsidRPr="001313D4">
          <w:rPr>
            <w:rFonts w:asciiTheme="minorHAnsi" w:hAnsiTheme="minorHAnsi"/>
            <w:rPrChange w:id="5341" w:author="Gavrilov, Evgeny" w:date="2016-01-26T14:25:00Z">
              <w:rPr>
                <w:rFonts w:ascii="Times New Roman" w:hAnsi="Times New Roman"/>
              </w:rPr>
            </w:rPrChange>
          </w:rPr>
          <w:t>Dictionaries are global values</w:t>
        </w:r>
      </w:ins>
    </w:p>
    <w:p w14:paraId="2ED1436A" w14:textId="1178ED53" w:rsidR="001313D4" w:rsidRPr="001313D4" w:rsidRDefault="001313D4" w:rsidP="001313D4">
      <w:pPr>
        <w:pStyle w:val="ListParagraph"/>
        <w:ind w:hanging="360"/>
        <w:rPr>
          <w:ins w:id="5342" w:author="Gavrilov, Evgeny" w:date="2016-01-26T14:24:00Z"/>
          <w:rPrChange w:id="5343" w:author="Gavrilov, Evgeny" w:date="2016-01-26T14:25:00Z">
            <w:rPr>
              <w:ins w:id="5344" w:author="Gavrilov, Evgeny" w:date="2016-01-26T14:24:00Z"/>
              <w:rFonts w:ascii="Times New Roman" w:hAnsi="Times New Roman"/>
            </w:rPr>
          </w:rPrChange>
        </w:rPr>
      </w:pPr>
      <w:ins w:id="5345" w:author="Gavrilov, Evgeny" w:date="2016-01-26T14:24:00Z">
        <w:r w:rsidRPr="001313D4">
          <w:rPr>
            <w:rPrChange w:id="5346" w:author="Gavrilov, Evgeny" w:date="2016-01-26T14:25:00Z">
              <w:rPr>
                <w:rFonts w:ascii="Times New Roman" w:hAnsi="Times New Roman"/>
              </w:rPr>
            </w:rPrChange>
          </w:rPr>
          <w:t>1)      Ev</w:t>
        </w:r>
        <w:r w:rsidR="00A820F4">
          <w:t>ent_type_dict – contains values</w:t>
        </w:r>
        <w:r w:rsidRPr="001313D4">
          <w:rPr>
            <w:rPrChange w:id="5347" w:author="Gavrilov, Evgeny" w:date="2016-01-26T14:25:00Z">
              <w:rPr>
                <w:rFonts w:ascii="Times New Roman" w:hAnsi="Times New Roman"/>
              </w:rPr>
            </w:rPrChange>
          </w:rPr>
          <w:t>, possible for event_type field</w:t>
        </w:r>
      </w:ins>
    </w:p>
    <w:p w14:paraId="2D14185E" w14:textId="150C3BBA" w:rsidR="001313D4" w:rsidRPr="001313D4" w:rsidRDefault="001313D4" w:rsidP="001313D4">
      <w:pPr>
        <w:pStyle w:val="ListParagraph"/>
        <w:ind w:hanging="360"/>
        <w:rPr>
          <w:ins w:id="5348" w:author="Gavrilov, Evgeny" w:date="2016-01-26T14:24:00Z"/>
          <w:rPrChange w:id="5349" w:author="Gavrilov, Evgeny" w:date="2016-01-26T14:25:00Z">
            <w:rPr>
              <w:ins w:id="5350" w:author="Gavrilov, Evgeny" w:date="2016-01-26T14:24:00Z"/>
              <w:rFonts w:ascii="Times New Roman" w:hAnsi="Times New Roman"/>
            </w:rPr>
          </w:rPrChange>
        </w:rPr>
      </w:pPr>
      <w:ins w:id="5351" w:author="Gavrilov, Evgeny" w:date="2016-01-26T14:24:00Z">
        <w:r w:rsidRPr="001313D4">
          <w:rPr>
            <w:rPrChange w:id="5352" w:author="Gavrilov, Evgeny" w:date="2016-01-26T14:25:00Z">
              <w:rPr>
                <w:rFonts w:ascii="Times New Roman" w:hAnsi="Times New Roman"/>
              </w:rPr>
            </w:rPrChange>
          </w:rPr>
          <w:t>2)      Eve</w:t>
        </w:r>
        <w:r w:rsidR="00A820F4">
          <w:t xml:space="preserve">nt_name_dict – </w:t>
        </w:r>
      </w:ins>
      <w:ins w:id="5353" w:author="Gavrilov, Evgeny" w:date="2016-01-26T14:27:00Z">
        <w:r w:rsidR="00A820F4">
          <w:t>contains</w:t>
        </w:r>
      </w:ins>
      <w:ins w:id="5354" w:author="Gavrilov, Evgeny" w:date="2016-01-26T14:24:00Z">
        <w:r w:rsidR="00A820F4">
          <w:t xml:space="preserve"> values</w:t>
        </w:r>
        <w:r w:rsidRPr="001313D4">
          <w:rPr>
            <w:rPrChange w:id="5355" w:author="Gavrilov, Evgeny" w:date="2016-01-26T14:25:00Z">
              <w:rPr>
                <w:rFonts w:ascii="Times New Roman" w:hAnsi="Times New Roman"/>
              </w:rPr>
            </w:rPrChange>
          </w:rPr>
          <w:t>, possible for event_name filed</w:t>
        </w:r>
      </w:ins>
    </w:p>
    <w:p w14:paraId="76F7A656" w14:textId="4382F6D6" w:rsidR="001313D4" w:rsidRPr="001313D4" w:rsidRDefault="001313D4" w:rsidP="001313D4">
      <w:pPr>
        <w:pStyle w:val="ListParagraph"/>
        <w:ind w:hanging="360"/>
        <w:rPr>
          <w:ins w:id="5356" w:author="Gavrilov, Evgeny" w:date="2016-01-26T14:24:00Z"/>
          <w:rPrChange w:id="5357" w:author="Gavrilov, Evgeny" w:date="2016-01-26T14:25:00Z">
            <w:rPr>
              <w:ins w:id="5358" w:author="Gavrilov, Evgeny" w:date="2016-01-26T14:24:00Z"/>
              <w:rFonts w:ascii="Times New Roman" w:hAnsi="Times New Roman"/>
            </w:rPr>
          </w:rPrChange>
        </w:rPr>
      </w:pPr>
      <w:ins w:id="5359" w:author="Gavrilov, Evgeny" w:date="2016-01-26T14:24:00Z">
        <w:r w:rsidRPr="001313D4">
          <w:rPr>
            <w:rPrChange w:id="5360" w:author="Gavrilov, Evgeny" w:date="2016-01-26T14:25:00Z">
              <w:rPr>
                <w:rFonts w:ascii="Times New Roman" w:hAnsi="Times New Roman"/>
              </w:rPr>
            </w:rPrChange>
          </w:rPr>
          <w:t xml:space="preserve">3)      Labeldic – contains values for labels fields in event_data array – in fact </w:t>
        </w:r>
      </w:ins>
      <w:ins w:id="5361" w:author="Gavrilov, Evgeny" w:date="2016-01-27T13:56:00Z">
        <w:r w:rsidR="008A69C5">
          <w:t>they are</w:t>
        </w:r>
      </w:ins>
      <w:ins w:id="5362" w:author="Gavrilov, Evgeny" w:date="2016-01-26T14:24:00Z">
        <w:r w:rsidRPr="001313D4">
          <w:rPr>
            <w:rPrChange w:id="5363" w:author="Gavrilov, Evgeny" w:date="2016-01-26T14:25:00Z">
              <w:rPr>
                <w:rFonts w:ascii="Times New Roman" w:hAnsi="Times New Roman"/>
              </w:rPr>
            </w:rPrChange>
          </w:rPr>
          <w:t xml:space="preserve"> possible </w:t>
        </w:r>
      </w:ins>
      <w:ins w:id="5364" w:author="Gavrilov, Evgeny" w:date="2016-01-26T14:27:00Z">
        <w:r w:rsidR="00A820F4" w:rsidRPr="001313D4">
          <w:t>label</w:t>
        </w:r>
      </w:ins>
      <w:ins w:id="5365" w:author="Gavrilov, Evgeny" w:date="2016-01-26T14:24:00Z">
        <w:r w:rsidRPr="001313D4">
          <w:rPr>
            <w:rPrChange w:id="5366" w:author="Gavrilov, Evgeny" w:date="2016-01-26T14:25:00Z">
              <w:rPr>
                <w:rFonts w:ascii="Times New Roman" w:hAnsi="Times New Roman"/>
              </w:rPr>
            </w:rPrChange>
          </w:rPr>
          <w:t xml:space="preserve"> names</w:t>
        </w:r>
      </w:ins>
    </w:p>
    <w:p w14:paraId="15B5296E" w14:textId="4708FBEC" w:rsidR="001313D4" w:rsidRPr="001313D4" w:rsidRDefault="001313D4" w:rsidP="001313D4">
      <w:pPr>
        <w:pStyle w:val="ListParagraph"/>
        <w:ind w:hanging="360"/>
        <w:rPr>
          <w:ins w:id="5367" w:author="Gavrilov, Evgeny" w:date="2016-01-26T14:24:00Z"/>
          <w:rPrChange w:id="5368" w:author="Gavrilov, Evgeny" w:date="2016-01-26T14:25:00Z">
            <w:rPr>
              <w:ins w:id="5369" w:author="Gavrilov, Evgeny" w:date="2016-01-26T14:24:00Z"/>
              <w:rFonts w:ascii="Times New Roman" w:hAnsi="Times New Roman"/>
            </w:rPr>
          </w:rPrChange>
        </w:rPr>
      </w:pPr>
      <w:ins w:id="5370" w:author="Gavrilov, Evgeny" w:date="2016-01-26T14:24:00Z">
        <w:r w:rsidRPr="001313D4">
          <w:rPr>
            <w:rPrChange w:id="5371" w:author="Gavrilov, Evgeny" w:date="2016-01-26T14:25:00Z">
              <w:rPr>
                <w:rFonts w:ascii="Times New Roman" w:hAnsi="Times New Roman"/>
              </w:rPr>
            </w:rPrChange>
          </w:rPr>
          <w:t>4)      Values_dic – d</w:t>
        </w:r>
        <w:r w:rsidR="00A820F4">
          <w:t>ictionary-partner for labeldic has the same structure</w:t>
        </w:r>
        <w:r w:rsidRPr="001313D4">
          <w:rPr>
            <w:rPrChange w:id="5372" w:author="Gavrilov, Evgeny" w:date="2016-01-26T14:25:00Z">
              <w:rPr>
                <w:rFonts w:ascii="Times New Roman" w:hAnsi="Times New Roman"/>
              </w:rPr>
            </w:rPrChange>
          </w:rPr>
          <w:t>, but contains possible values of every label for decoding information</w:t>
        </w:r>
      </w:ins>
    </w:p>
    <w:p w14:paraId="620321EC" w14:textId="77777777" w:rsidR="001313D4" w:rsidRPr="001313D4" w:rsidRDefault="001313D4" w:rsidP="001313D4">
      <w:pPr>
        <w:pStyle w:val="ListParagraph"/>
        <w:rPr>
          <w:ins w:id="5373" w:author="Gavrilov, Evgeny" w:date="2016-01-26T14:24:00Z"/>
          <w:rPrChange w:id="5374" w:author="Gavrilov, Evgeny" w:date="2016-01-26T14:25:00Z">
            <w:rPr>
              <w:ins w:id="5375" w:author="Gavrilov, Evgeny" w:date="2016-01-26T14:24:00Z"/>
              <w:rFonts w:ascii="Times New Roman" w:hAnsi="Times New Roman"/>
            </w:rPr>
          </w:rPrChange>
        </w:rPr>
      </w:pPr>
      <w:ins w:id="5376" w:author="Gavrilov, Evgeny" w:date="2016-01-26T14:24:00Z">
        <w:r w:rsidRPr="001313D4">
          <w:rPr>
            <w:rPrChange w:id="5377" w:author="Gavrilov, Evgeny" w:date="2016-01-26T14:25:00Z">
              <w:rPr>
                <w:rFonts w:ascii="Times New Roman" w:hAnsi="Times New Roman"/>
              </w:rPr>
            </w:rPrChange>
          </w:rPr>
          <w:t xml:space="preserve">e.g. </w:t>
        </w:r>
      </w:ins>
    </w:p>
    <w:p w14:paraId="2D394715" w14:textId="77777777" w:rsidR="001313D4" w:rsidRPr="001313D4" w:rsidRDefault="001313D4" w:rsidP="001313D4">
      <w:pPr>
        <w:autoSpaceDE w:val="0"/>
        <w:autoSpaceDN w:val="0"/>
        <w:rPr>
          <w:ins w:id="5378" w:author="Gavrilov, Evgeny" w:date="2016-01-26T14:24:00Z"/>
          <w:rFonts w:asciiTheme="minorHAnsi" w:hAnsiTheme="minorHAnsi" w:cs="Consolas"/>
          <w:rPrChange w:id="5379" w:author="Gavrilov, Evgeny" w:date="2016-01-26T14:25:00Z">
            <w:rPr>
              <w:ins w:id="5380" w:author="Gavrilov, Evgeny" w:date="2016-01-26T14:24:00Z"/>
              <w:rFonts w:ascii="Consolas" w:hAnsi="Consolas" w:cs="Consolas"/>
            </w:rPr>
          </w:rPrChange>
        </w:rPr>
      </w:pPr>
      <w:ins w:id="5381" w:author="Gavrilov, Evgeny" w:date="2016-01-26T14:24:00Z">
        <w:r w:rsidRPr="001313D4">
          <w:rPr>
            <w:rFonts w:asciiTheme="minorHAnsi" w:hAnsiTheme="minorHAnsi" w:cs="Consolas"/>
            <w:rPrChange w:id="5382" w:author="Gavrilov, Evgeny" w:date="2016-01-26T14:25:00Z">
              <w:rPr>
                <w:rFonts w:ascii="Consolas" w:hAnsi="Consolas" w:cs="Consolas"/>
              </w:rPr>
            </w:rPrChange>
          </w:rPr>
          <w:t>        0: {"0":"Not Reachable",</w:t>
        </w:r>
      </w:ins>
    </w:p>
    <w:p w14:paraId="0968BD22" w14:textId="77777777" w:rsidR="001313D4" w:rsidRPr="001313D4" w:rsidRDefault="001313D4" w:rsidP="001313D4">
      <w:pPr>
        <w:autoSpaceDE w:val="0"/>
        <w:autoSpaceDN w:val="0"/>
        <w:rPr>
          <w:ins w:id="5383" w:author="Gavrilov, Evgeny" w:date="2016-01-26T14:24:00Z"/>
          <w:rFonts w:asciiTheme="minorHAnsi" w:hAnsiTheme="minorHAnsi" w:cs="Consolas"/>
          <w:rPrChange w:id="5384" w:author="Gavrilov, Evgeny" w:date="2016-01-26T14:25:00Z">
            <w:rPr>
              <w:ins w:id="5385" w:author="Gavrilov, Evgeny" w:date="2016-01-26T14:24:00Z"/>
              <w:rFonts w:ascii="Consolas" w:hAnsi="Consolas" w:cs="Consolas"/>
            </w:rPr>
          </w:rPrChange>
        </w:rPr>
      </w:pPr>
      <w:ins w:id="5386" w:author="Gavrilov, Evgeny" w:date="2016-01-26T14:24:00Z">
        <w:r w:rsidRPr="001313D4">
          <w:rPr>
            <w:rFonts w:asciiTheme="minorHAnsi" w:hAnsiTheme="minorHAnsi" w:cs="Consolas"/>
            <w:rPrChange w:id="5387" w:author="Gavrilov, Evgeny" w:date="2016-01-26T14:25:00Z">
              <w:rPr>
                <w:rFonts w:ascii="Consolas" w:hAnsi="Consolas" w:cs="Consolas"/>
              </w:rPr>
            </w:rPrChange>
          </w:rPr>
          <w:t>            "1":"Reachable Wifi",</w:t>
        </w:r>
      </w:ins>
    </w:p>
    <w:p w14:paraId="122C864A" w14:textId="77777777" w:rsidR="001313D4" w:rsidRPr="001313D4" w:rsidRDefault="001313D4" w:rsidP="001313D4">
      <w:pPr>
        <w:pStyle w:val="ListParagraph"/>
        <w:rPr>
          <w:ins w:id="5388" w:author="Gavrilov, Evgeny" w:date="2016-01-26T14:24:00Z"/>
          <w:rFonts w:cs="Times New Roman"/>
          <w:rPrChange w:id="5389" w:author="Gavrilov, Evgeny" w:date="2016-01-26T14:25:00Z">
            <w:rPr>
              <w:ins w:id="5390" w:author="Gavrilov, Evgeny" w:date="2016-01-26T14:24:00Z"/>
              <w:rFonts w:ascii="Times New Roman" w:hAnsi="Times New Roman" w:cs="Times New Roman"/>
            </w:rPr>
          </w:rPrChange>
        </w:rPr>
      </w:pPr>
      <w:ins w:id="5391" w:author="Gavrilov, Evgeny" w:date="2016-01-26T14:24:00Z">
        <w:r w:rsidRPr="001313D4">
          <w:rPr>
            <w:rFonts w:cs="Consolas"/>
            <w:rPrChange w:id="5392" w:author="Gavrilov, Evgeny" w:date="2016-01-26T14:25:00Z">
              <w:rPr>
                <w:rFonts w:ascii="Consolas" w:hAnsi="Consolas" w:cs="Consolas"/>
              </w:rPr>
            </w:rPrChange>
          </w:rPr>
          <w:t>      "2":"Reachable Cellular"},//'Network status'</w:t>
        </w:r>
      </w:ins>
    </w:p>
    <w:p w14:paraId="51287C8E" w14:textId="77777777" w:rsidR="001313D4" w:rsidRPr="001313D4" w:rsidRDefault="001313D4" w:rsidP="001313D4">
      <w:pPr>
        <w:rPr>
          <w:ins w:id="5393" w:author="Gavrilov, Evgeny" w:date="2016-01-26T14:24:00Z"/>
          <w:rFonts w:asciiTheme="minorHAnsi" w:hAnsiTheme="minorHAnsi"/>
          <w:rPrChange w:id="5394" w:author="Gavrilov, Evgeny" w:date="2016-01-26T14:25:00Z">
            <w:rPr>
              <w:ins w:id="5395" w:author="Gavrilov, Evgeny" w:date="2016-01-26T14:24:00Z"/>
              <w:rFonts w:ascii="Times New Roman" w:hAnsi="Times New Roman"/>
            </w:rPr>
          </w:rPrChange>
        </w:rPr>
      </w:pPr>
    </w:p>
    <w:p w14:paraId="3EB56C7E" w14:textId="5A0DA80F" w:rsidR="00A820F4" w:rsidRDefault="001313D4" w:rsidP="001313D4">
      <w:pPr>
        <w:rPr>
          <w:ins w:id="5396" w:author="Gavrilov, Evgeny" w:date="2016-01-26T14:28:00Z"/>
          <w:rFonts w:asciiTheme="minorHAnsi" w:hAnsiTheme="minorHAnsi"/>
        </w:rPr>
      </w:pPr>
      <w:ins w:id="5397" w:author="Gavrilov, Evgeny" w:date="2016-01-26T14:24:00Z">
        <w:r w:rsidRPr="001313D4">
          <w:rPr>
            <w:rFonts w:asciiTheme="minorHAnsi" w:hAnsiTheme="minorHAnsi"/>
            <w:rPrChange w:id="5398" w:author="Gavrilov, Evgeny" w:date="2016-01-26T14:25:00Z">
              <w:rPr>
                <w:rFonts w:ascii="Times New Roman" w:hAnsi="Times New Roman"/>
              </w:rPr>
            </w:rPrChange>
          </w:rPr>
          <w:t>          </w:t>
        </w:r>
        <w:r w:rsidR="00506C6F">
          <w:rPr>
            <w:rFonts w:asciiTheme="minorHAnsi" w:hAnsiTheme="minorHAnsi"/>
          </w:rPr>
          <w:t>  For label = 0 (NetWork status</w:t>
        </w:r>
        <w:r w:rsidRPr="001313D4">
          <w:rPr>
            <w:rFonts w:asciiTheme="minorHAnsi" w:hAnsiTheme="minorHAnsi"/>
            <w:rPrChange w:id="5399" w:author="Gavrilov, Evgeny" w:date="2016-01-26T14:25:00Z">
              <w:rPr>
                <w:rFonts w:ascii="Times New Roman" w:hAnsi="Times New Roman"/>
              </w:rPr>
            </w:rPrChange>
          </w:rPr>
          <w:t xml:space="preserve">) this dictionary has decoding information about three values </w:t>
        </w:r>
      </w:ins>
    </w:p>
    <w:p w14:paraId="193F2BDB" w14:textId="051B6494" w:rsidR="001313D4" w:rsidRPr="001313D4" w:rsidRDefault="001313D4" w:rsidP="001313D4">
      <w:pPr>
        <w:rPr>
          <w:ins w:id="5400" w:author="Gavrilov, Evgeny" w:date="2016-01-26T14:24:00Z"/>
          <w:rFonts w:asciiTheme="minorHAnsi" w:hAnsiTheme="minorHAnsi"/>
          <w:rPrChange w:id="5401" w:author="Gavrilov, Evgeny" w:date="2016-01-26T14:25:00Z">
            <w:rPr>
              <w:ins w:id="5402" w:author="Gavrilov, Evgeny" w:date="2016-01-26T14:24:00Z"/>
              <w:rFonts w:ascii="Times New Roman" w:hAnsi="Times New Roman"/>
            </w:rPr>
          </w:rPrChange>
        </w:rPr>
      </w:pPr>
      <w:ins w:id="5403" w:author="Gavrilov, Evgeny" w:date="2016-01-26T14:24:00Z">
        <w:r w:rsidRPr="001313D4">
          <w:rPr>
            <w:rFonts w:asciiTheme="minorHAnsi" w:hAnsiTheme="minorHAnsi"/>
            <w:rPrChange w:id="5404" w:author="Gavrilov, Evgeny" w:date="2016-01-26T14:25:00Z">
              <w:rPr>
                <w:rFonts w:ascii="Times New Roman" w:hAnsi="Times New Roman"/>
              </w:rPr>
            </w:rPrChange>
          </w:rPr>
          <w:t>(0 ,1 and 2) , in fact app receive</w:t>
        </w:r>
      </w:ins>
      <w:ins w:id="5405" w:author="Gavrilov, Evgeny" w:date="2016-01-26T14:28:00Z">
        <w:r w:rsidR="00A820F4">
          <w:rPr>
            <w:rFonts w:asciiTheme="minorHAnsi" w:hAnsiTheme="minorHAnsi"/>
          </w:rPr>
          <w:t>s</w:t>
        </w:r>
      </w:ins>
      <w:ins w:id="5406" w:author="Gavrilov, Evgeny" w:date="2016-01-26T14:24:00Z">
        <w:r w:rsidRPr="001313D4">
          <w:rPr>
            <w:rFonts w:asciiTheme="minorHAnsi" w:hAnsiTheme="minorHAnsi"/>
            <w:rPrChange w:id="5407" w:author="Gavrilov, Evgeny" w:date="2016-01-26T14:25:00Z">
              <w:rPr>
                <w:rFonts w:ascii="Times New Roman" w:hAnsi="Times New Roman"/>
              </w:rPr>
            </w:rPrChange>
          </w:rPr>
          <w:t xml:space="preserve"> valu</w:t>
        </w:r>
        <w:r w:rsidR="00A820F4">
          <w:rPr>
            <w:rFonts w:asciiTheme="minorHAnsi" w:hAnsiTheme="minorHAnsi"/>
          </w:rPr>
          <w:t>e in numbers</w:t>
        </w:r>
        <w:r w:rsidRPr="001313D4">
          <w:rPr>
            <w:rFonts w:asciiTheme="minorHAnsi" w:hAnsiTheme="minorHAnsi"/>
            <w:rPrChange w:id="5408" w:author="Gavrilov, Evgeny" w:date="2016-01-26T14:25:00Z">
              <w:rPr>
                <w:rFonts w:ascii="Times New Roman" w:hAnsi="Times New Roman"/>
              </w:rPr>
            </w:rPrChange>
          </w:rPr>
          <w:t>, but using this decoding rules replace</w:t>
        </w:r>
      </w:ins>
      <w:ins w:id="5409" w:author="Gavrilov, Evgeny" w:date="2016-01-26T14:28:00Z">
        <w:r w:rsidR="00A820F4">
          <w:rPr>
            <w:rFonts w:asciiTheme="minorHAnsi" w:hAnsiTheme="minorHAnsi"/>
          </w:rPr>
          <w:t>s</w:t>
        </w:r>
      </w:ins>
      <w:ins w:id="5410" w:author="Gavrilov, Evgeny" w:date="2016-01-26T14:24:00Z">
        <w:r w:rsidRPr="001313D4">
          <w:rPr>
            <w:rFonts w:asciiTheme="minorHAnsi" w:hAnsiTheme="minorHAnsi"/>
            <w:rPrChange w:id="5411" w:author="Gavrilov, Evgeny" w:date="2016-01-26T14:25:00Z">
              <w:rPr>
                <w:rFonts w:ascii="Times New Roman" w:hAnsi="Times New Roman"/>
              </w:rPr>
            </w:rPrChange>
          </w:rPr>
          <w:t xml:space="preserve"> it with logical human-reading information.</w:t>
        </w:r>
      </w:ins>
    </w:p>
    <w:p w14:paraId="278222FD" w14:textId="0BF56DAC" w:rsidR="001313D4" w:rsidRPr="001313D4" w:rsidRDefault="001313D4" w:rsidP="001313D4">
      <w:pPr>
        <w:rPr>
          <w:ins w:id="5412" w:author="Gavrilov, Evgeny" w:date="2016-01-26T14:24:00Z"/>
          <w:rFonts w:asciiTheme="minorHAnsi" w:hAnsiTheme="minorHAnsi"/>
          <w:rPrChange w:id="5413" w:author="Gavrilov, Evgeny" w:date="2016-01-26T14:25:00Z">
            <w:rPr>
              <w:ins w:id="5414" w:author="Gavrilov, Evgeny" w:date="2016-01-26T14:24:00Z"/>
              <w:rFonts w:ascii="Times New Roman" w:hAnsi="Times New Roman"/>
            </w:rPr>
          </w:rPrChange>
        </w:rPr>
      </w:pPr>
      <w:ins w:id="5415" w:author="Gavrilov, Evgeny" w:date="2016-01-26T14:24:00Z">
        <w:r w:rsidRPr="001313D4">
          <w:rPr>
            <w:rFonts w:asciiTheme="minorHAnsi" w:hAnsiTheme="minorHAnsi"/>
            <w:rPrChange w:id="5416" w:author="Gavrilov, Evgeny" w:date="2016-01-26T14:25:00Z">
              <w:rPr>
                <w:rFonts w:ascii="Times New Roman" w:hAnsi="Times New Roman"/>
              </w:rPr>
            </w:rPrChange>
          </w:rPr>
          <w:lastRenderedPageBreak/>
          <w:t>            Some values in this dictionary ha</w:t>
        </w:r>
      </w:ins>
      <w:ins w:id="5417" w:author="Gavrilov, Evgeny" w:date="2016-01-26T16:11:00Z">
        <w:r w:rsidR="00505E2C">
          <w:rPr>
            <w:rFonts w:asciiTheme="minorHAnsi" w:hAnsiTheme="minorHAnsi"/>
          </w:rPr>
          <w:t xml:space="preserve">ve </w:t>
        </w:r>
        <w:r w:rsidR="00B003A9">
          <w:rPr>
            <w:rFonts w:asciiTheme="minorHAnsi" w:hAnsiTheme="minorHAnsi"/>
          </w:rPr>
          <w:t>the</w:t>
        </w:r>
      </w:ins>
      <w:ins w:id="5418" w:author="Gavrilov, Evgeny" w:date="2016-01-26T14:24:00Z">
        <w:r w:rsidRPr="001313D4">
          <w:rPr>
            <w:rFonts w:asciiTheme="minorHAnsi" w:hAnsiTheme="minorHAnsi"/>
            <w:rPrChange w:id="5419" w:author="Gavrilov, Evgeny" w:date="2016-01-26T14:25:00Z">
              <w:rPr>
                <w:rFonts w:ascii="Times New Roman" w:hAnsi="Times New Roman"/>
              </w:rPr>
            </w:rPrChange>
          </w:rPr>
          <w:t xml:space="preserve"> value = </w:t>
        </w:r>
        <w:r w:rsidRPr="001313D4">
          <w:rPr>
            <w:rFonts w:asciiTheme="minorHAnsi" w:hAnsiTheme="minorHAnsi"/>
            <w:b/>
            <w:bCs/>
            <w:color w:val="FF0000"/>
            <w:rPrChange w:id="5420" w:author="Gavrilov, Evgeny" w:date="2016-01-26T14:25:00Z">
              <w:rPr>
                <w:rFonts w:ascii="Times New Roman" w:hAnsi="Times New Roman"/>
                <w:b/>
                <w:bCs/>
                <w:color w:val="FF0000"/>
              </w:rPr>
            </w:rPrChange>
          </w:rPr>
          <w:t xml:space="preserve">undefined. </w:t>
        </w:r>
        <w:r w:rsidR="00A820F4">
          <w:rPr>
            <w:rFonts w:asciiTheme="minorHAnsi" w:hAnsiTheme="minorHAnsi"/>
          </w:rPr>
          <w:t>It means that</w:t>
        </w:r>
        <w:r w:rsidRPr="001313D4">
          <w:rPr>
            <w:rFonts w:asciiTheme="minorHAnsi" w:hAnsiTheme="minorHAnsi"/>
            <w:rPrChange w:id="5421" w:author="Gavrilov, Evgeny" w:date="2016-01-26T14:25:00Z">
              <w:rPr>
                <w:rFonts w:ascii="Times New Roman" w:hAnsi="Times New Roman"/>
              </w:rPr>
            </w:rPrChange>
          </w:rPr>
          <w:t>, these values m</w:t>
        </w:r>
        <w:r w:rsidR="00A820F4">
          <w:rPr>
            <w:rFonts w:asciiTheme="minorHAnsi" w:hAnsiTheme="minorHAnsi"/>
          </w:rPr>
          <w:t xml:space="preserve">ust not be decoded (e.g. it </w:t>
        </w:r>
        <w:r w:rsidRPr="001313D4">
          <w:rPr>
            <w:rFonts w:asciiTheme="minorHAnsi" w:hAnsiTheme="minorHAnsi"/>
            <w:rPrChange w:id="5422" w:author="Gavrilov, Evgeny" w:date="2016-01-26T14:25:00Z">
              <w:rPr>
                <w:rFonts w:ascii="Times New Roman" w:hAnsi="Times New Roman"/>
              </w:rPr>
            </w:rPrChange>
          </w:rPr>
          <w:t xml:space="preserve">contains readable information from the beginning) </w:t>
        </w:r>
      </w:ins>
    </w:p>
    <w:p w14:paraId="468500C0" w14:textId="77777777" w:rsidR="001313D4" w:rsidRPr="001313D4" w:rsidRDefault="001313D4" w:rsidP="001313D4">
      <w:pPr>
        <w:rPr>
          <w:ins w:id="5423" w:author="Gavrilov, Evgeny" w:date="2016-01-26T14:24:00Z"/>
          <w:rFonts w:asciiTheme="minorHAnsi" w:hAnsiTheme="minorHAnsi"/>
          <w:rPrChange w:id="5424" w:author="Gavrilov, Evgeny" w:date="2016-01-26T14:25:00Z">
            <w:rPr>
              <w:ins w:id="5425" w:author="Gavrilov, Evgeny" w:date="2016-01-26T14:24:00Z"/>
              <w:rFonts w:ascii="Times New Roman" w:hAnsi="Times New Roman"/>
            </w:rPr>
          </w:rPrChange>
        </w:rPr>
      </w:pPr>
    </w:p>
    <w:p w14:paraId="777AB278" w14:textId="617D2730" w:rsidR="001313D4" w:rsidRPr="001313D4" w:rsidRDefault="001313D4" w:rsidP="001313D4">
      <w:pPr>
        <w:rPr>
          <w:ins w:id="5426" w:author="Gavrilov, Evgeny" w:date="2016-01-26T14:24:00Z"/>
          <w:rFonts w:asciiTheme="minorHAnsi" w:hAnsiTheme="minorHAnsi"/>
          <w:rPrChange w:id="5427" w:author="Gavrilov, Evgeny" w:date="2016-01-26T14:25:00Z">
            <w:rPr>
              <w:ins w:id="5428" w:author="Gavrilov, Evgeny" w:date="2016-01-26T14:24:00Z"/>
              <w:rFonts w:ascii="Times New Roman" w:hAnsi="Times New Roman"/>
            </w:rPr>
          </w:rPrChange>
        </w:rPr>
      </w:pPr>
      <w:ins w:id="5429" w:author="Gavrilov, Evgeny" w:date="2016-01-26T14:24:00Z">
        <w:r w:rsidRPr="001313D4">
          <w:rPr>
            <w:rFonts w:asciiTheme="minorHAnsi" w:hAnsiTheme="minorHAnsi"/>
            <w:rPrChange w:id="5430" w:author="Gavrilov, Evgeny" w:date="2016-01-26T14:25:00Z">
              <w:rPr>
                <w:rFonts w:ascii="Times New Roman" w:hAnsi="Times New Roman"/>
              </w:rPr>
            </w:rPrChange>
          </w:rPr>
          <w:t xml:space="preserve">            So, to add </w:t>
        </w:r>
      </w:ins>
      <w:ins w:id="5431" w:author="Gavrilov, Evgeny" w:date="2016-01-26T16:12:00Z">
        <w:r w:rsidR="00B003A9">
          <w:rPr>
            <w:rFonts w:asciiTheme="minorHAnsi" w:hAnsiTheme="minorHAnsi"/>
          </w:rPr>
          <w:t xml:space="preserve">a </w:t>
        </w:r>
      </w:ins>
      <w:ins w:id="5432" w:author="Gavrilov, Evgeny" w:date="2016-01-26T14:24:00Z">
        <w:r w:rsidRPr="001313D4">
          <w:rPr>
            <w:rFonts w:asciiTheme="minorHAnsi" w:hAnsiTheme="minorHAnsi"/>
            <w:rPrChange w:id="5433" w:author="Gavrilov, Evgeny" w:date="2016-01-26T14:25:00Z">
              <w:rPr>
                <w:rFonts w:ascii="Times New Roman" w:hAnsi="Times New Roman"/>
              </w:rPr>
            </w:rPrChange>
          </w:rPr>
          <w:t>new event:</w:t>
        </w:r>
      </w:ins>
    </w:p>
    <w:p w14:paraId="391D94F0" w14:textId="19555620" w:rsidR="001313D4" w:rsidRPr="001313D4" w:rsidRDefault="001313D4" w:rsidP="001313D4">
      <w:pPr>
        <w:pStyle w:val="ListParagraph"/>
        <w:ind w:hanging="360"/>
        <w:rPr>
          <w:ins w:id="5434" w:author="Gavrilov, Evgeny" w:date="2016-01-26T14:24:00Z"/>
          <w:rPrChange w:id="5435" w:author="Gavrilov, Evgeny" w:date="2016-01-26T14:25:00Z">
            <w:rPr>
              <w:ins w:id="5436" w:author="Gavrilov, Evgeny" w:date="2016-01-26T14:24:00Z"/>
              <w:rFonts w:ascii="Times New Roman" w:hAnsi="Times New Roman"/>
            </w:rPr>
          </w:rPrChange>
        </w:rPr>
      </w:pPr>
      <w:ins w:id="5437" w:author="Gavrilov, Evgeny" w:date="2016-01-26T14:24:00Z">
        <w:r w:rsidRPr="001313D4">
          <w:rPr>
            <w:rPrChange w:id="5438" w:author="Gavrilov, Evgeny" w:date="2016-01-26T14:25:00Z">
              <w:rPr>
                <w:rFonts w:ascii="Times New Roman" w:hAnsi="Times New Roman"/>
              </w:rPr>
            </w:rPrChange>
          </w:rPr>
          <w:t>1)      Event_type_d</w:t>
        </w:r>
        <w:r w:rsidR="00A820F4">
          <w:t xml:space="preserve">ict must be updated if </w:t>
        </w:r>
      </w:ins>
      <w:ins w:id="5439" w:author="Gavrilov, Evgeny" w:date="2016-01-26T16:12:00Z">
        <w:r w:rsidR="00B003A9">
          <w:t xml:space="preserve">a </w:t>
        </w:r>
      </w:ins>
      <w:ins w:id="5440" w:author="Gavrilov, Evgeny" w:date="2016-01-26T14:24:00Z">
        <w:r w:rsidRPr="001313D4">
          <w:rPr>
            <w:rPrChange w:id="5441" w:author="Gavrilov, Evgeny" w:date="2016-01-26T14:25:00Z">
              <w:rPr>
                <w:rFonts w:ascii="Times New Roman" w:hAnsi="Times New Roman"/>
              </w:rPr>
            </w:rPrChange>
          </w:rPr>
          <w:t>new event_type</w:t>
        </w:r>
      </w:ins>
      <w:ins w:id="5442" w:author="Gavrilov, Evgeny" w:date="2016-01-26T14:29:00Z">
        <w:r w:rsidR="00A820F4">
          <w:t xml:space="preserve"> is added</w:t>
        </w:r>
      </w:ins>
    </w:p>
    <w:p w14:paraId="3EE79208" w14:textId="77777777" w:rsidR="001313D4" w:rsidRPr="001313D4" w:rsidRDefault="001313D4" w:rsidP="001313D4">
      <w:pPr>
        <w:pStyle w:val="ListParagraph"/>
        <w:ind w:hanging="360"/>
        <w:rPr>
          <w:ins w:id="5443" w:author="Gavrilov, Evgeny" w:date="2016-01-26T14:24:00Z"/>
          <w:rPrChange w:id="5444" w:author="Gavrilov, Evgeny" w:date="2016-01-26T14:25:00Z">
            <w:rPr>
              <w:ins w:id="5445" w:author="Gavrilov, Evgeny" w:date="2016-01-26T14:24:00Z"/>
              <w:rFonts w:ascii="Times New Roman" w:hAnsi="Times New Roman"/>
            </w:rPr>
          </w:rPrChange>
        </w:rPr>
      </w:pPr>
      <w:ins w:id="5446" w:author="Gavrilov, Evgeny" w:date="2016-01-26T14:24:00Z">
        <w:r w:rsidRPr="001313D4">
          <w:rPr>
            <w:rPrChange w:id="5447" w:author="Gavrilov, Evgeny" w:date="2016-01-26T14:25:00Z">
              <w:rPr>
                <w:rFonts w:ascii="Times New Roman" w:hAnsi="Times New Roman"/>
              </w:rPr>
            </w:rPrChange>
          </w:rPr>
          <w:t xml:space="preserve">2)      New event_name must be added in Event_name_dict </w:t>
        </w:r>
      </w:ins>
    </w:p>
    <w:p w14:paraId="54DA0463" w14:textId="17AD6128" w:rsidR="001313D4" w:rsidRPr="001313D4" w:rsidRDefault="001313D4" w:rsidP="001313D4">
      <w:pPr>
        <w:pStyle w:val="ListParagraph"/>
        <w:ind w:hanging="360"/>
        <w:rPr>
          <w:ins w:id="5448" w:author="Gavrilov, Evgeny" w:date="2016-01-26T14:24:00Z"/>
          <w:rPrChange w:id="5449" w:author="Gavrilov, Evgeny" w:date="2016-01-26T14:25:00Z">
            <w:rPr>
              <w:ins w:id="5450" w:author="Gavrilov, Evgeny" w:date="2016-01-26T14:24:00Z"/>
              <w:rFonts w:ascii="Times New Roman" w:hAnsi="Times New Roman"/>
            </w:rPr>
          </w:rPrChange>
        </w:rPr>
      </w:pPr>
      <w:ins w:id="5451" w:author="Gavrilov, Evgeny" w:date="2016-01-26T14:24:00Z">
        <w:r w:rsidRPr="001313D4">
          <w:rPr>
            <w:rPrChange w:id="5452" w:author="Gavrilov, Evgeny" w:date="2016-01-26T14:25:00Z">
              <w:rPr>
                <w:rFonts w:ascii="Times New Roman" w:hAnsi="Times New Roman"/>
              </w:rPr>
            </w:rPrChange>
          </w:rPr>
          <w:t>3)      Labeldic must be updated if th</w:t>
        </w:r>
      </w:ins>
      <w:ins w:id="5453" w:author="Gavrilov, Evgeny" w:date="2016-01-26T16:12:00Z">
        <w:r w:rsidR="00B003A9">
          <w:t>is</w:t>
        </w:r>
      </w:ins>
      <w:ins w:id="5454" w:author="Gavrilov, Evgeny" w:date="2016-01-26T14:24:00Z">
        <w:r w:rsidRPr="001313D4">
          <w:rPr>
            <w:rPrChange w:id="5455" w:author="Gavrilov, Evgeny" w:date="2016-01-26T14:25:00Z">
              <w:rPr>
                <w:rFonts w:ascii="Times New Roman" w:hAnsi="Times New Roman"/>
              </w:rPr>
            </w:rPrChange>
          </w:rPr>
          <w:t xml:space="preserve"> new event contains new </w:t>
        </w:r>
      </w:ins>
      <w:ins w:id="5456" w:author="Gavrilov, Evgeny" w:date="2016-01-26T14:29:00Z">
        <w:r w:rsidR="00A820F4" w:rsidRPr="001313D4">
          <w:t>labels</w:t>
        </w:r>
      </w:ins>
      <w:ins w:id="5457" w:author="Gavrilov, Evgeny" w:date="2016-01-26T14:24:00Z">
        <w:r w:rsidRPr="001313D4">
          <w:rPr>
            <w:rPrChange w:id="5458" w:author="Gavrilov, Evgeny" w:date="2016-01-26T14:25:00Z">
              <w:rPr>
                <w:rFonts w:ascii="Times New Roman" w:hAnsi="Times New Roman"/>
              </w:rPr>
            </w:rPrChange>
          </w:rPr>
          <w:t xml:space="preserve"> </w:t>
        </w:r>
      </w:ins>
    </w:p>
    <w:p w14:paraId="61E1AE0D" w14:textId="6B77AEC8" w:rsidR="001313D4" w:rsidRDefault="001313D4">
      <w:pPr>
        <w:pStyle w:val="ListParagraph"/>
        <w:ind w:hanging="360"/>
        <w:rPr>
          <w:ins w:id="5459" w:author="Gavrilov, Evgeny" w:date="2016-01-20T19:34:00Z"/>
        </w:rPr>
        <w:pPrChange w:id="5460" w:author="Gavrilov, Evgeny" w:date="2016-01-26T14:29:00Z">
          <w:pPr>
            <w:pStyle w:val="ListParagraph"/>
            <w:ind w:left="0" w:firstLine="567"/>
            <w:jc w:val="both"/>
          </w:pPr>
        </w:pPrChange>
      </w:pPr>
      <w:ins w:id="5461" w:author="Gavrilov, Evgeny" w:date="2016-01-26T14:24:00Z">
        <w:r w:rsidRPr="001313D4">
          <w:rPr>
            <w:rPrChange w:id="5462" w:author="Gavrilov, Evgeny" w:date="2016-01-26T14:25:00Z">
              <w:rPr>
                <w:rFonts w:ascii="Times New Roman" w:hAnsi="Times New Roman"/>
              </w:rPr>
            </w:rPrChange>
          </w:rPr>
          <w:t>4)      Values_dic must be updated if some values must be decoded</w:t>
        </w:r>
      </w:ins>
      <w:ins w:id="5463" w:author="Gavrilov, Evgeny" w:date="2016-01-26T14:29:00Z">
        <w:r w:rsidR="00A820F4">
          <w:t xml:space="preserve"> </w:t>
        </w:r>
        <w:r w:rsidR="00A820F4" w:rsidRPr="003E4A1E">
          <w:t>for new labels</w:t>
        </w:r>
      </w:ins>
    </w:p>
    <w:p w14:paraId="742B7077" w14:textId="77777777" w:rsidR="00CC707B" w:rsidRDefault="00CC707B">
      <w:pPr>
        <w:ind w:firstLine="567"/>
        <w:jc w:val="both"/>
        <w:pPrChange w:id="5464" w:author="Gavrilov, Evgeny" w:date="2015-11-16T16:34:00Z">
          <w:pPr>
            <w:pStyle w:val="ListParagraph"/>
            <w:ind w:left="0" w:firstLine="567"/>
            <w:jc w:val="both"/>
          </w:pPr>
        </w:pPrChange>
      </w:pPr>
    </w:p>
    <w:p w14:paraId="47E897A1" w14:textId="35EC9768" w:rsidR="00BF4822" w:rsidRPr="00BF4822" w:rsidRDefault="00951893">
      <w:pPr>
        <w:pStyle w:val="Heading1"/>
        <w:ind w:left="432" w:hanging="432"/>
        <w:rPr>
          <w:ins w:id="5465" w:author="Gavrilov, Evgeny" w:date="2016-01-20T18:58:00Z"/>
        </w:rPr>
      </w:pPr>
      <w:bookmarkStart w:id="5466" w:name="_Toc448150119"/>
      <w:ins w:id="5467" w:author="Gavrilov, Evgeny" w:date="2016-01-20T18:54:00Z">
        <w:r>
          <w:t xml:space="preserve">10. </w:t>
        </w:r>
      </w:ins>
      <w:ins w:id="5468" w:author="Gavrilov, Evgeny" w:date="2016-01-20T18:55:00Z">
        <w:r>
          <w:t>Mobile</w:t>
        </w:r>
      </w:ins>
      <w:ins w:id="5469" w:author="Gavrilov, Evgeny" w:date="2016-01-20T18:56:00Z">
        <w:r>
          <w:t xml:space="preserve"> </w:t>
        </w:r>
      </w:ins>
      <w:ins w:id="5470" w:author="Gavrilov, Evgeny" w:date="2016-01-20T19:35:00Z">
        <w:r w:rsidR="00CC707B">
          <w:t xml:space="preserve">Application </w:t>
        </w:r>
      </w:ins>
      <w:ins w:id="5471" w:author="Gavrilov, Evgeny" w:date="2016-01-20T18:56:00Z">
        <w:r>
          <w:t xml:space="preserve">CSL </w:t>
        </w:r>
      </w:ins>
      <w:ins w:id="5472" w:author="Gavrilov, Evgeny" w:date="2016-01-20T18:58:00Z">
        <w:r>
          <w:t>Implementation</w:t>
        </w:r>
        <w:bookmarkEnd w:id="5466"/>
      </w:ins>
    </w:p>
    <w:p w14:paraId="0D9120AE" w14:textId="646A1567" w:rsidR="00951893" w:rsidRPr="00BF4822" w:rsidRDefault="00BF4822">
      <w:pPr>
        <w:pStyle w:val="Heading2"/>
        <w:rPr>
          <w:ins w:id="5473" w:author="Gavrilov, Evgeny" w:date="2016-01-20T19:01:00Z"/>
          <w:rPrChange w:id="5474" w:author="Gavrilov, Evgeny" w:date="2016-01-20T19:09:00Z">
            <w:rPr>
              <w:ins w:id="5475" w:author="Gavrilov, Evgeny" w:date="2016-01-20T19:01:00Z"/>
              <w:rFonts w:ascii="Open Sans Light" w:hAnsi="Open Sans Light" w:cs="Open Sans Light"/>
              <w:sz w:val="20"/>
              <w:szCs w:val="20"/>
            </w:rPr>
          </w:rPrChange>
        </w:rPr>
        <w:pPrChange w:id="5476" w:author="Gavrilov, Evgeny" w:date="2016-01-20T19:10:00Z">
          <w:pPr/>
        </w:pPrChange>
      </w:pPr>
      <w:bookmarkStart w:id="5477" w:name="_Toc448150120"/>
      <w:ins w:id="5478" w:author="Gavrilov, Evgeny" w:date="2016-01-20T19:09:00Z">
        <w:r w:rsidRPr="00A53B01">
          <w:t xml:space="preserve">10.1 </w:t>
        </w:r>
      </w:ins>
      <w:ins w:id="5479" w:author="Gavrilov, Evgeny" w:date="2016-01-20T19:01:00Z">
        <w:r w:rsidR="00951893" w:rsidRPr="00BF4822">
          <w:rPr>
            <w:rPrChange w:id="5480" w:author="Gavrilov, Evgeny" w:date="2016-01-20T19:09:00Z">
              <w:rPr>
                <w:rFonts w:ascii="Open Sans Light" w:hAnsi="Open Sans Light" w:cs="Open Sans Light"/>
                <w:b/>
                <w:bCs/>
                <w:sz w:val="20"/>
                <w:szCs w:val="20"/>
              </w:rPr>
            </w:rPrChange>
          </w:rPr>
          <w:t>R</w:t>
        </w:r>
      </w:ins>
      <w:ins w:id="5481" w:author="Gavrilov, Evgeny" w:date="2016-01-20T19:12:00Z">
        <w:r>
          <w:t>equirements</w:t>
        </w:r>
      </w:ins>
      <w:bookmarkEnd w:id="5477"/>
    </w:p>
    <w:p w14:paraId="139F5CCD" w14:textId="77777777" w:rsidR="00951893" w:rsidRPr="00951893" w:rsidRDefault="00951893" w:rsidP="00951893">
      <w:pPr>
        <w:ind w:left="708"/>
        <w:rPr>
          <w:ins w:id="5482" w:author="Gavrilov, Evgeny" w:date="2016-01-20T19:01:00Z"/>
          <w:rFonts w:asciiTheme="minorHAnsi" w:hAnsiTheme="minorHAnsi"/>
          <w:rPrChange w:id="5483" w:author="Gavrilov, Evgeny" w:date="2016-01-20T19:02:00Z">
            <w:rPr>
              <w:ins w:id="5484" w:author="Gavrilov, Evgeny" w:date="2016-01-20T19:01:00Z"/>
              <w:rFonts w:ascii="Open Sans Light" w:hAnsi="Open Sans Light" w:cs="Open Sans Light"/>
              <w:sz w:val="20"/>
              <w:szCs w:val="20"/>
            </w:rPr>
          </w:rPrChange>
        </w:rPr>
      </w:pPr>
      <w:ins w:id="5485" w:author="Gavrilov, Evgeny" w:date="2016-01-20T19:01:00Z">
        <w:r w:rsidRPr="00951893">
          <w:rPr>
            <w:rFonts w:asciiTheme="minorHAnsi" w:hAnsiTheme="minorHAnsi"/>
            <w:rPrChange w:id="5486" w:author="Gavrilov, Evgeny" w:date="2016-01-20T19:02:00Z">
              <w:rPr>
                <w:rFonts w:ascii="Open Sans Light" w:hAnsi="Open Sans Light" w:cs="Open Sans Light"/>
                <w:sz w:val="20"/>
                <w:szCs w:val="20"/>
              </w:rPr>
            </w:rPrChange>
          </w:rPr>
          <w:t>CSL framework provides:</w:t>
        </w:r>
      </w:ins>
    </w:p>
    <w:p w14:paraId="63B7D0AE" w14:textId="77777777" w:rsidR="00951893" w:rsidRPr="00951893" w:rsidRDefault="00951893" w:rsidP="00951893">
      <w:pPr>
        <w:pStyle w:val="ListParagraph"/>
        <w:numPr>
          <w:ilvl w:val="0"/>
          <w:numId w:val="59"/>
        </w:numPr>
        <w:spacing w:after="160" w:line="259" w:lineRule="auto"/>
        <w:ind w:left="1428"/>
        <w:rPr>
          <w:ins w:id="5487" w:author="Gavrilov, Evgeny" w:date="2016-01-20T19:01:00Z"/>
          <w:rFonts w:cs="Open Sans Light"/>
          <w:rPrChange w:id="5488" w:author="Gavrilov, Evgeny" w:date="2016-01-20T19:02:00Z">
            <w:rPr>
              <w:ins w:id="5489" w:author="Gavrilov, Evgeny" w:date="2016-01-20T19:01:00Z"/>
              <w:rFonts w:ascii="Open Sans Light" w:hAnsi="Open Sans Light" w:cs="Open Sans Light"/>
              <w:sz w:val="20"/>
              <w:szCs w:val="20"/>
            </w:rPr>
          </w:rPrChange>
        </w:rPr>
      </w:pPr>
      <w:ins w:id="5490" w:author="Gavrilov, Evgeny" w:date="2016-01-20T19:01:00Z">
        <w:r w:rsidRPr="00951893">
          <w:rPr>
            <w:rFonts w:cs="Open Sans Light"/>
            <w:rPrChange w:id="5491" w:author="Gavrilov, Evgeny" w:date="2016-01-20T19:02:00Z">
              <w:rPr>
                <w:rFonts w:ascii="Open Sans Light" w:hAnsi="Open Sans Light" w:cs="Open Sans Light"/>
                <w:sz w:val="20"/>
                <w:szCs w:val="20"/>
              </w:rPr>
            </w:rPrChange>
          </w:rPr>
          <w:t>API to be used within mobile application which allows to:</w:t>
        </w:r>
      </w:ins>
    </w:p>
    <w:p w14:paraId="1DCD837F" w14:textId="77777777" w:rsidR="00951893" w:rsidRPr="00951893" w:rsidRDefault="00951893" w:rsidP="00951893">
      <w:pPr>
        <w:pStyle w:val="ListParagraph"/>
        <w:numPr>
          <w:ilvl w:val="1"/>
          <w:numId w:val="59"/>
        </w:numPr>
        <w:spacing w:after="160" w:line="259" w:lineRule="auto"/>
        <w:ind w:left="2148"/>
        <w:rPr>
          <w:ins w:id="5492" w:author="Gavrilov, Evgeny" w:date="2016-01-20T19:01:00Z"/>
          <w:rFonts w:cs="Open Sans Light"/>
          <w:rPrChange w:id="5493" w:author="Gavrilov, Evgeny" w:date="2016-01-20T19:02:00Z">
            <w:rPr>
              <w:ins w:id="5494" w:author="Gavrilov, Evgeny" w:date="2016-01-20T19:01:00Z"/>
              <w:rFonts w:ascii="Open Sans Light" w:hAnsi="Open Sans Light" w:cs="Open Sans Light"/>
              <w:sz w:val="20"/>
              <w:szCs w:val="20"/>
            </w:rPr>
          </w:rPrChange>
        </w:rPr>
      </w:pPr>
      <w:ins w:id="5495" w:author="Gavrilov, Evgeny" w:date="2016-01-20T19:01:00Z">
        <w:r w:rsidRPr="00951893">
          <w:rPr>
            <w:rFonts w:cs="Open Sans Light"/>
            <w:rPrChange w:id="5496" w:author="Gavrilov, Evgeny" w:date="2016-01-20T19:02:00Z">
              <w:rPr>
                <w:rFonts w:ascii="Open Sans Light" w:hAnsi="Open Sans Light" w:cs="Open Sans Light"/>
                <w:sz w:val="20"/>
                <w:szCs w:val="20"/>
              </w:rPr>
            </w:rPrChange>
          </w:rPr>
          <w:t>Log message</w:t>
        </w:r>
      </w:ins>
    </w:p>
    <w:p w14:paraId="703A6245" w14:textId="77777777" w:rsidR="00951893" w:rsidRPr="00951893" w:rsidRDefault="00951893" w:rsidP="00951893">
      <w:pPr>
        <w:pStyle w:val="ListParagraph"/>
        <w:numPr>
          <w:ilvl w:val="1"/>
          <w:numId w:val="59"/>
        </w:numPr>
        <w:spacing w:after="160" w:line="259" w:lineRule="auto"/>
        <w:ind w:left="2148"/>
        <w:rPr>
          <w:ins w:id="5497" w:author="Gavrilov, Evgeny" w:date="2016-01-20T19:01:00Z"/>
          <w:rFonts w:cs="Open Sans Light"/>
          <w:rPrChange w:id="5498" w:author="Gavrilov, Evgeny" w:date="2016-01-20T19:02:00Z">
            <w:rPr>
              <w:ins w:id="5499" w:author="Gavrilov, Evgeny" w:date="2016-01-20T19:01:00Z"/>
              <w:rFonts w:ascii="Open Sans Light" w:hAnsi="Open Sans Light" w:cs="Open Sans Light"/>
              <w:sz w:val="20"/>
              <w:szCs w:val="20"/>
            </w:rPr>
          </w:rPrChange>
        </w:rPr>
      </w:pPr>
      <w:ins w:id="5500" w:author="Gavrilov, Evgeny" w:date="2016-01-20T19:01:00Z">
        <w:r w:rsidRPr="00951893">
          <w:rPr>
            <w:rFonts w:cs="Open Sans Light"/>
            <w:rPrChange w:id="5501" w:author="Gavrilov, Evgeny" w:date="2016-01-20T19:02:00Z">
              <w:rPr>
                <w:rFonts w:ascii="Open Sans Light" w:hAnsi="Open Sans Light" w:cs="Open Sans Light"/>
                <w:sz w:val="20"/>
                <w:szCs w:val="20"/>
              </w:rPr>
            </w:rPrChange>
          </w:rPr>
          <w:t>Log event</w:t>
        </w:r>
      </w:ins>
    </w:p>
    <w:p w14:paraId="0AD8E7AE" w14:textId="77777777" w:rsidR="00951893" w:rsidRPr="00951893" w:rsidRDefault="00951893" w:rsidP="00951893">
      <w:pPr>
        <w:pStyle w:val="ListParagraph"/>
        <w:numPr>
          <w:ilvl w:val="0"/>
          <w:numId w:val="59"/>
        </w:numPr>
        <w:spacing w:after="160" w:line="259" w:lineRule="auto"/>
        <w:ind w:left="1428"/>
        <w:rPr>
          <w:ins w:id="5502" w:author="Gavrilov, Evgeny" w:date="2016-01-20T19:01:00Z"/>
          <w:rFonts w:cs="Open Sans Light"/>
          <w:rPrChange w:id="5503" w:author="Gavrilov, Evgeny" w:date="2016-01-20T19:02:00Z">
            <w:rPr>
              <w:ins w:id="5504" w:author="Gavrilov, Evgeny" w:date="2016-01-20T19:01:00Z"/>
              <w:rFonts w:ascii="Open Sans Light" w:hAnsi="Open Sans Light" w:cs="Open Sans Light"/>
              <w:sz w:val="20"/>
              <w:szCs w:val="20"/>
            </w:rPr>
          </w:rPrChange>
        </w:rPr>
      </w:pPr>
      <w:ins w:id="5505" w:author="Gavrilov, Evgeny" w:date="2016-01-20T19:01:00Z">
        <w:r w:rsidRPr="00951893">
          <w:rPr>
            <w:rFonts w:cs="Open Sans Light"/>
            <w:rPrChange w:id="5506" w:author="Gavrilov, Evgeny" w:date="2016-01-20T19:02:00Z">
              <w:rPr>
                <w:rFonts w:ascii="Open Sans Light" w:hAnsi="Open Sans Light" w:cs="Open Sans Light"/>
                <w:sz w:val="20"/>
                <w:szCs w:val="20"/>
              </w:rPr>
            </w:rPrChange>
          </w:rPr>
          <w:t>Local storage of messages and events</w:t>
        </w:r>
      </w:ins>
    </w:p>
    <w:p w14:paraId="3E3CC65E" w14:textId="77777777" w:rsidR="00951893" w:rsidRPr="00951893" w:rsidRDefault="00951893" w:rsidP="00951893">
      <w:pPr>
        <w:pStyle w:val="ListParagraph"/>
        <w:numPr>
          <w:ilvl w:val="0"/>
          <w:numId w:val="59"/>
        </w:numPr>
        <w:spacing w:after="160" w:line="259" w:lineRule="auto"/>
        <w:ind w:left="1428"/>
        <w:rPr>
          <w:ins w:id="5507" w:author="Gavrilov, Evgeny" w:date="2016-01-20T19:01:00Z"/>
          <w:rFonts w:cs="Open Sans Light"/>
          <w:rPrChange w:id="5508" w:author="Gavrilov, Evgeny" w:date="2016-01-20T19:02:00Z">
            <w:rPr>
              <w:ins w:id="5509" w:author="Gavrilov, Evgeny" w:date="2016-01-20T19:01:00Z"/>
              <w:rFonts w:ascii="Open Sans Light" w:hAnsi="Open Sans Light" w:cs="Open Sans Light"/>
              <w:sz w:val="20"/>
              <w:szCs w:val="20"/>
            </w:rPr>
          </w:rPrChange>
        </w:rPr>
      </w:pPr>
      <w:ins w:id="5510" w:author="Gavrilov, Evgeny" w:date="2016-01-20T19:01:00Z">
        <w:r w:rsidRPr="00951893">
          <w:rPr>
            <w:rFonts w:cs="Open Sans Light"/>
            <w:rPrChange w:id="5511" w:author="Gavrilov, Evgeny" w:date="2016-01-20T19:02:00Z">
              <w:rPr>
                <w:rFonts w:ascii="Open Sans Light" w:hAnsi="Open Sans Light" w:cs="Open Sans Light"/>
                <w:sz w:val="20"/>
                <w:szCs w:val="20"/>
              </w:rPr>
            </w:rPrChange>
          </w:rPr>
          <w:t>Uploading messages and event to log server</w:t>
        </w:r>
      </w:ins>
    </w:p>
    <w:p w14:paraId="3C92DAEA" w14:textId="3F4B3F0B" w:rsidR="00951893" w:rsidRPr="00BF4822" w:rsidRDefault="00BF4822">
      <w:pPr>
        <w:pStyle w:val="Heading2"/>
        <w:rPr>
          <w:ins w:id="5512" w:author="Gavrilov, Evgeny" w:date="2016-01-20T19:01:00Z"/>
          <w:rPrChange w:id="5513" w:author="Gavrilov, Evgeny" w:date="2016-01-20T19:09:00Z">
            <w:rPr>
              <w:ins w:id="5514" w:author="Gavrilov, Evgeny" w:date="2016-01-20T19:01:00Z"/>
              <w:rFonts w:ascii="Open Sans Light" w:hAnsi="Open Sans Light" w:cs="Open Sans Light"/>
              <w:sz w:val="20"/>
              <w:szCs w:val="20"/>
            </w:rPr>
          </w:rPrChange>
        </w:rPr>
        <w:pPrChange w:id="5515" w:author="Gavrilov, Evgeny" w:date="2016-01-20T19:10:00Z">
          <w:pPr/>
        </w:pPrChange>
      </w:pPr>
      <w:bookmarkStart w:id="5516" w:name="_Toc448150121"/>
      <w:ins w:id="5517" w:author="Gavrilov, Evgeny" w:date="2016-01-20T19:09:00Z">
        <w:r w:rsidRPr="00BF4822">
          <w:t xml:space="preserve">10.2 </w:t>
        </w:r>
      </w:ins>
      <w:ins w:id="5518" w:author="Gavrilov, Evgeny" w:date="2016-01-20T19:12:00Z">
        <w:r>
          <w:t xml:space="preserve">Messages and </w:t>
        </w:r>
      </w:ins>
      <w:ins w:id="5519" w:author="Gavrilov, Evgeny" w:date="2016-01-20T19:13:00Z">
        <w:r>
          <w:t>E</w:t>
        </w:r>
      </w:ins>
      <w:ins w:id="5520" w:author="Gavrilov, Evgeny" w:date="2016-01-20T19:12:00Z">
        <w:r>
          <w:t>vents</w:t>
        </w:r>
      </w:ins>
      <w:bookmarkEnd w:id="5516"/>
    </w:p>
    <w:p w14:paraId="68E529E2" w14:textId="7413F1B7" w:rsidR="00951893" w:rsidRPr="00951893" w:rsidRDefault="00951893">
      <w:pPr>
        <w:ind w:left="708" w:hanging="708"/>
        <w:rPr>
          <w:ins w:id="5521" w:author="Gavrilov, Evgeny" w:date="2016-01-20T19:01:00Z"/>
          <w:rFonts w:asciiTheme="minorHAnsi" w:hAnsiTheme="minorHAnsi" w:cs="Open Sans Light"/>
          <w:rPrChange w:id="5522" w:author="Gavrilov, Evgeny" w:date="2016-01-20T19:02:00Z">
            <w:rPr>
              <w:ins w:id="5523" w:author="Gavrilov, Evgeny" w:date="2016-01-20T19:01:00Z"/>
              <w:rFonts w:ascii="Open Sans Light" w:hAnsi="Open Sans Light" w:cs="Open Sans Light"/>
              <w:sz w:val="20"/>
              <w:szCs w:val="20"/>
            </w:rPr>
          </w:rPrChange>
        </w:rPr>
        <w:pPrChange w:id="5524" w:author="Gavrilov, Evgeny" w:date="2016-01-20T19:14:00Z">
          <w:pPr>
            <w:ind w:left="708"/>
          </w:pPr>
        </w:pPrChange>
      </w:pPr>
      <w:ins w:id="5525" w:author="Gavrilov, Evgeny" w:date="2016-01-20T19:01:00Z">
        <w:r w:rsidRPr="00951893">
          <w:rPr>
            <w:rFonts w:asciiTheme="minorHAnsi" w:hAnsiTheme="minorHAnsi" w:cs="Open Sans Light"/>
            <w:rPrChange w:id="5526" w:author="Gavrilov, Evgeny" w:date="2016-01-20T19:02:00Z">
              <w:rPr>
                <w:rFonts w:ascii="Open Sans Light" w:hAnsi="Open Sans Light" w:cs="Open Sans Light"/>
                <w:sz w:val="20"/>
                <w:szCs w:val="20"/>
              </w:rPr>
            </w:rPrChange>
          </w:rPr>
          <w:t xml:space="preserve">Message is </w:t>
        </w:r>
      </w:ins>
      <w:ins w:id="5527" w:author="Gavrilov, Evgeny" w:date="2016-01-20T19:14:00Z">
        <w:r w:rsidR="005239CE">
          <w:rPr>
            <w:rFonts w:asciiTheme="minorHAnsi" w:hAnsiTheme="minorHAnsi" w:cs="Open Sans Light"/>
          </w:rPr>
          <w:t xml:space="preserve">a </w:t>
        </w:r>
      </w:ins>
      <w:ins w:id="5528" w:author="Gavrilov, Evgeny" w:date="2016-01-20T19:01:00Z">
        <w:r w:rsidRPr="00951893">
          <w:rPr>
            <w:rFonts w:asciiTheme="minorHAnsi" w:hAnsiTheme="minorHAnsi" w:cs="Open Sans Light"/>
            <w:rPrChange w:id="5529" w:author="Gavrilov, Evgeny" w:date="2016-01-20T19:02:00Z">
              <w:rPr>
                <w:rFonts w:ascii="Open Sans Light" w:hAnsi="Open Sans Light" w:cs="Open Sans Light"/>
                <w:sz w:val="20"/>
                <w:szCs w:val="20"/>
              </w:rPr>
            </w:rPrChange>
          </w:rPr>
          <w:t>custom text string logged by the application. Message consist</w:t>
        </w:r>
      </w:ins>
      <w:ins w:id="5530" w:author="Gavrilov, Evgeny" w:date="2016-01-20T19:14:00Z">
        <w:r w:rsidR="005239CE">
          <w:rPr>
            <w:rFonts w:asciiTheme="minorHAnsi" w:hAnsiTheme="minorHAnsi" w:cs="Open Sans Light"/>
          </w:rPr>
          <w:t>s</w:t>
        </w:r>
      </w:ins>
      <w:ins w:id="5531" w:author="Gavrilov, Evgeny" w:date="2016-01-20T19:01:00Z">
        <w:r w:rsidRPr="00951893">
          <w:rPr>
            <w:rFonts w:asciiTheme="minorHAnsi" w:hAnsiTheme="minorHAnsi" w:cs="Open Sans Light"/>
            <w:rPrChange w:id="5532" w:author="Gavrilov, Evgeny" w:date="2016-01-20T19:02:00Z">
              <w:rPr>
                <w:rFonts w:ascii="Open Sans Light" w:hAnsi="Open Sans Light" w:cs="Open Sans Light"/>
                <w:sz w:val="20"/>
                <w:szCs w:val="20"/>
              </w:rPr>
            </w:rPrChange>
          </w:rPr>
          <w:t xml:space="preserve"> of:</w:t>
        </w:r>
      </w:ins>
    </w:p>
    <w:p w14:paraId="3A84AC00" w14:textId="77777777" w:rsidR="00951893" w:rsidRPr="00951893" w:rsidRDefault="00951893" w:rsidP="00951893">
      <w:pPr>
        <w:pStyle w:val="ListParagraph"/>
        <w:numPr>
          <w:ilvl w:val="0"/>
          <w:numId w:val="60"/>
        </w:numPr>
        <w:spacing w:after="160" w:line="259" w:lineRule="auto"/>
        <w:ind w:left="1428"/>
        <w:rPr>
          <w:ins w:id="5533" w:author="Gavrilov, Evgeny" w:date="2016-01-20T19:01:00Z"/>
          <w:rFonts w:cs="Open Sans Light"/>
          <w:rPrChange w:id="5534" w:author="Gavrilov, Evgeny" w:date="2016-01-20T19:02:00Z">
            <w:rPr>
              <w:ins w:id="5535" w:author="Gavrilov, Evgeny" w:date="2016-01-20T19:01:00Z"/>
              <w:rFonts w:ascii="Open Sans Light" w:hAnsi="Open Sans Light" w:cs="Open Sans Light"/>
              <w:sz w:val="20"/>
              <w:szCs w:val="20"/>
            </w:rPr>
          </w:rPrChange>
        </w:rPr>
      </w:pPr>
      <w:ins w:id="5536" w:author="Gavrilov, Evgeny" w:date="2016-01-20T19:01:00Z">
        <w:r w:rsidRPr="00951893">
          <w:rPr>
            <w:rFonts w:cs="Open Sans Light"/>
            <w:rPrChange w:id="5537" w:author="Gavrilov, Evgeny" w:date="2016-01-20T19:02:00Z">
              <w:rPr>
                <w:rFonts w:ascii="Open Sans Light" w:hAnsi="Open Sans Light" w:cs="Open Sans Light"/>
                <w:sz w:val="20"/>
                <w:szCs w:val="20"/>
              </w:rPr>
            </w:rPrChange>
          </w:rPr>
          <w:t>Message string</w:t>
        </w:r>
      </w:ins>
    </w:p>
    <w:p w14:paraId="0EC7613B" w14:textId="77777777" w:rsidR="00951893" w:rsidRPr="00951893" w:rsidRDefault="00951893" w:rsidP="00951893">
      <w:pPr>
        <w:pStyle w:val="ListParagraph"/>
        <w:numPr>
          <w:ilvl w:val="0"/>
          <w:numId w:val="60"/>
        </w:numPr>
        <w:spacing w:after="160" w:line="259" w:lineRule="auto"/>
        <w:ind w:left="1428"/>
        <w:rPr>
          <w:ins w:id="5538" w:author="Gavrilov, Evgeny" w:date="2016-01-20T19:01:00Z"/>
          <w:rFonts w:cs="Open Sans Light"/>
          <w:rPrChange w:id="5539" w:author="Gavrilov, Evgeny" w:date="2016-01-20T19:02:00Z">
            <w:rPr>
              <w:ins w:id="5540" w:author="Gavrilov, Evgeny" w:date="2016-01-20T19:01:00Z"/>
              <w:rFonts w:ascii="Open Sans Light" w:hAnsi="Open Sans Light" w:cs="Open Sans Light"/>
              <w:sz w:val="20"/>
              <w:szCs w:val="20"/>
            </w:rPr>
          </w:rPrChange>
        </w:rPr>
      </w:pPr>
      <w:ins w:id="5541" w:author="Gavrilov, Evgeny" w:date="2016-01-20T19:01:00Z">
        <w:r w:rsidRPr="00951893">
          <w:rPr>
            <w:rFonts w:cs="Open Sans Light"/>
            <w:rPrChange w:id="5542" w:author="Gavrilov, Evgeny" w:date="2016-01-20T19:02:00Z">
              <w:rPr>
                <w:rFonts w:ascii="Open Sans Light" w:hAnsi="Open Sans Light" w:cs="Open Sans Light"/>
                <w:sz w:val="20"/>
                <w:szCs w:val="20"/>
              </w:rPr>
            </w:rPrChange>
          </w:rPr>
          <w:t>Timestamp</w:t>
        </w:r>
      </w:ins>
    </w:p>
    <w:p w14:paraId="11E9D71F" w14:textId="77777777" w:rsidR="00951893" w:rsidRPr="00951893" w:rsidRDefault="00951893" w:rsidP="00951893">
      <w:pPr>
        <w:pStyle w:val="ListParagraph"/>
        <w:numPr>
          <w:ilvl w:val="0"/>
          <w:numId w:val="60"/>
        </w:numPr>
        <w:spacing w:after="160" w:line="259" w:lineRule="auto"/>
        <w:ind w:left="1428"/>
        <w:rPr>
          <w:ins w:id="5543" w:author="Gavrilov, Evgeny" w:date="2016-01-20T19:01:00Z"/>
          <w:rFonts w:cs="Open Sans Light"/>
          <w:rPrChange w:id="5544" w:author="Gavrilov, Evgeny" w:date="2016-01-20T19:02:00Z">
            <w:rPr>
              <w:ins w:id="5545" w:author="Gavrilov, Evgeny" w:date="2016-01-20T19:01:00Z"/>
              <w:rFonts w:ascii="Open Sans Light" w:hAnsi="Open Sans Light" w:cs="Open Sans Light"/>
              <w:sz w:val="20"/>
              <w:szCs w:val="20"/>
            </w:rPr>
          </w:rPrChange>
        </w:rPr>
      </w:pPr>
      <w:ins w:id="5546" w:author="Gavrilov, Evgeny" w:date="2016-01-20T19:01:00Z">
        <w:r w:rsidRPr="00951893">
          <w:rPr>
            <w:rFonts w:cs="Open Sans Light"/>
            <w:rPrChange w:id="5547" w:author="Gavrilov, Evgeny" w:date="2016-01-20T19:02:00Z">
              <w:rPr>
                <w:rFonts w:ascii="Open Sans Light" w:hAnsi="Open Sans Light" w:cs="Open Sans Light"/>
                <w:sz w:val="20"/>
                <w:szCs w:val="20"/>
              </w:rPr>
            </w:rPrChange>
          </w:rPr>
          <w:t>Logged in user</w:t>
        </w:r>
      </w:ins>
    </w:p>
    <w:p w14:paraId="52EE8D10" w14:textId="77777777" w:rsidR="00951893" w:rsidRPr="00951893" w:rsidRDefault="00951893" w:rsidP="00951893">
      <w:pPr>
        <w:pStyle w:val="ListParagraph"/>
        <w:numPr>
          <w:ilvl w:val="0"/>
          <w:numId w:val="60"/>
        </w:numPr>
        <w:spacing w:after="160" w:line="259" w:lineRule="auto"/>
        <w:ind w:left="1428"/>
        <w:rPr>
          <w:ins w:id="5548" w:author="Gavrilov, Evgeny" w:date="2016-01-20T19:01:00Z"/>
          <w:rFonts w:cs="Open Sans Light"/>
          <w:rPrChange w:id="5549" w:author="Gavrilov, Evgeny" w:date="2016-01-20T19:02:00Z">
            <w:rPr>
              <w:ins w:id="5550" w:author="Gavrilov, Evgeny" w:date="2016-01-20T19:01:00Z"/>
              <w:rFonts w:ascii="Open Sans Light" w:hAnsi="Open Sans Light" w:cs="Open Sans Light"/>
              <w:sz w:val="20"/>
              <w:szCs w:val="20"/>
            </w:rPr>
          </w:rPrChange>
        </w:rPr>
      </w:pPr>
      <w:ins w:id="5551" w:author="Gavrilov, Evgeny" w:date="2016-01-20T19:01:00Z">
        <w:r w:rsidRPr="00951893">
          <w:rPr>
            <w:rFonts w:cs="Open Sans Light"/>
            <w:rPrChange w:id="5552" w:author="Gavrilov, Evgeny" w:date="2016-01-20T19:02:00Z">
              <w:rPr>
                <w:rFonts w:ascii="Open Sans Light" w:hAnsi="Open Sans Light" w:cs="Open Sans Light"/>
                <w:sz w:val="20"/>
                <w:szCs w:val="20"/>
              </w:rPr>
            </w:rPrChange>
          </w:rPr>
          <w:t>Hardware ID</w:t>
        </w:r>
      </w:ins>
    </w:p>
    <w:p w14:paraId="24A67F9F" w14:textId="77777777" w:rsidR="00951893" w:rsidRPr="00951893" w:rsidRDefault="00951893" w:rsidP="00951893">
      <w:pPr>
        <w:pStyle w:val="ListParagraph"/>
        <w:numPr>
          <w:ilvl w:val="0"/>
          <w:numId w:val="60"/>
        </w:numPr>
        <w:spacing w:after="160" w:line="259" w:lineRule="auto"/>
        <w:ind w:left="1428"/>
        <w:rPr>
          <w:ins w:id="5553" w:author="Gavrilov, Evgeny" w:date="2016-01-20T19:01:00Z"/>
          <w:rFonts w:cs="Open Sans Light"/>
          <w:rPrChange w:id="5554" w:author="Gavrilov, Evgeny" w:date="2016-01-20T19:02:00Z">
            <w:rPr>
              <w:ins w:id="5555" w:author="Gavrilov, Evgeny" w:date="2016-01-20T19:01:00Z"/>
              <w:rFonts w:ascii="Open Sans Light" w:hAnsi="Open Sans Light" w:cs="Open Sans Light"/>
              <w:sz w:val="20"/>
              <w:szCs w:val="20"/>
            </w:rPr>
          </w:rPrChange>
        </w:rPr>
      </w:pPr>
      <w:ins w:id="5556" w:author="Gavrilov, Evgeny" w:date="2016-01-20T19:01:00Z">
        <w:r w:rsidRPr="00951893">
          <w:rPr>
            <w:rFonts w:cs="Open Sans Light"/>
            <w:rPrChange w:id="5557" w:author="Gavrilov, Evgeny" w:date="2016-01-20T19:02:00Z">
              <w:rPr>
                <w:rFonts w:ascii="Open Sans Light" w:hAnsi="Open Sans Light" w:cs="Open Sans Light"/>
                <w:sz w:val="20"/>
                <w:szCs w:val="20"/>
              </w:rPr>
            </w:rPrChange>
          </w:rPr>
          <w:t>Hardware model</w:t>
        </w:r>
      </w:ins>
    </w:p>
    <w:p w14:paraId="227AC451" w14:textId="77777777" w:rsidR="00951893" w:rsidRPr="00951893" w:rsidRDefault="00951893" w:rsidP="00951893">
      <w:pPr>
        <w:pStyle w:val="ListParagraph"/>
        <w:numPr>
          <w:ilvl w:val="0"/>
          <w:numId w:val="60"/>
        </w:numPr>
        <w:spacing w:after="160" w:line="259" w:lineRule="auto"/>
        <w:ind w:left="1428"/>
        <w:rPr>
          <w:ins w:id="5558" w:author="Gavrilov, Evgeny" w:date="2016-01-20T19:01:00Z"/>
          <w:rFonts w:cs="Open Sans Light"/>
          <w:rPrChange w:id="5559" w:author="Gavrilov, Evgeny" w:date="2016-01-20T19:02:00Z">
            <w:rPr>
              <w:ins w:id="5560" w:author="Gavrilov, Evgeny" w:date="2016-01-20T19:01:00Z"/>
              <w:rFonts w:ascii="Open Sans Light" w:hAnsi="Open Sans Light" w:cs="Open Sans Light"/>
              <w:sz w:val="20"/>
              <w:szCs w:val="20"/>
            </w:rPr>
          </w:rPrChange>
        </w:rPr>
      </w:pPr>
      <w:ins w:id="5561" w:author="Gavrilov, Evgeny" w:date="2016-01-20T19:01:00Z">
        <w:r w:rsidRPr="00951893">
          <w:rPr>
            <w:rFonts w:cs="Open Sans Light"/>
            <w:rPrChange w:id="5562" w:author="Gavrilov, Evgeny" w:date="2016-01-20T19:02:00Z">
              <w:rPr>
                <w:rFonts w:ascii="Open Sans Light" w:hAnsi="Open Sans Light" w:cs="Open Sans Light"/>
                <w:sz w:val="20"/>
                <w:szCs w:val="20"/>
              </w:rPr>
            </w:rPrChange>
          </w:rPr>
          <w:t>OS name</w:t>
        </w:r>
      </w:ins>
    </w:p>
    <w:p w14:paraId="5ACA0AD3" w14:textId="77777777" w:rsidR="00951893" w:rsidRPr="00951893" w:rsidRDefault="00951893" w:rsidP="00951893">
      <w:pPr>
        <w:pStyle w:val="ListParagraph"/>
        <w:numPr>
          <w:ilvl w:val="0"/>
          <w:numId w:val="60"/>
        </w:numPr>
        <w:spacing w:after="160" w:line="259" w:lineRule="auto"/>
        <w:ind w:left="1428"/>
        <w:rPr>
          <w:ins w:id="5563" w:author="Gavrilov, Evgeny" w:date="2016-01-20T19:01:00Z"/>
          <w:rFonts w:cs="Open Sans Light"/>
          <w:rPrChange w:id="5564" w:author="Gavrilov, Evgeny" w:date="2016-01-20T19:02:00Z">
            <w:rPr>
              <w:ins w:id="5565" w:author="Gavrilov, Evgeny" w:date="2016-01-20T19:01:00Z"/>
              <w:rFonts w:ascii="Open Sans Light" w:hAnsi="Open Sans Light" w:cs="Open Sans Light"/>
              <w:sz w:val="20"/>
              <w:szCs w:val="20"/>
            </w:rPr>
          </w:rPrChange>
        </w:rPr>
      </w:pPr>
      <w:ins w:id="5566" w:author="Gavrilov, Evgeny" w:date="2016-01-20T19:01:00Z">
        <w:r w:rsidRPr="00951893">
          <w:rPr>
            <w:rFonts w:cs="Open Sans Light"/>
            <w:rPrChange w:id="5567" w:author="Gavrilov, Evgeny" w:date="2016-01-20T19:02:00Z">
              <w:rPr>
                <w:rFonts w:ascii="Open Sans Light" w:hAnsi="Open Sans Light" w:cs="Open Sans Light"/>
                <w:sz w:val="20"/>
                <w:szCs w:val="20"/>
              </w:rPr>
            </w:rPrChange>
          </w:rPr>
          <w:t>OS version</w:t>
        </w:r>
      </w:ins>
    </w:p>
    <w:p w14:paraId="140E31B9" w14:textId="77777777" w:rsidR="00951893" w:rsidRPr="00951893" w:rsidRDefault="00951893" w:rsidP="00951893">
      <w:pPr>
        <w:pStyle w:val="ListParagraph"/>
        <w:numPr>
          <w:ilvl w:val="0"/>
          <w:numId w:val="60"/>
        </w:numPr>
        <w:spacing w:after="160" w:line="259" w:lineRule="auto"/>
        <w:ind w:left="1428"/>
        <w:rPr>
          <w:ins w:id="5568" w:author="Gavrilov, Evgeny" w:date="2016-01-20T19:01:00Z"/>
          <w:rFonts w:cs="Open Sans Light"/>
          <w:rPrChange w:id="5569" w:author="Gavrilov, Evgeny" w:date="2016-01-20T19:02:00Z">
            <w:rPr>
              <w:ins w:id="5570" w:author="Gavrilov, Evgeny" w:date="2016-01-20T19:01:00Z"/>
              <w:rFonts w:ascii="Open Sans Light" w:hAnsi="Open Sans Light" w:cs="Open Sans Light"/>
              <w:sz w:val="20"/>
              <w:szCs w:val="20"/>
            </w:rPr>
          </w:rPrChange>
        </w:rPr>
      </w:pPr>
      <w:ins w:id="5571" w:author="Gavrilov, Evgeny" w:date="2016-01-20T19:01:00Z">
        <w:r w:rsidRPr="00951893">
          <w:rPr>
            <w:rFonts w:cs="Open Sans Light"/>
            <w:rPrChange w:id="5572" w:author="Gavrilov, Evgeny" w:date="2016-01-20T19:02:00Z">
              <w:rPr>
                <w:rFonts w:ascii="Open Sans Light" w:hAnsi="Open Sans Light" w:cs="Open Sans Light"/>
                <w:sz w:val="20"/>
                <w:szCs w:val="20"/>
              </w:rPr>
            </w:rPrChange>
          </w:rPr>
          <w:t>Application name</w:t>
        </w:r>
      </w:ins>
    </w:p>
    <w:p w14:paraId="7F963D5A" w14:textId="77777777" w:rsidR="00951893" w:rsidRPr="00951893" w:rsidRDefault="00951893" w:rsidP="00951893">
      <w:pPr>
        <w:pStyle w:val="ListParagraph"/>
        <w:numPr>
          <w:ilvl w:val="0"/>
          <w:numId w:val="60"/>
        </w:numPr>
        <w:spacing w:after="160" w:line="259" w:lineRule="auto"/>
        <w:ind w:left="1428"/>
        <w:rPr>
          <w:ins w:id="5573" w:author="Gavrilov, Evgeny" w:date="2016-01-20T19:01:00Z"/>
          <w:rFonts w:cs="Open Sans Light"/>
          <w:rPrChange w:id="5574" w:author="Gavrilov, Evgeny" w:date="2016-01-20T19:02:00Z">
            <w:rPr>
              <w:ins w:id="5575" w:author="Gavrilov, Evgeny" w:date="2016-01-20T19:01:00Z"/>
              <w:rFonts w:ascii="Open Sans Light" w:hAnsi="Open Sans Light" w:cs="Open Sans Light"/>
              <w:sz w:val="20"/>
              <w:szCs w:val="20"/>
            </w:rPr>
          </w:rPrChange>
        </w:rPr>
      </w:pPr>
      <w:ins w:id="5576" w:author="Gavrilov, Evgeny" w:date="2016-01-20T19:01:00Z">
        <w:r w:rsidRPr="00951893">
          <w:rPr>
            <w:rFonts w:cs="Open Sans Light"/>
            <w:rPrChange w:id="5577" w:author="Gavrilov, Evgeny" w:date="2016-01-20T19:02:00Z">
              <w:rPr>
                <w:rFonts w:ascii="Open Sans Light" w:hAnsi="Open Sans Light" w:cs="Open Sans Light"/>
                <w:sz w:val="20"/>
                <w:szCs w:val="20"/>
              </w:rPr>
            </w:rPrChange>
          </w:rPr>
          <w:t>Application version</w:t>
        </w:r>
      </w:ins>
    </w:p>
    <w:p w14:paraId="41BC99E9" w14:textId="77777777" w:rsidR="00951893" w:rsidRPr="00951893" w:rsidRDefault="00951893">
      <w:pPr>
        <w:ind w:left="708" w:hanging="708"/>
        <w:rPr>
          <w:ins w:id="5578" w:author="Gavrilov, Evgeny" w:date="2016-01-20T19:01:00Z"/>
          <w:rFonts w:asciiTheme="minorHAnsi" w:hAnsiTheme="minorHAnsi" w:cs="Open Sans Light"/>
          <w:rPrChange w:id="5579" w:author="Gavrilov, Evgeny" w:date="2016-01-20T19:02:00Z">
            <w:rPr>
              <w:ins w:id="5580" w:author="Gavrilov, Evgeny" w:date="2016-01-20T19:01:00Z"/>
              <w:rFonts w:ascii="Open Sans Light" w:hAnsi="Open Sans Light" w:cs="Open Sans Light"/>
              <w:sz w:val="20"/>
              <w:szCs w:val="20"/>
            </w:rPr>
          </w:rPrChange>
        </w:rPr>
        <w:pPrChange w:id="5581" w:author="Gavrilov, Evgeny" w:date="2016-01-20T19:14:00Z">
          <w:pPr>
            <w:ind w:left="708"/>
          </w:pPr>
        </w:pPrChange>
      </w:pPr>
      <w:ins w:id="5582" w:author="Gavrilov, Evgeny" w:date="2016-01-20T19:01:00Z">
        <w:r w:rsidRPr="00951893">
          <w:rPr>
            <w:rFonts w:asciiTheme="minorHAnsi" w:hAnsiTheme="minorHAnsi" w:cs="Open Sans Light"/>
            <w:rPrChange w:id="5583" w:author="Gavrilov, Evgeny" w:date="2016-01-20T19:02:00Z">
              <w:rPr>
                <w:rFonts w:ascii="Open Sans Light" w:hAnsi="Open Sans Light" w:cs="Open Sans Light"/>
                <w:sz w:val="20"/>
                <w:szCs w:val="20"/>
              </w:rPr>
            </w:rPrChange>
          </w:rPr>
          <w:t>Event is information of specific conditions logged by the application. Event consists of:</w:t>
        </w:r>
      </w:ins>
    </w:p>
    <w:p w14:paraId="7B694EFE" w14:textId="1056417D" w:rsidR="00951893" w:rsidRPr="00951893" w:rsidRDefault="00951893" w:rsidP="00951893">
      <w:pPr>
        <w:pStyle w:val="ListParagraph"/>
        <w:numPr>
          <w:ilvl w:val="0"/>
          <w:numId w:val="61"/>
        </w:numPr>
        <w:spacing w:after="160" w:line="259" w:lineRule="auto"/>
        <w:rPr>
          <w:ins w:id="5584" w:author="Gavrilov, Evgeny" w:date="2016-01-20T19:01:00Z"/>
          <w:rFonts w:cs="Open Sans Light"/>
          <w:rPrChange w:id="5585" w:author="Gavrilov, Evgeny" w:date="2016-01-20T19:02:00Z">
            <w:rPr>
              <w:ins w:id="5586" w:author="Gavrilov, Evgeny" w:date="2016-01-20T19:01:00Z"/>
              <w:rFonts w:ascii="Open Sans Light" w:hAnsi="Open Sans Light" w:cs="Open Sans Light"/>
              <w:sz w:val="20"/>
              <w:szCs w:val="20"/>
            </w:rPr>
          </w:rPrChange>
        </w:rPr>
      </w:pPr>
      <w:ins w:id="5587" w:author="Gavrilov, Evgeny" w:date="2016-01-20T19:01:00Z">
        <w:r w:rsidRPr="00951893">
          <w:rPr>
            <w:rFonts w:cs="Open Sans Light"/>
            <w:rPrChange w:id="5588" w:author="Gavrilov, Evgeny" w:date="2016-01-20T19:02:00Z">
              <w:rPr>
                <w:rFonts w:ascii="Open Sans Light" w:hAnsi="Open Sans Light" w:cs="Open Sans Light"/>
                <w:sz w:val="20"/>
                <w:szCs w:val="20"/>
              </w:rPr>
            </w:rPrChange>
          </w:rPr>
          <w:t xml:space="preserve">Event category (as defined in </w:t>
        </w:r>
      </w:ins>
      <w:ins w:id="5589" w:author="Gavrilov, Evgeny" w:date="2016-01-20T19:16:00Z">
        <w:r w:rsidR="002C24FD">
          <w:rPr>
            <w:rFonts w:cs="Open Sans Light"/>
          </w:rPr>
          <w:t xml:space="preserve">MA </w:t>
        </w:r>
      </w:ins>
      <w:ins w:id="5590" w:author="Gavrilov, Evgeny" w:date="2016-01-20T19:01:00Z">
        <w:r w:rsidRPr="00951893">
          <w:rPr>
            <w:rFonts w:cs="Open Sans Light"/>
            <w:rPrChange w:id="5591" w:author="Gavrilov, Evgeny" w:date="2016-01-20T19:02:00Z">
              <w:rPr>
                <w:rFonts w:ascii="Open Sans Light" w:hAnsi="Open Sans Light" w:cs="Open Sans Light"/>
                <w:sz w:val="20"/>
                <w:szCs w:val="20"/>
              </w:rPr>
            </w:rPrChange>
          </w:rPr>
          <w:t>HLD)</w:t>
        </w:r>
      </w:ins>
    </w:p>
    <w:p w14:paraId="12084DD4" w14:textId="581B02E5" w:rsidR="00951893" w:rsidRPr="00951893" w:rsidRDefault="00951893" w:rsidP="00951893">
      <w:pPr>
        <w:pStyle w:val="ListParagraph"/>
        <w:numPr>
          <w:ilvl w:val="0"/>
          <w:numId w:val="61"/>
        </w:numPr>
        <w:spacing w:after="160" w:line="259" w:lineRule="auto"/>
        <w:rPr>
          <w:ins w:id="5592" w:author="Gavrilov, Evgeny" w:date="2016-01-20T19:01:00Z"/>
          <w:rFonts w:cs="Open Sans Light"/>
          <w:rPrChange w:id="5593" w:author="Gavrilov, Evgeny" w:date="2016-01-20T19:02:00Z">
            <w:rPr>
              <w:ins w:id="5594" w:author="Gavrilov, Evgeny" w:date="2016-01-20T19:01:00Z"/>
              <w:rFonts w:ascii="Open Sans Light" w:hAnsi="Open Sans Light" w:cs="Open Sans Light"/>
              <w:sz w:val="20"/>
              <w:szCs w:val="20"/>
            </w:rPr>
          </w:rPrChange>
        </w:rPr>
      </w:pPr>
      <w:ins w:id="5595" w:author="Gavrilov, Evgeny" w:date="2016-01-20T19:01:00Z">
        <w:r w:rsidRPr="00951893">
          <w:rPr>
            <w:rFonts w:cs="Open Sans Light"/>
            <w:rPrChange w:id="5596" w:author="Gavrilov, Evgeny" w:date="2016-01-20T19:02:00Z">
              <w:rPr>
                <w:rFonts w:ascii="Open Sans Light" w:hAnsi="Open Sans Light" w:cs="Open Sans Light"/>
                <w:sz w:val="20"/>
                <w:szCs w:val="20"/>
              </w:rPr>
            </w:rPrChange>
          </w:rPr>
          <w:t xml:space="preserve">Event name (as defined in </w:t>
        </w:r>
      </w:ins>
      <w:ins w:id="5597" w:author="Gavrilov, Evgeny" w:date="2016-01-20T19:16:00Z">
        <w:r w:rsidR="002C24FD">
          <w:rPr>
            <w:rFonts w:cs="Open Sans Light"/>
          </w:rPr>
          <w:t xml:space="preserve">MA </w:t>
        </w:r>
      </w:ins>
      <w:ins w:id="5598" w:author="Gavrilov, Evgeny" w:date="2016-01-20T19:01:00Z">
        <w:r w:rsidRPr="00951893">
          <w:rPr>
            <w:rFonts w:cs="Open Sans Light"/>
            <w:rPrChange w:id="5599" w:author="Gavrilov, Evgeny" w:date="2016-01-20T19:02:00Z">
              <w:rPr>
                <w:rFonts w:ascii="Open Sans Light" w:hAnsi="Open Sans Light" w:cs="Open Sans Light"/>
                <w:sz w:val="20"/>
                <w:szCs w:val="20"/>
              </w:rPr>
            </w:rPrChange>
          </w:rPr>
          <w:t>HLD)</w:t>
        </w:r>
      </w:ins>
    </w:p>
    <w:p w14:paraId="639E72B0" w14:textId="1F4AE4A8" w:rsidR="00951893" w:rsidRPr="00951893" w:rsidRDefault="00951893" w:rsidP="00951893">
      <w:pPr>
        <w:pStyle w:val="ListParagraph"/>
        <w:numPr>
          <w:ilvl w:val="0"/>
          <w:numId w:val="61"/>
        </w:numPr>
        <w:spacing w:after="160" w:line="259" w:lineRule="auto"/>
        <w:rPr>
          <w:ins w:id="5600" w:author="Gavrilov, Evgeny" w:date="2016-01-20T19:01:00Z"/>
          <w:rFonts w:cs="Open Sans Light"/>
          <w:rPrChange w:id="5601" w:author="Gavrilov, Evgeny" w:date="2016-01-20T19:02:00Z">
            <w:rPr>
              <w:ins w:id="5602" w:author="Gavrilov, Evgeny" w:date="2016-01-20T19:01:00Z"/>
              <w:rFonts w:ascii="Open Sans Light" w:hAnsi="Open Sans Light" w:cs="Open Sans Light"/>
              <w:sz w:val="20"/>
              <w:szCs w:val="20"/>
            </w:rPr>
          </w:rPrChange>
        </w:rPr>
      </w:pPr>
      <w:ins w:id="5603" w:author="Gavrilov, Evgeny" w:date="2016-01-20T19:01:00Z">
        <w:r w:rsidRPr="00951893">
          <w:rPr>
            <w:rFonts w:cs="Open Sans Light"/>
            <w:rPrChange w:id="5604" w:author="Gavrilov, Evgeny" w:date="2016-01-20T19:02:00Z">
              <w:rPr>
                <w:rFonts w:ascii="Open Sans Light" w:hAnsi="Open Sans Light" w:cs="Open Sans Light"/>
                <w:sz w:val="20"/>
                <w:szCs w:val="20"/>
              </w:rPr>
            </w:rPrChange>
          </w:rPr>
          <w:t xml:space="preserve">Event data (as defined in </w:t>
        </w:r>
      </w:ins>
      <w:ins w:id="5605" w:author="Gavrilov, Evgeny" w:date="2016-01-20T19:16:00Z">
        <w:r w:rsidR="002C24FD">
          <w:rPr>
            <w:rFonts w:cs="Open Sans Light"/>
          </w:rPr>
          <w:t xml:space="preserve">MA </w:t>
        </w:r>
      </w:ins>
      <w:ins w:id="5606" w:author="Gavrilov, Evgeny" w:date="2016-01-20T19:01:00Z">
        <w:r w:rsidRPr="00951893">
          <w:rPr>
            <w:rFonts w:cs="Open Sans Light"/>
            <w:rPrChange w:id="5607" w:author="Gavrilov, Evgeny" w:date="2016-01-20T19:02:00Z">
              <w:rPr>
                <w:rFonts w:ascii="Open Sans Light" w:hAnsi="Open Sans Light" w:cs="Open Sans Light"/>
                <w:sz w:val="20"/>
                <w:szCs w:val="20"/>
              </w:rPr>
            </w:rPrChange>
          </w:rPr>
          <w:t>HLD)</w:t>
        </w:r>
      </w:ins>
    </w:p>
    <w:p w14:paraId="50A2BE60" w14:textId="77777777" w:rsidR="00951893" w:rsidRPr="00951893" w:rsidRDefault="00951893" w:rsidP="00951893">
      <w:pPr>
        <w:pStyle w:val="ListParagraph"/>
        <w:numPr>
          <w:ilvl w:val="0"/>
          <w:numId w:val="61"/>
        </w:numPr>
        <w:spacing w:after="160" w:line="259" w:lineRule="auto"/>
        <w:rPr>
          <w:ins w:id="5608" w:author="Gavrilov, Evgeny" w:date="2016-01-20T19:01:00Z"/>
          <w:rFonts w:cs="Open Sans Light"/>
          <w:rPrChange w:id="5609" w:author="Gavrilov, Evgeny" w:date="2016-01-20T19:02:00Z">
            <w:rPr>
              <w:ins w:id="5610" w:author="Gavrilov, Evgeny" w:date="2016-01-20T19:01:00Z"/>
              <w:rFonts w:ascii="Open Sans Light" w:hAnsi="Open Sans Light" w:cs="Open Sans Light"/>
              <w:sz w:val="20"/>
              <w:szCs w:val="20"/>
            </w:rPr>
          </w:rPrChange>
        </w:rPr>
      </w:pPr>
      <w:ins w:id="5611" w:author="Gavrilov, Evgeny" w:date="2016-01-20T19:01:00Z">
        <w:r w:rsidRPr="00951893">
          <w:rPr>
            <w:rFonts w:cs="Open Sans Light"/>
            <w:rPrChange w:id="5612" w:author="Gavrilov, Evgeny" w:date="2016-01-20T19:02:00Z">
              <w:rPr>
                <w:rFonts w:ascii="Open Sans Light" w:hAnsi="Open Sans Light" w:cs="Open Sans Light"/>
                <w:sz w:val="20"/>
                <w:szCs w:val="20"/>
              </w:rPr>
            </w:rPrChange>
          </w:rPr>
          <w:t>Timestamp</w:t>
        </w:r>
      </w:ins>
    </w:p>
    <w:p w14:paraId="0E6E4D0F" w14:textId="77777777" w:rsidR="00951893" w:rsidRPr="00951893" w:rsidRDefault="00951893" w:rsidP="00951893">
      <w:pPr>
        <w:pStyle w:val="ListParagraph"/>
        <w:numPr>
          <w:ilvl w:val="0"/>
          <w:numId w:val="61"/>
        </w:numPr>
        <w:spacing w:after="160" w:line="259" w:lineRule="auto"/>
        <w:rPr>
          <w:ins w:id="5613" w:author="Gavrilov, Evgeny" w:date="2016-01-20T19:01:00Z"/>
          <w:rFonts w:cs="Open Sans Light"/>
          <w:rPrChange w:id="5614" w:author="Gavrilov, Evgeny" w:date="2016-01-20T19:02:00Z">
            <w:rPr>
              <w:ins w:id="5615" w:author="Gavrilov, Evgeny" w:date="2016-01-20T19:01:00Z"/>
              <w:rFonts w:ascii="Open Sans Light" w:hAnsi="Open Sans Light" w:cs="Open Sans Light"/>
              <w:sz w:val="20"/>
              <w:szCs w:val="20"/>
            </w:rPr>
          </w:rPrChange>
        </w:rPr>
      </w:pPr>
      <w:ins w:id="5616" w:author="Gavrilov, Evgeny" w:date="2016-01-20T19:01:00Z">
        <w:r w:rsidRPr="00951893">
          <w:rPr>
            <w:rFonts w:cs="Open Sans Light"/>
            <w:rPrChange w:id="5617" w:author="Gavrilov, Evgeny" w:date="2016-01-20T19:02:00Z">
              <w:rPr>
                <w:rFonts w:ascii="Open Sans Light" w:hAnsi="Open Sans Light" w:cs="Open Sans Light"/>
                <w:sz w:val="20"/>
                <w:szCs w:val="20"/>
              </w:rPr>
            </w:rPrChange>
          </w:rPr>
          <w:t>Logged in user</w:t>
        </w:r>
      </w:ins>
    </w:p>
    <w:p w14:paraId="388EE64E" w14:textId="77777777" w:rsidR="00951893" w:rsidRPr="00951893" w:rsidRDefault="00951893" w:rsidP="00951893">
      <w:pPr>
        <w:pStyle w:val="ListParagraph"/>
        <w:numPr>
          <w:ilvl w:val="0"/>
          <w:numId w:val="61"/>
        </w:numPr>
        <w:spacing w:after="160" w:line="259" w:lineRule="auto"/>
        <w:rPr>
          <w:ins w:id="5618" w:author="Gavrilov, Evgeny" w:date="2016-01-20T19:01:00Z"/>
          <w:rFonts w:cs="Open Sans Light"/>
          <w:rPrChange w:id="5619" w:author="Gavrilov, Evgeny" w:date="2016-01-20T19:02:00Z">
            <w:rPr>
              <w:ins w:id="5620" w:author="Gavrilov, Evgeny" w:date="2016-01-20T19:01:00Z"/>
              <w:rFonts w:ascii="Open Sans Light" w:hAnsi="Open Sans Light" w:cs="Open Sans Light"/>
              <w:sz w:val="20"/>
              <w:szCs w:val="20"/>
            </w:rPr>
          </w:rPrChange>
        </w:rPr>
      </w:pPr>
      <w:ins w:id="5621" w:author="Gavrilov, Evgeny" w:date="2016-01-20T19:01:00Z">
        <w:r w:rsidRPr="00951893">
          <w:rPr>
            <w:rFonts w:cs="Open Sans Light"/>
            <w:rPrChange w:id="5622" w:author="Gavrilov, Evgeny" w:date="2016-01-20T19:02:00Z">
              <w:rPr>
                <w:rFonts w:ascii="Open Sans Light" w:hAnsi="Open Sans Light" w:cs="Open Sans Light"/>
                <w:sz w:val="20"/>
                <w:szCs w:val="20"/>
              </w:rPr>
            </w:rPrChange>
          </w:rPr>
          <w:t>Hardware ID</w:t>
        </w:r>
      </w:ins>
    </w:p>
    <w:p w14:paraId="5D261E78" w14:textId="77777777" w:rsidR="00951893" w:rsidRPr="00951893" w:rsidRDefault="00951893" w:rsidP="00951893">
      <w:pPr>
        <w:pStyle w:val="ListParagraph"/>
        <w:numPr>
          <w:ilvl w:val="0"/>
          <w:numId w:val="61"/>
        </w:numPr>
        <w:spacing w:after="160" w:line="259" w:lineRule="auto"/>
        <w:rPr>
          <w:ins w:id="5623" w:author="Gavrilov, Evgeny" w:date="2016-01-20T19:01:00Z"/>
          <w:rFonts w:cs="Open Sans Light"/>
          <w:rPrChange w:id="5624" w:author="Gavrilov, Evgeny" w:date="2016-01-20T19:02:00Z">
            <w:rPr>
              <w:ins w:id="5625" w:author="Gavrilov, Evgeny" w:date="2016-01-20T19:01:00Z"/>
              <w:rFonts w:ascii="Open Sans Light" w:hAnsi="Open Sans Light" w:cs="Open Sans Light"/>
              <w:sz w:val="20"/>
              <w:szCs w:val="20"/>
            </w:rPr>
          </w:rPrChange>
        </w:rPr>
      </w:pPr>
      <w:ins w:id="5626" w:author="Gavrilov, Evgeny" w:date="2016-01-20T19:01:00Z">
        <w:r w:rsidRPr="00951893">
          <w:rPr>
            <w:rFonts w:cs="Open Sans Light"/>
            <w:rPrChange w:id="5627" w:author="Gavrilov, Evgeny" w:date="2016-01-20T19:02:00Z">
              <w:rPr>
                <w:rFonts w:ascii="Open Sans Light" w:hAnsi="Open Sans Light" w:cs="Open Sans Light"/>
                <w:sz w:val="20"/>
                <w:szCs w:val="20"/>
              </w:rPr>
            </w:rPrChange>
          </w:rPr>
          <w:t>Hardware model</w:t>
        </w:r>
      </w:ins>
    </w:p>
    <w:p w14:paraId="1A6BBD29" w14:textId="77777777" w:rsidR="00951893" w:rsidRPr="00951893" w:rsidRDefault="00951893" w:rsidP="00951893">
      <w:pPr>
        <w:pStyle w:val="ListParagraph"/>
        <w:numPr>
          <w:ilvl w:val="0"/>
          <w:numId w:val="61"/>
        </w:numPr>
        <w:spacing w:after="160" w:line="259" w:lineRule="auto"/>
        <w:rPr>
          <w:ins w:id="5628" w:author="Gavrilov, Evgeny" w:date="2016-01-20T19:01:00Z"/>
          <w:rFonts w:cs="Open Sans Light"/>
          <w:rPrChange w:id="5629" w:author="Gavrilov, Evgeny" w:date="2016-01-20T19:02:00Z">
            <w:rPr>
              <w:ins w:id="5630" w:author="Gavrilov, Evgeny" w:date="2016-01-20T19:01:00Z"/>
              <w:rFonts w:ascii="Open Sans Light" w:hAnsi="Open Sans Light" w:cs="Open Sans Light"/>
              <w:sz w:val="20"/>
              <w:szCs w:val="20"/>
            </w:rPr>
          </w:rPrChange>
        </w:rPr>
      </w:pPr>
      <w:ins w:id="5631" w:author="Gavrilov, Evgeny" w:date="2016-01-20T19:01:00Z">
        <w:r w:rsidRPr="00951893">
          <w:rPr>
            <w:rFonts w:cs="Open Sans Light"/>
            <w:rPrChange w:id="5632" w:author="Gavrilov, Evgeny" w:date="2016-01-20T19:02:00Z">
              <w:rPr>
                <w:rFonts w:ascii="Open Sans Light" w:hAnsi="Open Sans Light" w:cs="Open Sans Light"/>
                <w:sz w:val="20"/>
                <w:szCs w:val="20"/>
              </w:rPr>
            </w:rPrChange>
          </w:rPr>
          <w:t>OS name</w:t>
        </w:r>
      </w:ins>
    </w:p>
    <w:p w14:paraId="32448006" w14:textId="77777777" w:rsidR="00951893" w:rsidRPr="00951893" w:rsidRDefault="00951893" w:rsidP="00951893">
      <w:pPr>
        <w:pStyle w:val="ListParagraph"/>
        <w:numPr>
          <w:ilvl w:val="0"/>
          <w:numId w:val="61"/>
        </w:numPr>
        <w:spacing w:after="160" w:line="259" w:lineRule="auto"/>
        <w:rPr>
          <w:ins w:id="5633" w:author="Gavrilov, Evgeny" w:date="2016-01-20T19:01:00Z"/>
          <w:rFonts w:cs="Open Sans Light"/>
          <w:rPrChange w:id="5634" w:author="Gavrilov, Evgeny" w:date="2016-01-20T19:02:00Z">
            <w:rPr>
              <w:ins w:id="5635" w:author="Gavrilov, Evgeny" w:date="2016-01-20T19:01:00Z"/>
              <w:rFonts w:ascii="Open Sans Light" w:hAnsi="Open Sans Light" w:cs="Open Sans Light"/>
              <w:sz w:val="20"/>
              <w:szCs w:val="20"/>
            </w:rPr>
          </w:rPrChange>
        </w:rPr>
      </w:pPr>
      <w:ins w:id="5636" w:author="Gavrilov, Evgeny" w:date="2016-01-20T19:01:00Z">
        <w:r w:rsidRPr="00951893">
          <w:rPr>
            <w:rFonts w:cs="Open Sans Light"/>
            <w:rPrChange w:id="5637" w:author="Gavrilov, Evgeny" w:date="2016-01-20T19:02:00Z">
              <w:rPr>
                <w:rFonts w:ascii="Open Sans Light" w:hAnsi="Open Sans Light" w:cs="Open Sans Light"/>
                <w:sz w:val="20"/>
                <w:szCs w:val="20"/>
              </w:rPr>
            </w:rPrChange>
          </w:rPr>
          <w:t>OS version</w:t>
        </w:r>
      </w:ins>
    </w:p>
    <w:p w14:paraId="08F02D84" w14:textId="77777777" w:rsidR="00951893" w:rsidRPr="00951893" w:rsidRDefault="00951893" w:rsidP="00951893">
      <w:pPr>
        <w:pStyle w:val="ListParagraph"/>
        <w:numPr>
          <w:ilvl w:val="0"/>
          <w:numId w:val="61"/>
        </w:numPr>
        <w:spacing w:after="160" w:line="259" w:lineRule="auto"/>
        <w:rPr>
          <w:ins w:id="5638" w:author="Gavrilov, Evgeny" w:date="2016-01-20T19:01:00Z"/>
          <w:rFonts w:cs="Open Sans Light"/>
          <w:rPrChange w:id="5639" w:author="Gavrilov, Evgeny" w:date="2016-01-20T19:02:00Z">
            <w:rPr>
              <w:ins w:id="5640" w:author="Gavrilov, Evgeny" w:date="2016-01-20T19:01:00Z"/>
              <w:rFonts w:ascii="Open Sans Light" w:hAnsi="Open Sans Light" w:cs="Open Sans Light"/>
              <w:sz w:val="20"/>
              <w:szCs w:val="20"/>
            </w:rPr>
          </w:rPrChange>
        </w:rPr>
      </w:pPr>
      <w:ins w:id="5641" w:author="Gavrilov, Evgeny" w:date="2016-01-20T19:01:00Z">
        <w:r w:rsidRPr="00951893">
          <w:rPr>
            <w:rFonts w:cs="Open Sans Light"/>
            <w:rPrChange w:id="5642" w:author="Gavrilov, Evgeny" w:date="2016-01-20T19:02:00Z">
              <w:rPr>
                <w:rFonts w:ascii="Open Sans Light" w:hAnsi="Open Sans Light" w:cs="Open Sans Light"/>
                <w:sz w:val="20"/>
                <w:szCs w:val="20"/>
              </w:rPr>
            </w:rPrChange>
          </w:rPr>
          <w:t>Application name</w:t>
        </w:r>
      </w:ins>
    </w:p>
    <w:p w14:paraId="010ED170" w14:textId="77777777" w:rsidR="00951893" w:rsidRPr="00951893" w:rsidRDefault="00951893" w:rsidP="00951893">
      <w:pPr>
        <w:pStyle w:val="ListParagraph"/>
        <w:numPr>
          <w:ilvl w:val="0"/>
          <w:numId w:val="61"/>
        </w:numPr>
        <w:spacing w:after="160" w:line="259" w:lineRule="auto"/>
        <w:rPr>
          <w:ins w:id="5643" w:author="Gavrilov, Evgeny" w:date="2016-01-20T19:01:00Z"/>
          <w:rFonts w:cs="Open Sans Light"/>
          <w:rPrChange w:id="5644" w:author="Gavrilov, Evgeny" w:date="2016-01-20T19:02:00Z">
            <w:rPr>
              <w:ins w:id="5645" w:author="Gavrilov, Evgeny" w:date="2016-01-20T19:01:00Z"/>
              <w:rFonts w:ascii="Open Sans Light" w:hAnsi="Open Sans Light" w:cs="Open Sans Light"/>
              <w:sz w:val="20"/>
              <w:szCs w:val="20"/>
            </w:rPr>
          </w:rPrChange>
        </w:rPr>
      </w:pPr>
      <w:ins w:id="5646" w:author="Gavrilov, Evgeny" w:date="2016-01-20T19:01:00Z">
        <w:r w:rsidRPr="00951893">
          <w:rPr>
            <w:rFonts w:cs="Open Sans Light"/>
            <w:rPrChange w:id="5647" w:author="Gavrilov, Evgeny" w:date="2016-01-20T19:02:00Z">
              <w:rPr>
                <w:rFonts w:ascii="Open Sans Light" w:hAnsi="Open Sans Light" w:cs="Open Sans Light"/>
                <w:sz w:val="20"/>
                <w:szCs w:val="20"/>
              </w:rPr>
            </w:rPrChange>
          </w:rPr>
          <w:t>Application version</w:t>
        </w:r>
      </w:ins>
    </w:p>
    <w:p w14:paraId="308556CF" w14:textId="77777777" w:rsidR="00951893" w:rsidRPr="00951893" w:rsidRDefault="00951893">
      <w:pPr>
        <w:rPr>
          <w:ins w:id="5648" w:author="Gavrilov, Evgeny" w:date="2016-01-20T19:01:00Z"/>
          <w:rFonts w:asciiTheme="minorHAnsi" w:hAnsiTheme="minorHAnsi" w:cs="Open Sans Light"/>
          <w:rPrChange w:id="5649" w:author="Gavrilov, Evgeny" w:date="2016-01-20T19:02:00Z">
            <w:rPr>
              <w:ins w:id="5650" w:author="Gavrilov, Evgeny" w:date="2016-01-20T19:01:00Z"/>
              <w:rFonts w:ascii="Open Sans Light" w:hAnsi="Open Sans Light" w:cs="Open Sans Light"/>
              <w:sz w:val="20"/>
              <w:szCs w:val="20"/>
            </w:rPr>
          </w:rPrChange>
        </w:rPr>
        <w:pPrChange w:id="5651" w:author="Gavrilov, Evgeny" w:date="2016-01-20T19:04:00Z">
          <w:pPr>
            <w:ind w:left="708"/>
          </w:pPr>
        </w:pPrChange>
      </w:pPr>
      <w:ins w:id="5652" w:author="Gavrilov, Evgeny" w:date="2016-01-20T19:01:00Z">
        <w:r w:rsidRPr="00951893">
          <w:rPr>
            <w:rFonts w:asciiTheme="minorHAnsi" w:hAnsiTheme="minorHAnsi" w:cs="Open Sans Light"/>
            <w:rPrChange w:id="5653" w:author="Gavrilov, Evgeny" w:date="2016-01-20T19:02:00Z">
              <w:rPr>
                <w:rFonts w:ascii="Open Sans Light" w:hAnsi="Open Sans Light" w:cs="Open Sans Light"/>
                <w:sz w:val="20"/>
                <w:szCs w:val="20"/>
              </w:rPr>
            </w:rPrChange>
          </w:rPr>
          <w:lastRenderedPageBreak/>
          <w:t>The following is considered for both messages and events:</w:t>
        </w:r>
      </w:ins>
    </w:p>
    <w:p w14:paraId="0660019F" w14:textId="77777777" w:rsidR="00951893" w:rsidRPr="00951893" w:rsidRDefault="00951893" w:rsidP="00951893">
      <w:pPr>
        <w:pStyle w:val="ListParagraph"/>
        <w:numPr>
          <w:ilvl w:val="0"/>
          <w:numId w:val="62"/>
        </w:numPr>
        <w:spacing w:after="160" w:line="259" w:lineRule="auto"/>
        <w:rPr>
          <w:ins w:id="5654" w:author="Gavrilov, Evgeny" w:date="2016-01-20T19:01:00Z"/>
          <w:rFonts w:cs="Open Sans Light"/>
          <w:rPrChange w:id="5655" w:author="Gavrilov, Evgeny" w:date="2016-01-20T19:02:00Z">
            <w:rPr>
              <w:ins w:id="5656" w:author="Gavrilov, Evgeny" w:date="2016-01-20T19:01:00Z"/>
              <w:rFonts w:ascii="Open Sans Light" w:hAnsi="Open Sans Light" w:cs="Open Sans Light"/>
              <w:sz w:val="20"/>
              <w:szCs w:val="20"/>
            </w:rPr>
          </w:rPrChange>
        </w:rPr>
      </w:pPr>
      <w:ins w:id="5657" w:author="Gavrilov, Evgeny" w:date="2016-01-20T19:01:00Z">
        <w:r w:rsidRPr="00951893">
          <w:rPr>
            <w:rFonts w:cs="Open Sans Light"/>
            <w:rPrChange w:id="5658" w:author="Gavrilov, Evgeny" w:date="2016-01-20T19:02:00Z">
              <w:rPr>
                <w:rFonts w:ascii="Open Sans Light" w:hAnsi="Open Sans Light" w:cs="Open Sans Light"/>
                <w:sz w:val="20"/>
                <w:szCs w:val="20"/>
              </w:rPr>
            </w:rPrChange>
          </w:rPr>
          <w:t>If no user is logged in at the moment of message or event, the field is empty string.</w:t>
        </w:r>
      </w:ins>
    </w:p>
    <w:p w14:paraId="2C2AD524" w14:textId="77777777" w:rsidR="00951893" w:rsidRPr="00951893" w:rsidRDefault="00951893" w:rsidP="00951893">
      <w:pPr>
        <w:pStyle w:val="ListParagraph"/>
        <w:numPr>
          <w:ilvl w:val="0"/>
          <w:numId w:val="62"/>
        </w:numPr>
        <w:spacing w:after="160" w:line="259" w:lineRule="auto"/>
        <w:rPr>
          <w:ins w:id="5659" w:author="Gavrilov, Evgeny" w:date="2016-01-20T19:01:00Z"/>
          <w:rFonts w:cs="Open Sans Light"/>
          <w:rPrChange w:id="5660" w:author="Gavrilov, Evgeny" w:date="2016-01-20T19:02:00Z">
            <w:rPr>
              <w:ins w:id="5661" w:author="Gavrilov, Evgeny" w:date="2016-01-20T19:01:00Z"/>
              <w:rFonts w:ascii="Open Sans Light" w:hAnsi="Open Sans Light" w:cs="Open Sans Light"/>
              <w:sz w:val="20"/>
              <w:szCs w:val="20"/>
            </w:rPr>
          </w:rPrChange>
        </w:rPr>
      </w:pPr>
      <w:ins w:id="5662" w:author="Gavrilov, Evgeny" w:date="2016-01-20T19:01:00Z">
        <w:r w:rsidRPr="00951893">
          <w:rPr>
            <w:rFonts w:cs="Open Sans Light"/>
            <w:rPrChange w:id="5663" w:author="Gavrilov, Evgeny" w:date="2016-01-20T19:02:00Z">
              <w:rPr>
                <w:rFonts w:ascii="Open Sans Light" w:hAnsi="Open Sans Light" w:cs="Open Sans Light"/>
                <w:sz w:val="20"/>
                <w:szCs w:val="20"/>
              </w:rPr>
            </w:rPrChange>
          </w:rPr>
          <w:t>Timestamp includes year, month, day, hours, minutes, seconds, milliseconds and time zone.</w:t>
        </w:r>
      </w:ins>
    </w:p>
    <w:p w14:paraId="023F93E5" w14:textId="77777777" w:rsidR="00951893" w:rsidRPr="00951893" w:rsidRDefault="00951893" w:rsidP="00951893">
      <w:pPr>
        <w:pStyle w:val="ListParagraph"/>
        <w:numPr>
          <w:ilvl w:val="0"/>
          <w:numId w:val="62"/>
        </w:numPr>
        <w:spacing w:after="160" w:line="259" w:lineRule="auto"/>
        <w:rPr>
          <w:ins w:id="5664" w:author="Gavrilov, Evgeny" w:date="2016-01-20T19:01:00Z"/>
          <w:rFonts w:cs="Open Sans Light"/>
          <w:rPrChange w:id="5665" w:author="Gavrilov, Evgeny" w:date="2016-01-20T19:02:00Z">
            <w:rPr>
              <w:ins w:id="5666" w:author="Gavrilov, Evgeny" w:date="2016-01-20T19:01:00Z"/>
              <w:rFonts w:ascii="Open Sans Light" w:hAnsi="Open Sans Light" w:cs="Open Sans Light"/>
              <w:sz w:val="20"/>
              <w:szCs w:val="20"/>
            </w:rPr>
          </w:rPrChange>
        </w:rPr>
      </w:pPr>
      <w:ins w:id="5667" w:author="Gavrilov, Evgeny" w:date="2016-01-20T19:01:00Z">
        <w:r w:rsidRPr="00951893">
          <w:rPr>
            <w:rFonts w:cs="Open Sans Light"/>
            <w:rPrChange w:id="5668" w:author="Gavrilov, Evgeny" w:date="2016-01-20T19:02:00Z">
              <w:rPr>
                <w:rFonts w:ascii="Open Sans Light" w:hAnsi="Open Sans Light" w:cs="Open Sans Light"/>
                <w:sz w:val="20"/>
                <w:szCs w:val="20"/>
              </w:rPr>
            </w:rPrChange>
          </w:rPr>
          <w:t>Hardware ID is unique GUID associated to installation. I.e. the same application will have the same Hardware GUID on multiple runs. However after application reinstallation it may be changed.</w:t>
        </w:r>
      </w:ins>
    </w:p>
    <w:p w14:paraId="5C1970CC" w14:textId="77777777" w:rsidR="00951893" w:rsidRPr="00951893" w:rsidRDefault="00951893" w:rsidP="00951893">
      <w:pPr>
        <w:pStyle w:val="ListParagraph"/>
        <w:numPr>
          <w:ilvl w:val="0"/>
          <w:numId w:val="62"/>
        </w:numPr>
        <w:spacing w:after="160" w:line="259" w:lineRule="auto"/>
        <w:rPr>
          <w:ins w:id="5669" w:author="Gavrilov, Evgeny" w:date="2016-01-20T19:01:00Z"/>
          <w:rFonts w:cs="Open Sans Light"/>
          <w:rPrChange w:id="5670" w:author="Gavrilov, Evgeny" w:date="2016-01-20T19:02:00Z">
            <w:rPr>
              <w:ins w:id="5671" w:author="Gavrilov, Evgeny" w:date="2016-01-20T19:01:00Z"/>
              <w:rFonts w:ascii="Open Sans Light" w:hAnsi="Open Sans Light" w:cs="Open Sans Light"/>
              <w:sz w:val="20"/>
              <w:szCs w:val="20"/>
            </w:rPr>
          </w:rPrChange>
        </w:rPr>
      </w:pPr>
      <w:ins w:id="5672" w:author="Gavrilov, Evgeny" w:date="2016-01-20T19:01:00Z">
        <w:r w:rsidRPr="00951893">
          <w:rPr>
            <w:rFonts w:cs="Open Sans Light"/>
            <w:rPrChange w:id="5673" w:author="Gavrilov, Evgeny" w:date="2016-01-20T19:02:00Z">
              <w:rPr>
                <w:rFonts w:ascii="Open Sans Light" w:hAnsi="Open Sans Light" w:cs="Open Sans Light"/>
                <w:sz w:val="20"/>
                <w:szCs w:val="20"/>
              </w:rPr>
            </w:rPrChange>
          </w:rPr>
          <w:t>Application name is target name (f.e., “home”, “office”)</w:t>
        </w:r>
      </w:ins>
    </w:p>
    <w:p w14:paraId="570937EF" w14:textId="0C757F39" w:rsidR="00951893" w:rsidRPr="00BF4822" w:rsidRDefault="00BF4822">
      <w:pPr>
        <w:pStyle w:val="Heading2"/>
        <w:rPr>
          <w:ins w:id="5674" w:author="Gavrilov, Evgeny" w:date="2016-01-20T19:01:00Z"/>
          <w:rPrChange w:id="5675" w:author="Gavrilov, Evgeny" w:date="2016-01-20T19:10:00Z">
            <w:rPr>
              <w:ins w:id="5676" w:author="Gavrilov, Evgeny" w:date="2016-01-20T19:01:00Z"/>
              <w:rFonts w:ascii="Open Sans Light" w:hAnsi="Open Sans Light" w:cs="Open Sans Light"/>
              <w:sz w:val="20"/>
              <w:szCs w:val="20"/>
            </w:rPr>
          </w:rPrChange>
        </w:rPr>
        <w:pPrChange w:id="5677" w:author="Gavrilov, Evgeny" w:date="2016-01-20T19:10:00Z">
          <w:pPr/>
        </w:pPrChange>
      </w:pPr>
      <w:bookmarkStart w:id="5678" w:name="_Toc448150122"/>
      <w:ins w:id="5679" w:author="Gavrilov, Evgeny" w:date="2016-01-20T19:10:00Z">
        <w:r w:rsidRPr="00BF4822">
          <w:t xml:space="preserve">10.3 </w:t>
        </w:r>
      </w:ins>
      <w:ins w:id="5680" w:author="Gavrilov, Evgeny" w:date="2016-01-20T19:01:00Z">
        <w:r w:rsidR="00951893" w:rsidRPr="00BF4822">
          <w:rPr>
            <w:rPrChange w:id="5681" w:author="Gavrilov, Evgeny" w:date="2016-01-20T19:10:00Z">
              <w:rPr>
                <w:rFonts w:ascii="Open Sans Light" w:hAnsi="Open Sans Light" w:cs="Open Sans Light"/>
                <w:b/>
                <w:bCs/>
                <w:sz w:val="20"/>
                <w:szCs w:val="20"/>
              </w:rPr>
            </w:rPrChange>
          </w:rPr>
          <w:t>API</w:t>
        </w:r>
        <w:bookmarkEnd w:id="5678"/>
      </w:ins>
    </w:p>
    <w:p w14:paraId="17B3C19D" w14:textId="77777777" w:rsidR="00951893" w:rsidRPr="00951893" w:rsidRDefault="00951893" w:rsidP="00951893">
      <w:pPr>
        <w:rPr>
          <w:ins w:id="5682" w:author="Gavrilov, Evgeny" w:date="2016-01-20T19:01:00Z"/>
          <w:rFonts w:asciiTheme="minorHAnsi" w:hAnsiTheme="minorHAnsi" w:cs="Open Sans Light"/>
          <w:rPrChange w:id="5683" w:author="Gavrilov, Evgeny" w:date="2016-01-20T19:02:00Z">
            <w:rPr>
              <w:ins w:id="5684" w:author="Gavrilov, Evgeny" w:date="2016-01-20T19:01:00Z"/>
              <w:rFonts w:ascii="Open Sans Light" w:hAnsi="Open Sans Light" w:cs="Open Sans Light"/>
              <w:sz w:val="20"/>
              <w:szCs w:val="20"/>
            </w:rPr>
          </w:rPrChange>
        </w:rPr>
      </w:pPr>
      <w:ins w:id="5685" w:author="Gavrilov, Evgeny" w:date="2016-01-20T19:01:00Z">
        <w:r w:rsidRPr="00951893">
          <w:rPr>
            <w:rFonts w:asciiTheme="minorHAnsi" w:hAnsiTheme="minorHAnsi" w:cs="Open Sans Light"/>
            <w:rPrChange w:id="5686" w:author="Gavrilov, Evgeny" w:date="2016-01-20T19:02:00Z">
              <w:rPr>
                <w:rFonts w:ascii="Open Sans Light" w:hAnsi="Open Sans Light" w:cs="Open Sans Light"/>
                <w:sz w:val="20"/>
                <w:szCs w:val="20"/>
              </w:rPr>
            </w:rPrChange>
          </w:rPr>
          <w:tab/>
          <w:t>CSL framework provides two methods:</w:t>
        </w:r>
      </w:ins>
    </w:p>
    <w:p w14:paraId="66176C30" w14:textId="77777777" w:rsidR="00951893" w:rsidRPr="00951893" w:rsidRDefault="00951893" w:rsidP="00951893">
      <w:pPr>
        <w:rPr>
          <w:ins w:id="5687" w:author="Gavrilov, Evgeny" w:date="2016-01-20T19:01:00Z"/>
          <w:rFonts w:asciiTheme="minorHAnsi" w:hAnsiTheme="minorHAnsi" w:cs="Open Sans Light"/>
          <w:rPrChange w:id="5688" w:author="Gavrilov, Evgeny" w:date="2016-01-20T19:02:00Z">
            <w:rPr>
              <w:ins w:id="5689" w:author="Gavrilov, Evgeny" w:date="2016-01-20T19:01:00Z"/>
              <w:rFonts w:ascii="Open Sans Light" w:hAnsi="Open Sans Light" w:cs="Open Sans Light"/>
              <w:sz w:val="20"/>
              <w:szCs w:val="20"/>
            </w:rPr>
          </w:rPrChange>
        </w:rPr>
      </w:pPr>
      <w:ins w:id="5690" w:author="Gavrilov, Evgeny" w:date="2016-01-20T19:01:00Z">
        <w:r w:rsidRPr="00951893">
          <w:rPr>
            <w:rFonts w:asciiTheme="minorHAnsi" w:hAnsiTheme="minorHAnsi" w:cs="Open Sans Light"/>
            <w:rPrChange w:id="5691" w:author="Gavrilov, Evgeny" w:date="2016-01-20T19:02:00Z">
              <w:rPr>
                <w:rFonts w:ascii="Open Sans Light" w:hAnsi="Open Sans Light" w:cs="Open Sans Light"/>
                <w:sz w:val="20"/>
                <w:szCs w:val="20"/>
              </w:rPr>
            </w:rPrChange>
          </w:rPr>
          <w:tab/>
          <w:t>- (void)logEvent:(CSLEventType)type withData:(NSDictionary *)data;</w:t>
        </w:r>
      </w:ins>
    </w:p>
    <w:p w14:paraId="2B9E6A92" w14:textId="77777777" w:rsidR="00951893" w:rsidRPr="00951893" w:rsidRDefault="00951893" w:rsidP="00951893">
      <w:pPr>
        <w:rPr>
          <w:ins w:id="5692" w:author="Gavrilov, Evgeny" w:date="2016-01-20T19:01:00Z"/>
          <w:rFonts w:asciiTheme="minorHAnsi" w:hAnsiTheme="minorHAnsi" w:cs="Open Sans Light"/>
          <w:rPrChange w:id="5693" w:author="Gavrilov, Evgeny" w:date="2016-01-20T19:02:00Z">
            <w:rPr>
              <w:ins w:id="5694" w:author="Gavrilov, Evgeny" w:date="2016-01-20T19:01:00Z"/>
              <w:rFonts w:ascii="Open Sans Light" w:hAnsi="Open Sans Light" w:cs="Open Sans Light"/>
              <w:sz w:val="20"/>
              <w:szCs w:val="20"/>
            </w:rPr>
          </w:rPrChange>
        </w:rPr>
      </w:pPr>
      <w:ins w:id="5695" w:author="Gavrilov, Evgeny" w:date="2016-01-20T19:01:00Z">
        <w:r w:rsidRPr="00951893">
          <w:rPr>
            <w:rFonts w:asciiTheme="minorHAnsi" w:hAnsiTheme="minorHAnsi" w:cs="Open Sans Light"/>
            <w:rPrChange w:id="5696" w:author="Gavrilov, Evgeny" w:date="2016-01-20T19:02:00Z">
              <w:rPr>
                <w:rFonts w:ascii="Open Sans Light" w:hAnsi="Open Sans Light" w:cs="Open Sans Light"/>
                <w:sz w:val="20"/>
                <w:szCs w:val="20"/>
              </w:rPr>
            </w:rPrChange>
          </w:rPr>
          <w:tab/>
          <w:t>- (void)logMessage:(CSLLevel)level andMessage(NSString *)message;</w:t>
        </w:r>
      </w:ins>
    </w:p>
    <w:p w14:paraId="776B238D" w14:textId="77777777" w:rsidR="00951893" w:rsidRPr="00951893" w:rsidRDefault="00951893" w:rsidP="00951893">
      <w:pPr>
        <w:rPr>
          <w:ins w:id="5697" w:author="Gavrilov, Evgeny" w:date="2016-01-20T19:01:00Z"/>
          <w:rFonts w:asciiTheme="minorHAnsi" w:hAnsiTheme="minorHAnsi" w:cs="Open Sans Light"/>
          <w:rPrChange w:id="5698" w:author="Gavrilov, Evgeny" w:date="2016-01-20T19:02:00Z">
            <w:rPr>
              <w:ins w:id="5699" w:author="Gavrilov, Evgeny" w:date="2016-01-20T19:01:00Z"/>
              <w:rFonts w:ascii="Open Sans Light" w:hAnsi="Open Sans Light" w:cs="Open Sans Light"/>
              <w:sz w:val="20"/>
              <w:szCs w:val="20"/>
            </w:rPr>
          </w:rPrChange>
        </w:rPr>
      </w:pPr>
      <w:ins w:id="5700" w:author="Gavrilov, Evgeny" w:date="2016-01-20T19:01:00Z">
        <w:r w:rsidRPr="00951893">
          <w:rPr>
            <w:rFonts w:asciiTheme="minorHAnsi" w:hAnsiTheme="minorHAnsi" w:cs="Open Sans Light"/>
            <w:rPrChange w:id="5701" w:author="Gavrilov, Evgeny" w:date="2016-01-20T19:02:00Z">
              <w:rPr>
                <w:rFonts w:ascii="Open Sans Light" w:hAnsi="Open Sans Light" w:cs="Open Sans Light"/>
                <w:sz w:val="20"/>
                <w:szCs w:val="20"/>
              </w:rPr>
            </w:rPrChange>
          </w:rPr>
          <w:tab/>
          <w:t>- (void)logMessage:(NSString *)message;</w:t>
        </w:r>
      </w:ins>
    </w:p>
    <w:p w14:paraId="643FC11F" w14:textId="77777777" w:rsidR="00951893" w:rsidRPr="00951893" w:rsidRDefault="00951893" w:rsidP="00951893">
      <w:pPr>
        <w:rPr>
          <w:ins w:id="5702" w:author="Gavrilov, Evgeny" w:date="2016-01-20T19:01:00Z"/>
          <w:rFonts w:asciiTheme="minorHAnsi" w:hAnsiTheme="minorHAnsi" w:cs="Open Sans Light"/>
          <w:rPrChange w:id="5703" w:author="Gavrilov, Evgeny" w:date="2016-01-20T19:02:00Z">
            <w:rPr>
              <w:ins w:id="5704" w:author="Gavrilov, Evgeny" w:date="2016-01-20T19:01:00Z"/>
              <w:rFonts w:ascii="Open Sans Light" w:hAnsi="Open Sans Light" w:cs="Open Sans Light"/>
              <w:sz w:val="20"/>
              <w:szCs w:val="20"/>
            </w:rPr>
          </w:rPrChange>
        </w:rPr>
      </w:pPr>
      <w:ins w:id="5705" w:author="Gavrilov, Evgeny" w:date="2016-01-20T19:01:00Z">
        <w:r w:rsidRPr="00951893">
          <w:rPr>
            <w:rFonts w:asciiTheme="minorHAnsi" w:hAnsiTheme="minorHAnsi" w:cs="Open Sans Light"/>
            <w:rPrChange w:id="5706" w:author="Gavrilov, Evgeny" w:date="2016-01-20T19:02:00Z">
              <w:rPr>
                <w:rFonts w:ascii="Open Sans Light" w:hAnsi="Open Sans Light" w:cs="Open Sans Light"/>
                <w:sz w:val="20"/>
                <w:szCs w:val="20"/>
              </w:rPr>
            </w:rPrChange>
          </w:rPr>
          <w:tab/>
          <w:t>The following is assumed:</w:t>
        </w:r>
      </w:ins>
    </w:p>
    <w:p w14:paraId="7CE0A77D" w14:textId="77777777" w:rsidR="00951893" w:rsidRPr="00951893" w:rsidRDefault="00951893" w:rsidP="00951893">
      <w:pPr>
        <w:pStyle w:val="ListParagraph"/>
        <w:numPr>
          <w:ilvl w:val="0"/>
          <w:numId w:val="63"/>
        </w:numPr>
        <w:spacing w:after="160" w:line="259" w:lineRule="auto"/>
        <w:rPr>
          <w:ins w:id="5707" w:author="Gavrilov, Evgeny" w:date="2016-01-20T19:01:00Z"/>
          <w:rFonts w:cs="Open Sans Light"/>
          <w:rPrChange w:id="5708" w:author="Gavrilov, Evgeny" w:date="2016-01-20T19:02:00Z">
            <w:rPr>
              <w:ins w:id="5709" w:author="Gavrilov, Evgeny" w:date="2016-01-20T19:01:00Z"/>
              <w:rFonts w:ascii="Open Sans Light" w:hAnsi="Open Sans Light" w:cs="Open Sans Light"/>
              <w:sz w:val="20"/>
              <w:szCs w:val="20"/>
            </w:rPr>
          </w:rPrChange>
        </w:rPr>
      </w:pPr>
      <w:ins w:id="5710" w:author="Gavrilov, Evgeny" w:date="2016-01-20T19:01:00Z">
        <w:r w:rsidRPr="00951893">
          <w:rPr>
            <w:rFonts w:cs="Open Sans Light"/>
            <w:rPrChange w:id="5711" w:author="Gavrilov, Evgeny" w:date="2016-01-20T19:02:00Z">
              <w:rPr>
                <w:rFonts w:ascii="Open Sans Light" w:hAnsi="Open Sans Light" w:cs="Open Sans Light"/>
                <w:sz w:val="20"/>
                <w:szCs w:val="20"/>
              </w:rPr>
            </w:rPrChange>
          </w:rPr>
          <w:t>type is valid</w:t>
        </w:r>
      </w:ins>
    </w:p>
    <w:p w14:paraId="51864F75" w14:textId="77777777" w:rsidR="00951893" w:rsidRPr="00951893" w:rsidRDefault="00951893" w:rsidP="00951893">
      <w:pPr>
        <w:pStyle w:val="ListParagraph"/>
        <w:numPr>
          <w:ilvl w:val="0"/>
          <w:numId w:val="63"/>
        </w:numPr>
        <w:spacing w:after="160" w:line="259" w:lineRule="auto"/>
        <w:rPr>
          <w:ins w:id="5712" w:author="Gavrilov, Evgeny" w:date="2016-01-20T19:01:00Z"/>
          <w:rFonts w:cs="Open Sans Light"/>
          <w:rPrChange w:id="5713" w:author="Gavrilov, Evgeny" w:date="2016-01-20T19:02:00Z">
            <w:rPr>
              <w:ins w:id="5714" w:author="Gavrilov, Evgeny" w:date="2016-01-20T19:01:00Z"/>
              <w:rFonts w:ascii="Open Sans Light" w:hAnsi="Open Sans Light" w:cs="Open Sans Light"/>
              <w:sz w:val="20"/>
              <w:szCs w:val="20"/>
            </w:rPr>
          </w:rPrChange>
        </w:rPr>
      </w:pPr>
      <w:ins w:id="5715" w:author="Gavrilov, Evgeny" w:date="2016-01-20T19:01:00Z">
        <w:r w:rsidRPr="00951893">
          <w:rPr>
            <w:rFonts w:cs="Open Sans Light"/>
            <w:rPrChange w:id="5716" w:author="Gavrilov, Evgeny" w:date="2016-01-20T19:02:00Z">
              <w:rPr>
                <w:rFonts w:ascii="Open Sans Light" w:hAnsi="Open Sans Light" w:cs="Open Sans Light"/>
                <w:sz w:val="20"/>
                <w:szCs w:val="20"/>
              </w:rPr>
            </w:rPrChange>
          </w:rPr>
          <w:t>data can be nil</w:t>
        </w:r>
      </w:ins>
    </w:p>
    <w:p w14:paraId="28A32ED2" w14:textId="77777777" w:rsidR="00951893" w:rsidRPr="00951893" w:rsidRDefault="00951893" w:rsidP="00951893">
      <w:pPr>
        <w:pStyle w:val="ListParagraph"/>
        <w:numPr>
          <w:ilvl w:val="0"/>
          <w:numId w:val="63"/>
        </w:numPr>
        <w:spacing w:after="160" w:line="259" w:lineRule="auto"/>
        <w:rPr>
          <w:ins w:id="5717" w:author="Gavrilov, Evgeny" w:date="2016-01-20T19:01:00Z"/>
          <w:rFonts w:cs="Open Sans Light"/>
          <w:rPrChange w:id="5718" w:author="Gavrilov, Evgeny" w:date="2016-01-20T19:02:00Z">
            <w:rPr>
              <w:ins w:id="5719" w:author="Gavrilov, Evgeny" w:date="2016-01-20T19:01:00Z"/>
              <w:rFonts w:ascii="Open Sans Light" w:hAnsi="Open Sans Light" w:cs="Open Sans Light"/>
              <w:sz w:val="20"/>
              <w:szCs w:val="20"/>
            </w:rPr>
          </w:rPrChange>
        </w:rPr>
      </w:pPr>
      <w:ins w:id="5720" w:author="Gavrilov, Evgeny" w:date="2016-01-20T19:01:00Z">
        <w:r w:rsidRPr="00951893">
          <w:rPr>
            <w:rFonts w:cs="Open Sans Light"/>
            <w:rPrChange w:id="5721" w:author="Gavrilov, Evgeny" w:date="2016-01-20T19:02:00Z">
              <w:rPr>
                <w:rFonts w:ascii="Open Sans Light" w:hAnsi="Open Sans Light" w:cs="Open Sans Light"/>
                <w:sz w:val="20"/>
                <w:szCs w:val="20"/>
              </w:rPr>
            </w:rPrChange>
          </w:rPr>
          <w:t>message is non-nil and valid.</w:t>
        </w:r>
      </w:ins>
    </w:p>
    <w:p w14:paraId="3ECEE9CB" w14:textId="68285940" w:rsidR="00951893" w:rsidRPr="007C182D" w:rsidRDefault="00951893">
      <w:pPr>
        <w:pStyle w:val="ListParagraph"/>
        <w:numPr>
          <w:ilvl w:val="0"/>
          <w:numId w:val="63"/>
        </w:numPr>
        <w:spacing w:after="160" w:line="259" w:lineRule="auto"/>
        <w:rPr>
          <w:ins w:id="5722" w:author="Gavrilov, Evgeny" w:date="2016-01-20T19:01:00Z"/>
          <w:rFonts w:cs="Open Sans Light"/>
          <w:rPrChange w:id="5723" w:author="Gavrilov, Evgeny" w:date="2016-01-20T19:37:00Z">
            <w:rPr>
              <w:ins w:id="5724" w:author="Gavrilov, Evgeny" w:date="2016-01-20T19:01:00Z"/>
              <w:rFonts w:ascii="Open Sans Light" w:hAnsi="Open Sans Light" w:cs="Open Sans Light"/>
              <w:sz w:val="20"/>
              <w:szCs w:val="20"/>
            </w:rPr>
          </w:rPrChange>
        </w:rPr>
        <w:pPrChange w:id="5725" w:author="Gavrilov, Evgeny" w:date="2016-01-20T19:37:00Z">
          <w:pPr>
            <w:pStyle w:val="ListParagraph"/>
            <w:ind w:left="1428"/>
          </w:pPr>
        </w:pPrChange>
      </w:pPr>
      <w:ins w:id="5726" w:author="Gavrilov, Evgeny" w:date="2016-01-20T19:01:00Z">
        <w:r w:rsidRPr="00951893">
          <w:rPr>
            <w:rFonts w:cs="Open Sans Light"/>
            <w:rPrChange w:id="5727" w:author="Gavrilov, Evgeny" w:date="2016-01-20T19:02:00Z">
              <w:rPr>
                <w:rFonts w:ascii="Open Sans Light" w:hAnsi="Open Sans Light" w:cs="Open Sans Light"/>
                <w:sz w:val="20"/>
                <w:szCs w:val="20"/>
              </w:rPr>
            </w:rPrChange>
          </w:rPr>
          <w:t>if no log level specified, DEBUG is assumed</w:t>
        </w:r>
      </w:ins>
    </w:p>
    <w:p w14:paraId="22EBEB43" w14:textId="212936FC" w:rsidR="00951893" w:rsidRPr="00BF4822" w:rsidRDefault="00BF4822">
      <w:pPr>
        <w:pStyle w:val="Heading2"/>
        <w:rPr>
          <w:ins w:id="5728" w:author="Gavrilov, Evgeny" w:date="2016-01-20T19:01:00Z"/>
          <w:rPrChange w:id="5729" w:author="Gavrilov, Evgeny" w:date="2016-01-20T19:10:00Z">
            <w:rPr>
              <w:ins w:id="5730" w:author="Gavrilov, Evgeny" w:date="2016-01-20T19:01:00Z"/>
              <w:rFonts w:ascii="Open Sans Light" w:hAnsi="Open Sans Light" w:cs="Open Sans Light"/>
              <w:sz w:val="20"/>
              <w:szCs w:val="20"/>
            </w:rPr>
          </w:rPrChange>
        </w:rPr>
        <w:pPrChange w:id="5731" w:author="Gavrilov, Evgeny" w:date="2016-01-20T19:10:00Z">
          <w:pPr/>
        </w:pPrChange>
      </w:pPr>
      <w:bookmarkStart w:id="5732" w:name="_Toc448150123"/>
      <w:ins w:id="5733" w:author="Gavrilov, Evgeny" w:date="2016-01-20T19:10:00Z">
        <w:r>
          <w:t xml:space="preserve">10.4 </w:t>
        </w:r>
      </w:ins>
      <w:ins w:id="5734" w:author="Gavrilov, Evgeny" w:date="2016-01-20T19:13:00Z">
        <w:r>
          <w:t>Local Storage</w:t>
        </w:r>
      </w:ins>
      <w:bookmarkEnd w:id="5732"/>
    </w:p>
    <w:p w14:paraId="41A433AA" w14:textId="5AEE35A9" w:rsidR="00951893" w:rsidRDefault="00951893">
      <w:pPr>
        <w:rPr>
          <w:ins w:id="5735" w:author="Gavrilov, Evgeny" w:date="2016-01-20T19:16:00Z"/>
          <w:rFonts w:asciiTheme="minorHAnsi" w:hAnsiTheme="minorHAnsi" w:cs="Open Sans Light"/>
        </w:rPr>
        <w:pPrChange w:id="5736" w:author="Gavrilov, Evgeny" w:date="2016-01-20T19:17:00Z">
          <w:pPr>
            <w:ind w:left="708" w:hanging="708"/>
          </w:pPr>
        </w:pPrChange>
      </w:pPr>
      <w:ins w:id="5737" w:author="Gavrilov, Evgeny" w:date="2016-01-20T19:01:00Z">
        <w:r w:rsidRPr="00951893">
          <w:rPr>
            <w:rFonts w:asciiTheme="minorHAnsi" w:hAnsiTheme="minorHAnsi" w:cs="Open Sans Light"/>
            <w:rPrChange w:id="5738" w:author="Gavrilov, Evgeny" w:date="2016-01-20T19:02:00Z">
              <w:rPr>
                <w:rFonts w:ascii="Open Sans Light" w:hAnsi="Open Sans Light" w:cs="Open Sans Light"/>
                <w:sz w:val="20"/>
                <w:szCs w:val="20"/>
              </w:rPr>
            </w:rPrChange>
          </w:rPr>
          <w:t>All events and messages are stored on the device locally.</w:t>
        </w:r>
      </w:ins>
      <w:ins w:id="5739" w:author="Gavrilov, Evgeny" w:date="2016-01-20T19:17:00Z">
        <w:r w:rsidR="002C24FD">
          <w:rPr>
            <w:rFonts w:asciiTheme="minorHAnsi" w:hAnsiTheme="minorHAnsi" w:cs="Open Sans Light"/>
          </w:rPr>
          <w:t xml:space="preserve"> </w:t>
        </w:r>
      </w:ins>
      <w:ins w:id="5740" w:author="Gavrilov, Evgeny" w:date="2016-01-20T19:01:00Z">
        <w:r w:rsidRPr="00951893">
          <w:rPr>
            <w:rFonts w:asciiTheme="minorHAnsi" w:hAnsiTheme="minorHAnsi" w:cs="Open Sans Light"/>
            <w:rPrChange w:id="5741" w:author="Gavrilov, Evgeny" w:date="2016-01-20T19:02:00Z">
              <w:rPr>
                <w:rFonts w:ascii="Open Sans Light" w:hAnsi="Open Sans Light" w:cs="Open Sans Light"/>
                <w:sz w:val="20"/>
                <w:szCs w:val="20"/>
              </w:rPr>
            </w:rPrChange>
          </w:rPr>
          <w:t xml:space="preserve">SQLite DB is used as </w:t>
        </w:r>
      </w:ins>
      <w:ins w:id="5742" w:author="Gavrilov, Evgeny" w:date="2016-01-26T16:13:00Z">
        <w:r w:rsidR="00BE456E">
          <w:rPr>
            <w:rFonts w:asciiTheme="minorHAnsi" w:hAnsiTheme="minorHAnsi" w:cs="Open Sans Light"/>
          </w:rPr>
          <w:t xml:space="preserve">a </w:t>
        </w:r>
      </w:ins>
      <w:ins w:id="5743" w:author="Gavrilov, Evgeny" w:date="2016-01-20T19:01:00Z">
        <w:r w:rsidRPr="00951893">
          <w:rPr>
            <w:rFonts w:asciiTheme="minorHAnsi" w:hAnsiTheme="minorHAnsi" w:cs="Open Sans Light"/>
            <w:rPrChange w:id="5744" w:author="Gavrilov, Evgeny" w:date="2016-01-20T19:02:00Z">
              <w:rPr>
                <w:rFonts w:ascii="Open Sans Light" w:hAnsi="Open Sans Light" w:cs="Open Sans Light"/>
                <w:sz w:val="20"/>
                <w:szCs w:val="20"/>
              </w:rPr>
            </w:rPrChange>
          </w:rPr>
          <w:t>local storage. SQLite DB contains two tables: `event` and `log`. The structure of the `event` table is</w:t>
        </w:r>
      </w:ins>
      <w:ins w:id="5745" w:author="Gavrilov, Evgeny" w:date="2016-01-20T19:17:00Z">
        <w:r w:rsidR="002C24FD">
          <w:rPr>
            <w:rFonts w:asciiTheme="minorHAnsi" w:hAnsiTheme="minorHAnsi" w:cs="Open Sans Light"/>
          </w:rPr>
          <w:t xml:space="preserve"> as follows</w:t>
        </w:r>
      </w:ins>
      <w:ins w:id="5746" w:author="Gavrilov, Evgeny" w:date="2016-01-20T19:01:00Z">
        <w:r w:rsidRPr="00951893">
          <w:rPr>
            <w:rFonts w:asciiTheme="minorHAnsi" w:hAnsiTheme="minorHAnsi" w:cs="Open Sans Light"/>
            <w:rPrChange w:id="5747" w:author="Gavrilov, Evgeny" w:date="2016-01-20T19:02:00Z">
              <w:rPr>
                <w:rFonts w:ascii="Open Sans Light" w:hAnsi="Open Sans Light" w:cs="Open Sans Light"/>
                <w:sz w:val="20"/>
                <w:szCs w:val="20"/>
              </w:rPr>
            </w:rPrChange>
          </w:rPr>
          <w:t>:</w:t>
        </w:r>
      </w:ins>
    </w:p>
    <w:p w14:paraId="1732D63A" w14:textId="77777777" w:rsidR="002C24FD" w:rsidRPr="00951893" w:rsidRDefault="002C24FD" w:rsidP="00951893">
      <w:pPr>
        <w:ind w:left="708"/>
        <w:rPr>
          <w:ins w:id="5748" w:author="Gavrilov, Evgeny" w:date="2016-01-20T19:01:00Z"/>
          <w:rFonts w:asciiTheme="minorHAnsi" w:hAnsiTheme="minorHAnsi" w:cs="Open Sans Light"/>
          <w:rPrChange w:id="5749" w:author="Gavrilov, Evgeny" w:date="2016-01-20T19:02:00Z">
            <w:rPr>
              <w:ins w:id="5750" w:author="Gavrilov, Evgeny" w:date="2016-01-20T19:01:00Z"/>
              <w:rFonts w:ascii="Open Sans Light" w:hAnsi="Open Sans Light" w:cs="Open Sans Light"/>
              <w:sz w:val="20"/>
              <w:szCs w:val="20"/>
            </w:rPr>
          </w:rPrChange>
        </w:rPr>
      </w:pPr>
    </w:p>
    <w:tbl>
      <w:tblPr>
        <w:tblW w:w="6372" w:type="dxa"/>
        <w:tblInd w:w="13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83"/>
        <w:gridCol w:w="1351"/>
        <w:gridCol w:w="763"/>
        <w:gridCol w:w="1420"/>
        <w:gridCol w:w="1155"/>
      </w:tblGrid>
      <w:tr w:rsidR="00951893" w:rsidRPr="000660E6" w14:paraId="74085AFA" w14:textId="77777777" w:rsidTr="00951893">
        <w:trPr>
          <w:trHeight w:val="315"/>
          <w:ins w:id="5751" w:author="Gavrilov, Evgeny" w:date="2016-01-20T19:01:00Z"/>
        </w:trPr>
        <w:tc>
          <w:tcPr>
            <w:tcW w:w="1683" w:type="dxa"/>
            <w:shd w:val="clear" w:color="auto" w:fill="auto"/>
            <w:noWrap/>
            <w:hideMark/>
          </w:tcPr>
          <w:p w14:paraId="535ED25B" w14:textId="77777777" w:rsidR="00951893" w:rsidRPr="000660E6" w:rsidRDefault="00951893" w:rsidP="00951893">
            <w:pPr>
              <w:rPr>
                <w:ins w:id="5752" w:author="Gavrilov, Evgeny" w:date="2016-01-20T19:01:00Z"/>
                <w:rFonts w:ascii="Open Sans Semibold" w:eastAsia="Times New Roman" w:hAnsi="Open Sans Semibold" w:cs="Open Sans Semibold"/>
                <w:color w:val="000000"/>
                <w:sz w:val="16"/>
                <w:szCs w:val="16"/>
                <w:lang w:eastAsia="ru-RU"/>
              </w:rPr>
            </w:pPr>
            <w:ins w:id="5753" w:author="Gavrilov, Evgeny" w:date="2016-01-20T19:01:00Z">
              <w:r w:rsidRPr="000660E6">
                <w:rPr>
                  <w:rFonts w:ascii="Open Sans Semibold" w:eastAsia="Times New Roman" w:hAnsi="Open Sans Semibold" w:cs="Open Sans Semibold"/>
                  <w:color w:val="000000"/>
                  <w:sz w:val="16"/>
                  <w:szCs w:val="16"/>
                  <w:lang w:eastAsia="ru-RU"/>
                </w:rPr>
                <w:t>Column Name    </w:t>
              </w:r>
            </w:ins>
          </w:p>
        </w:tc>
        <w:tc>
          <w:tcPr>
            <w:tcW w:w="1351" w:type="dxa"/>
            <w:shd w:val="clear" w:color="auto" w:fill="auto"/>
            <w:noWrap/>
            <w:hideMark/>
          </w:tcPr>
          <w:p w14:paraId="77B8BF7A" w14:textId="77777777" w:rsidR="00951893" w:rsidRPr="000660E6" w:rsidRDefault="00951893" w:rsidP="00951893">
            <w:pPr>
              <w:rPr>
                <w:ins w:id="5754" w:author="Gavrilov, Evgeny" w:date="2016-01-20T19:01:00Z"/>
                <w:rFonts w:ascii="Open Sans Semibold" w:eastAsia="Times New Roman" w:hAnsi="Open Sans Semibold" w:cs="Open Sans Semibold"/>
                <w:color w:val="000000"/>
                <w:sz w:val="16"/>
                <w:szCs w:val="16"/>
                <w:lang w:eastAsia="ru-RU"/>
              </w:rPr>
            </w:pPr>
            <w:ins w:id="5755" w:author="Gavrilov, Evgeny" w:date="2016-01-20T19:01:00Z">
              <w:r w:rsidRPr="000660E6">
                <w:rPr>
                  <w:rFonts w:ascii="Open Sans Semibold" w:eastAsia="Times New Roman" w:hAnsi="Open Sans Semibold" w:cs="Open Sans Semibold"/>
                  <w:color w:val="000000"/>
                  <w:sz w:val="16"/>
                  <w:szCs w:val="16"/>
                  <w:lang w:eastAsia="ru-RU"/>
                </w:rPr>
                <w:t>Type        </w:t>
              </w:r>
            </w:ins>
          </w:p>
        </w:tc>
        <w:tc>
          <w:tcPr>
            <w:tcW w:w="763" w:type="dxa"/>
            <w:shd w:val="clear" w:color="auto" w:fill="auto"/>
            <w:noWrap/>
            <w:hideMark/>
          </w:tcPr>
          <w:p w14:paraId="0596A409" w14:textId="77777777" w:rsidR="00951893" w:rsidRPr="000660E6" w:rsidRDefault="00951893" w:rsidP="00951893">
            <w:pPr>
              <w:rPr>
                <w:ins w:id="5756" w:author="Gavrilov, Evgeny" w:date="2016-01-20T19:01:00Z"/>
                <w:rFonts w:ascii="Open Sans Semibold" w:eastAsia="Times New Roman" w:hAnsi="Open Sans Semibold" w:cs="Open Sans Semibold"/>
                <w:color w:val="000000"/>
                <w:sz w:val="16"/>
                <w:szCs w:val="16"/>
                <w:lang w:eastAsia="ru-RU"/>
              </w:rPr>
            </w:pPr>
            <w:ins w:id="5757" w:author="Gavrilov, Evgeny" w:date="2016-01-20T19:01:00Z">
              <w:r w:rsidRPr="000660E6">
                <w:rPr>
                  <w:rFonts w:ascii="Open Sans Semibold" w:eastAsia="Times New Roman" w:hAnsi="Open Sans Semibold" w:cs="Open Sans Semibold"/>
                  <w:color w:val="000000"/>
                  <w:sz w:val="16"/>
                  <w:szCs w:val="16"/>
                  <w:lang w:eastAsia="ru-RU"/>
                </w:rPr>
                <w:t>Size    </w:t>
              </w:r>
            </w:ins>
          </w:p>
        </w:tc>
        <w:tc>
          <w:tcPr>
            <w:tcW w:w="1420" w:type="dxa"/>
            <w:shd w:val="clear" w:color="auto" w:fill="auto"/>
            <w:noWrap/>
            <w:hideMark/>
          </w:tcPr>
          <w:p w14:paraId="7F1F925B" w14:textId="77777777" w:rsidR="00951893" w:rsidRPr="000660E6" w:rsidRDefault="00951893" w:rsidP="00951893">
            <w:pPr>
              <w:rPr>
                <w:ins w:id="5758" w:author="Gavrilov, Evgeny" w:date="2016-01-20T19:01:00Z"/>
                <w:rFonts w:ascii="Open Sans Semibold" w:eastAsia="Times New Roman" w:hAnsi="Open Sans Semibold" w:cs="Open Sans Semibold"/>
                <w:color w:val="000000"/>
                <w:sz w:val="16"/>
                <w:szCs w:val="16"/>
                <w:lang w:eastAsia="ru-RU"/>
              </w:rPr>
            </w:pPr>
            <w:ins w:id="5759" w:author="Gavrilov, Evgeny" w:date="2016-01-20T19:01:00Z">
              <w:r w:rsidRPr="000660E6">
                <w:rPr>
                  <w:rFonts w:ascii="Open Sans Semibold" w:eastAsia="Times New Roman" w:hAnsi="Open Sans Semibold" w:cs="Open Sans Semibold"/>
                  <w:color w:val="000000"/>
                  <w:sz w:val="16"/>
                  <w:szCs w:val="16"/>
                  <w:lang w:eastAsia="ru-RU"/>
                </w:rPr>
                <w:t>Primary Key    </w:t>
              </w:r>
            </w:ins>
          </w:p>
        </w:tc>
        <w:tc>
          <w:tcPr>
            <w:tcW w:w="1155" w:type="dxa"/>
            <w:shd w:val="clear" w:color="auto" w:fill="auto"/>
            <w:noWrap/>
            <w:hideMark/>
          </w:tcPr>
          <w:p w14:paraId="793EA9E3" w14:textId="77777777" w:rsidR="00951893" w:rsidRPr="000660E6" w:rsidRDefault="00951893" w:rsidP="00951893">
            <w:pPr>
              <w:rPr>
                <w:ins w:id="5760" w:author="Gavrilov, Evgeny" w:date="2016-01-20T19:01:00Z"/>
                <w:rFonts w:ascii="Open Sans Semibold" w:eastAsia="Times New Roman" w:hAnsi="Open Sans Semibold" w:cs="Open Sans Semibold"/>
                <w:color w:val="000000"/>
                <w:sz w:val="16"/>
                <w:szCs w:val="16"/>
                <w:lang w:eastAsia="ru-RU"/>
              </w:rPr>
            </w:pPr>
            <w:ins w:id="5761" w:author="Gavrilov, Evgeny" w:date="2016-01-20T19:01:00Z">
              <w:r w:rsidRPr="000660E6">
                <w:rPr>
                  <w:rFonts w:ascii="Open Sans Semibold" w:eastAsia="Times New Roman" w:hAnsi="Open Sans Semibold" w:cs="Open Sans Semibold"/>
                  <w:color w:val="000000"/>
                  <w:sz w:val="16"/>
                  <w:szCs w:val="16"/>
                  <w:lang w:eastAsia="ru-RU"/>
                </w:rPr>
                <w:t>Nullable    </w:t>
              </w:r>
            </w:ins>
          </w:p>
        </w:tc>
      </w:tr>
      <w:tr w:rsidR="00951893" w:rsidRPr="000660E6" w14:paraId="16C79627" w14:textId="77777777" w:rsidTr="00951893">
        <w:trPr>
          <w:trHeight w:val="315"/>
          <w:ins w:id="5762" w:author="Gavrilov, Evgeny" w:date="2016-01-20T19:01:00Z"/>
        </w:trPr>
        <w:tc>
          <w:tcPr>
            <w:tcW w:w="1683" w:type="dxa"/>
            <w:shd w:val="clear" w:color="auto" w:fill="auto"/>
            <w:noWrap/>
            <w:hideMark/>
          </w:tcPr>
          <w:p w14:paraId="7F973036" w14:textId="77777777" w:rsidR="00951893" w:rsidRPr="000660E6" w:rsidRDefault="00951893" w:rsidP="00951893">
            <w:pPr>
              <w:rPr>
                <w:ins w:id="5763" w:author="Gavrilov, Evgeny" w:date="2016-01-20T19:01:00Z"/>
                <w:rFonts w:ascii="Open Sans Light" w:eastAsia="Times New Roman" w:hAnsi="Open Sans Light" w:cs="Open Sans Light"/>
                <w:color w:val="000000"/>
                <w:sz w:val="16"/>
                <w:szCs w:val="16"/>
                <w:lang w:eastAsia="ru-RU"/>
              </w:rPr>
            </w:pPr>
            <w:ins w:id="5764" w:author="Gavrilov, Evgeny" w:date="2016-01-20T19:01:00Z">
              <w:r w:rsidRPr="000660E6">
                <w:rPr>
                  <w:rFonts w:ascii="Open Sans Light" w:eastAsia="Times New Roman" w:hAnsi="Open Sans Light" w:cs="Open Sans Light"/>
                  <w:color w:val="000000"/>
                  <w:sz w:val="16"/>
                  <w:szCs w:val="16"/>
                  <w:lang w:eastAsia="ru-RU"/>
                </w:rPr>
                <w:t>id              </w:t>
              </w:r>
            </w:ins>
          </w:p>
        </w:tc>
        <w:tc>
          <w:tcPr>
            <w:tcW w:w="1351" w:type="dxa"/>
            <w:shd w:val="clear" w:color="auto" w:fill="auto"/>
            <w:noWrap/>
            <w:hideMark/>
          </w:tcPr>
          <w:p w14:paraId="66219082" w14:textId="77777777" w:rsidR="00951893" w:rsidRPr="000660E6" w:rsidRDefault="00951893" w:rsidP="00951893">
            <w:pPr>
              <w:rPr>
                <w:ins w:id="5765" w:author="Gavrilov, Evgeny" w:date="2016-01-20T19:01:00Z"/>
                <w:rFonts w:ascii="Open Sans Light" w:eastAsia="Times New Roman" w:hAnsi="Open Sans Light" w:cs="Open Sans Light"/>
                <w:color w:val="000000"/>
                <w:sz w:val="16"/>
                <w:szCs w:val="16"/>
                <w:lang w:eastAsia="ru-RU"/>
              </w:rPr>
            </w:pPr>
            <w:ins w:id="5766" w:author="Gavrilov, Evgeny" w:date="2016-01-20T19:01:00Z">
              <w:r w:rsidRPr="000660E6">
                <w:rPr>
                  <w:rFonts w:ascii="Open Sans Light" w:eastAsia="Times New Roman" w:hAnsi="Open Sans Light" w:cs="Open Sans Light"/>
                  <w:color w:val="000000"/>
                  <w:sz w:val="16"/>
                  <w:szCs w:val="16"/>
                  <w:lang w:eastAsia="ru-RU"/>
                </w:rPr>
                <w:t>INTEGER    </w:t>
              </w:r>
            </w:ins>
          </w:p>
        </w:tc>
        <w:tc>
          <w:tcPr>
            <w:tcW w:w="763" w:type="dxa"/>
            <w:shd w:val="clear" w:color="auto" w:fill="auto"/>
            <w:noWrap/>
            <w:hideMark/>
          </w:tcPr>
          <w:p w14:paraId="30B1C609" w14:textId="77777777" w:rsidR="00951893" w:rsidRPr="000660E6" w:rsidRDefault="00951893" w:rsidP="00951893">
            <w:pPr>
              <w:rPr>
                <w:ins w:id="5767" w:author="Gavrilov, Evgeny" w:date="2016-01-20T19:01:00Z"/>
                <w:rFonts w:ascii="Open Sans Light" w:eastAsia="Times New Roman" w:hAnsi="Open Sans Light" w:cs="Open Sans Light"/>
                <w:color w:val="000000"/>
                <w:sz w:val="16"/>
                <w:szCs w:val="16"/>
                <w:lang w:eastAsia="ru-RU"/>
              </w:rPr>
            </w:pPr>
            <w:ins w:id="5768" w:author="Gavrilov, Evgeny" w:date="2016-01-20T19:01:00Z">
              <w:r w:rsidRPr="000660E6">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2F0715F2" w14:textId="77777777" w:rsidR="00951893" w:rsidRPr="000660E6" w:rsidRDefault="00951893" w:rsidP="00951893">
            <w:pPr>
              <w:rPr>
                <w:ins w:id="5769" w:author="Gavrilov, Evgeny" w:date="2016-01-20T19:01:00Z"/>
                <w:rFonts w:ascii="Open Sans Light" w:eastAsia="Times New Roman" w:hAnsi="Open Sans Light" w:cs="Open Sans Light"/>
                <w:color w:val="000000"/>
                <w:sz w:val="16"/>
                <w:szCs w:val="16"/>
                <w:lang w:eastAsia="ru-RU"/>
              </w:rPr>
            </w:pPr>
            <w:ins w:id="5770" w:author="Gavrilov, Evgeny" w:date="2016-01-20T19:01:00Z">
              <w:r w:rsidRPr="000660E6">
                <w:rPr>
                  <w:rFonts w:ascii="Open Sans Light" w:eastAsia="Times New Roman" w:hAnsi="Open Sans Light" w:cs="Open Sans Light"/>
                  <w:color w:val="000000"/>
                  <w:sz w:val="16"/>
                  <w:szCs w:val="16"/>
                  <w:lang w:eastAsia="ru-RU"/>
                </w:rPr>
                <w:t>true          </w:t>
              </w:r>
            </w:ins>
          </w:p>
        </w:tc>
        <w:tc>
          <w:tcPr>
            <w:tcW w:w="1155" w:type="dxa"/>
            <w:shd w:val="clear" w:color="auto" w:fill="auto"/>
            <w:noWrap/>
            <w:hideMark/>
          </w:tcPr>
          <w:p w14:paraId="3DE1B41D" w14:textId="77777777" w:rsidR="00951893" w:rsidRPr="000660E6" w:rsidRDefault="00951893" w:rsidP="00951893">
            <w:pPr>
              <w:rPr>
                <w:ins w:id="5771" w:author="Gavrilov, Evgeny" w:date="2016-01-20T19:01:00Z"/>
                <w:rFonts w:ascii="Open Sans Light" w:eastAsia="Times New Roman" w:hAnsi="Open Sans Light" w:cs="Open Sans Light"/>
                <w:color w:val="000000"/>
                <w:sz w:val="16"/>
                <w:szCs w:val="16"/>
                <w:lang w:eastAsia="ru-RU"/>
              </w:rPr>
            </w:pPr>
            <w:ins w:id="5772" w:author="Gavrilov, Evgeny" w:date="2016-01-20T19:01:00Z">
              <w:r w:rsidRPr="000660E6">
                <w:rPr>
                  <w:rFonts w:ascii="Open Sans Light" w:eastAsia="Times New Roman" w:hAnsi="Open Sans Light" w:cs="Open Sans Light"/>
                  <w:color w:val="000000"/>
                  <w:sz w:val="16"/>
                  <w:szCs w:val="16"/>
                  <w:lang w:eastAsia="ru-RU"/>
                </w:rPr>
                <w:t>NO          </w:t>
              </w:r>
            </w:ins>
          </w:p>
        </w:tc>
      </w:tr>
      <w:tr w:rsidR="00951893" w:rsidRPr="000660E6" w14:paraId="7C9173BD" w14:textId="77777777" w:rsidTr="00951893">
        <w:trPr>
          <w:trHeight w:val="315"/>
          <w:ins w:id="5773" w:author="Gavrilov, Evgeny" w:date="2016-01-20T19:01:00Z"/>
        </w:trPr>
        <w:tc>
          <w:tcPr>
            <w:tcW w:w="1683" w:type="dxa"/>
            <w:shd w:val="clear" w:color="auto" w:fill="auto"/>
            <w:noWrap/>
            <w:hideMark/>
          </w:tcPr>
          <w:p w14:paraId="01D812F0" w14:textId="77777777" w:rsidR="00951893" w:rsidRPr="000660E6" w:rsidRDefault="00951893" w:rsidP="00951893">
            <w:pPr>
              <w:rPr>
                <w:ins w:id="5774" w:author="Gavrilov, Evgeny" w:date="2016-01-20T19:01:00Z"/>
                <w:rFonts w:ascii="Open Sans Light" w:eastAsia="Times New Roman" w:hAnsi="Open Sans Light" w:cs="Open Sans Light"/>
                <w:color w:val="000000"/>
                <w:sz w:val="16"/>
                <w:szCs w:val="16"/>
                <w:lang w:eastAsia="ru-RU"/>
              </w:rPr>
            </w:pPr>
            <w:ins w:id="5775" w:author="Gavrilov, Evgeny" w:date="2016-01-20T19:01:00Z">
              <w:r w:rsidRPr="000660E6">
                <w:rPr>
                  <w:rFonts w:ascii="Open Sans Light" w:eastAsia="Times New Roman" w:hAnsi="Open Sans Light" w:cs="Open Sans Light"/>
                  <w:color w:val="000000"/>
                  <w:sz w:val="16"/>
                  <w:szCs w:val="16"/>
                  <w:lang w:eastAsia="ru-RU"/>
                </w:rPr>
                <w:t>created_date    </w:t>
              </w:r>
            </w:ins>
          </w:p>
        </w:tc>
        <w:tc>
          <w:tcPr>
            <w:tcW w:w="1351" w:type="dxa"/>
            <w:shd w:val="clear" w:color="auto" w:fill="auto"/>
            <w:noWrap/>
            <w:hideMark/>
          </w:tcPr>
          <w:p w14:paraId="595B4093" w14:textId="77777777" w:rsidR="00951893" w:rsidRPr="000660E6" w:rsidRDefault="00951893" w:rsidP="00951893">
            <w:pPr>
              <w:rPr>
                <w:ins w:id="5776" w:author="Gavrilov, Evgeny" w:date="2016-01-20T19:01:00Z"/>
                <w:rFonts w:ascii="Open Sans Light" w:eastAsia="Times New Roman" w:hAnsi="Open Sans Light" w:cs="Open Sans Light"/>
                <w:color w:val="000000"/>
                <w:sz w:val="16"/>
                <w:szCs w:val="16"/>
                <w:lang w:eastAsia="ru-RU"/>
              </w:rPr>
            </w:pPr>
            <w:ins w:id="5777" w:author="Gavrilov, Evgeny" w:date="2016-01-20T19:01:00Z">
              <w:r w:rsidRPr="000660E6">
                <w:rPr>
                  <w:rFonts w:ascii="Open Sans Light" w:eastAsia="Times New Roman" w:hAnsi="Open Sans Light" w:cs="Open Sans Light"/>
                  <w:color w:val="000000"/>
                  <w:sz w:val="16"/>
                  <w:szCs w:val="16"/>
                  <w:lang w:eastAsia="ru-RU"/>
                </w:rPr>
                <w:t>DATETIME    </w:t>
              </w:r>
            </w:ins>
          </w:p>
        </w:tc>
        <w:tc>
          <w:tcPr>
            <w:tcW w:w="763" w:type="dxa"/>
            <w:shd w:val="clear" w:color="auto" w:fill="auto"/>
            <w:noWrap/>
            <w:hideMark/>
          </w:tcPr>
          <w:p w14:paraId="1CC93ADF" w14:textId="77777777" w:rsidR="00951893" w:rsidRPr="000660E6" w:rsidRDefault="00951893" w:rsidP="00951893">
            <w:pPr>
              <w:rPr>
                <w:ins w:id="5778" w:author="Gavrilov, Evgeny" w:date="2016-01-20T19:01:00Z"/>
                <w:rFonts w:ascii="Open Sans Light" w:eastAsia="Times New Roman" w:hAnsi="Open Sans Light" w:cs="Open Sans Light"/>
                <w:color w:val="000000"/>
                <w:sz w:val="16"/>
                <w:szCs w:val="16"/>
                <w:lang w:eastAsia="ru-RU"/>
              </w:rPr>
            </w:pPr>
            <w:ins w:id="5779" w:author="Gavrilov, Evgeny" w:date="2016-01-20T19:01:00Z">
              <w:r w:rsidRPr="000660E6">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6EE443F7" w14:textId="77777777" w:rsidR="00951893" w:rsidRPr="000660E6" w:rsidRDefault="00951893" w:rsidP="00951893">
            <w:pPr>
              <w:rPr>
                <w:ins w:id="5780" w:author="Gavrilov, Evgeny" w:date="2016-01-20T19:01:00Z"/>
                <w:rFonts w:ascii="Open Sans Light" w:eastAsia="Times New Roman" w:hAnsi="Open Sans Light" w:cs="Open Sans Light"/>
                <w:color w:val="000000"/>
                <w:sz w:val="16"/>
                <w:szCs w:val="16"/>
                <w:lang w:eastAsia="ru-RU"/>
              </w:rPr>
            </w:pPr>
            <w:ins w:id="5781"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46105B75" w14:textId="77777777" w:rsidR="00951893" w:rsidRPr="000660E6" w:rsidRDefault="00951893" w:rsidP="00951893">
            <w:pPr>
              <w:rPr>
                <w:ins w:id="5782" w:author="Gavrilov, Evgeny" w:date="2016-01-20T19:01:00Z"/>
                <w:rFonts w:ascii="Open Sans Light" w:eastAsia="Times New Roman" w:hAnsi="Open Sans Light" w:cs="Open Sans Light"/>
                <w:color w:val="000000"/>
                <w:sz w:val="16"/>
                <w:szCs w:val="16"/>
                <w:lang w:eastAsia="ru-RU"/>
              </w:rPr>
            </w:pPr>
            <w:ins w:id="5783" w:author="Gavrilov, Evgeny" w:date="2016-01-20T19:01:00Z">
              <w:r w:rsidRPr="000660E6">
                <w:rPr>
                  <w:rFonts w:ascii="Open Sans Light" w:eastAsia="Times New Roman" w:hAnsi="Open Sans Light" w:cs="Open Sans Light"/>
                  <w:color w:val="000000"/>
                  <w:sz w:val="16"/>
                  <w:szCs w:val="16"/>
                  <w:lang w:eastAsia="ru-RU"/>
                </w:rPr>
                <w:t>NO          </w:t>
              </w:r>
            </w:ins>
          </w:p>
        </w:tc>
      </w:tr>
      <w:tr w:rsidR="00951893" w:rsidRPr="000660E6" w14:paraId="77FC9DB8" w14:textId="77777777" w:rsidTr="00951893">
        <w:trPr>
          <w:trHeight w:val="315"/>
          <w:ins w:id="5784" w:author="Gavrilov, Evgeny" w:date="2016-01-20T19:01:00Z"/>
        </w:trPr>
        <w:tc>
          <w:tcPr>
            <w:tcW w:w="1683" w:type="dxa"/>
            <w:shd w:val="clear" w:color="auto" w:fill="auto"/>
            <w:noWrap/>
            <w:hideMark/>
          </w:tcPr>
          <w:p w14:paraId="73120A80" w14:textId="77777777" w:rsidR="00951893" w:rsidRPr="000660E6" w:rsidRDefault="00951893" w:rsidP="00951893">
            <w:pPr>
              <w:rPr>
                <w:ins w:id="5785" w:author="Gavrilov, Evgeny" w:date="2016-01-20T19:01:00Z"/>
                <w:rFonts w:ascii="Open Sans Light" w:eastAsia="Times New Roman" w:hAnsi="Open Sans Light" w:cs="Open Sans Light"/>
                <w:color w:val="000000"/>
                <w:sz w:val="16"/>
                <w:szCs w:val="16"/>
                <w:lang w:eastAsia="ru-RU"/>
              </w:rPr>
            </w:pPr>
            <w:ins w:id="5786" w:author="Gavrilov, Evgeny" w:date="2016-01-20T19:01:00Z">
              <w:r w:rsidRPr="000660E6">
                <w:rPr>
                  <w:rFonts w:ascii="Open Sans Light" w:eastAsia="Times New Roman" w:hAnsi="Open Sans Light" w:cs="Open Sans Light"/>
                  <w:color w:val="000000"/>
                  <w:sz w:val="16"/>
                  <w:szCs w:val="16"/>
                  <w:lang w:eastAsia="ru-RU"/>
                </w:rPr>
                <w:t>type            </w:t>
              </w:r>
            </w:ins>
          </w:p>
        </w:tc>
        <w:tc>
          <w:tcPr>
            <w:tcW w:w="1351" w:type="dxa"/>
            <w:shd w:val="clear" w:color="auto" w:fill="auto"/>
            <w:noWrap/>
            <w:hideMark/>
          </w:tcPr>
          <w:p w14:paraId="1629BF9F" w14:textId="77777777" w:rsidR="00951893" w:rsidRPr="000660E6" w:rsidRDefault="00951893" w:rsidP="00951893">
            <w:pPr>
              <w:rPr>
                <w:ins w:id="5787" w:author="Gavrilov, Evgeny" w:date="2016-01-20T19:01:00Z"/>
                <w:rFonts w:ascii="Open Sans Light" w:eastAsia="Times New Roman" w:hAnsi="Open Sans Light" w:cs="Open Sans Light"/>
                <w:color w:val="000000"/>
                <w:sz w:val="16"/>
                <w:szCs w:val="16"/>
                <w:lang w:eastAsia="ru-RU"/>
              </w:rPr>
            </w:pPr>
            <w:ins w:id="5788" w:author="Gavrilov, Evgeny" w:date="2016-01-20T19:01:00Z">
              <w:r w:rsidRPr="000660E6">
                <w:rPr>
                  <w:rFonts w:ascii="Open Sans Light" w:eastAsia="Times New Roman" w:hAnsi="Open Sans Light" w:cs="Open Sans Light"/>
                  <w:color w:val="000000"/>
                  <w:sz w:val="16"/>
                  <w:szCs w:val="16"/>
                  <w:lang w:eastAsia="ru-RU"/>
                </w:rPr>
                <w:t>INTEGER    </w:t>
              </w:r>
            </w:ins>
          </w:p>
        </w:tc>
        <w:tc>
          <w:tcPr>
            <w:tcW w:w="763" w:type="dxa"/>
            <w:shd w:val="clear" w:color="auto" w:fill="auto"/>
            <w:noWrap/>
            <w:hideMark/>
          </w:tcPr>
          <w:p w14:paraId="5AA8F89F" w14:textId="77777777" w:rsidR="00951893" w:rsidRPr="000660E6" w:rsidRDefault="00951893" w:rsidP="00951893">
            <w:pPr>
              <w:rPr>
                <w:ins w:id="5789" w:author="Gavrilov, Evgeny" w:date="2016-01-20T19:01:00Z"/>
                <w:rFonts w:ascii="Open Sans Light" w:eastAsia="Times New Roman" w:hAnsi="Open Sans Light" w:cs="Open Sans Light"/>
                <w:color w:val="000000"/>
                <w:sz w:val="16"/>
                <w:szCs w:val="16"/>
                <w:lang w:eastAsia="ru-RU"/>
              </w:rPr>
            </w:pPr>
            <w:ins w:id="5790" w:author="Gavrilov, Evgeny" w:date="2016-01-20T19:01:00Z">
              <w:r w:rsidRPr="000660E6">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1F56DF01" w14:textId="77777777" w:rsidR="00951893" w:rsidRPr="000660E6" w:rsidRDefault="00951893" w:rsidP="00951893">
            <w:pPr>
              <w:rPr>
                <w:ins w:id="5791" w:author="Gavrilov, Evgeny" w:date="2016-01-20T19:01:00Z"/>
                <w:rFonts w:ascii="Open Sans Light" w:eastAsia="Times New Roman" w:hAnsi="Open Sans Light" w:cs="Open Sans Light"/>
                <w:color w:val="000000"/>
                <w:sz w:val="16"/>
                <w:szCs w:val="16"/>
                <w:lang w:eastAsia="ru-RU"/>
              </w:rPr>
            </w:pPr>
            <w:ins w:id="5792"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62B5EAC6" w14:textId="77777777" w:rsidR="00951893" w:rsidRPr="000660E6" w:rsidRDefault="00951893" w:rsidP="00951893">
            <w:pPr>
              <w:rPr>
                <w:ins w:id="5793" w:author="Gavrilov, Evgeny" w:date="2016-01-20T19:01:00Z"/>
                <w:rFonts w:ascii="Open Sans Light" w:eastAsia="Times New Roman" w:hAnsi="Open Sans Light" w:cs="Open Sans Light"/>
                <w:color w:val="000000"/>
                <w:sz w:val="16"/>
                <w:szCs w:val="16"/>
                <w:lang w:eastAsia="ru-RU"/>
              </w:rPr>
            </w:pPr>
            <w:ins w:id="5794" w:author="Gavrilov, Evgeny" w:date="2016-01-20T19:01:00Z">
              <w:r w:rsidRPr="000660E6">
                <w:rPr>
                  <w:rFonts w:ascii="Open Sans Light" w:eastAsia="Times New Roman" w:hAnsi="Open Sans Light" w:cs="Open Sans Light"/>
                  <w:color w:val="000000"/>
                  <w:sz w:val="16"/>
                  <w:szCs w:val="16"/>
                  <w:lang w:eastAsia="ru-RU"/>
                </w:rPr>
                <w:t>NO          </w:t>
              </w:r>
            </w:ins>
          </w:p>
        </w:tc>
      </w:tr>
      <w:tr w:rsidR="00951893" w:rsidRPr="000660E6" w14:paraId="7C861F1B" w14:textId="77777777" w:rsidTr="00951893">
        <w:trPr>
          <w:trHeight w:val="315"/>
          <w:ins w:id="5795" w:author="Gavrilov, Evgeny" w:date="2016-01-20T19:01:00Z"/>
        </w:trPr>
        <w:tc>
          <w:tcPr>
            <w:tcW w:w="1683" w:type="dxa"/>
            <w:shd w:val="clear" w:color="auto" w:fill="auto"/>
            <w:noWrap/>
            <w:hideMark/>
          </w:tcPr>
          <w:p w14:paraId="313B9C59" w14:textId="77777777" w:rsidR="00951893" w:rsidRPr="000660E6" w:rsidRDefault="00951893" w:rsidP="00951893">
            <w:pPr>
              <w:rPr>
                <w:ins w:id="5796" w:author="Gavrilov, Evgeny" w:date="2016-01-20T19:01:00Z"/>
                <w:rFonts w:ascii="Open Sans Light" w:eastAsia="Times New Roman" w:hAnsi="Open Sans Light" w:cs="Open Sans Light"/>
                <w:color w:val="000000"/>
                <w:sz w:val="16"/>
                <w:szCs w:val="16"/>
                <w:lang w:eastAsia="ru-RU"/>
              </w:rPr>
            </w:pPr>
            <w:ins w:id="5797" w:author="Gavrilov, Evgeny" w:date="2016-01-20T19:01:00Z">
              <w:r w:rsidRPr="000660E6">
                <w:rPr>
                  <w:rFonts w:ascii="Open Sans Light" w:eastAsia="Times New Roman" w:hAnsi="Open Sans Light" w:cs="Open Sans Light"/>
                  <w:color w:val="000000"/>
                  <w:sz w:val="16"/>
                  <w:szCs w:val="16"/>
                  <w:lang w:eastAsia="ru-RU"/>
                </w:rPr>
                <w:t>data            </w:t>
              </w:r>
            </w:ins>
          </w:p>
        </w:tc>
        <w:tc>
          <w:tcPr>
            <w:tcW w:w="1351" w:type="dxa"/>
            <w:shd w:val="clear" w:color="auto" w:fill="auto"/>
            <w:noWrap/>
            <w:hideMark/>
          </w:tcPr>
          <w:p w14:paraId="56E9C996" w14:textId="77777777" w:rsidR="00951893" w:rsidRPr="000660E6" w:rsidRDefault="00951893" w:rsidP="00951893">
            <w:pPr>
              <w:rPr>
                <w:ins w:id="5798" w:author="Gavrilov, Evgeny" w:date="2016-01-20T19:01:00Z"/>
                <w:rFonts w:ascii="Open Sans Light" w:eastAsia="Times New Roman" w:hAnsi="Open Sans Light" w:cs="Open Sans Light"/>
                <w:color w:val="000000"/>
                <w:sz w:val="16"/>
                <w:szCs w:val="16"/>
                <w:lang w:eastAsia="ru-RU"/>
              </w:rPr>
            </w:pPr>
            <w:ins w:id="5799" w:author="Gavrilov, Evgeny" w:date="2016-01-20T19:01:00Z">
              <w:r w:rsidRPr="000660E6">
                <w:rPr>
                  <w:rFonts w:ascii="Open Sans Light" w:eastAsia="Times New Roman" w:hAnsi="Open Sans Light" w:cs="Open Sans Light"/>
                  <w:color w:val="000000"/>
                  <w:sz w:val="16"/>
                  <w:szCs w:val="16"/>
                  <w:lang w:eastAsia="ru-RU"/>
                </w:rPr>
                <w:t>TEXT        </w:t>
              </w:r>
            </w:ins>
          </w:p>
        </w:tc>
        <w:tc>
          <w:tcPr>
            <w:tcW w:w="763" w:type="dxa"/>
            <w:shd w:val="clear" w:color="auto" w:fill="auto"/>
            <w:noWrap/>
            <w:hideMark/>
          </w:tcPr>
          <w:p w14:paraId="61E775BA" w14:textId="77777777" w:rsidR="00951893" w:rsidRPr="000660E6" w:rsidRDefault="00951893" w:rsidP="00951893">
            <w:pPr>
              <w:rPr>
                <w:ins w:id="5800" w:author="Gavrilov, Evgeny" w:date="2016-01-20T19:01:00Z"/>
                <w:rFonts w:ascii="Open Sans Light" w:eastAsia="Times New Roman" w:hAnsi="Open Sans Light" w:cs="Open Sans Light"/>
                <w:color w:val="000000"/>
                <w:sz w:val="16"/>
                <w:szCs w:val="16"/>
                <w:lang w:eastAsia="ru-RU"/>
              </w:rPr>
            </w:pPr>
            <w:ins w:id="5801" w:author="Gavrilov, Evgeny" w:date="2016-01-20T19:01:00Z">
              <w:r w:rsidRPr="000660E6">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079C528A" w14:textId="77777777" w:rsidR="00951893" w:rsidRPr="000660E6" w:rsidRDefault="00951893" w:rsidP="00951893">
            <w:pPr>
              <w:rPr>
                <w:ins w:id="5802" w:author="Gavrilov, Evgeny" w:date="2016-01-20T19:01:00Z"/>
                <w:rFonts w:ascii="Open Sans Light" w:eastAsia="Times New Roman" w:hAnsi="Open Sans Light" w:cs="Open Sans Light"/>
                <w:color w:val="000000"/>
                <w:sz w:val="16"/>
                <w:szCs w:val="16"/>
                <w:lang w:eastAsia="ru-RU"/>
              </w:rPr>
            </w:pPr>
            <w:ins w:id="5803"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1317362D" w14:textId="77777777" w:rsidR="00951893" w:rsidRPr="000660E6" w:rsidRDefault="00951893" w:rsidP="00951893">
            <w:pPr>
              <w:rPr>
                <w:ins w:id="5804" w:author="Gavrilov, Evgeny" w:date="2016-01-20T19:01:00Z"/>
                <w:rFonts w:ascii="Open Sans Light" w:eastAsia="Times New Roman" w:hAnsi="Open Sans Light" w:cs="Open Sans Light"/>
                <w:color w:val="000000"/>
                <w:sz w:val="16"/>
                <w:szCs w:val="16"/>
                <w:lang w:eastAsia="ru-RU"/>
              </w:rPr>
            </w:pPr>
            <w:ins w:id="5805"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402FD219" w14:textId="77777777" w:rsidTr="00951893">
        <w:trPr>
          <w:trHeight w:val="315"/>
          <w:ins w:id="5806" w:author="Gavrilov, Evgeny" w:date="2016-01-20T19:01:00Z"/>
        </w:trPr>
        <w:tc>
          <w:tcPr>
            <w:tcW w:w="1683" w:type="dxa"/>
            <w:shd w:val="clear" w:color="auto" w:fill="auto"/>
            <w:noWrap/>
            <w:hideMark/>
          </w:tcPr>
          <w:p w14:paraId="406448F1" w14:textId="77777777" w:rsidR="00951893" w:rsidRPr="000660E6" w:rsidRDefault="00951893" w:rsidP="00951893">
            <w:pPr>
              <w:rPr>
                <w:ins w:id="5807" w:author="Gavrilov, Evgeny" w:date="2016-01-20T19:01:00Z"/>
                <w:rFonts w:ascii="Open Sans Light" w:eastAsia="Times New Roman" w:hAnsi="Open Sans Light" w:cs="Open Sans Light"/>
                <w:color w:val="000000"/>
                <w:sz w:val="16"/>
                <w:szCs w:val="16"/>
                <w:lang w:eastAsia="ru-RU"/>
              </w:rPr>
            </w:pPr>
            <w:ins w:id="5808" w:author="Gavrilov, Evgeny" w:date="2016-01-20T19:01:00Z">
              <w:r w:rsidRPr="000660E6">
                <w:rPr>
                  <w:rFonts w:ascii="Open Sans Light" w:eastAsia="Times New Roman" w:hAnsi="Open Sans Light" w:cs="Open Sans Light"/>
                  <w:color w:val="000000"/>
                  <w:sz w:val="16"/>
                  <w:szCs w:val="16"/>
                  <w:lang w:eastAsia="ru-RU"/>
                </w:rPr>
                <w:t>username        </w:t>
              </w:r>
            </w:ins>
          </w:p>
        </w:tc>
        <w:tc>
          <w:tcPr>
            <w:tcW w:w="1351" w:type="dxa"/>
            <w:shd w:val="clear" w:color="auto" w:fill="auto"/>
            <w:noWrap/>
            <w:hideMark/>
          </w:tcPr>
          <w:p w14:paraId="624F2263" w14:textId="77777777" w:rsidR="00951893" w:rsidRPr="000660E6" w:rsidRDefault="00951893" w:rsidP="00951893">
            <w:pPr>
              <w:rPr>
                <w:ins w:id="5809" w:author="Gavrilov, Evgeny" w:date="2016-01-20T19:01:00Z"/>
                <w:rFonts w:ascii="Open Sans Light" w:eastAsia="Times New Roman" w:hAnsi="Open Sans Light" w:cs="Open Sans Light"/>
                <w:color w:val="000000"/>
                <w:sz w:val="16"/>
                <w:szCs w:val="16"/>
                <w:lang w:eastAsia="ru-RU"/>
              </w:rPr>
            </w:pPr>
            <w:ins w:id="5810"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10E70BD5" w14:textId="77777777" w:rsidR="00951893" w:rsidRPr="000660E6" w:rsidRDefault="00951893" w:rsidP="00951893">
            <w:pPr>
              <w:rPr>
                <w:ins w:id="5811" w:author="Gavrilov, Evgeny" w:date="2016-01-20T19:01:00Z"/>
                <w:rFonts w:ascii="Open Sans Light" w:eastAsia="Times New Roman" w:hAnsi="Open Sans Light" w:cs="Open Sans Light"/>
                <w:color w:val="000000"/>
                <w:sz w:val="16"/>
                <w:szCs w:val="16"/>
                <w:lang w:eastAsia="ru-RU"/>
              </w:rPr>
            </w:pPr>
            <w:ins w:id="5812" w:author="Gavrilov, Evgeny" w:date="2016-01-20T19:01:00Z">
              <w:r w:rsidRPr="000660E6">
                <w:rPr>
                  <w:rFonts w:ascii="Open Sans Light" w:eastAsia="Times New Roman" w:hAnsi="Open Sans Light" w:cs="Open Sans Light"/>
                  <w:color w:val="000000"/>
                  <w:sz w:val="16"/>
                  <w:szCs w:val="16"/>
                  <w:lang w:eastAsia="ru-RU"/>
                </w:rPr>
                <w:t>255    </w:t>
              </w:r>
            </w:ins>
          </w:p>
        </w:tc>
        <w:tc>
          <w:tcPr>
            <w:tcW w:w="1420" w:type="dxa"/>
            <w:shd w:val="clear" w:color="auto" w:fill="auto"/>
            <w:noWrap/>
            <w:hideMark/>
          </w:tcPr>
          <w:p w14:paraId="0ABD9205" w14:textId="77777777" w:rsidR="00951893" w:rsidRPr="000660E6" w:rsidRDefault="00951893" w:rsidP="00951893">
            <w:pPr>
              <w:rPr>
                <w:ins w:id="5813" w:author="Gavrilov, Evgeny" w:date="2016-01-20T19:01:00Z"/>
                <w:rFonts w:ascii="Open Sans Light" w:eastAsia="Times New Roman" w:hAnsi="Open Sans Light" w:cs="Open Sans Light"/>
                <w:color w:val="000000"/>
                <w:sz w:val="16"/>
                <w:szCs w:val="16"/>
                <w:lang w:eastAsia="ru-RU"/>
              </w:rPr>
            </w:pPr>
            <w:ins w:id="5814"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259780AA" w14:textId="77777777" w:rsidR="00951893" w:rsidRPr="000660E6" w:rsidRDefault="00951893" w:rsidP="00951893">
            <w:pPr>
              <w:rPr>
                <w:ins w:id="5815" w:author="Gavrilov, Evgeny" w:date="2016-01-20T19:01:00Z"/>
                <w:rFonts w:ascii="Open Sans Light" w:eastAsia="Times New Roman" w:hAnsi="Open Sans Light" w:cs="Open Sans Light"/>
                <w:color w:val="000000"/>
                <w:sz w:val="16"/>
                <w:szCs w:val="16"/>
                <w:lang w:eastAsia="ru-RU"/>
              </w:rPr>
            </w:pPr>
            <w:ins w:id="5816"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0948FF1A" w14:textId="77777777" w:rsidTr="00951893">
        <w:trPr>
          <w:trHeight w:val="315"/>
          <w:ins w:id="5817" w:author="Gavrilov, Evgeny" w:date="2016-01-20T19:01:00Z"/>
        </w:trPr>
        <w:tc>
          <w:tcPr>
            <w:tcW w:w="1683" w:type="dxa"/>
            <w:shd w:val="clear" w:color="auto" w:fill="auto"/>
            <w:noWrap/>
            <w:hideMark/>
          </w:tcPr>
          <w:p w14:paraId="059BE8D8" w14:textId="77777777" w:rsidR="00951893" w:rsidRPr="000660E6" w:rsidRDefault="00951893" w:rsidP="00951893">
            <w:pPr>
              <w:rPr>
                <w:ins w:id="5818" w:author="Gavrilov, Evgeny" w:date="2016-01-20T19:01:00Z"/>
                <w:rFonts w:ascii="Open Sans Light" w:eastAsia="Times New Roman" w:hAnsi="Open Sans Light" w:cs="Open Sans Light"/>
                <w:color w:val="000000"/>
                <w:sz w:val="16"/>
                <w:szCs w:val="16"/>
                <w:lang w:eastAsia="ru-RU"/>
              </w:rPr>
            </w:pPr>
            <w:ins w:id="5819" w:author="Gavrilov, Evgeny" w:date="2016-01-20T19:01:00Z">
              <w:r w:rsidRPr="000660E6">
                <w:rPr>
                  <w:rFonts w:ascii="Open Sans Light" w:eastAsia="Times New Roman" w:hAnsi="Open Sans Light" w:cs="Open Sans Light"/>
                  <w:color w:val="000000"/>
                  <w:sz w:val="16"/>
                  <w:szCs w:val="16"/>
                  <w:lang w:eastAsia="ru-RU"/>
                </w:rPr>
                <w:t>hwUuid          </w:t>
              </w:r>
            </w:ins>
          </w:p>
        </w:tc>
        <w:tc>
          <w:tcPr>
            <w:tcW w:w="1351" w:type="dxa"/>
            <w:shd w:val="clear" w:color="auto" w:fill="auto"/>
            <w:noWrap/>
            <w:hideMark/>
          </w:tcPr>
          <w:p w14:paraId="49405F30" w14:textId="77777777" w:rsidR="00951893" w:rsidRPr="000660E6" w:rsidRDefault="00951893" w:rsidP="00951893">
            <w:pPr>
              <w:rPr>
                <w:ins w:id="5820" w:author="Gavrilov, Evgeny" w:date="2016-01-20T19:01:00Z"/>
                <w:rFonts w:ascii="Open Sans Light" w:eastAsia="Times New Roman" w:hAnsi="Open Sans Light" w:cs="Open Sans Light"/>
                <w:color w:val="000000"/>
                <w:sz w:val="16"/>
                <w:szCs w:val="16"/>
                <w:lang w:eastAsia="ru-RU"/>
              </w:rPr>
            </w:pPr>
            <w:ins w:id="5821"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4590A188" w14:textId="77777777" w:rsidR="00951893" w:rsidRPr="000660E6" w:rsidRDefault="00951893" w:rsidP="00951893">
            <w:pPr>
              <w:rPr>
                <w:ins w:id="5822" w:author="Gavrilov, Evgeny" w:date="2016-01-20T19:01:00Z"/>
                <w:rFonts w:ascii="Open Sans Light" w:eastAsia="Times New Roman" w:hAnsi="Open Sans Light" w:cs="Open Sans Light"/>
                <w:color w:val="000000"/>
                <w:sz w:val="16"/>
                <w:szCs w:val="16"/>
                <w:lang w:eastAsia="ru-RU"/>
              </w:rPr>
            </w:pPr>
            <w:ins w:id="5823" w:author="Gavrilov, Evgeny" w:date="2016-01-20T19:01:00Z">
              <w:r w:rsidRPr="000660E6">
                <w:rPr>
                  <w:rFonts w:ascii="Open Sans Light" w:eastAsia="Times New Roman" w:hAnsi="Open Sans Light" w:cs="Open Sans Light"/>
                  <w:color w:val="000000"/>
                  <w:sz w:val="16"/>
                  <w:szCs w:val="16"/>
                  <w:lang w:eastAsia="ru-RU"/>
                </w:rPr>
                <w:t>36      </w:t>
              </w:r>
            </w:ins>
          </w:p>
        </w:tc>
        <w:tc>
          <w:tcPr>
            <w:tcW w:w="1420" w:type="dxa"/>
            <w:shd w:val="clear" w:color="auto" w:fill="auto"/>
            <w:noWrap/>
            <w:hideMark/>
          </w:tcPr>
          <w:p w14:paraId="5891CA3A" w14:textId="77777777" w:rsidR="00951893" w:rsidRPr="000660E6" w:rsidRDefault="00951893" w:rsidP="00951893">
            <w:pPr>
              <w:rPr>
                <w:ins w:id="5824" w:author="Gavrilov, Evgeny" w:date="2016-01-20T19:01:00Z"/>
                <w:rFonts w:ascii="Open Sans Light" w:eastAsia="Times New Roman" w:hAnsi="Open Sans Light" w:cs="Open Sans Light"/>
                <w:color w:val="000000"/>
                <w:sz w:val="16"/>
                <w:szCs w:val="16"/>
                <w:lang w:eastAsia="ru-RU"/>
              </w:rPr>
            </w:pPr>
            <w:ins w:id="5825"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6C07FB85" w14:textId="77777777" w:rsidR="00951893" w:rsidRPr="000660E6" w:rsidRDefault="00951893" w:rsidP="00951893">
            <w:pPr>
              <w:rPr>
                <w:ins w:id="5826" w:author="Gavrilov, Evgeny" w:date="2016-01-20T19:01:00Z"/>
                <w:rFonts w:ascii="Open Sans Light" w:eastAsia="Times New Roman" w:hAnsi="Open Sans Light" w:cs="Open Sans Light"/>
                <w:color w:val="000000"/>
                <w:sz w:val="16"/>
                <w:szCs w:val="16"/>
                <w:lang w:eastAsia="ru-RU"/>
              </w:rPr>
            </w:pPr>
            <w:ins w:id="5827"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63897E6E" w14:textId="77777777" w:rsidTr="00951893">
        <w:trPr>
          <w:trHeight w:val="315"/>
          <w:ins w:id="5828" w:author="Gavrilov, Evgeny" w:date="2016-01-20T19:01:00Z"/>
        </w:trPr>
        <w:tc>
          <w:tcPr>
            <w:tcW w:w="1683" w:type="dxa"/>
            <w:shd w:val="clear" w:color="auto" w:fill="auto"/>
            <w:noWrap/>
            <w:hideMark/>
          </w:tcPr>
          <w:p w14:paraId="506F3D92" w14:textId="77777777" w:rsidR="00951893" w:rsidRPr="000660E6" w:rsidRDefault="00951893" w:rsidP="00951893">
            <w:pPr>
              <w:rPr>
                <w:ins w:id="5829" w:author="Gavrilov, Evgeny" w:date="2016-01-20T19:01:00Z"/>
                <w:rFonts w:ascii="Open Sans Light" w:eastAsia="Times New Roman" w:hAnsi="Open Sans Light" w:cs="Open Sans Light"/>
                <w:color w:val="000000"/>
                <w:sz w:val="16"/>
                <w:szCs w:val="16"/>
                <w:lang w:eastAsia="ru-RU"/>
              </w:rPr>
            </w:pPr>
            <w:ins w:id="5830" w:author="Gavrilov, Evgeny" w:date="2016-01-20T19:01:00Z">
              <w:r w:rsidRPr="000660E6">
                <w:rPr>
                  <w:rFonts w:ascii="Open Sans Light" w:eastAsia="Times New Roman" w:hAnsi="Open Sans Light" w:cs="Open Sans Light"/>
                  <w:color w:val="000000"/>
                  <w:sz w:val="16"/>
                  <w:szCs w:val="16"/>
                  <w:lang w:eastAsia="ru-RU"/>
                </w:rPr>
                <w:t>hwModel        </w:t>
              </w:r>
            </w:ins>
          </w:p>
        </w:tc>
        <w:tc>
          <w:tcPr>
            <w:tcW w:w="1351" w:type="dxa"/>
            <w:shd w:val="clear" w:color="auto" w:fill="auto"/>
            <w:noWrap/>
            <w:hideMark/>
          </w:tcPr>
          <w:p w14:paraId="5699DB8F" w14:textId="77777777" w:rsidR="00951893" w:rsidRPr="000660E6" w:rsidRDefault="00951893" w:rsidP="00951893">
            <w:pPr>
              <w:rPr>
                <w:ins w:id="5831" w:author="Gavrilov, Evgeny" w:date="2016-01-20T19:01:00Z"/>
                <w:rFonts w:ascii="Open Sans Light" w:eastAsia="Times New Roman" w:hAnsi="Open Sans Light" w:cs="Open Sans Light"/>
                <w:color w:val="000000"/>
                <w:sz w:val="16"/>
                <w:szCs w:val="16"/>
                <w:lang w:eastAsia="ru-RU"/>
              </w:rPr>
            </w:pPr>
            <w:ins w:id="5832"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6788EEC3" w14:textId="77777777" w:rsidR="00951893" w:rsidRPr="000660E6" w:rsidRDefault="00951893" w:rsidP="00951893">
            <w:pPr>
              <w:rPr>
                <w:ins w:id="5833" w:author="Gavrilov, Evgeny" w:date="2016-01-20T19:01:00Z"/>
                <w:rFonts w:ascii="Open Sans Light" w:eastAsia="Times New Roman" w:hAnsi="Open Sans Light" w:cs="Open Sans Light"/>
                <w:color w:val="000000"/>
                <w:sz w:val="16"/>
                <w:szCs w:val="16"/>
                <w:lang w:eastAsia="ru-RU"/>
              </w:rPr>
            </w:pPr>
            <w:ins w:id="5834" w:author="Gavrilov, Evgeny" w:date="2016-01-20T19:01:00Z">
              <w:r w:rsidRPr="000660E6">
                <w:rPr>
                  <w:rFonts w:ascii="Open Sans Light" w:eastAsia="Times New Roman" w:hAnsi="Open Sans Light" w:cs="Open Sans Light"/>
                  <w:color w:val="000000"/>
                  <w:sz w:val="16"/>
                  <w:szCs w:val="16"/>
                  <w:lang w:eastAsia="ru-RU"/>
                </w:rPr>
                <w:t>255    </w:t>
              </w:r>
            </w:ins>
          </w:p>
        </w:tc>
        <w:tc>
          <w:tcPr>
            <w:tcW w:w="1420" w:type="dxa"/>
            <w:shd w:val="clear" w:color="auto" w:fill="auto"/>
            <w:noWrap/>
            <w:hideMark/>
          </w:tcPr>
          <w:p w14:paraId="0B3CABAD" w14:textId="77777777" w:rsidR="00951893" w:rsidRPr="000660E6" w:rsidRDefault="00951893" w:rsidP="00951893">
            <w:pPr>
              <w:rPr>
                <w:ins w:id="5835" w:author="Gavrilov, Evgeny" w:date="2016-01-20T19:01:00Z"/>
                <w:rFonts w:ascii="Open Sans Light" w:eastAsia="Times New Roman" w:hAnsi="Open Sans Light" w:cs="Open Sans Light"/>
                <w:color w:val="000000"/>
                <w:sz w:val="16"/>
                <w:szCs w:val="16"/>
                <w:lang w:eastAsia="ru-RU"/>
              </w:rPr>
            </w:pPr>
            <w:ins w:id="5836"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3192B07D" w14:textId="77777777" w:rsidR="00951893" w:rsidRPr="000660E6" w:rsidRDefault="00951893" w:rsidP="00951893">
            <w:pPr>
              <w:rPr>
                <w:ins w:id="5837" w:author="Gavrilov, Evgeny" w:date="2016-01-20T19:01:00Z"/>
                <w:rFonts w:ascii="Open Sans Light" w:eastAsia="Times New Roman" w:hAnsi="Open Sans Light" w:cs="Open Sans Light"/>
                <w:color w:val="000000"/>
                <w:sz w:val="16"/>
                <w:szCs w:val="16"/>
                <w:lang w:eastAsia="ru-RU"/>
              </w:rPr>
            </w:pPr>
            <w:ins w:id="5838"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08AB2756" w14:textId="77777777" w:rsidTr="00951893">
        <w:trPr>
          <w:trHeight w:val="315"/>
          <w:ins w:id="5839" w:author="Gavrilov, Evgeny" w:date="2016-01-20T19:01:00Z"/>
        </w:trPr>
        <w:tc>
          <w:tcPr>
            <w:tcW w:w="1683" w:type="dxa"/>
            <w:shd w:val="clear" w:color="auto" w:fill="auto"/>
            <w:noWrap/>
            <w:hideMark/>
          </w:tcPr>
          <w:p w14:paraId="2CC425B1" w14:textId="77777777" w:rsidR="00951893" w:rsidRPr="000660E6" w:rsidRDefault="00951893" w:rsidP="00951893">
            <w:pPr>
              <w:rPr>
                <w:ins w:id="5840" w:author="Gavrilov, Evgeny" w:date="2016-01-20T19:01:00Z"/>
                <w:rFonts w:ascii="Open Sans Light" w:eastAsia="Times New Roman" w:hAnsi="Open Sans Light" w:cs="Open Sans Light"/>
                <w:color w:val="000000"/>
                <w:sz w:val="16"/>
                <w:szCs w:val="16"/>
                <w:lang w:eastAsia="ru-RU"/>
              </w:rPr>
            </w:pPr>
            <w:ins w:id="5841" w:author="Gavrilov, Evgeny" w:date="2016-01-20T19:01:00Z">
              <w:r w:rsidRPr="000660E6">
                <w:rPr>
                  <w:rFonts w:ascii="Open Sans Light" w:eastAsia="Times New Roman" w:hAnsi="Open Sans Light" w:cs="Open Sans Light"/>
                  <w:color w:val="000000"/>
                  <w:sz w:val="16"/>
                  <w:szCs w:val="16"/>
                  <w:lang w:eastAsia="ru-RU"/>
                </w:rPr>
                <w:t>osName          </w:t>
              </w:r>
            </w:ins>
          </w:p>
        </w:tc>
        <w:tc>
          <w:tcPr>
            <w:tcW w:w="1351" w:type="dxa"/>
            <w:shd w:val="clear" w:color="auto" w:fill="auto"/>
            <w:noWrap/>
            <w:hideMark/>
          </w:tcPr>
          <w:p w14:paraId="7BE6C812" w14:textId="77777777" w:rsidR="00951893" w:rsidRPr="000660E6" w:rsidRDefault="00951893" w:rsidP="00951893">
            <w:pPr>
              <w:rPr>
                <w:ins w:id="5842" w:author="Gavrilov, Evgeny" w:date="2016-01-20T19:01:00Z"/>
                <w:rFonts w:ascii="Open Sans Light" w:eastAsia="Times New Roman" w:hAnsi="Open Sans Light" w:cs="Open Sans Light"/>
                <w:color w:val="000000"/>
                <w:sz w:val="16"/>
                <w:szCs w:val="16"/>
                <w:lang w:eastAsia="ru-RU"/>
              </w:rPr>
            </w:pPr>
            <w:ins w:id="5843"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5F965366" w14:textId="77777777" w:rsidR="00951893" w:rsidRPr="000660E6" w:rsidRDefault="00951893" w:rsidP="00951893">
            <w:pPr>
              <w:rPr>
                <w:ins w:id="5844" w:author="Gavrilov, Evgeny" w:date="2016-01-20T19:01:00Z"/>
                <w:rFonts w:ascii="Open Sans Light" w:eastAsia="Times New Roman" w:hAnsi="Open Sans Light" w:cs="Open Sans Light"/>
                <w:color w:val="000000"/>
                <w:sz w:val="16"/>
                <w:szCs w:val="16"/>
                <w:lang w:eastAsia="ru-RU"/>
              </w:rPr>
            </w:pPr>
            <w:ins w:id="5845" w:author="Gavrilov, Evgeny" w:date="2016-01-20T19:01:00Z">
              <w:r w:rsidRPr="000660E6">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250A4972" w14:textId="77777777" w:rsidR="00951893" w:rsidRPr="000660E6" w:rsidRDefault="00951893" w:rsidP="00951893">
            <w:pPr>
              <w:rPr>
                <w:ins w:id="5846" w:author="Gavrilov, Evgeny" w:date="2016-01-20T19:01:00Z"/>
                <w:rFonts w:ascii="Open Sans Light" w:eastAsia="Times New Roman" w:hAnsi="Open Sans Light" w:cs="Open Sans Light"/>
                <w:color w:val="000000"/>
                <w:sz w:val="16"/>
                <w:szCs w:val="16"/>
                <w:lang w:eastAsia="ru-RU"/>
              </w:rPr>
            </w:pPr>
            <w:ins w:id="5847"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16B068A4" w14:textId="77777777" w:rsidR="00951893" w:rsidRPr="000660E6" w:rsidRDefault="00951893" w:rsidP="00951893">
            <w:pPr>
              <w:rPr>
                <w:ins w:id="5848" w:author="Gavrilov, Evgeny" w:date="2016-01-20T19:01:00Z"/>
                <w:rFonts w:ascii="Open Sans Light" w:eastAsia="Times New Roman" w:hAnsi="Open Sans Light" w:cs="Open Sans Light"/>
                <w:color w:val="000000"/>
                <w:sz w:val="16"/>
                <w:szCs w:val="16"/>
                <w:lang w:eastAsia="ru-RU"/>
              </w:rPr>
            </w:pPr>
            <w:ins w:id="5849"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4303DEDF" w14:textId="77777777" w:rsidTr="00951893">
        <w:trPr>
          <w:trHeight w:val="315"/>
          <w:ins w:id="5850" w:author="Gavrilov, Evgeny" w:date="2016-01-20T19:01:00Z"/>
        </w:trPr>
        <w:tc>
          <w:tcPr>
            <w:tcW w:w="1683" w:type="dxa"/>
            <w:shd w:val="clear" w:color="auto" w:fill="auto"/>
            <w:noWrap/>
            <w:hideMark/>
          </w:tcPr>
          <w:p w14:paraId="2910B3DC" w14:textId="77777777" w:rsidR="00951893" w:rsidRPr="000660E6" w:rsidRDefault="00951893" w:rsidP="00951893">
            <w:pPr>
              <w:rPr>
                <w:ins w:id="5851" w:author="Gavrilov, Evgeny" w:date="2016-01-20T19:01:00Z"/>
                <w:rFonts w:ascii="Open Sans Light" w:eastAsia="Times New Roman" w:hAnsi="Open Sans Light" w:cs="Open Sans Light"/>
                <w:color w:val="000000"/>
                <w:sz w:val="16"/>
                <w:szCs w:val="16"/>
                <w:lang w:eastAsia="ru-RU"/>
              </w:rPr>
            </w:pPr>
            <w:ins w:id="5852" w:author="Gavrilov, Evgeny" w:date="2016-01-20T19:01:00Z">
              <w:r w:rsidRPr="000660E6">
                <w:rPr>
                  <w:rFonts w:ascii="Open Sans Light" w:eastAsia="Times New Roman" w:hAnsi="Open Sans Light" w:cs="Open Sans Light"/>
                  <w:color w:val="000000"/>
                  <w:sz w:val="16"/>
                  <w:szCs w:val="16"/>
                  <w:lang w:eastAsia="ru-RU"/>
                </w:rPr>
                <w:t>osVersion      </w:t>
              </w:r>
            </w:ins>
          </w:p>
        </w:tc>
        <w:tc>
          <w:tcPr>
            <w:tcW w:w="1351" w:type="dxa"/>
            <w:shd w:val="clear" w:color="auto" w:fill="auto"/>
            <w:noWrap/>
            <w:hideMark/>
          </w:tcPr>
          <w:p w14:paraId="00D0B972" w14:textId="77777777" w:rsidR="00951893" w:rsidRPr="000660E6" w:rsidRDefault="00951893" w:rsidP="00951893">
            <w:pPr>
              <w:rPr>
                <w:ins w:id="5853" w:author="Gavrilov, Evgeny" w:date="2016-01-20T19:01:00Z"/>
                <w:rFonts w:ascii="Open Sans Light" w:eastAsia="Times New Roman" w:hAnsi="Open Sans Light" w:cs="Open Sans Light"/>
                <w:color w:val="000000"/>
                <w:sz w:val="16"/>
                <w:szCs w:val="16"/>
                <w:lang w:eastAsia="ru-RU"/>
              </w:rPr>
            </w:pPr>
            <w:ins w:id="5854"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6266F891" w14:textId="77777777" w:rsidR="00951893" w:rsidRPr="000660E6" w:rsidRDefault="00951893" w:rsidP="00951893">
            <w:pPr>
              <w:rPr>
                <w:ins w:id="5855" w:author="Gavrilov, Evgeny" w:date="2016-01-20T19:01:00Z"/>
                <w:rFonts w:ascii="Open Sans Light" w:eastAsia="Times New Roman" w:hAnsi="Open Sans Light" w:cs="Open Sans Light"/>
                <w:color w:val="000000"/>
                <w:sz w:val="16"/>
                <w:szCs w:val="16"/>
                <w:lang w:eastAsia="ru-RU"/>
              </w:rPr>
            </w:pPr>
            <w:ins w:id="5856" w:author="Gavrilov, Evgeny" w:date="2016-01-20T19:01:00Z">
              <w:r w:rsidRPr="000660E6">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235ACEAF" w14:textId="77777777" w:rsidR="00951893" w:rsidRPr="000660E6" w:rsidRDefault="00951893" w:rsidP="00951893">
            <w:pPr>
              <w:rPr>
                <w:ins w:id="5857" w:author="Gavrilov, Evgeny" w:date="2016-01-20T19:01:00Z"/>
                <w:rFonts w:ascii="Open Sans Light" w:eastAsia="Times New Roman" w:hAnsi="Open Sans Light" w:cs="Open Sans Light"/>
                <w:color w:val="000000"/>
                <w:sz w:val="16"/>
                <w:szCs w:val="16"/>
                <w:lang w:eastAsia="ru-RU"/>
              </w:rPr>
            </w:pPr>
            <w:ins w:id="5858"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6DB7E61D" w14:textId="77777777" w:rsidR="00951893" w:rsidRPr="000660E6" w:rsidRDefault="00951893" w:rsidP="00951893">
            <w:pPr>
              <w:rPr>
                <w:ins w:id="5859" w:author="Gavrilov, Evgeny" w:date="2016-01-20T19:01:00Z"/>
                <w:rFonts w:ascii="Open Sans Light" w:eastAsia="Times New Roman" w:hAnsi="Open Sans Light" w:cs="Open Sans Light"/>
                <w:color w:val="000000"/>
                <w:sz w:val="16"/>
                <w:szCs w:val="16"/>
                <w:lang w:eastAsia="ru-RU"/>
              </w:rPr>
            </w:pPr>
            <w:ins w:id="5860"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626F4030" w14:textId="77777777" w:rsidTr="00951893">
        <w:trPr>
          <w:trHeight w:val="315"/>
          <w:ins w:id="5861" w:author="Gavrilov, Evgeny" w:date="2016-01-20T19:01:00Z"/>
        </w:trPr>
        <w:tc>
          <w:tcPr>
            <w:tcW w:w="1683" w:type="dxa"/>
            <w:shd w:val="clear" w:color="auto" w:fill="auto"/>
            <w:noWrap/>
            <w:hideMark/>
          </w:tcPr>
          <w:p w14:paraId="0689E011" w14:textId="77777777" w:rsidR="00951893" w:rsidRPr="000660E6" w:rsidRDefault="00951893" w:rsidP="00951893">
            <w:pPr>
              <w:rPr>
                <w:ins w:id="5862" w:author="Gavrilov, Evgeny" w:date="2016-01-20T19:01:00Z"/>
                <w:rFonts w:ascii="Open Sans Light" w:eastAsia="Times New Roman" w:hAnsi="Open Sans Light" w:cs="Open Sans Light"/>
                <w:color w:val="000000"/>
                <w:sz w:val="16"/>
                <w:szCs w:val="16"/>
                <w:lang w:eastAsia="ru-RU"/>
              </w:rPr>
            </w:pPr>
            <w:ins w:id="5863" w:author="Gavrilov, Evgeny" w:date="2016-01-20T19:01:00Z">
              <w:r w:rsidRPr="000660E6">
                <w:rPr>
                  <w:rFonts w:ascii="Open Sans Light" w:eastAsia="Times New Roman" w:hAnsi="Open Sans Light" w:cs="Open Sans Light"/>
                  <w:color w:val="000000"/>
                  <w:sz w:val="16"/>
                  <w:szCs w:val="16"/>
                  <w:lang w:eastAsia="ru-RU"/>
                </w:rPr>
                <w:t>appName        </w:t>
              </w:r>
            </w:ins>
          </w:p>
        </w:tc>
        <w:tc>
          <w:tcPr>
            <w:tcW w:w="1351" w:type="dxa"/>
            <w:shd w:val="clear" w:color="auto" w:fill="auto"/>
            <w:noWrap/>
            <w:hideMark/>
          </w:tcPr>
          <w:p w14:paraId="7265917D" w14:textId="77777777" w:rsidR="00951893" w:rsidRPr="000660E6" w:rsidRDefault="00951893" w:rsidP="00951893">
            <w:pPr>
              <w:rPr>
                <w:ins w:id="5864" w:author="Gavrilov, Evgeny" w:date="2016-01-20T19:01:00Z"/>
                <w:rFonts w:ascii="Open Sans Light" w:eastAsia="Times New Roman" w:hAnsi="Open Sans Light" w:cs="Open Sans Light"/>
                <w:color w:val="000000"/>
                <w:sz w:val="16"/>
                <w:szCs w:val="16"/>
                <w:lang w:eastAsia="ru-RU"/>
              </w:rPr>
            </w:pPr>
            <w:ins w:id="5865"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3D8B53C8" w14:textId="77777777" w:rsidR="00951893" w:rsidRPr="000660E6" w:rsidRDefault="00951893" w:rsidP="00951893">
            <w:pPr>
              <w:rPr>
                <w:ins w:id="5866" w:author="Gavrilov, Evgeny" w:date="2016-01-20T19:01:00Z"/>
                <w:rFonts w:ascii="Open Sans Light" w:eastAsia="Times New Roman" w:hAnsi="Open Sans Light" w:cs="Open Sans Light"/>
                <w:color w:val="000000"/>
                <w:sz w:val="16"/>
                <w:szCs w:val="16"/>
                <w:lang w:eastAsia="ru-RU"/>
              </w:rPr>
            </w:pPr>
            <w:ins w:id="5867" w:author="Gavrilov, Evgeny" w:date="2016-01-20T19:01:00Z">
              <w:r w:rsidRPr="000660E6">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251A04BD" w14:textId="77777777" w:rsidR="00951893" w:rsidRPr="000660E6" w:rsidRDefault="00951893" w:rsidP="00951893">
            <w:pPr>
              <w:rPr>
                <w:ins w:id="5868" w:author="Gavrilov, Evgeny" w:date="2016-01-20T19:01:00Z"/>
                <w:rFonts w:ascii="Open Sans Light" w:eastAsia="Times New Roman" w:hAnsi="Open Sans Light" w:cs="Open Sans Light"/>
                <w:color w:val="000000"/>
                <w:sz w:val="16"/>
                <w:szCs w:val="16"/>
                <w:lang w:eastAsia="ru-RU"/>
              </w:rPr>
            </w:pPr>
            <w:ins w:id="5869"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72347B68" w14:textId="77777777" w:rsidR="00951893" w:rsidRPr="000660E6" w:rsidRDefault="00951893" w:rsidP="00951893">
            <w:pPr>
              <w:rPr>
                <w:ins w:id="5870" w:author="Gavrilov, Evgeny" w:date="2016-01-20T19:01:00Z"/>
                <w:rFonts w:ascii="Open Sans Light" w:eastAsia="Times New Roman" w:hAnsi="Open Sans Light" w:cs="Open Sans Light"/>
                <w:color w:val="000000"/>
                <w:sz w:val="16"/>
                <w:szCs w:val="16"/>
                <w:lang w:eastAsia="ru-RU"/>
              </w:rPr>
            </w:pPr>
            <w:ins w:id="5871"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5ADFBDE0" w14:textId="77777777" w:rsidTr="00951893">
        <w:trPr>
          <w:trHeight w:val="315"/>
          <w:ins w:id="5872" w:author="Gavrilov, Evgeny" w:date="2016-01-20T19:01:00Z"/>
        </w:trPr>
        <w:tc>
          <w:tcPr>
            <w:tcW w:w="1683" w:type="dxa"/>
            <w:shd w:val="clear" w:color="auto" w:fill="auto"/>
            <w:noWrap/>
            <w:hideMark/>
          </w:tcPr>
          <w:p w14:paraId="60FE5192" w14:textId="77777777" w:rsidR="00951893" w:rsidRPr="000660E6" w:rsidRDefault="00951893" w:rsidP="00951893">
            <w:pPr>
              <w:rPr>
                <w:ins w:id="5873" w:author="Gavrilov, Evgeny" w:date="2016-01-20T19:01:00Z"/>
                <w:rFonts w:ascii="Open Sans Light" w:eastAsia="Times New Roman" w:hAnsi="Open Sans Light" w:cs="Open Sans Light"/>
                <w:color w:val="000000"/>
                <w:sz w:val="16"/>
                <w:szCs w:val="16"/>
                <w:lang w:eastAsia="ru-RU"/>
              </w:rPr>
            </w:pPr>
            <w:ins w:id="5874" w:author="Gavrilov, Evgeny" w:date="2016-01-20T19:01:00Z">
              <w:r w:rsidRPr="000660E6">
                <w:rPr>
                  <w:rFonts w:ascii="Open Sans Light" w:eastAsia="Times New Roman" w:hAnsi="Open Sans Light" w:cs="Open Sans Light"/>
                  <w:color w:val="000000"/>
                  <w:sz w:val="16"/>
                  <w:szCs w:val="16"/>
                  <w:lang w:eastAsia="ru-RU"/>
                </w:rPr>
                <w:t>appVersion      </w:t>
              </w:r>
            </w:ins>
          </w:p>
        </w:tc>
        <w:tc>
          <w:tcPr>
            <w:tcW w:w="1351" w:type="dxa"/>
            <w:shd w:val="clear" w:color="auto" w:fill="auto"/>
            <w:noWrap/>
            <w:hideMark/>
          </w:tcPr>
          <w:p w14:paraId="178C299B" w14:textId="77777777" w:rsidR="00951893" w:rsidRPr="000660E6" w:rsidRDefault="00951893" w:rsidP="00951893">
            <w:pPr>
              <w:rPr>
                <w:ins w:id="5875" w:author="Gavrilov, Evgeny" w:date="2016-01-20T19:01:00Z"/>
                <w:rFonts w:ascii="Open Sans Light" w:eastAsia="Times New Roman" w:hAnsi="Open Sans Light" w:cs="Open Sans Light"/>
                <w:color w:val="000000"/>
                <w:sz w:val="16"/>
                <w:szCs w:val="16"/>
                <w:lang w:eastAsia="ru-RU"/>
              </w:rPr>
            </w:pPr>
            <w:ins w:id="5876" w:author="Gavrilov, Evgeny" w:date="2016-01-20T19:01:00Z">
              <w:r w:rsidRPr="000660E6">
                <w:rPr>
                  <w:rFonts w:ascii="Open Sans Light" w:eastAsia="Times New Roman" w:hAnsi="Open Sans Light" w:cs="Open Sans Light"/>
                  <w:color w:val="000000"/>
                  <w:sz w:val="16"/>
                  <w:szCs w:val="16"/>
                  <w:lang w:eastAsia="ru-RU"/>
                </w:rPr>
                <w:t>VARCHAR    </w:t>
              </w:r>
            </w:ins>
          </w:p>
        </w:tc>
        <w:tc>
          <w:tcPr>
            <w:tcW w:w="763" w:type="dxa"/>
            <w:shd w:val="clear" w:color="auto" w:fill="auto"/>
            <w:noWrap/>
            <w:hideMark/>
          </w:tcPr>
          <w:p w14:paraId="7724D16F" w14:textId="77777777" w:rsidR="00951893" w:rsidRPr="000660E6" w:rsidRDefault="00951893" w:rsidP="00951893">
            <w:pPr>
              <w:rPr>
                <w:ins w:id="5877" w:author="Gavrilov, Evgeny" w:date="2016-01-20T19:01:00Z"/>
                <w:rFonts w:ascii="Open Sans Light" w:eastAsia="Times New Roman" w:hAnsi="Open Sans Light" w:cs="Open Sans Light"/>
                <w:color w:val="000000"/>
                <w:sz w:val="16"/>
                <w:szCs w:val="16"/>
                <w:lang w:eastAsia="ru-RU"/>
              </w:rPr>
            </w:pPr>
            <w:ins w:id="5878" w:author="Gavrilov, Evgeny" w:date="2016-01-20T19:01:00Z">
              <w:r w:rsidRPr="000660E6">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5A837D05" w14:textId="77777777" w:rsidR="00951893" w:rsidRPr="000660E6" w:rsidRDefault="00951893" w:rsidP="00951893">
            <w:pPr>
              <w:rPr>
                <w:ins w:id="5879" w:author="Gavrilov, Evgeny" w:date="2016-01-20T19:01:00Z"/>
                <w:rFonts w:ascii="Open Sans Light" w:eastAsia="Times New Roman" w:hAnsi="Open Sans Light" w:cs="Open Sans Light"/>
                <w:color w:val="000000"/>
                <w:sz w:val="16"/>
                <w:szCs w:val="16"/>
                <w:lang w:eastAsia="ru-RU"/>
              </w:rPr>
            </w:pPr>
            <w:ins w:id="5880"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015FFFAA" w14:textId="77777777" w:rsidR="00951893" w:rsidRPr="000660E6" w:rsidRDefault="00951893" w:rsidP="00951893">
            <w:pPr>
              <w:rPr>
                <w:ins w:id="5881" w:author="Gavrilov, Evgeny" w:date="2016-01-20T19:01:00Z"/>
                <w:rFonts w:ascii="Open Sans Light" w:eastAsia="Times New Roman" w:hAnsi="Open Sans Light" w:cs="Open Sans Light"/>
                <w:color w:val="000000"/>
                <w:sz w:val="16"/>
                <w:szCs w:val="16"/>
                <w:lang w:eastAsia="ru-RU"/>
              </w:rPr>
            </w:pPr>
            <w:ins w:id="5882" w:author="Gavrilov, Evgeny" w:date="2016-01-20T19:01:00Z">
              <w:r w:rsidRPr="000660E6">
                <w:rPr>
                  <w:rFonts w:ascii="Open Sans Light" w:eastAsia="Times New Roman" w:hAnsi="Open Sans Light" w:cs="Open Sans Light"/>
                  <w:color w:val="000000"/>
                  <w:sz w:val="16"/>
                  <w:szCs w:val="16"/>
                  <w:lang w:eastAsia="ru-RU"/>
                </w:rPr>
                <w:t>YES        </w:t>
              </w:r>
            </w:ins>
          </w:p>
        </w:tc>
      </w:tr>
      <w:tr w:rsidR="00951893" w:rsidRPr="000660E6" w14:paraId="0F4FEFB9" w14:textId="77777777" w:rsidTr="00951893">
        <w:trPr>
          <w:trHeight w:val="315"/>
          <w:ins w:id="5883" w:author="Gavrilov, Evgeny" w:date="2016-01-20T19:01:00Z"/>
        </w:trPr>
        <w:tc>
          <w:tcPr>
            <w:tcW w:w="1683" w:type="dxa"/>
            <w:shd w:val="clear" w:color="auto" w:fill="auto"/>
            <w:noWrap/>
            <w:hideMark/>
          </w:tcPr>
          <w:p w14:paraId="54841F27" w14:textId="77777777" w:rsidR="00951893" w:rsidRPr="000660E6" w:rsidRDefault="00951893" w:rsidP="00951893">
            <w:pPr>
              <w:rPr>
                <w:ins w:id="5884" w:author="Gavrilov, Evgeny" w:date="2016-01-20T19:01:00Z"/>
                <w:rFonts w:ascii="Open Sans Light" w:eastAsia="Times New Roman" w:hAnsi="Open Sans Light" w:cs="Open Sans Light"/>
                <w:color w:val="000000"/>
                <w:sz w:val="16"/>
                <w:szCs w:val="16"/>
                <w:lang w:eastAsia="ru-RU"/>
              </w:rPr>
            </w:pPr>
            <w:ins w:id="5885" w:author="Gavrilov, Evgeny" w:date="2016-01-20T19:01:00Z">
              <w:r w:rsidRPr="000660E6">
                <w:rPr>
                  <w:rFonts w:ascii="Open Sans Light" w:eastAsia="Times New Roman" w:hAnsi="Open Sans Light" w:cs="Open Sans Light"/>
                  <w:color w:val="000000"/>
                  <w:sz w:val="16"/>
                  <w:szCs w:val="16"/>
                  <w:lang w:eastAsia="ru-RU"/>
                </w:rPr>
                <w:t>status          </w:t>
              </w:r>
            </w:ins>
          </w:p>
        </w:tc>
        <w:tc>
          <w:tcPr>
            <w:tcW w:w="1351" w:type="dxa"/>
            <w:shd w:val="clear" w:color="auto" w:fill="auto"/>
            <w:noWrap/>
            <w:hideMark/>
          </w:tcPr>
          <w:p w14:paraId="6BAC0C3B" w14:textId="77777777" w:rsidR="00951893" w:rsidRPr="000660E6" w:rsidRDefault="00951893" w:rsidP="00951893">
            <w:pPr>
              <w:rPr>
                <w:ins w:id="5886" w:author="Gavrilov, Evgeny" w:date="2016-01-20T19:01:00Z"/>
                <w:rFonts w:ascii="Open Sans Light" w:eastAsia="Times New Roman" w:hAnsi="Open Sans Light" w:cs="Open Sans Light"/>
                <w:color w:val="000000"/>
                <w:sz w:val="16"/>
                <w:szCs w:val="16"/>
                <w:lang w:eastAsia="ru-RU"/>
              </w:rPr>
            </w:pPr>
            <w:ins w:id="5887" w:author="Gavrilov, Evgeny" w:date="2016-01-20T19:01:00Z">
              <w:r w:rsidRPr="000660E6">
                <w:rPr>
                  <w:rFonts w:ascii="Open Sans Light" w:eastAsia="Times New Roman" w:hAnsi="Open Sans Light" w:cs="Open Sans Light"/>
                  <w:color w:val="000000"/>
                  <w:sz w:val="16"/>
                  <w:szCs w:val="16"/>
                  <w:lang w:eastAsia="ru-RU"/>
                </w:rPr>
                <w:t>INTEGER    </w:t>
              </w:r>
            </w:ins>
          </w:p>
        </w:tc>
        <w:tc>
          <w:tcPr>
            <w:tcW w:w="763" w:type="dxa"/>
            <w:shd w:val="clear" w:color="auto" w:fill="auto"/>
            <w:noWrap/>
            <w:hideMark/>
          </w:tcPr>
          <w:p w14:paraId="425E374F" w14:textId="77777777" w:rsidR="00951893" w:rsidRPr="000660E6" w:rsidRDefault="00951893" w:rsidP="00951893">
            <w:pPr>
              <w:rPr>
                <w:ins w:id="5888" w:author="Gavrilov, Evgeny" w:date="2016-01-20T19:01:00Z"/>
                <w:rFonts w:ascii="Open Sans Light" w:eastAsia="Times New Roman" w:hAnsi="Open Sans Light" w:cs="Open Sans Light"/>
                <w:color w:val="000000"/>
                <w:sz w:val="16"/>
                <w:szCs w:val="16"/>
                <w:lang w:eastAsia="ru-RU"/>
              </w:rPr>
            </w:pPr>
            <w:ins w:id="5889" w:author="Gavrilov, Evgeny" w:date="2016-01-20T19:01:00Z">
              <w:r w:rsidRPr="000660E6">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337C9F8D" w14:textId="77777777" w:rsidR="00951893" w:rsidRPr="000660E6" w:rsidRDefault="00951893" w:rsidP="00951893">
            <w:pPr>
              <w:rPr>
                <w:ins w:id="5890" w:author="Gavrilov, Evgeny" w:date="2016-01-20T19:01:00Z"/>
                <w:rFonts w:ascii="Open Sans Light" w:eastAsia="Times New Roman" w:hAnsi="Open Sans Light" w:cs="Open Sans Light"/>
                <w:color w:val="000000"/>
                <w:sz w:val="16"/>
                <w:szCs w:val="16"/>
                <w:lang w:eastAsia="ru-RU"/>
              </w:rPr>
            </w:pPr>
            <w:ins w:id="5891" w:author="Gavrilov, Evgeny" w:date="2016-01-20T19:01:00Z">
              <w:r w:rsidRPr="000660E6">
                <w:rPr>
                  <w:rFonts w:ascii="Open Sans Light" w:eastAsia="Times New Roman" w:hAnsi="Open Sans Light" w:cs="Open Sans Light"/>
                  <w:color w:val="000000"/>
                  <w:sz w:val="16"/>
                  <w:szCs w:val="16"/>
                  <w:lang w:eastAsia="ru-RU"/>
                </w:rPr>
                <w:t>               </w:t>
              </w:r>
            </w:ins>
          </w:p>
        </w:tc>
        <w:tc>
          <w:tcPr>
            <w:tcW w:w="1155" w:type="dxa"/>
            <w:shd w:val="clear" w:color="auto" w:fill="auto"/>
            <w:noWrap/>
            <w:hideMark/>
          </w:tcPr>
          <w:p w14:paraId="4F01B37F" w14:textId="77777777" w:rsidR="00951893" w:rsidRPr="000660E6" w:rsidRDefault="00951893" w:rsidP="00951893">
            <w:pPr>
              <w:rPr>
                <w:ins w:id="5892" w:author="Gavrilov, Evgeny" w:date="2016-01-20T19:01:00Z"/>
                <w:rFonts w:ascii="Open Sans Light" w:eastAsia="Times New Roman" w:hAnsi="Open Sans Light" w:cs="Open Sans Light"/>
                <w:color w:val="000000"/>
                <w:sz w:val="16"/>
                <w:szCs w:val="16"/>
                <w:lang w:eastAsia="ru-RU"/>
              </w:rPr>
            </w:pPr>
            <w:ins w:id="5893" w:author="Gavrilov, Evgeny" w:date="2016-01-20T19:01:00Z">
              <w:r w:rsidRPr="000660E6">
                <w:rPr>
                  <w:rFonts w:ascii="Open Sans Light" w:eastAsia="Times New Roman" w:hAnsi="Open Sans Light" w:cs="Open Sans Light"/>
                  <w:color w:val="000000"/>
                  <w:sz w:val="16"/>
                  <w:szCs w:val="16"/>
                  <w:lang w:eastAsia="ru-RU"/>
                </w:rPr>
                <w:t>NO          </w:t>
              </w:r>
            </w:ins>
          </w:p>
        </w:tc>
      </w:tr>
    </w:tbl>
    <w:p w14:paraId="08AC44DB" w14:textId="77777777" w:rsidR="00951893" w:rsidRDefault="00951893" w:rsidP="00951893">
      <w:pPr>
        <w:ind w:left="708"/>
        <w:rPr>
          <w:ins w:id="5894" w:author="Gavrilov, Evgeny" w:date="2016-01-20T19:01:00Z"/>
          <w:rFonts w:ascii="Open Sans Light" w:hAnsi="Open Sans Light" w:cs="Open Sans Light"/>
          <w:sz w:val="20"/>
          <w:szCs w:val="20"/>
        </w:rPr>
      </w:pPr>
    </w:p>
    <w:p w14:paraId="53DA4552" w14:textId="67DBDF9C" w:rsidR="00951893" w:rsidRPr="00951893" w:rsidRDefault="00951893" w:rsidP="00951893">
      <w:pPr>
        <w:rPr>
          <w:ins w:id="5895" w:author="Gavrilov, Evgeny" w:date="2016-01-20T19:01:00Z"/>
          <w:rFonts w:asciiTheme="minorHAnsi" w:hAnsiTheme="minorHAnsi" w:cs="Open Sans Semibold"/>
          <w:rPrChange w:id="5896" w:author="Gavrilov, Evgeny" w:date="2016-01-20T19:02:00Z">
            <w:rPr>
              <w:ins w:id="5897" w:author="Gavrilov, Evgeny" w:date="2016-01-20T19:01:00Z"/>
              <w:rFonts w:ascii="Open Sans Semibold" w:hAnsi="Open Sans Semibold" w:cs="Open Sans Semibold"/>
              <w:sz w:val="20"/>
              <w:szCs w:val="20"/>
            </w:rPr>
          </w:rPrChange>
        </w:rPr>
      </w:pPr>
      <w:ins w:id="5898" w:author="Gavrilov, Evgeny" w:date="2016-01-20T19:01:00Z">
        <w:r w:rsidRPr="002C24FD">
          <w:rPr>
            <w:rFonts w:asciiTheme="minorHAnsi" w:hAnsiTheme="minorHAnsi" w:cs="Open Sans Semibold"/>
            <w:b/>
            <w:rPrChange w:id="5899" w:author="Gavrilov, Evgeny" w:date="2016-01-20T19:19:00Z">
              <w:rPr>
                <w:rFonts w:ascii="Open Sans Semibold" w:hAnsi="Open Sans Semibold" w:cs="Open Sans Semibold"/>
                <w:sz w:val="20"/>
                <w:szCs w:val="20"/>
              </w:rPr>
            </w:rPrChange>
          </w:rPr>
          <w:t xml:space="preserve">id </w:t>
        </w:r>
        <w:r w:rsidRPr="00951893">
          <w:rPr>
            <w:rFonts w:asciiTheme="minorHAnsi" w:hAnsiTheme="minorHAnsi" w:cs="Open Sans Light"/>
            <w:rPrChange w:id="5900" w:author="Gavrilov, Evgeny" w:date="2016-01-20T19:02:00Z">
              <w:rPr>
                <w:rFonts w:ascii="Open Sans Light" w:hAnsi="Open Sans Light" w:cs="Open Sans Light"/>
                <w:sz w:val="20"/>
                <w:szCs w:val="20"/>
              </w:rPr>
            </w:rPrChange>
          </w:rPr>
          <w:t xml:space="preserve">is </w:t>
        </w:r>
      </w:ins>
      <w:ins w:id="5901" w:author="Gavrilov, Evgeny" w:date="2016-01-26T17:58:00Z">
        <w:r w:rsidR="00F00631">
          <w:rPr>
            <w:rFonts w:asciiTheme="minorHAnsi" w:hAnsiTheme="minorHAnsi" w:cs="Open Sans Light"/>
          </w:rPr>
          <w:t xml:space="preserve">a </w:t>
        </w:r>
      </w:ins>
      <w:ins w:id="5902" w:author="Gavrilov, Evgeny" w:date="2016-01-20T19:01:00Z">
        <w:r w:rsidRPr="00951893">
          <w:rPr>
            <w:rFonts w:asciiTheme="minorHAnsi" w:hAnsiTheme="minorHAnsi" w:cs="Open Sans Light"/>
            <w:rPrChange w:id="5903" w:author="Gavrilov, Evgeny" w:date="2016-01-20T19:02:00Z">
              <w:rPr>
                <w:rFonts w:ascii="Open Sans Light" w:hAnsi="Open Sans Light" w:cs="Open Sans Light"/>
                <w:sz w:val="20"/>
                <w:szCs w:val="20"/>
              </w:rPr>
            </w:rPrChange>
          </w:rPr>
          <w:t>unique auto increment number</w:t>
        </w:r>
      </w:ins>
      <w:ins w:id="5904" w:author="Gavrilov, Evgeny" w:date="2016-01-20T19:38:00Z">
        <w:r w:rsidR="007C182D">
          <w:rPr>
            <w:rFonts w:asciiTheme="minorHAnsi" w:hAnsiTheme="minorHAnsi" w:cs="Open Sans Light"/>
          </w:rPr>
          <w:t>.</w:t>
        </w:r>
      </w:ins>
    </w:p>
    <w:p w14:paraId="77A24ABB" w14:textId="47EE1111" w:rsidR="00951893" w:rsidRPr="00951893" w:rsidRDefault="00951893" w:rsidP="00951893">
      <w:pPr>
        <w:rPr>
          <w:ins w:id="5905" w:author="Gavrilov, Evgeny" w:date="2016-01-20T19:01:00Z"/>
          <w:rFonts w:asciiTheme="minorHAnsi" w:hAnsiTheme="minorHAnsi" w:cs="Open Sans Light"/>
          <w:rPrChange w:id="5906" w:author="Gavrilov, Evgeny" w:date="2016-01-20T19:02:00Z">
            <w:rPr>
              <w:ins w:id="5907" w:author="Gavrilov, Evgeny" w:date="2016-01-20T19:01:00Z"/>
              <w:rFonts w:ascii="Open Sans Light" w:hAnsi="Open Sans Light" w:cs="Open Sans Light"/>
              <w:sz w:val="20"/>
              <w:szCs w:val="20"/>
            </w:rPr>
          </w:rPrChange>
        </w:rPr>
      </w:pPr>
      <w:ins w:id="5908" w:author="Gavrilov, Evgeny" w:date="2016-01-20T19:01:00Z">
        <w:r w:rsidRPr="002C24FD">
          <w:rPr>
            <w:rFonts w:asciiTheme="minorHAnsi" w:hAnsiTheme="minorHAnsi" w:cs="Open Sans Semibold"/>
            <w:b/>
            <w:rPrChange w:id="5909" w:author="Gavrilov, Evgeny" w:date="2016-01-20T19:19:00Z">
              <w:rPr>
                <w:rFonts w:ascii="Open Sans Semibold" w:hAnsi="Open Sans Semibold" w:cs="Open Sans Semibold"/>
                <w:sz w:val="20"/>
                <w:szCs w:val="20"/>
              </w:rPr>
            </w:rPrChange>
          </w:rPr>
          <w:t>type</w:t>
        </w:r>
        <w:r w:rsidRPr="00951893">
          <w:rPr>
            <w:rFonts w:asciiTheme="minorHAnsi" w:hAnsiTheme="minorHAnsi" w:cs="Open Sans Light"/>
            <w:rPrChange w:id="5910" w:author="Gavrilov, Evgeny" w:date="2016-01-20T19:02:00Z">
              <w:rPr>
                <w:rFonts w:ascii="Open Sans Light" w:hAnsi="Open Sans Light" w:cs="Open Sans Light"/>
                <w:sz w:val="20"/>
                <w:szCs w:val="20"/>
              </w:rPr>
            </w:rPrChange>
          </w:rPr>
          <w:t xml:space="preserve"> is </w:t>
        </w:r>
      </w:ins>
      <w:ins w:id="5911" w:author="Gavrilov, Evgeny" w:date="2016-01-26T14:57:00Z">
        <w:r w:rsidR="008E3ED0">
          <w:rPr>
            <w:rFonts w:asciiTheme="minorHAnsi" w:hAnsiTheme="minorHAnsi" w:cs="Open Sans Light"/>
          </w:rPr>
          <w:t xml:space="preserve">an </w:t>
        </w:r>
      </w:ins>
      <w:ins w:id="5912" w:author="Gavrilov, Evgeny" w:date="2016-01-20T19:01:00Z">
        <w:r w:rsidRPr="00951893">
          <w:rPr>
            <w:rFonts w:asciiTheme="minorHAnsi" w:hAnsiTheme="minorHAnsi" w:cs="Open Sans Light"/>
            <w:rPrChange w:id="5913" w:author="Gavrilov, Evgeny" w:date="2016-01-20T19:02:00Z">
              <w:rPr>
                <w:rFonts w:ascii="Open Sans Light" w:hAnsi="Open Sans Light" w:cs="Open Sans Light"/>
                <w:sz w:val="20"/>
                <w:szCs w:val="20"/>
              </w:rPr>
            </w:rPrChange>
          </w:rPr>
          <w:t>integer,</w:t>
        </w:r>
      </w:ins>
      <w:ins w:id="5914" w:author="Gavrilov, Evgeny" w:date="2016-01-26T14:58:00Z">
        <w:r w:rsidR="008E3ED0">
          <w:rPr>
            <w:rFonts w:asciiTheme="minorHAnsi" w:hAnsiTheme="minorHAnsi" w:cs="Open Sans Light"/>
          </w:rPr>
          <w:t xml:space="preserve"> </w:t>
        </w:r>
      </w:ins>
      <w:ins w:id="5915" w:author="Gavrilov, Evgeny" w:date="2016-01-26T14:57:00Z">
        <w:r w:rsidR="008E3ED0">
          <w:rPr>
            <w:rFonts w:asciiTheme="minorHAnsi" w:hAnsiTheme="minorHAnsi" w:cs="Open Sans Light"/>
          </w:rPr>
          <w:t>a</w:t>
        </w:r>
      </w:ins>
      <w:ins w:id="5916" w:author="Gavrilov, Evgeny" w:date="2016-01-20T19:01:00Z">
        <w:r w:rsidRPr="00951893">
          <w:rPr>
            <w:rFonts w:asciiTheme="minorHAnsi" w:hAnsiTheme="minorHAnsi" w:cs="Open Sans Light"/>
            <w:rPrChange w:id="5917" w:author="Gavrilov, Evgeny" w:date="2016-01-20T19:02:00Z">
              <w:rPr>
                <w:rFonts w:ascii="Open Sans Light" w:hAnsi="Open Sans Light" w:cs="Open Sans Light"/>
                <w:sz w:val="20"/>
                <w:szCs w:val="20"/>
              </w:rPr>
            </w:rPrChange>
          </w:rPr>
          <w:t xml:space="preserve"> combination of event category and event subtype (name). Every category can contain 10000 of subtypes. Hence events of first category start numbering from 0, events of second </w:t>
        </w:r>
        <w:r w:rsidRPr="00951893">
          <w:rPr>
            <w:rFonts w:asciiTheme="minorHAnsi" w:hAnsiTheme="minorHAnsi" w:cs="Open Sans Light"/>
            <w:rPrChange w:id="5918" w:author="Gavrilov, Evgeny" w:date="2016-01-20T19:02:00Z">
              <w:rPr>
                <w:rFonts w:ascii="Open Sans Light" w:hAnsi="Open Sans Light" w:cs="Open Sans Light"/>
                <w:sz w:val="20"/>
                <w:szCs w:val="20"/>
              </w:rPr>
            </w:rPrChange>
          </w:rPr>
          <w:lastRenderedPageBreak/>
          <w:t>category start numbering from 10000, etc. For example, event 20003 is 4</w:t>
        </w:r>
        <w:r w:rsidRPr="00951893">
          <w:rPr>
            <w:rFonts w:asciiTheme="minorHAnsi" w:hAnsiTheme="minorHAnsi" w:cs="Open Sans Light"/>
            <w:vertAlign w:val="superscript"/>
            <w:rPrChange w:id="5919" w:author="Gavrilov, Evgeny" w:date="2016-01-20T19:02:00Z">
              <w:rPr>
                <w:rFonts w:ascii="Open Sans Light" w:hAnsi="Open Sans Light" w:cs="Open Sans Light"/>
                <w:sz w:val="20"/>
                <w:szCs w:val="20"/>
                <w:vertAlign w:val="superscript"/>
              </w:rPr>
            </w:rPrChange>
          </w:rPr>
          <w:t>th</w:t>
        </w:r>
        <w:r w:rsidRPr="00951893">
          <w:rPr>
            <w:rFonts w:asciiTheme="minorHAnsi" w:hAnsiTheme="minorHAnsi" w:cs="Open Sans Light"/>
            <w:rPrChange w:id="5920" w:author="Gavrilov, Evgeny" w:date="2016-01-20T19:02:00Z">
              <w:rPr>
                <w:rFonts w:ascii="Open Sans Light" w:hAnsi="Open Sans Light" w:cs="Open Sans Light"/>
                <w:sz w:val="20"/>
                <w:szCs w:val="20"/>
              </w:rPr>
            </w:rPrChange>
          </w:rPr>
          <w:t xml:space="preserve"> event of 3</w:t>
        </w:r>
        <w:r w:rsidRPr="00951893">
          <w:rPr>
            <w:rFonts w:asciiTheme="minorHAnsi" w:hAnsiTheme="minorHAnsi" w:cs="Open Sans Light"/>
            <w:vertAlign w:val="superscript"/>
            <w:rPrChange w:id="5921" w:author="Gavrilov, Evgeny" w:date="2016-01-20T19:02:00Z">
              <w:rPr>
                <w:rFonts w:ascii="Open Sans Light" w:hAnsi="Open Sans Light" w:cs="Open Sans Light"/>
                <w:sz w:val="20"/>
                <w:szCs w:val="20"/>
                <w:vertAlign w:val="superscript"/>
              </w:rPr>
            </w:rPrChange>
          </w:rPr>
          <w:t>rd</w:t>
        </w:r>
        <w:r w:rsidRPr="00951893">
          <w:rPr>
            <w:rFonts w:asciiTheme="minorHAnsi" w:hAnsiTheme="minorHAnsi" w:cs="Open Sans Light"/>
            <w:rPrChange w:id="5922" w:author="Gavrilov, Evgeny" w:date="2016-01-20T19:02:00Z">
              <w:rPr>
                <w:rFonts w:ascii="Open Sans Light" w:hAnsi="Open Sans Light" w:cs="Open Sans Light"/>
                <w:sz w:val="20"/>
                <w:szCs w:val="20"/>
              </w:rPr>
            </w:rPrChange>
          </w:rPr>
          <w:t xml:space="preserve"> category according to </w:t>
        </w:r>
      </w:ins>
      <w:ins w:id="5923" w:author="Gavrilov, Evgeny" w:date="2016-01-20T19:18:00Z">
        <w:r w:rsidR="002C24FD">
          <w:rPr>
            <w:rFonts w:asciiTheme="minorHAnsi" w:hAnsiTheme="minorHAnsi" w:cs="Open Sans Light"/>
          </w:rPr>
          <w:t xml:space="preserve">MA </w:t>
        </w:r>
      </w:ins>
      <w:ins w:id="5924" w:author="Gavrilov, Evgeny" w:date="2016-01-20T19:01:00Z">
        <w:r w:rsidRPr="00951893">
          <w:rPr>
            <w:rFonts w:asciiTheme="minorHAnsi" w:hAnsiTheme="minorHAnsi" w:cs="Open Sans Light"/>
            <w:rPrChange w:id="5925" w:author="Gavrilov, Evgeny" w:date="2016-01-20T19:02:00Z">
              <w:rPr>
                <w:rFonts w:ascii="Open Sans Light" w:hAnsi="Open Sans Light" w:cs="Open Sans Light"/>
                <w:sz w:val="20"/>
                <w:szCs w:val="20"/>
              </w:rPr>
            </w:rPrChange>
          </w:rPr>
          <w:t xml:space="preserve">HLD – </w:t>
        </w:r>
        <w:r w:rsidRPr="00951893">
          <w:rPr>
            <w:rFonts w:asciiTheme="minorHAnsi" w:hAnsiTheme="minorHAnsi"/>
            <w:rPrChange w:id="5926" w:author="Gavrilov, Evgeny" w:date="2016-01-20T19:02:00Z">
              <w:rPr/>
            </w:rPrChange>
          </w:rPr>
          <w:fldChar w:fldCharType="begin"/>
        </w:r>
        <w:r w:rsidRPr="00951893">
          <w:rPr>
            <w:rFonts w:asciiTheme="minorHAnsi" w:hAnsiTheme="minorHAnsi"/>
            <w:rPrChange w:id="5927" w:author="Gavrilov, Evgeny" w:date="2016-01-20T19:02:00Z">
              <w:rPr/>
            </w:rPrChange>
          </w:rPr>
          <w:instrText xml:space="preserve"> HYPERLINK "SIP:SIP_MEDIA_STATE" </w:instrText>
        </w:r>
        <w:r w:rsidRPr="00951893">
          <w:rPr>
            <w:rFonts w:asciiTheme="minorHAnsi" w:hAnsiTheme="minorHAnsi"/>
            <w:rPrChange w:id="5928" w:author="Gavrilov, Evgeny" w:date="2016-01-20T19:02:00Z">
              <w:rPr>
                <w:rStyle w:val="Hyperlink"/>
                <w:rFonts w:ascii="Open Sans Light" w:hAnsi="Open Sans Light" w:cs="Open Sans Light"/>
                <w:sz w:val="20"/>
                <w:szCs w:val="20"/>
              </w:rPr>
            </w:rPrChange>
          </w:rPr>
          <w:fldChar w:fldCharType="separate"/>
        </w:r>
        <w:r w:rsidRPr="00951893">
          <w:rPr>
            <w:rStyle w:val="Hyperlink"/>
            <w:rFonts w:asciiTheme="minorHAnsi" w:hAnsiTheme="minorHAnsi" w:cs="Open Sans Light"/>
            <w:rPrChange w:id="5929" w:author="Gavrilov, Evgeny" w:date="2016-01-20T19:02:00Z">
              <w:rPr>
                <w:rStyle w:val="Hyperlink"/>
                <w:rFonts w:ascii="Open Sans Light" w:hAnsi="Open Sans Light" w:cs="Open Sans Light"/>
                <w:sz w:val="20"/>
                <w:szCs w:val="20"/>
              </w:rPr>
            </w:rPrChange>
          </w:rPr>
          <w:t>SIP:SIP_MEDIA_STATE</w:t>
        </w:r>
        <w:r w:rsidRPr="00951893">
          <w:rPr>
            <w:rStyle w:val="Hyperlink"/>
            <w:rFonts w:asciiTheme="minorHAnsi" w:hAnsiTheme="minorHAnsi" w:cs="Open Sans Light"/>
            <w:rPrChange w:id="5930" w:author="Gavrilov, Evgeny" w:date="2016-01-20T19:02:00Z">
              <w:rPr>
                <w:rStyle w:val="Hyperlink"/>
                <w:rFonts w:ascii="Open Sans Light" w:hAnsi="Open Sans Light" w:cs="Open Sans Light"/>
                <w:sz w:val="20"/>
                <w:szCs w:val="20"/>
              </w:rPr>
            </w:rPrChange>
          </w:rPr>
          <w:fldChar w:fldCharType="end"/>
        </w:r>
      </w:ins>
    </w:p>
    <w:p w14:paraId="2819D003" w14:textId="40BEE240" w:rsidR="00951893" w:rsidRPr="00951893" w:rsidRDefault="00951893" w:rsidP="00951893">
      <w:pPr>
        <w:rPr>
          <w:ins w:id="5931" w:author="Gavrilov, Evgeny" w:date="2016-01-20T19:01:00Z"/>
          <w:rFonts w:asciiTheme="minorHAnsi" w:hAnsiTheme="minorHAnsi" w:cs="Open Sans Light"/>
          <w:rPrChange w:id="5932" w:author="Gavrilov, Evgeny" w:date="2016-01-20T19:02:00Z">
            <w:rPr>
              <w:ins w:id="5933" w:author="Gavrilov, Evgeny" w:date="2016-01-20T19:01:00Z"/>
              <w:rFonts w:ascii="Open Sans Light" w:hAnsi="Open Sans Light" w:cs="Open Sans Light"/>
              <w:sz w:val="20"/>
              <w:szCs w:val="20"/>
            </w:rPr>
          </w:rPrChange>
        </w:rPr>
      </w:pPr>
      <w:ins w:id="5934" w:author="Gavrilov, Evgeny" w:date="2016-01-20T19:01:00Z">
        <w:r w:rsidRPr="002C24FD">
          <w:rPr>
            <w:rFonts w:asciiTheme="minorHAnsi" w:hAnsiTheme="minorHAnsi" w:cs="Open Sans Semibold"/>
            <w:b/>
            <w:rPrChange w:id="5935" w:author="Gavrilov, Evgeny" w:date="2016-01-20T19:19:00Z">
              <w:rPr>
                <w:rFonts w:ascii="Open Sans Semibold" w:hAnsi="Open Sans Semibold" w:cs="Open Sans Semibold"/>
                <w:sz w:val="20"/>
                <w:szCs w:val="20"/>
              </w:rPr>
            </w:rPrChange>
          </w:rPr>
          <w:t>data</w:t>
        </w:r>
        <w:r w:rsidRPr="00951893">
          <w:rPr>
            <w:rFonts w:asciiTheme="minorHAnsi" w:hAnsiTheme="minorHAnsi" w:cs="Open Sans Light"/>
            <w:rPrChange w:id="5936" w:author="Gavrilov, Evgeny" w:date="2016-01-20T19:02:00Z">
              <w:rPr>
                <w:rFonts w:ascii="Open Sans Light" w:hAnsi="Open Sans Light" w:cs="Open Sans Light"/>
                <w:sz w:val="20"/>
                <w:szCs w:val="20"/>
              </w:rPr>
            </w:rPrChange>
          </w:rPr>
          <w:t xml:space="preserve"> is JSON encoded dictionary</w:t>
        </w:r>
      </w:ins>
      <w:ins w:id="5937" w:author="Gavrilov, Evgeny" w:date="2016-01-20T19:38:00Z">
        <w:r w:rsidR="007C182D">
          <w:rPr>
            <w:rFonts w:asciiTheme="minorHAnsi" w:hAnsiTheme="minorHAnsi" w:cs="Open Sans Light"/>
          </w:rPr>
          <w:t>.</w:t>
        </w:r>
      </w:ins>
    </w:p>
    <w:p w14:paraId="014DC21C" w14:textId="75FA8697" w:rsidR="00951893" w:rsidRPr="00951893" w:rsidRDefault="00951893" w:rsidP="00951893">
      <w:pPr>
        <w:rPr>
          <w:ins w:id="5938" w:author="Gavrilov, Evgeny" w:date="2016-01-20T19:01:00Z"/>
          <w:rFonts w:asciiTheme="minorHAnsi" w:hAnsiTheme="minorHAnsi" w:cs="Open Sans Light"/>
          <w:rPrChange w:id="5939" w:author="Gavrilov, Evgeny" w:date="2016-01-20T19:02:00Z">
            <w:rPr>
              <w:ins w:id="5940" w:author="Gavrilov, Evgeny" w:date="2016-01-20T19:01:00Z"/>
              <w:rFonts w:ascii="Open Sans Light" w:hAnsi="Open Sans Light" w:cs="Open Sans Light"/>
              <w:sz w:val="20"/>
              <w:szCs w:val="20"/>
            </w:rPr>
          </w:rPrChange>
        </w:rPr>
      </w:pPr>
      <w:ins w:id="5941" w:author="Gavrilov, Evgeny" w:date="2016-01-20T19:01:00Z">
        <w:r w:rsidRPr="002C24FD">
          <w:rPr>
            <w:rFonts w:asciiTheme="minorHAnsi" w:hAnsiTheme="minorHAnsi" w:cs="Open Sans Semibold"/>
            <w:b/>
            <w:rPrChange w:id="5942" w:author="Gavrilov, Evgeny" w:date="2016-01-20T19:19:00Z">
              <w:rPr>
                <w:rFonts w:ascii="Open Sans Semibold" w:hAnsi="Open Sans Semibold" w:cs="Open Sans Semibold"/>
                <w:sz w:val="20"/>
                <w:szCs w:val="20"/>
              </w:rPr>
            </w:rPrChange>
          </w:rPr>
          <w:t>status</w:t>
        </w:r>
        <w:r w:rsidRPr="00951893">
          <w:rPr>
            <w:rFonts w:asciiTheme="minorHAnsi" w:hAnsiTheme="minorHAnsi" w:cs="Open Sans Light"/>
            <w:rPrChange w:id="5943" w:author="Gavrilov, Evgeny" w:date="2016-01-20T19:02:00Z">
              <w:rPr>
                <w:rFonts w:ascii="Open Sans Light" w:hAnsi="Open Sans Light" w:cs="Open Sans Light"/>
                <w:sz w:val="20"/>
                <w:szCs w:val="20"/>
              </w:rPr>
            </w:rPrChange>
          </w:rPr>
          <w:t xml:space="preserve"> is used to track upload state (refer to section “Uploading” below)</w:t>
        </w:r>
      </w:ins>
      <w:ins w:id="5944" w:author="Gavrilov, Evgeny" w:date="2016-01-20T19:38:00Z">
        <w:r w:rsidR="007C182D">
          <w:rPr>
            <w:rFonts w:asciiTheme="minorHAnsi" w:hAnsiTheme="minorHAnsi" w:cs="Open Sans Light"/>
          </w:rPr>
          <w:t>.</w:t>
        </w:r>
      </w:ins>
    </w:p>
    <w:p w14:paraId="1F1C566F" w14:textId="77777777" w:rsidR="00951893" w:rsidRDefault="00951893" w:rsidP="00951893">
      <w:pPr>
        <w:rPr>
          <w:ins w:id="5945" w:author="Gavrilov, Evgeny" w:date="2016-01-20T19:20:00Z"/>
          <w:rFonts w:asciiTheme="minorHAnsi" w:hAnsiTheme="minorHAnsi" w:cs="Open Sans Light"/>
        </w:rPr>
      </w:pPr>
      <w:ins w:id="5946" w:author="Gavrilov, Evgeny" w:date="2016-01-20T19:01:00Z">
        <w:r w:rsidRPr="00951893">
          <w:rPr>
            <w:rFonts w:asciiTheme="minorHAnsi" w:hAnsiTheme="minorHAnsi" w:cs="Open Sans Light"/>
            <w:rPrChange w:id="5947" w:author="Gavrilov, Evgeny" w:date="2016-01-20T19:02:00Z">
              <w:rPr>
                <w:rFonts w:ascii="Open Sans Light" w:hAnsi="Open Sans Light" w:cs="Open Sans Light"/>
                <w:sz w:val="20"/>
                <w:szCs w:val="20"/>
              </w:rPr>
            </w:rPrChange>
          </w:rPr>
          <w:t>The structure of the `log` table is:</w:t>
        </w:r>
      </w:ins>
    </w:p>
    <w:p w14:paraId="053C0ECC" w14:textId="77777777" w:rsidR="002C24FD" w:rsidRPr="00951893" w:rsidRDefault="002C24FD" w:rsidP="00951893">
      <w:pPr>
        <w:rPr>
          <w:ins w:id="5948" w:author="Gavrilov, Evgeny" w:date="2016-01-20T19:01:00Z"/>
          <w:rFonts w:asciiTheme="minorHAnsi" w:hAnsiTheme="minorHAnsi" w:cs="Open Sans Light"/>
          <w:rPrChange w:id="5949" w:author="Gavrilov, Evgeny" w:date="2016-01-20T19:02:00Z">
            <w:rPr>
              <w:ins w:id="5950" w:author="Gavrilov, Evgeny" w:date="2016-01-20T19:01:00Z"/>
              <w:rFonts w:ascii="Open Sans Light" w:hAnsi="Open Sans Light" w:cs="Open Sans Light"/>
              <w:sz w:val="20"/>
              <w:szCs w:val="20"/>
            </w:rPr>
          </w:rPrChange>
        </w:rPr>
      </w:pPr>
    </w:p>
    <w:tbl>
      <w:tblPr>
        <w:tblW w:w="6347" w:type="dxa"/>
        <w:tblInd w:w="13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80"/>
        <w:gridCol w:w="1407"/>
        <w:gridCol w:w="684"/>
        <w:gridCol w:w="1420"/>
        <w:gridCol w:w="1156"/>
      </w:tblGrid>
      <w:tr w:rsidR="00951893" w:rsidRPr="00B658DB" w14:paraId="4A29448B" w14:textId="77777777" w:rsidTr="00951893">
        <w:trPr>
          <w:trHeight w:val="315"/>
          <w:ins w:id="5951" w:author="Gavrilov, Evgeny" w:date="2016-01-20T19:01:00Z"/>
        </w:trPr>
        <w:tc>
          <w:tcPr>
            <w:tcW w:w="1680" w:type="dxa"/>
            <w:shd w:val="clear" w:color="auto" w:fill="auto"/>
            <w:noWrap/>
            <w:hideMark/>
          </w:tcPr>
          <w:p w14:paraId="1D2CA4E3" w14:textId="77777777" w:rsidR="00951893" w:rsidRPr="00B658DB" w:rsidRDefault="00951893" w:rsidP="00951893">
            <w:pPr>
              <w:rPr>
                <w:ins w:id="5952" w:author="Gavrilov, Evgeny" w:date="2016-01-20T19:01:00Z"/>
                <w:rFonts w:ascii="Open Sans Semibold" w:eastAsia="Times New Roman" w:hAnsi="Open Sans Semibold" w:cs="Open Sans Semibold"/>
                <w:color w:val="000000"/>
                <w:sz w:val="16"/>
                <w:szCs w:val="16"/>
                <w:lang w:eastAsia="ru-RU"/>
              </w:rPr>
            </w:pPr>
            <w:ins w:id="5953" w:author="Gavrilov, Evgeny" w:date="2016-01-20T19:01:00Z">
              <w:r w:rsidRPr="00B658DB">
                <w:rPr>
                  <w:rFonts w:ascii="Open Sans Semibold" w:eastAsia="Times New Roman" w:hAnsi="Open Sans Semibold" w:cs="Open Sans Semibold"/>
                  <w:color w:val="000000"/>
                  <w:sz w:val="16"/>
                  <w:szCs w:val="16"/>
                  <w:lang w:eastAsia="ru-RU"/>
                </w:rPr>
                <w:t>Column Name    </w:t>
              </w:r>
            </w:ins>
          </w:p>
        </w:tc>
        <w:tc>
          <w:tcPr>
            <w:tcW w:w="1407" w:type="dxa"/>
            <w:shd w:val="clear" w:color="auto" w:fill="auto"/>
            <w:noWrap/>
            <w:hideMark/>
          </w:tcPr>
          <w:p w14:paraId="54BE5F29" w14:textId="77777777" w:rsidR="00951893" w:rsidRPr="00B658DB" w:rsidRDefault="00951893" w:rsidP="00951893">
            <w:pPr>
              <w:rPr>
                <w:ins w:id="5954" w:author="Gavrilov, Evgeny" w:date="2016-01-20T19:01:00Z"/>
                <w:rFonts w:ascii="Open Sans Semibold" w:eastAsia="Times New Roman" w:hAnsi="Open Sans Semibold" w:cs="Open Sans Semibold"/>
                <w:color w:val="000000"/>
                <w:sz w:val="16"/>
                <w:szCs w:val="16"/>
                <w:lang w:eastAsia="ru-RU"/>
              </w:rPr>
            </w:pPr>
            <w:ins w:id="5955" w:author="Gavrilov, Evgeny" w:date="2016-01-20T19:01:00Z">
              <w:r w:rsidRPr="00B658DB">
                <w:rPr>
                  <w:rFonts w:ascii="Open Sans Semibold" w:eastAsia="Times New Roman" w:hAnsi="Open Sans Semibold" w:cs="Open Sans Semibold"/>
                  <w:color w:val="000000"/>
                  <w:sz w:val="16"/>
                  <w:szCs w:val="16"/>
                  <w:lang w:eastAsia="ru-RU"/>
                </w:rPr>
                <w:t>Type        </w:t>
              </w:r>
            </w:ins>
          </w:p>
        </w:tc>
        <w:tc>
          <w:tcPr>
            <w:tcW w:w="684" w:type="dxa"/>
            <w:shd w:val="clear" w:color="auto" w:fill="auto"/>
            <w:noWrap/>
            <w:hideMark/>
          </w:tcPr>
          <w:p w14:paraId="26557D0D" w14:textId="77777777" w:rsidR="00951893" w:rsidRPr="00B658DB" w:rsidRDefault="00951893" w:rsidP="00951893">
            <w:pPr>
              <w:rPr>
                <w:ins w:id="5956" w:author="Gavrilov, Evgeny" w:date="2016-01-20T19:01:00Z"/>
                <w:rFonts w:ascii="Open Sans Semibold" w:eastAsia="Times New Roman" w:hAnsi="Open Sans Semibold" w:cs="Open Sans Semibold"/>
                <w:color w:val="000000"/>
                <w:sz w:val="16"/>
                <w:szCs w:val="16"/>
                <w:lang w:eastAsia="ru-RU"/>
              </w:rPr>
            </w:pPr>
            <w:ins w:id="5957" w:author="Gavrilov, Evgeny" w:date="2016-01-20T19:01:00Z">
              <w:r w:rsidRPr="00B658DB">
                <w:rPr>
                  <w:rFonts w:ascii="Open Sans Semibold" w:eastAsia="Times New Roman" w:hAnsi="Open Sans Semibold" w:cs="Open Sans Semibold"/>
                  <w:color w:val="000000"/>
                  <w:sz w:val="16"/>
                  <w:szCs w:val="16"/>
                  <w:lang w:eastAsia="ru-RU"/>
                </w:rPr>
                <w:t>Size    </w:t>
              </w:r>
            </w:ins>
          </w:p>
        </w:tc>
        <w:tc>
          <w:tcPr>
            <w:tcW w:w="1420" w:type="dxa"/>
            <w:shd w:val="clear" w:color="auto" w:fill="auto"/>
            <w:noWrap/>
            <w:hideMark/>
          </w:tcPr>
          <w:p w14:paraId="38AB3317" w14:textId="77777777" w:rsidR="00951893" w:rsidRPr="00B658DB" w:rsidRDefault="00951893" w:rsidP="00951893">
            <w:pPr>
              <w:rPr>
                <w:ins w:id="5958" w:author="Gavrilov, Evgeny" w:date="2016-01-20T19:01:00Z"/>
                <w:rFonts w:ascii="Open Sans Semibold" w:eastAsia="Times New Roman" w:hAnsi="Open Sans Semibold" w:cs="Open Sans Semibold"/>
                <w:color w:val="000000"/>
                <w:sz w:val="16"/>
                <w:szCs w:val="16"/>
                <w:lang w:eastAsia="ru-RU"/>
              </w:rPr>
            </w:pPr>
            <w:ins w:id="5959" w:author="Gavrilov, Evgeny" w:date="2016-01-20T19:01:00Z">
              <w:r w:rsidRPr="00B658DB">
                <w:rPr>
                  <w:rFonts w:ascii="Open Sans Semibold" w:eastAsia="Times New Roman" w:hAnsi="Open Sans Semibold" w:cs="Open Sans Semibold"/>
                  <w:color w:val="000000"/>
                  <w:sz w:val="16"/>
                  <w:szCs w:val="16"/>
                  <w:lang w:eastAsia="ru-RU"/>
                </w:rPr>
                <w:t>Primary Key    </w:t>
              </w:r>
            </w:ins>
          </w:p>
        </w:tc>
        <w:tc>
          <w:tcPr>
            <w:tcW w:w="1156" w:type="dxa"/>
            <w:shd w:val="clear" w:color="auto" w:fill="auto"/>
            <w:noWrap/>
            <w:hideMark/>
          </w:tcPr>
          <w:p w14:paraId="1AD3CB41" w14:textId="77777777" w:rsidR="00951893" w:rsidRPr="00B658DB" w:rsidRDefault="00951893" w:rsidP="00951893">
            <w:pPr>
              <w:rPr>
                <w:ins w:id="5960" w:author="Gavrilov, Evgeny" w:date="2016-01-20T19:01:00Z"/>
                <w:rFonts w:ascii="Open Sans Semibold" w:eastAsia="Times New Roman" w:hAnsi="Open Sans Semibold" w:cs="Open Sans Semibold"/>
                <w:color w:val="000000"/>
                <w:sz w:val="16"/>
                <w:szCs w:val="16"/>
                <w:lang w:eastAsia="ru-RU"/>
              </w:rPr>
            </w:pPr>
            <w:ins w:id="5961" w:author="Gavrilov, Evgeny" w:date="2016-01-20T19:01:00Z">
              <w:r w:rsidRPr="00B658DB">
                <w:rPr>
                  <w:rFonts w:ascii="Open Sans Semibold" w:eastAsia="Times New Roman" w:hAnsi="Open Sans Semibold" w:cs="Open Sans Semibold"/>
                  <w:color w:val="000000"/>
                  <w:sz w:val="16"/>
                  <w:szCs w:val="16"/>
                  <w:lang w:eastAsia="ru-RU"/>
                </w:rPr>
                <w:t>Nullable    </w:t>
              </w:r>
            </w:ins>
          </w:p>
        </w:tc>
      </w:tr>
      <w:tr w:rsidR="00951893" w:rsidRPr="00B658DB" w14:paraId="71FF54A8" w14:textId="77777777" w:rsidTr="00951893">
        <w:trPr>
          <w:trHeight w:val="315"/>
          <w:ins w:id="5962" w:author="Gavrilov, Evgeny" w:date="2016-01-20T19:01:00Z"/>
        </w:trPr>
        <w:tc>
          <w:tcPr>
            <w:tcW w:w="1680" w:type="dxa"/>
            <w:shd w:val="clear" w:color="auto" w:fill="auto"/>
            <w:noWrap/>
            <w:hideMark/>
          </w:tcPr>
          <w:p w14:paraId="2C3770B9" w14:textId="77777777" w:rsidR="00951893" w:rsidRPr="00B658DB" w:rsidRDefault="00951893" w:rsidP="00951893">
            <w:pPr>
              <w:rPr>
                <w:ins w:id="5963" w:author="Gavrilov, Evgeny" w:date="2016-01-20T19:01:00Z"/>
                <w:rFonts w:ascii="Open Sans Light" w:eastAsia="Times New Roman" w:hAnsi="Open Sans Light" w:cs="Open Sans Light"/>
                <w:color w:val="000000"/>
                <w:sz w:val="16"/>
                <w:szCs w:val="16"/>
                <w:lang w:eastAsia="ru-RU"/>
              </w:rPr>
            </w:pPr>
            <w:ins w:id="5964" w:author="Gavrilov, Evgeny" w:date="2016-01-20T19:01:00Z">
              <w:r w:rsidRPr="00B658DB">
                <w:rPr>
                  <w:rFonts w:ascii="Open Sans Light" w:eastAsia="Times New Roman" w:hAnsi="Open Sans Light" w:cs="Open Sans Light"/>
                  <w:color w:val="000000"/>
                  <w:sz w:val="16"/>
                  <w:szCs w:val="16"/>
                  <w:lang w:eastAsia="ru-RU"/>
                </w:rPr>
                <w:t>id              </w:t>
              </w:r>
            </w:ins>
          </w:p>
        </w:tc>
        <w:tc>
          <w:tcPr>
            <w:tcW w:w="1407" w:type="dxa"/>
            <w:shd w:val="clear" w:color="auto" w:fill="auto"/>
            <w:noWrap/>
            <w:hideMark/>
          </w:tcPr>
          <w:p w14:paraId="65EC3615" w14:textId="77777777" w:rsidR="00951893" w:rsidRPr="00B658DB" w:rsidRDefault="00951893" w:rsidP="00951893">
            <w:pPr>
              <w:rPr>
                <w:ins w:id="5965" w:author="Gavrilov, Evgeny" w:date="2016-01-20T19:01:00Z"/>
                <w:rFonts w:ascii="Open Sans Light" w:eastAsia="Times New Roman" w:hAnsi="Open Sans Light" w:cs="Open Sans Light"/>
                <w:color w:val="000000"/>
                <w:sz w:val="16"/>
                <w:szCs w:val="16"/>
                <w:lang w:eastAsia="ru-RU"/>
              </w:rPr>
            </w:pPr>
            <w:ins w:id="5966" w:author="Gavrilov, Evgeny" w:date="2016-01-20T19:01:00Z">
              <w:r w:rsidRPr="00B658DB">
                <w:rPr>
                  <w:rFonts w:ascii="Open Sans Light" w:eastAsia="Times New Roman" w:hAnsi="Open Sans Light" w:cs="Open Sans Light"/>
                  <w:color w:val="000000"/>
                  <w:sz w:val="16"/>
                  <w:szCs w:val="16"/>
                  <w:lang w:eastAsia="ru-RU"/>
                </w:rPr>
                <w:t>INTEGER    </w:t>
              </w:r>
            </w:ins>
          </w:p>
        </w:tc>
        <w:tc>
          <w:tcPr>
            <w:tcW w:w="684" w:type="dxa"/>
            <w:shd w:val="clear" w:color="auto" w:fill="auto"/>
            <w:noWrap/>
            <w:hideMark/>
          </w:tcPr>
          <w:p w14:paraId="31E3AB68" w14:textId="77777777" w:rsidR="00951893" w:rsidRPr="00B658DB" w:rsidRDefault="00951893" w:rsidP="00951893">
            <w:pPr>
              <w:rPr>
                <w:ins w:id="5967" w:author="Gavrilov, Evgeny" w:date="2016-01-20T19:01:00Z"/>
                <w:rFonts w:ascii="Open Sans Light" w:eastAsia="Times New Roman" w:hAnsi="Open Sans Light" w:cs="Open Sans Light"/>
                <w:color w:val="000000"/>
                <w:sz w:val="16"/>
                <w:szCs w:val="16"/>
                <w:lang w:eastAsia="ru-RU"/>
              </w:rPr>
            </w:pPr>
            <w:ins w:id="5968" w:author="Gavrilov, Evgeny" w:date="2016-01-20T19:01:00Z">
              <w:r w:rsidRPr="00B658DB">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06337E37" w14:textId="77777777" w:rsidR="00951893" w:rsidRPr="00B658DB" w:rsidRDefault="00951893" w:rsidP="00951893">
            <w:pPr>
              <w:rPr>
                <w:ins w:id="5969" w:author="Gavrilov, Evgeny" w:date="2016-01-20T19:01:00Z"/>
                <w:rFonts w:ascii="Open Sans Light" w:eastAsia="Times New Roman" w:hAnsi="Open Sans Light" w:cs="Open Sans Light"/>
                <w:color w:val="000000"/>
                <w:sz w:val="16"/>
                <w:szCs w:val="16"/>
                <w:lang w:eastAsia="ru-RU"/>
              </w:rPr>
            </w:pPr>
            <w:ins w:id="5970" w:author="Gavrilov, Evgeny" w:date="2016-01-20T19:01:00Z">
              <w:r w:rsidRPr="00B658DB">
                <w:rPr>
                  <w:rFonts w:ascii="Open Sans Light" w:eastAsia="Times New Roman" w:hAnsi="Open Sans Light" w:cs="Open Sans Light"/>
                  <w:color w:val="000000"/>
                  <w:sz w:val="16"/>
                  <w:szCs w:val="16"/>
                  <w:lang w:eastAsia="ru-RU"/>
                </w:rPr>
                <w:t>true          </w:t>
              </w:r>
            </w:ins>
          </w:p>
        </w:tc>
        <w:tc>
          <w:tcPr>
            <w:tcW w:w="1156" w:type="dxa"/>
            <w:shd w:val="clear" w:color="auto" w:fill="auto"/>
            <w:noWrap/>
            <w:hideMark/>
          </w:tcPr>
          <w:p w14:paraId="007DB7C3" w14:textId="77777777" w:rsidR="00951893" w:rsidRPr="00B658DB" w:rsidRDefault="00951893" w:rsidP="00951893">
            <w:pPr>
              <w:rPr>
                <w:ins w:id="5971" w:author="Gavrilov, Evgeny" w:date="2016-01-20T19:01:00Z"/>
                <w:rFonts w:ascii="Open Sans Light" w:eastAsia="Times New Roman" w:hAnsi="Open Sans Light" w:cs="Open Sans Light"/>
                <w:color w:val="000000"/>
                <w:sz w:val="16"/>
                <w:szCs w:val="16"/>
                <w:lang w:eastAsia="ru-RU"/>
              </w:rPr>
            </w:pPr>
            <w:ins w:id="5972" w:author="Gavrilov, Evgeny" w:date="2016-01-20T19:01:00Z">
              <w:r w:rsidRPr="00B658DB">
                <w:rPr>
                  <w:rFonts w:ascii="Open Sans Light" w:eastAsia="Times New Roman" w:hAnsi="Open Sans Light" w:cs="Open Sans Light"/>
                  <w:color w:val="000000"/>
                  <w:sz w:val="16"/>
                  <w:szCs w:val="16"/>
                  <w:lang w:eastAsia="ru-RU"/>
                </w:rPr>
                <w:t>NO          </w:t>
              </w:r>
            </w:ins>
          </w:p>
        </w:tc>
      </w:tr>
      <w:tr w:rsidR="00951893" w:rsidRPr="00B658DB" w14:paraId="5A4ABF2B" w14:textId="77777777" w:rsidTr="00951893">
        <w:trPr>
          <w:trHeight w:val="315"/>
          <w:ins w:id="5973" w:author="Gavrilov, Evgeny" w:date="2016-01-20T19:01:00Z"/>
        </w:trPr>
        <w:tc>
          <w:tcPr>
            <w:tcW w:w="1680" w:type="dxa"/>
            <w:shd w:val="clear" w:color="auto" w:fill="auto"/>
            <w:noWrap/>
            <w:hideMark/>
          </w:tcPr>
          <w:p w14:paraId="6B5FA04C" w14:textId="77777777" w:rsidR="00951893" w:rsidRPr="00B658DB" w:rsidRDefault="00951893" w:rsidP="00951893">
            <w:pPr>
              <w:rPr>
                <w:ins w:id="5974" w:author="Gavrilov, Evgeny" w:date="2016-01-20T19:01:00Z"/>
                <w:rFonts w:ascii="Open Sans Light" w:eastAsia="Times New Roman" w:hAnsi="Open Sans Light" w:cs="Open Sans Light"/>
                <w:color w:val="000000"/>
                <w:sz w:val="16"/>
                <w:szCs w:val="16"/>
                <w:lang w:eastAsia="ru-RU"/>
              </w:rPr>
            </w:pPr>
            <w:ins w:id="5975" w:author="Gavrilov, Evgeny" w:date="2016-01-20T19:01:00Z">
              <w:r w:rsidRPr="00B658DB">
                <w:rPr>
                  <w:rFonts w:ascii="Open Sans Light" w:eastAsia="Times New Roman" w:hAnsi="Open Sans Light" w:cs="Open Sans Light"/>
                  <w:color w:val="000000"/>
                  <w:sz w:val="16"/>
                  <w:szCs w:val="16"/>
                  <w:lang w:eastAsia="ru-RU"/>
                </w:rPr>
                <w:t>created_date    </w:t>
              </w:r>
            </w:ins>
          </w:p>
        </w:tc>
        <w:tc>
          <w:tcPr>
            <w:tcW w:w="1407" w:type="dxa"/>
            <w:shd w:val="clear" w:color="auto" w:fill="auto"/>
            <w:noWrap/>
            <w:hideMark/>
          </w:tcPr>
          <w:p w14:paraId="4E95854F" w14:textId="77777777" w:rsidR="00951893" w:rsidRPr="00B658DB" w:rsidRDefault="00951893" w:rsidP="00951893">
            <w:pPr>
              <w:rPr>
                <w:ins w:id="5976" w:author="Gavrilov, Evgeny" w:date="2016-01-20T19:01:00Z"/>
                <w:rFonts w:ascii="Open Sans Light" w:eastAsia="Times New Roman" w:hAnsi="Open Sans Light" w:cs="Open Sans Light"/>
                <w:color w:val="000000"/>
                <w:sz w:val="16"/>
                <w:szCs w:val="16"/>
                <w:lang w:eastAsia="ru-RU"/>
              </w:rPr>
            </w:pPr>
            <w:ins w:id="5977" w:author="Gavrilov, Evgeny" w:date="2016-01-20T19:01:00Z">
              <w:r w:rsidRPr="00B658DB">
                <w:rPr>
                  <w:rFonts w:ascii="Open Sans Light" w:eastAsia="Times New Roman" w:hAnsi="Open Sans Light" w:cs="Open Sans Light"/>
                  <w:color w:val="000000"/>
                  <w:sz w:val="16"/>
                  <w:szCs w:val="16"/>
                  <w:lang w:eastAsia="ru-RU"/>
                </w:rPr>
                <w:t>DATETIME    </w:t>
              </w:r>
            </w:ins>
          </w:p>
        </w:tc>
        <w:tc>
          <w:tcPr>
            <w:tcW w:w="684" w:type="dxa"/>
            <w:shd w:val="clear" w:color="auto" w:fill="auto"/>
            <w:noWrap/>
            <w:hideMark/>
          </w:tcPr>
          <w:p w14:paraId="592811B9" w14:textId="77777777" w:rsidR="00951893" w:rsidRPr="00B658DB" w:rsidRDefault="00951893" w:rsidP="00951893">
            <w:pPr>
              <w:rPr>
                <w:ins w:id="5978" w:author="Gavrilov, Evgeny" w:date="2016-01-20T19:01:00Z"/>
                <w:rFonts w:ascii="Open Sans Light" w:eastAsia="Times New Roman" w:hAnsi="Open Sans Light" w:cs="Open Sans Light"/>
                <w:color w:val="000000"/>
                <w:sz w:val="16"/>
                <w:szCs w:val="16"/>
                <w:lang w:eastAsia="ru-RU"/>
              </w:rPr>
            </w:pPr>
            <w:ins w:id="5979" w:author="Gavrilov, Evgeny" w:date="2016-01-20T19:01:00Z">
              <w:r w:rsidRPr="00B658DB">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713CC0DE" w14:textId="77777777" w:rsidR="00951893" w:rsidRPr="00B658DB" w:rsidRDefault="00951893" w:rsidP="00951893">
            <w:pPr>
              <w:rPr>
                <w:ins w:id="5980" w:author="Gavrilov, Evgeny" w:date="2016-01-20T19:01:00Z"/>
                <w:rFonts w:ascii="Open Sans Light" w:eastAsia="Times New Roman" w:hAnsi="Open Sans Light" w:cs="Open Sans Light"/>
                <w:color w:val="000000"/>
                <w:sz w:val="16"/>
                <w:szCs w:val="16"/>
                <w:lang w:eastAsia="ru-RU"/>
              </w:rPr>
            </w:pPr>
            <w:ins w:id="5981"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42BFFC9C" w14:textId="77777777" w:rsidR="00951893" w:rsidRPr="00B658DB" w:rsidRDefault="00951893" w:rsidP="00951893">
            <w:pPr>
              <w:rPr>
                <w:ins w:id="5982" w:author="Gavrilov, Evgeny" w:date="2016-01-20T19:01:00Z"/>
                <w:rFonts w:ascii="Open Sans Light" w:eastAsia="Times New Roman" w:hAnsi="Open Sans Light" w:cs="Open Sans Light"/>
                <w:color w:val="000000"/>
                <w:sz w:val="16"/>
                <w:szCs w:val="16"/>
                <w:lang w:eastAsia="ru-RU"/>
              </w:rPr>
            </w:pPr>
            <w:ins w:id="5983" w:author="Gavrilov, Evgeny" w:date="2016-01-20T19:01:00Z">
              <w:r w:rsidRPr="00B658DB">
                <w:rPr>
                  <w:rFonts w:ascii="Open Sans Light" w:eastAsia="Times New Roman" w:hAnsi="Open Sans Light" w:cs="Open Sans Light"/>
                  <w:color w:val="000000"/>
                  <w:sz w:val="16"/>
                  <w:szCs w:val="16"/>
                  <w:lang w:eastAsia="ru-RU"/>
                </w:rPr>
                <w:t>NO          </w:t>
              </w:r>
            </w:ins>
          </w:p>
        </w:tc>
      </w:tr>
      <w:tr w:rsidR="00951893" w:rsidRPr="00B658DB" w14:paraId="0E9D952D" w14:textId="77777777" w:rsidTr="00951893">
        <w:trPr>
          <w:trHeight w:val="315"/>
          <w:ins w:id="5984" w:author="Gavrilov, Evgeny" w:date="2016-01-20T19:01:00Z"/>
        </w:trPr>
        <w:tc>
          <w:tcPr>
            <w:tcW w:w="1680" w:type="dxa"/>
            <w:shd w:val="clear" w:color="auto" w:fill="auto"/>
            <w:noWrap/>
            <w:hideMark/>
          </w:tcPr>
          <w:p w14:paraId="0094ADF1" w14:textId="77777777" w:rsidR="00951893" w:rsidRPr="00B658DB" w:rsidRDefault="00951893" w:rsidP="00951893">
            <w:pPr>
              <w:rPr>
                <w:ins w:id="5985" w:author="Gavrilov, Evgeny" w:date="2016-01-20T19:01:00Z"/>
                <w:rFonts w:ascii="Open Sans Light" w:eastAsia="Times New Roman" w:hAnsi="Open Sans Light" w:cs="Open Sans Light"/>
                <w:color w:val="000000"/>
                <w:sz w:val="16"/>
                <w:szCs w:val="16"/>
                <w:lang w:eastAsia="ru-RU"/>
              </w:rPr>
            </w:pPr>
            <w:ins w:id="5986" w:author="Gavrilov, Evgeny" w:date="2016-01-20T19:01:00Z">
              <w:r w:rsidRPr="00B658DB">
                <w:rPr>
                  <w:rFonts w:ascii="Open Sans Light" w:eastAsia="Times New Roman" w:hAnsi="Open Sans Light" w:cs="Open Sans Light"/>
                  <w:color w:val="000000"/>
                  <w:sz w:val="16"/>
                  <w:szCs w:val="16"/>
                  <w:lang w:eastAsia="ru-RU"/>
                </w:rPr>
                <w:t>message        </w:t>
              </w:r>
            </w:ins>
          </w:p>
        </w:tc>
        <w:tc>
          <w:tcPr>
            <w:tcW w:w="1407" w:type="dxa"/>
            <w:shd w:val="clear" w:color="auto" w:fill="auto"/>
            <w:noWrap/>
            <w:hideMark/>
          </w:tcPr>
          <w:p w14:paraId="62E19771" w14:textId="77777777" w:rsidR="00951893" w:rsidRPr="00B658DB" w:rsidRDefault="00951893" w:rsidP="00951893">
            <w:pPr>
              <w:rPr>
                <w:ins w:id="5987" w:author="Gavrilov, Evgeny" w:date="2016-01-20T19:01:00Z"/>
                <w:rFonts w:ascii="Open Sans Light" w:eastAsia="Times New Roman" w:hAnsi="Open Sans Light" w:cs="Open Sans Light"/>
                <w:color w:val="000000"/>
                <w:sz w:val="16"/>
                <w:szCs w:val="16"/>
                <w:lang w:eastAsia="ru-RU"/>
              </w:rPr>
            </w:pPr>
            <w:ins w:id="5988" w:author="Gavrilov, Evgeny" w:date="2016-01-20T19:01:00Z">
              <w:r w:rsidRPr="00B658DB">
                <w:rPr>
                  <w:rFonts w:ascii="Open Sans Light" w:eastAsia="Times New Roman" w:hAnsi="Open Sans Light" w:cs="Open Sans Light"/>
                  <w:color w:val="000000"/>
                  <w:sz w:val="16"/>
                  <w:szCs w:val="16"/>
                  <w:lang w:eastAsia="ru-RU"/>
                </w:rPr>
                <w:t>TEXT        </w:t>
              </w:r>
            </w:ins>
          </w:p>
        </w:tc>
        <w:tc>
          <w:tcPr>
            <w:tcW w:w="684" w:type="dxa"/>
            <w:shd w:val="clear" w:color="auto" w:fill="auto"/>
            <w:noWrap/>
            <w:hideMark/>
          </w:tcPr>
          <w:p w14:paraId="037BC04B" w14:textId="77777777" w:rsidR="00951893" w:rsidRPr="00B658DB" w:rsidRDefault="00951893" w:rsidP="00951893">
            <w:pPr>
              <w:rPr>
                <w:ins w:id="5989" w:author="Gavrilov, Evgeny" w:date="2016-01-20T19:01:00Z"/>
                <w:rFonts w:ascii="Open Sans Light" w:eastAsia="Times New Roman" w:hAnsi="Open Sans Light" w:cs="Open Sans Light"/>
                <w:color w:val="000000"/>
                <w:sz w:val="16"/>
                <w:szCs w:val="16"/>
                <w:lang w:eastAsia="ru-RU"/>
              </w:rPr>
            </w:pPr>
            <w:ins w:id="5990" w:author="Gavrilov, Evgeny" w:date="2016-01-20T19:01:00Z">
              <w:r w:rsidRPr="00B658DB">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3D8CADF3" w14:textId="77777777" w:rsidR="00951893" w:rsidRPr="00B658DB" w:rsidRDefault="00951893" w:rsidP="00951893">
            <w:pPr>
              <w:rPr>
                <w:ins w:id="5991" w:author="Gavrilov, Evgeny" w:date="2016-01-20T19:01:00Z"/>
                <w:rFonts w:ascii="Open Sans Light" w:eastAsia="Times New Roman" w:hAnsi="Open Sans Light" w:cs="Open Sans Light"/>
                <w:color w:val="000000"/>
                <w:sz w:val="16"/>
                <w:szCs w:val="16"/>
                <w:lang w:eastAsia="ru-RU"/>
              </w:rPr>
            </w:pPr>
            <w:ins w:id="5992"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58FA1FAA" w14:textId="77777777" w:rsidR="00951893" w:rsidRPr="00B658DB" w:rsidRDefault="00951893" w:rsidP="00951893">
            <w:pPr>
              <w:rPr>
                <w:ins w:id="5993" w:author="Gavrilov, Evgeny" w:date="2016-01-20T19:01:00Z"/>
                <w:rFonts w:ascii="Open Sans Light" w:eastAsia="Times New Roman" w:hAnsi="Open Sans Light" w:cs="Open Sans Light"/>
                <w:color w:val="000000"/>
                <w:sz w:val="16"/>
                <w:szCs w:val="16"/>
                <w:lang w:eastAsia="ru-RU"/>
              </w:rPr>
            </w:pPr>
            <w:ins w:id="5994"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2A85CA54" w14:textId="77777777" w:rsidTr="00951893">
        <w:trPr>
          <w:trHeight w:val="315"/>
          <w:ins w:id="5995" w:author="Gavrilov, Evgeny" w:date="2016-01-20T19:01:00Z"/>
        </w:trPr>
        <w:tc>
          <w:tcPr>
            <w:tcW w:w="1680" w:type="dxa"/>
            <w:shd w:val="clear" w:color="auto" w:fill="auto"/>
            <w:noWrap/>
          </w:tcPr>
          <w:p w14:paraId="4E709FB6" w14:textId="77777777" w:rsidR="00951893" w:rsidRPr="00351369" w:rsidRDefault="00951893" w:rsidP="00951893">
            <w:pPr>
              <w:rPr>
                <w:ins w:id="5996" w:author="Gavrilov, Evgeny" w:date="2016-01-20T19:01:00Z"/>
                <w:rFonts w:ascii="Open Sans Light" w:eastAsia="Times New Roman" w:hAnsi="Open Sans Light" w:cs="Open Sans Light"/>
                <w:color w:val="000000"/>
                <w:sz w:val="16"/>
                <w:szCs w:val="16"/>
                <w:lang w:eastAsia="ru-RU"/>
              </w:rPr>
            </w:pPr>
            <w:ins w:id="5997" w:author="Gavrilov, Evgeny" w:date="2016-01-20T19:01:00Z">
              <w:r>
                <w:rPr>
                  <w:rFonts w:ascii="Open Sans Light" w:eastAsia="Times New Roman" w:hAnsi="Open Sans Light" w:cs="Open Sans Light"/>
                  <w:color w:val="000000"/>
                  <w:sz w:val="16"/>
                  <w:szCs w:val="16"/>
                  <w:lang w:eastAsia="ru-RU"/>
                </w:rPr>
                <w:t>level</w:t>
              </w:r>
            </w:ins>
          </w:p>
        </w:tc>
        <w:tc>
          <w:tcPr>
            <w:tcW w:w="1407" w:type="dxa"/>
            <w:shd w:val="clear" w:color="auto" w:fill="auto"/>
            <w:noWrap/>
          </w:tcPr>
          <w:p w14:paraId="51ABE414" w14:textId="77777777" w:rsidR="00951893" w:rsidRPr="00351369" w:rsidRDefault="00951893" w:rsidP="00951893">
            <w:pPr>
              <w:rPr>
                <w:ins w:id="5998" w:author="Gavrilov, Evgeny" w:date="2016-01-20T19:01:00Z"/>
                <w:rFonts w:ascii="Open Sans Light" w:eastAsia="Times New Roman" w:hAnsi="Open Sans Light" w:cs="Open Sans Light"/>
                <w:color w:val="000000"/>
                <w:sz w:val="16"/>
                <w:szCs w:val="16"/>
                <w:lang w:eastAsia="ru-RU"/>
              </w:rPr>
            </w:pPr>
            <w:ins w:id="5999" w:author="Gavrilov, Evgeny" w:date="2016-01-20T19:01:00Z">
              <w:r>
                <w:rPr>
                  <w:rFonts w:ascii="Open Sans Light" w:eastAsia="Times New Roman" w:hAnsi="Open Sans Light" w:cs="Open Sans Light"/>
                  <w:color w:val="000000"/>
                  <w:sz w:val="16"/>
                  <w:szCs w:val="16"/>
                  <w:lang w:eastAsia="ru-RU"/>
                </w:rPr>
                <w:t>INTEGER</w:t>
              </w:r>
            </w:ins>
          </w:p>
        </w:tc>
        <w:tc>
          <w:tcPr>
            <w:tcW w:w="684" w:type="dxa"/>
            <w:shd w:val="clear" w:color="auto" w:fill="auto"/>
            <w:noWrap/>
          </w:tcPr>
          <w:p w14:paraId="4A59C0BC" w14:textId="77777777" w:rsidR="00951893" w:rsidRPr="00B658DB" w:rsidRDefault="00951893" w:rsidP="00951893">
            <w:pPr>
              <w:rPr>
                <w:ins w:id="6000" w:author="Gavrilov, Evgeny" w:date="2016-01-20T19:01:00Z"/>
                <w:rFonts w:ascii="Open Sans Light" w:eastAsia="Times New Roman" w:hAnsi="Open Sans Light" w:cs="Open Sans Light"/>
                <w:color w:val="000000"/>
                <w:sz w:val="16"/>
                <w:szCs w:val="16"/>
                <w:lang w:eastAsia="ru-RU"/>
              </w:rPr>
            </w:pPr>
          </w:p>
        </w:tc>
        <w:tc>
          <w:tcPr>
            <w:tcW w:w="1420" w:type="dxa"/>
            <w:shd w:val="clear" w:color="auto" w:fill="auto"/>
            <w:noWrap/>
          </w:tcPr>
          <w:p w14:paraId="7043D498" w14:textId="77777777" w:rsidR="00951893" w:rsidRPr="00B658DB" w:rsidRDefault="00951893" w:rsidP="00951893">
            <w:pPr>
              <w:rPr>
                <w:ins w:id="6001" w:author="Gavrilov, Evgeny" w:date="2016-01-20T19:01:00Z"/>
                <w:rFonts w:ascii="Open Sans Light" w:eastAsia="Times New Roman" w:hAnsi="Open Sans Light" w:cs="Open Sans Light"/>
                <w:color w:val="000000"/>
                <w:sz w:val="16"/>
                <w:szCs w:val="16"/>
                <w:lang w:eastAsia="ru-RU"/>
              </w:rPr>
            </w:pPr>
          </w:p>
        </w:tc>
        <w:tc>
          <w:tcPr>
            <w:tcW w:w="1156" w:type="dxa"/>
            <w:shd w:val="clear" w:color="auto" w:fill="auto"/>
            <w:noWrap/>
          </w:tcPr>
          <w:p w14:paraId="753FC56D" w14:textId="77777777" w:rsidR="00951893" w:rsidRPr="00351369" w:rsidRDefault="00951893" w:rsidP="00951893">
            <w:pPr>
              <w:rPr>
                <w:ins w:id="6002" w:author="Gavrilov, Evgeny" w:date="2016-01-20T19:01:00Z"/>
                <w:rFonts w:ascii="Open Sans Light" w:eastAsia="Times New Roman" w:hAnsi="Open Sans Light" w:cs="Open Sans Light"/>
                <w:color w:val="000000"/>
                <w:sz w:val="16"/>
                <w:szCs w:val="16"/>
                <w:lang w:eastAsia="ru-RU"/>
              </w:rPr>
            </w:pPr>
            <w:ins w:id="6003" w:author="Gavrilov, Evgeny" w:date="2016-01-20T19:01:00Z">
              <w:r>
                <w:rPr>
                  <w:rFonts w:ascii="Open Sans Light" w:eastAsia="Times New Roman" w:hAnsi="Open Sans Light" w:cs="Open Sans Light"/>
                  <w:color w:val="000000"/>
                  <w:sz w:val="16"/>
                  <w:szCs w:val="16"/>
                  <w:lang w:eastAsia="ru-RU"/>
                </w:rPr>
                <w:t>NO</w:t>
              </w:r>
            </w:ins>
          </w:p>
        </w:tc>
      </w:tr>
      <w:tr w:rsidR="00951893" w:rsidRPr="00B658DB" w14:paraId="78872A7A" w14:textId="77777777" w:rsidTr="00951893">
        <w:trPr>
          <w:trHeight w:val="315"/>
          <w:ins w:id="6004" w:author="Gavrilov, Evgeny" w:date="2016-01-20T19:01:00Z"/>
        </w:trPr>
        <w:tc>
          <w:tcPr>
            <w:tcW w:w="1680" w:type="dxa"/>
            <w:shd w:val="clear" w:color="auto" w:fill="auto"/>
            <w:noWrap/>
            <w:hideMark/>
          </w:tcPr>
          <w:p w14:paraId="69AFC95C" w14:textId="77777777" w:rsidR="00951893" w:rsidRPr="00B658DB" w:rsidRDefault="00951893" w:rsidP="00951893">
            <w:pPr>
              <w:rPr>
                <w:ins w:id="6005" w:author="Gavrilov, Evgeny" w:date="2016-01-20T19:01:00Z"/>
                <w:rFonts w:ascii="Open Sans Light" w:eastAsia="Times New Roman" w:hAnsi="Open Sans Light" w:cs="Open Sans Light"/>
                <w:color w:val="000000"/>
                <w:sz w:val="16"/>
                <w:szCs w:val="16"/>
                <w:lang w:eastAsia="ru-RU"/>
              </w:rPr>
            </w:pPr>
            <w:ins w:id="6006" w:author="Gavrilov, Evgeny" w:date="2016-01-20T19:01:00Z">
              <w:r w:rsidRPr="00B658DB">
                <w:rPr>
                  <w:rFonts w:ascii="Open Sans Light" w:eastAsia="Times New Roman" w:hAnsi="Open Sans Light" w:cs="Open Sans Light"/>
                  <w:color w:val="000000"/>
                  <w:sz w:val="16"/>
                  <w:szCs w:val="16"/>
                  <w:lang w:eastAsia="ru-RU"/>
                </w:rPr>
                <w:t>username        </w:t>
              </w:r>
            </w:ins>
          </w:p>
        </w:tc>
        <w:tc>
          <w:tcPr>
            <w:tcW w:w="1407" w:type="dxa"/>
            <w:shd w:val="clear" w:color="auto" w:fill="auto"/>
            <w:noWrap/>
            <w:hideMark/>
          </w:tcPr>
          <w:p w14:paraId="17CCCE41" w14:textId="77777777" w:rsidR="00951893" w:rsidRPr="00B658DB" w:rsidRDefault="00951893" w:rsidP="00951893">
            <w:pPr>
              <w:rPr>
                <w:ins w:id="6007" w:author="Gavrilov, Evgeny" w:date="2016-01-20T19:01:00Z"/>
                <w:rFonts w:ascii="Open Sans Light" w:eastAsia="Times New Roman" w:hAnsi="Open Sans Light" w:cs="Open Sans Light"/>
                <w:color w:val="000000"/>
                <w:sz w:val="16"/>
                <w:szCs w:val="16"/>
                <w:lang w:eastAsia="ru-RU"/>
              </w:rPr>
            </w:pPr>
            <w:ins w:id="6008"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27114272" w14:textId="77777777" w:rsidR="00951893" w:rsidRPr="00B658DB" w:rsidRDefault="00951893" w:rsidP="00951893">
            <w:pPr>
              <w:rPr>
                <w:ins w:id="6009" w:author="Gavrilov, Evgeny" w:date="2016-01-20T19:01:00Z"/>
                <w:rFonts w:ascii="Open Sans Light" w:eastAsia="Times New Roman" w:hAnsi="Open Sans Light" w:cs="Open Sans Light"/>
                <w:color w:val="000000"/>
                <w:sz w:val="16"/>
                <w:szCs w:val="16"/>
                <w:lang w:eastAsia="ru-RU"/>
              </w:rPr>
            </w:pPr>
            <w:ins w:id="6010" w:author="Gavrilov, Evgeny" w:date="2016-01-20T19:01:00Z">
              <w:r w:rsidRPr="00B658DB">
                <w:rPr>
                  <w:rFonts w:ascii="Open Sans Light" w:eastAsia="Times New Roman" w:hAnsi="Open Sans Light" w:cs="Open Sans Light"/>
                  <w:color w:val="000000"/>
                  <w:sz w:val="16"/>
                  <w:szCs w:val="16"/>
                  <w:lang w:eastAsia="ru-RU"/>
                </w:rPr>
                <w:t>255    </w:t>
              </w:r>
            </w:ins>
          </w:p>
        </w:tc>
        <w:tc>
          <w:tcPr>
            <w:tcW w:w="1420" w:type="dxa"/>
            <w:shd w:val="clear" w:color="auto" w:fill="auto"/>
            <w:noWrap/>
            <w:hideMark/>
          </w:tcPr>
          <w:p w14:paraId="5C2ED70B" w14:textId="77777777" w:rsidR="00951893" w:rsidRPr="00B658DB" w:rsidRDefault="00951893" w:rsidP="00951893">
            <w:pPr>
              <w:rPr>
                <w:ins w:id="6011" w:author="Gavrilov, Evgeny" w:date="2016-01-20T19:01:00Z"/>
                <w:rFonts w:ascii="Open Sans Light" w:eastAsia="Times New Roman" w:hAnsi="Open Sans Light" w:cs="Open Sans Light"/>
                <w:color w:val="000000"/>
                <w:sz w:val="16"/>
                <w:szCs w:val="16"/>
                <w:lang w:eastAsia="ru-RU"/>
              </w:rPr>
            </w:pPr>
            <w:ins w:id="6012"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0BFCB3B7" w14:textId="77777777" w:rsidR="00951893" w:rsidRPr="00B658DB" w:rsidRDefault="00951893" w:rsidP="00951893">
            <w:pPr>
              <w:rPr>
                <w:ins w:id="6013" w:author="Gavrilov, Evgeny" w:date="2016-01-20T19:01:00Z"/>
                <w:rFonts w:ascii="Open Sans Light" w:eastAsia="Times New Roman" w:hAnsi="Open Sans Light" w:cs="Open Sans Light"/>
                <w:color w:val="000000"/>
                <w:sz w:val="16"/>
                <w:szCs w:val="16"/>
                <w:lang w:eastAsia="ru-RU"/>
              </w:rPr>
            </w:pPr>
            <w:ins w:id="6014"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5CB25500" w14:textId="77777777" w:rsidTr="00951893">
        <w:trPr>
          <w:trHeight w:val="315"/>
          <w:ins w:id="6015" w:author="Gavrilov, Evgeny" w:date="2016-01-20T19:01:00Z"/>
        </w:trPr>
        <w:tc>
          <w:tcPr>
            <w:tcW w:w="1680" w:type="dxa"/>
            <w:shd w:val="clear" w:color="auto" w:fill="auto"/>
            <w:noWrap/>
            <w:hideMark/>
          </w:tcPr>
          <w:p w14:paraId="74757098" w14:textId="77777777" w:rsidR="00951893" w:rsidRPr="00B658DB" w:rsidRDefault="00951893" w:rsidP="00951893">
            <w:pPr>
              <w:rPr>
                <w:ins w:id="6016" w:author="Gavrilov, Evgeny" w:date="2016-01-20T19:01:00Z"/>
                <w:rFonts w:ascii="Open Sans Light" w:eastAsia="Times New Roman" w:hAnsi="Open Sans Light" w:cs="Open Sans Light"/>
                <w:color w:val="000000"/>
                <w:sz w:val="16"/>
                <w:szCs w:val="16"/>
                <w:lang w:eastAsia="ru-RU"/>
              </w:rPr>
            </w:pPr>
            <w:ins w:id="6017" w:author="Gavrilov, Evgeny" w:date="2016-01-20T19:01:00Z">
              <w:r w:rsidRPr="00B658DB">
                <w:rPr>
                  <w:rFonts w:ascii="Open Sans Light" w:eastAsia="Times New Roman" w:hAnsi="Open Sans Light" w:cs="Open Sans Light"/>
                  <w:color w:val="000000"/>
                  <w:sz w:val="16"/>
                  <w:szCs w:val="16"/>
                  <w:lang w:eastAsia="ru-RU"/>
                </w:rPr>
                <w:t>hwUuid          </w:t>
              </w:r>
            </w:ins>
          </w:p>
        </w:tc>
        <w:tc>
          <w:tcPr>
            <w:tcW w:w="1407" w:type="dxa"/>
            <w:shd w:val="clear" w:color="auto" w:fill="auto"/>
            <w:noWrap/>
            <w:hideMark/>
          </w:tcPr>
          <w:p w14:paraId="586D752C" w14:textId="77777777" w:rsidR="00951893" w:rsidRPr="00B658DB" w:rsidRDefault="00951893" w:rsidP="00951893">
            <w:pPr>
              <w:rPr>
                <w:ins w:id="6018" w:author="Gavrilov, Evgeny" w:date="2016-01-20T19:01:00Z"/>
                <w:rFonts w:ascii="Open Sans Light" w:eastAsia="Times New Roman" w:hAnsi="Open Sans Light" w:cs="Open Sans Light"/>
                <w:color w:val="000000"/>
                <w:sz w:val="16"/>
                <w:szCs w:val="16"/>
                <w:lang w:eastAsia="ru-RU"/>
              </w:rPr>
            </w:pPr>
            <w:ins w:id="6019"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7A34FFDC" w14:textId="77777777" w:rsidR="00951893" w:rsidRPr="00B658DB" w:rsidRDefault="00951893" w:rsidP="00951893">
            <w:pPr>
              <w:rPr>
                <w:ins w:id="6020" w:author="Gavrilov, Evgeny" w:date="2016-01-20T19:01:00Z"/>
                <w:rFonts w:ascii="Open Sans Light" w:eastAsia="Times New Roman" w:hAnsi="Open Sans Light" w:cs="Open Sans Light"/>
                <w:color w:val="000000"/>
                <w:sz w:val="16"/>
                <w:szCs w:val="16"/>
                <w:lang w:eastAsia="ru-RU"/>
              </w:rPr>
            </w:pPr>
            <w:ins w:id="6021" w:author="Gavrilov, Evgeny" w:date="2016-01-20T19:01:00Z">
              <w:r w:rsidRPr="00B658DB">
                <w:rPr>
                  <w:rFonts w:ascii="Open Sans Light" w:eastAsia="Times New Roman" w:hAnsi="Open Sans Light" w:cs="Open Sans Light"/>
                  <w:color w:val="000000"/>
                  <w:sz w:val="16"/>
                  <w:szCs w:val="16"/>
                  <w:lang w:eastAsia="ru-RU"/>
                </w:rPr>
                <w:t>36      </w:t>
              </w:r>
            </w:ins>
          </w:p>
        </w:tc>
        <w:tc>
          <w:tcPr>
            <w:tcW w:w="1420" w:type="dxa"/>
            <w:shd w:val="clear" w:color="auto" w:fill="auto"/>
            <w:noWrap/>
            <w:hideMark/>
          </w:tcPr>
          <w:p w14:paraId="5E4883D2" w14:textId="77777777" w:rsidR="00951893" w:rsidRPr="00B658DB" w:rsidRDefault="00951893" w:rsidP="00951893">
            <w:pPr>
              <w:rPr>
                <w:ins w:id="6022" w:author="Gavrilov, Evgeny" w:date="2016-01-20T19:01:00Z"/>
                <w:rFonts w:ascii="Open Sans Light" w:eastAsia="Times New Roman" w:hAnsi="Open Sans Light" w:cs="Open Sans Light"/>
                <w:color w:val="000000"/>
                <w:sz w:val="16"/>
                <w:szCs w:val="16"/>
                <w:lang w:eastAsia="ru-RU"/>
              </w:rPr>
            </w:pPr>
            <w:ins w:id="6023"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1EF5F485" w14:textId="77777777" w:rsidR="00951893" w:rsidRPr="00B658DB" w:rsidRDefault="00951893" w:rsidP="00951893">
            <w:pPr>
              <w:rPr>
                <w:ins w:id="6024" w:author="Gavrilov, Evgeny" w:date="2016-01-20T19:01:00Z"/>
                <w:rFonts w:ascii="Open Sans Light" w:eastAsia="Times New Roman" w:hAnsi="Open Sans Light" w:cs="Open Sans Light"/>
                <w:color w:val="000000"/>
                <w:sz w:val="16"/>
                <w:szCs w:val="16"/>
                <w:lang w:eastAsia="ru-RU"/>
              </w:rPr>
            </w:pPr>
            <w:ins w:id="6025"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31DC2880" w14:textId="77777777" w:rsidTr="00951893">
        <w:trPr>
          <w:trHeight w:val="315"/>
          <w:ins w:id="6026" w:author="Gavrilov, Evgeny" w:date="2016-01-20T19:01:00Z"/>
        </w:trPr>
        <w:tc>
          <w:tcPr>
            <w:tcW w:w="1680" w:type="dxa"/>
            <w:shd w:val="clear" w:color="auto" w:fill="auto"/>
            <w:noWrap/>
            <w:hideMark/>
          </w:tcPr>
          <w:p w14:paraId="4073D42A" w14:textId="77777777" w:rsidR="00951893" w:rsidRPr="00B658DB" w:rsidRDefault="00951893" w:rsidP="00951893">
            <w:pPr>
              <w:rPr>
                <w:ins w:id="6027" w:author="Gavrilov, Evgeny" w:date="2016-01-20T19:01:00Z"/>
                <w:rFonts w:ascii="Open Sans Light" w:eastAsia="Times New Roman" w:hAnsi="Open Sans Light" w:cs="Open Sans Light"/>
                <w:color w:val="000000"/>
                <w:sz w:val="16"/>
                <w:szCs w:val="16"/>
                <w:lang w:eastAsia="ru-RU"/>
              </w:rPr>
            </w:pPr>
            <w:ins w:id="6028" w:author="Gavrilov, Evgeny" w:date="2016-01-20T19:01:00Z">
              <w:r w:rsidRPr="00B658DB">
                <w:rPr>
                  <w:rFonts w:ascii="Open Sans Light" w:eastAsia="Times New Roman" w:hAnsi="Open Sans Light" w:cs="Open Sans Light"/>
                  <w:color w:val="000000"/>
                  <w:sz w:val="16"/>
                  <w:szCs w:val="16"/>
                  <w:lang w:eastAsia="ru-RU"/>
                </w:rPr>
                <w:t>hwModel        </w:t>
              </w:r>
            </w:ins>
          </w:p>
        </w:tc>
        <w:tc>
          <w:tcPr>
            <w:tcW w:w="1407" w:type="dxa"/>
            <w:shd w:val="clear" w:color="auto" w:fill="auto"/>
            <w:noWrap/>
            <w:hideMark/>
          </w:tcPr>
          <w:p w14:paraId="369F3011" w14:textId="77777777" w:rsidR="00951893" w:rsidRPr="00B658DB" w:rsidRDefault="00951893" w:rsidP="00951893">
            <w:pPr>
              <w:rPr>
                <w:ins w:id="6029" w:author="Gavrilov, Evgeny" w:date="2016-01-20T19:01:00Z"/>
                <w:rFonts w:ascii="Open Sans Light" w:eastAsia="Times New Roman" w:hAnsi="Open Sans Light" w:cs="Open Sans Light"/>
                <w:color w:val="000000"/>
                <w:sz w:val="16"/>
                <w:szCs w:val="16"/>
                <w:lang w:eastAsia="ru-RU"/>
              </w:rPr>
            </w:pPr>
            <w:ins w:id="6030"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1403C9BB" w14:textId="77777777" w:rsidR="00951893" w:rsidRPr="00B658DB" w:rsidRDefault="00951893" w:rsidP="00951893">
            <w:pPr>
              <w:rPr>
                <w:ins w:id="6031" w:author="Gavrilov, Evgeny" w:date="2016-01-20T19:01:00Z"/>
                <w:rFonts w:ascii="Open Sans Light" w:eastAsia="Times New Roman" w:hAnsi="Open Sans Light" w:cs="Open Sans Light"/>
                <w:color w:val="000000"/>
                <w:sz w:val="16"/>
                <w:szCs w:val="16"/>
                <w:lang w:eastAsia="ru-RU"/>
              </w:rPr>
            </w:pPr>
            <w:ins w:id="6032" w:author="Gavrilov, Evgeny" w:date="2016-01-20T19:01:00Z">
              <w:r w:rsidRPr="00B658DB">
                <w:rPr>
                  <w:rFonts w:ascii="Open Sans Light" w:eastAsia="Times New Roman" w:hAnsi="Open Sans Light" w:cs="Open Sans Light"/>
                  <w:color w:val="000000"/>
                  <w:sz w:val="16"/>
                  <w:szCs w:val="16"/>
                  <w:lang w:eastAsia="ru-RU"/>
                </w:rPr>
                <w:t>255    </w:t>
              </w:r>
            </w:ins>
          </w:p>
        </w:tc>
        <w:tc>
          <w:tcPr>
            <w:tcW w:w="1420" w:type="dxa"/>
            <w:shd w:val="clear" w:color="auto" w:fill="auto"/>
            <w:noWrap/>
            <w:hideMark/>
          </w:tcPr>
          <w:p w14:paraId="705EBE55" w14:textId="77777777" w:rsidR="00951893" w:rsidRPr="00B658DB" w:rsidRDefault="00951893" w:rsidP="00951893">
            <w:pPr>
              <w:rPr>
                <w:ins w:id="6033" w:author="Gavrilov, Evgeny" w:date="2016-01-20T19:01:00Z"/>
                <w:rFonts w:ascii="Open Sans Light" w:eastAsia="Times New Roman" w:hAnsi="Open Sans Light" w:cs="Open Sans Light"/>
                <w:color w:val="000000"/>
                <w:sz w:val="16"/>
                <w:szCs w:val="16"/>
                <w:lang w:eastAsia="ru-RU"/>
              </w:rPr>
            </w:pPr>
            <w:ins w:id="6034"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7DB8B3F1" w14:textId="77777777" w:rsidR="00951893" w:rsidRPr="00B658DB" w:rsidRDefault="00951893" w:rsidP="00951893">
            <w:pPr>
              <w:rPr>
                <w:ins w:id="6035" w:author="Gavrilov, Evgeny" w:date="2016-01-20T19:01:00Z"/>
                <w:rFonts w:ascii="Open Sans Light" w:eastAsia="Times New Roman" w:hAnsi="Open Sans Light" w:cs="Open Sans Light"/>
                <w:color w:val="000000"/>
                <w:sz w:val="16"/>
                <w:szCs w:val="16"/>
                <w:lang w:eastAsia="ru-RU"/>
              </w:rPr>
            </w:pPr>
            <w:ins w:id="6036"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1EE839BA" w14:textId="77777777" w:rsidTr="00951893">
        <w:trPr>
          <w:trHeight w:val="315"/>
          <w:ins w:id="6037" w:author="Gavrilov, Evgeny" w:date="2016-01-20T19:01:00Z"/>
        </w:trPr>
        <w:tc>
          <w:tcPr>
            <w:tcW w:w="1680" w:type="dxa"/>
            <w:shd w:val="clear" w:color="auto" w:fill="auto"/>
            <w:noWrap/>
            <w:hideMark/>
          </w:tcPr>
          <w:p w14:paraId="660A8B64" w14:textId="77777777" w:rsidR="00951893" w:rsidRPr="00B658DB" w:rsidRDefault="00951893" w:rsidP="00951893">
            <w:pPr>
              <w:rPr>
                <w:ins w:id="6038" w:author="Gavrilov, Evgeny" w:date="2016-01-20T19:01:00Z"/>
                <w:rFonts w:ascii="Open Sans Light" w:eastAsia="Times New Roman" w:hAnsi="Open Sans Light" w:cs="Open Sans Light"/>
                <w:color w:val="000000"/>
                <w:sz w:val="16"/>
                <w:szCs w:val="16"/>
                <w:lang w:eastAsia="ru-RU"/>
              </w:rPr>
            </w:pPr>
            <w:ins w:id="6039" w:author="Gavrilov, Evgeny" w:date="2016-01-20T19:01:00Z">
              <w:r w:rsidRPr="00B658DB">
                <w:rPr>
                  <w:rFonts w:ascii="Open Sans Light" w:eastAsia="Times New Roman" w:hAnsi="Open Sans Light" w:cs="Open Sans Light"/>
                  <w:color w:val="000000"/>
                  <w:sz w:val="16"/>
                  <w:szCs w:val="16"/>
                  <w:lang w:eastAsia="ru-RU"/>
                </w:rPr>
                <w:t>osName          </w:t>
              </w:r>
            </w:ins>
          </w:p>
        </w:tc>
        <w:tc>
          <w:tcPr>
            <w:tcW w:w="1407" w:type="dxa"/>
            <w:shd w:val="clear" w:color="auto" w:fill="auto"/>
            <w:noWrap/>
            <w:hideMark/>
          </w:tcPr>
          <w:p w14:paraId="3D9273D0" w14:textId="77777777" w:rsidR="00951893" w:rsidRPr="00B658DB" w:rsidRDefault="00951893" w:rsidP="00951893">
            <w:pPr>
              <w:rPr>
                <w:ins w:id="6040" w:author="Gavrilov, Evgeny" w:date="2016-01-20T19:01:00Z"/>
                <w:rFonts w:ascii="Open Sans Light" w:eastAsia="Times New Roman" w:hAnsi="Open Sans Light" w:cs="Open Sans Light"/>
                <w:color w:val="000000"/>
                <w:sz w:val="16"/>
                <w:szCs w:val="16"/>
                <w:lang w:eastAsia="ru-RU"/>
              </w:rPr>
            </w:pPr>
            <w:ins w:id="6041"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3671CF66" w14:textId="77777777" w:rsidR="00951893" w:rsidRPr="00B658DB" w:rsidRDefault="00951893" w:rsidP="00951893">
            <w:pPr>
              <w:rPr>
                <w:ins w:id="6042" w:author="Gavrilov, Evgeny" w:date="2016-01-20T19:01:00Z"/>
                <w:rFonts w:ascii="Open Sans Light" w:eastAsia="Times New Roman" w:hAnsi="Open Sans Light" w:cs="Open Sans Light"/>
                <w:color w:val="000000"/>
                <w:sz w:val="16"/>
                <w:szCs w:val="16"/>
                <w:lang w:eastAsia="ru-RU"/>
              </w:rPr>
            </w:pPr>
            <w:ins w:id="6043" w:author="Gavrilov, Evgeny" w:date="2016-01-20T19:01:00Z">
              <w:r w:rsidRPr="00B658DB">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472E57EB" w14:textId="77777777" w:rsidR="00951893" w:rsidRPr="00B658DB" w:rsidRDefault="00951893" w:rsidP="00951893">
            <w:pPr>
              <w:rPr>
                <w:ins w:id="6044" w:author="Gavrilov, Evgeny" w:date="2016-01-20T19:01:00Z"/>
                <w:rFonts w:ascii="Open Sans Light" w:eastAsia="Times New Roman" w:hAnsi="Open Sans Light" w:cs="Open Sans Light"/>
                <w:color w:val="000000"/>
                <w:sz w:val="16"/>
                <w:szCs w:val="16"/>
                <w:lang w:eastAsia="ru-RU"/>
              </w:rPr>
            </w:pPr>
            <w:ins w:id="6045"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57EFA05F" w14:textId="77777777" w:rsidR="00951893" w:rsidRPr="00B658DB" w:rsidRDefault="00951893" w:rsidP="00951893">
            <w:pPr>
              <w:rPr>
                <w:ins w:id="6046" w:author="Gavrilov, Evgeny" w:date="2016-01-20T19:01:00Z"/>
                <w:rFonts w:ascii="Open Sans Light" w:eastAsia="Times New Roman" w:hAnsi="Open Sans Light" w:cs="Open Sans Light"/>
                <w:color w:val="000000"/>
                <w:sz w:val="16"/>
                <w:szCs w:val="16"/>
                <w:lang w:eastAsia="ru-RU"/>
              </w:rPr>
            </w:pPr>
            <w:ins w:id="6047"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74113DFB" w14:textId="77777777" w:rsidTr="00951893">
        <w:trPr>
          <w:trHeight w:val="315"/>
          <w:ins w:id="6048" w:author="Gavrilov, Evgeny" w:date="2016-01-20T19:01:00Z"/>
        </w:trPr>
        <w:tc>
          <w:tcPr>
            <w:tcW w:w="1680" w:type="dxa"/>
            <w:shd w:val="clear" w:color="auto" w:fill="auto"/>
            <w:noWrap/>
            <w:hideMark/>
          </w:tcPr>
          <w:p w14:paraId="4DFB468C" w14:textId="77777777" w:rsidR="00951893" w:rsidRPr="00B658DB" w:rsidRDefault="00951893" w:rsidP="00951893">
            <w:pPr>
              <w:rPr>
                <w:ins w:id="6049" w:author="Gavrilov, Evgeny" w:date="2016-01-20T19:01:00Z"/>
                <w:rFonts w:ascii="Open Sans Light" w:eastAsia="Times New Roman" w:hAnsi="Open Sans Light" w:cs="Open Sans Light"/>
                <w:color w:val="000000"/>
                <w:sz w:val="16"/>
                <w:szCs w:val="16"/>
                <w:lang w:eastAsia="ru-RU"/>
              </w:rPr>
            </w:pPr>
            <w:ins w:id="6050" w:author="Gavrilov, Evgeny" w:date="2016-01-20T19:01:00Z">
              <w:r w:rsidRPr="00B658DB">
                <w:rPr>
                  <w:rFonts w:ascii="Open Sans Light" w:eastAsia="Times New Roman" w:hAnsi="Open Sans Light" w:cs="Open Sans Light"/>
                  <w:color w:val="000000"/>
                  <w:sz w:val="16"/>
                  <w:szCs w:val="16"/>
                  <w:lang w:eastAsia="ru-RU"/>
                </w:rPr>
                <w:t>osVersion      </w:t>
              </w:r>
            </w:ins>
          </w:p>
        </w:tc>
        <w:tc>
          <w:tcPr>
            <w:tcW w:w="1407" w:type="dxa"/>
            <w:shd w:val="clear" w:color="auto" w:fill="auto"/>
            <w:noWrap/>
            <w:hideMark/>
          </w:tcPr>
          <w:p w14:paraId="3BCE489E" w14:textId="77777777" w:rsidR="00951893" w:rsidRPr="00B658DB" w:rsidRDefault="00951893" w:rsidP="00951893">
            <w:pPr>
              <w:rPr>
                <w:ins w:id="6051" w:author="Gavrilov, Evgeny" w:date="2016-01-20T19:01:00Z"/>
                <w:rFonts w:ascii="Open Sans Light" w:eastAsia="Times New Roman" w:hAnsi="Open Sans Light" w:cs="Open Sans Light"/>
                <w:color w:val="000000"/>
                <w:sz w:val="16"/>
                <w:szCs w:val="16"/>
                <w:lang w:eastAsia="ru-RU"/>
              </w:rPr>
            </w:pPr>
            <w:ins w:id="6052"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73C4B47B" w14:textId="77777777" w:rsidR="00951893" w:rsidRPr="00B658DB" w:rsidRDefault="00951893" w:rsidP="00951893">
            <w:pPr>
              <w:rPr>
                <w:ins w:id="6053" w:author="Gavrilov, Evgeny" w:date="2016-01-20T19:01:00Z"/>
                <w:rFonts w:ascii="Open Sans Light" w:eastAsia="Times New Roman" w:hAnsi="Open Sans Light" w:cs="Open Sans Light"/>
                <w:color w:val="000000"/>
                <w:sz w:val="16"/>
                <w:szCs w:val="16"/>
                <w:lang w:eastAsia="ru-RU"/>
              </w:rPr>
            </w:pPr>
            <w:ins w:id="6054" w:author="Gavrilov, Evgeny" w:date="2016-01-20T19:01:00Z">
              <w:r w:rsidRPr="00B658DB">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5C4CBFC7" w14:textId="77777777" w:rsidR="00951893" w:rsidRPr="00B658DB" w:rsidRDefault="00951893" w:rsidP="00951893">
            <w:pPr>
              <w:rPr>
                <w:ins w:id="6055" w:author="Gavrilov, Evgeny" w:date="2016-01-20T19:01:00Z"/>
                <w:rFonts w:ascii="Open Sans Light" w:eastAsia="Times New Roman" w:hAnsi="Open Sans Light" w:cs="Open Sans Light"/>
                <w:color w:val="000000"/>
                <w:sz w:val="16"/>
                <w:szCs w:val="16"/>
                <w:lang w:eastAsia="ru-RU"/>
              </w:rPr>
            </w:pPr>
            <w:ins w:id="6056"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0766211E" w14:textId="77777777" w:rsidR="00951893" w:rsidRPr="00B658DB" w:rsidRDefault="00951893" w:rsidP="00951893">
            <w:pPr>
              <w:rPr>
                <w:ins w:id="6057" w:author="Gavrilov, Evgeny" w:date="2016-01-20T19:01:00Z"/>
                <w:rFonts w:ascii="Open Sans Light" w:eastAsia="Times New Roman" w:hAnsi="Open Sans Light" w:cs="Open Sans Light"/>
                <w:color w:val="000000"/>
                <w:sz w:val="16"/>
                <w:szCs w:val="16"/>
                <w:lang w:eastAsia="ru-RU"/>
              </w:rPr>
            </w:pPr>
            <w:ins w:id="6058"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5C4DDE1B" w14:textId="77777777" w:rsidTr="00951893">
        <w:trPr>
          <w:trHeight w:val="315"/>
          <w:ins w:id="6059" w:author="Gavrilov, Evgeny" w:date="2016-01-20T19:01:00Z"/>
        </w:trPr>
        <w:tc>
          <w:tcPr>
            <w:tcW w:w="1680" w:type="dxa"/>
            <w:shd w:val="clear" w:color="auto" w:fill="auto"/>
            <w:noWrap/>
            <w:hideMark/>
          </w:tcPr>
          <w:p w14:paraId="5483CE54" w14:textId="77777777" w:rsidR="00951893" w:rsidRPr="00B658DB" w:rsidRDefault="00951893" w:rsidP="00951893">
            <w:pPr>
              <w:rPr>
                <w:ins w:id="6060" w:author="Gavrilov, Evgeny" w:date="2016-01-20T19:01:00Z"/>
                <w:rFonts w:ascii="Open Sans Light" w:eastAsia="Times New Roman" w:hAnsi="Open Sans Light" w:cs="Open Sans Light"/>
                <w:color w:val="000000"/>
                <w:sz w:val="16"/>
                <w:szCs w:val="16"/>
                <w:lang w:eastAsia="ru-RU"/>
              </w:rPr>
            </w:pPr>
            <w:ins w:id="6061" w:author="Gavrilov, Evgeny" w:date="2016-01-20T19:01:00Z">
              <w:r w:rsidRPr="00B658DB">
                <w:rPr>
                  <w:rFonts w:ascii="Open Sans Light" w:eastAsia="Times New Roman" w:hAnsi="Open Sans Light" w:cs="Open Sans Light"/>
                  <w:color w:val="000000"/>
                  <w:sz w:val="16"/>
                  <w:szCs w:val="16"/>
                  <w:lang w:eastAsia="ru-RU"/>
                </w:rPr>
                <w:t>appName        </w:t>
              </w:r>
            </w:ins>
          </w:p>
        </w:tc>
        <w:tc>
          <w:tcPr>
            <w:tcW w:w="1407" w:type="dxa"/>
            <w:shd w:val="clear" w:color="auto" w:fill="auto"/>
            <w:noWrap/>
            <w:hideMark/>
          </w:tcPr>
          <w:p w14:paraId="5F8F4800" w14:textId="77777777" w:rsidR="00951893" w:rsidRPr="00B658DB" w:rsidRDefault="00951893" w:rsidP="00951893">
            <w:pPr>
              <w:rPr>
                <w:ins w:id="6062" w:author="Gavrilov, Evgeny" w:date="2016-01-20T19:01:00Z"/>
                <w:rFonts w:ascii="Open Sans Light" w:eastAsia="Times New Roman" w:hAnsi="Open Sans Light" w:cs="Open Sans Light"/>
                <w:color w:val="000000"/>
                <w:sz w:val="16"/>
                <w:szCs w:val="16"/>
                <w:lang w:eastAsia="ru-RU"/>
              </w:rPr>
            </w:pPr>
            <w:ins w:id="6063"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16CA1FE3" w14:textId="77777777" w:rsidR="00951893" w:rsidRPr="00B658DB" w:rsidRDefault="00951893" w:rsidP="00951893">
            <w:pPr>
              <w:rPr>
                <w:ins w:id="6064" w:author="Gavrilov, Evgeny" w:date="2016-01-20T19:01:00Z"/>
                <w:rFonts w:ascii="Open Sans Light" w:eastAsia="Times New Roman" w:hAnsi="Open Sans Light" w:cs="Open Sans Light"/>
                <w:color w:val="000000"/>
                <w:sz w:val="16"/>
                <w:szCs w:val="16"/>
                <w:lang w:eastAsia="ru-RU"/>
              </w:rPr>
            </w:pPr>
            <w:ins w:id="6065" w:author="Gavrilov, Evgeny" w:date="2016-01-20T19:01:00Z">
              <w:r w:rsidRPr="00B658DB">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633612EA" w14:textId="77777777" w:rsidR="00951893" w:rsidRPr="00B658DB" w:rsidRDefault="00951893" w:rsidP="00951893">
            <w:pPr>
              <w:rPr>
                <w:ins w:id="6066" w:author="Gavrilov, Evgeny" w:date="2016-01-20T19:01:00Z"/>
                <w:rFonts w:ascii="Open Sans Light" w:eastAsia="Times New Roman" w:hAnsi="Open Sans Light" w:cs="Open Sans Light"/>
                <w:color w:val="000000"/>
                <w:sz w:val="16"/>
                <w:szCs w:val="16"/>
                <w:lang w:eastAsia="ru-RU"/>
              </w:rPr>
            </w:pPr>
            <w:ins w:id="6067"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2C8097D7" w14:textId="77777777" w:rsidR="00951893" w:rsidRPr="00B658DB" w:rsidRDefault="00951893" w:rsidP="00951893">
            <w:pPr>
              <w:rPr>
                <w:ins w:id="6068" w:author="Gavrilov, Evgeny" w:date="2016-01-20T19:01:00Z"/>
                <w:rFonts w:ascii="Open Sans Light" w:eastAsia="Times New Roman" w:hAnsi="Open Sans Light" w:cs="Open Sans Light"/>
                <w:color w:val="000000"/>
                <w:sz w:val="16"/>
                <w:szCs w:val="16"/>
                <w:lang w:eastAsia="ru-RU"/>
              </w:rPr>
            </w:pPr>
            <w:ins w:id="6069"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3FA12D4C" w14:textId="77777777" w:rsidTr="00951893">
        <w:trPr>
          <w:trHeight w:val="315"/>
          <w:ins w:id="6070" w:author="Gavrilov, Evgeny" w:date="2016-01-20T19:01:00Z"/>
        </w:trPr>
        <w:tc>
          <w:tcPr>
            <w:tcW w:w="1680" w:type="dxa"/>
            <w:shd w:val="clear" w:color="auto" w:fill="auto"/>
            <w:noWrap/>
            <w:hideMark/>
          </w:tcPr>
          <w:p w14:paraId="324EAB32" w14:textId="77777777" w:rsidR="00951893" w:rsidRPr="00B658DB" w:rsidRDefault="00951893" w:rsidP="00951893">
            <w:pPr>
              <w:rPr>
                <w:ins w:id="6071" w:author="Gavrilov, Evgeny" w:date="2016-01-20T19:01:00Z"/>
                <w:rFonts w:ascii="Open Sans Light" w:eastAsia="Times New Roman" w:hAnsi="Open Sans Light" w:cs="Open Sans Light"/>
                <w:color w:val="000000"/>
                <w:sz w:val="16"/>
                <w:szCs w:val="16"/>
                <w:lang w:eastAsia="ru-RU"/>
              </w:rPr>
            </w:pPr>
            <w:ins w:id="6072" w:author="Gavrilov, Evgeny" w:date="2016-01-20T19:01:00Z">
              <w:r w:rsidRPr="00B658DB">
                <w:rPr>
                  <w:rFonts w:ascii="Open Sans Light" w:eastAsia="Times New Roman" w:hAnsi="Open Sans Light" w:cs="Open Sans Light"/>
                  <w:color w:val="000000"/>
                  <w:sz w:val="16"/>
                  <w:szCs w:val="16"/>
                  <w:lang w:eastAsia="ru-RU"/>
                </w:rPr>
                <w:t>appVersion      </w:t>
              </w:r>
            </w:ins>
          </w:p>
        </w:tc>
        <w:tc>
          <w:tcPr>
            <w:tcW w:w="1407" w:type="dxa"/>
            <w:shd w:val="clear" w:color="auto" w:fill="auto"/>
            <w:noWrap/>
            <w:hideMark/>
          </w:tcPr>
          <w:p w14:paraId="0F0A5A89" w14:textId="77777777" w:rsidR="00951893" w:rsidRPr="00B658DB" w:rsidRDefault="00951893" w:rsidP="00951893">
            <w:pPr>
              <w:rPr>
                <w:ins w:id="6073" w:author="Gavrilov, Evgeny" w:date="2016-01-20T19:01:00Z"/>
                <w:rFonts w:ascii="Open Sans Light" w:eastAsia="Times New Roman" w:hAnsi="Open Sans Light" w:cs="Open Sans Light"/>
                <w:color w:val="000000"/>
                <w:sz w:val="16"/>
                <w:szCs w:val="16"/>
                <w:lang w:eastAsia="ru-RU"/>
              </w:rPr>
            </w:pPr>
            <w:ins w:id="6074" w:author="Gavrilov, Evgeny" w:date="2016-01-20T19:01:00Z">
              <w:r w:rsidRPr="00B658DB">
                <w:rPr>
                  <w:rFonts w:ascii="Open Sans Light" w:eastAsia="Times New Roman" w:hAnsi="Open Sans Light" w:cs="Open Sans Light"/>
                  <w:color w:val="000000"/>
                  <w:sz w:val="16"/>
                  <w:szCs w:val="16"/>
                  <w:lang w:eastAsia="ru-RU"/>
                </w:rPr>
                <w:t>VARCHAR    </w:t>
              </w:r>
            </w:ins>
          </w:p>
        </w:tc>
        <w:tc>
          <w:tcPr>
            <w:tcW w:w="684" w:type="dxa"/>
            <w:shd w:val="clear" w:color="auto" w:fill="auto"/>
            <w:noWrap/>
            <w:hideMark/>
          </w:tcPr>
          <w:p w14:paraId="1B3FE42E" w14:textId="77777777" w:rsidR="00951893" w:rsidRPr="00B658DB" w:rsidRDefault="00951893" w:rsidP="00951893">
            <w:pPr>
              <w:rPr>
                <w:ins w:id="6075" w:author="Gavrilov, Evgeny" w:date="2016-01-20T19:01:00Z"/>
                <w:rFonts w:ascii="Open Sans Light" w:eastAsia="Times New Roman" w:hAnsi="Open Sans Light" w:cs="Open Sans Light"/>
                <w:color w:val="000000"/>
                <w:sz w:val="16"/>
                <w:szCs w:val="16"/>
                <w:lang w:eastAsia="ru-RU"/>
              </w:rPr>
            </w:pPr>
            <w:ins w:id="6076" w:author="Gavrilov, Evgeny" w:date="2016-01-20T19:01:00Z">
              <w:r w:rsidRPr="00B658DB">
                <w:rPr>
                  <w:rFonts w:ascii="Open Sans Light" w:eastAsia="Times New Roman" w:hAnsi="Open Sans Light" w:cs="Open Sans Light"/>
                  <w:color w:val="000000"/>
                  <w:sz w:val="16"/>
                  <w:szCs w:val="16"/>
                  <w:lang w:eastAsia="ru-RU"/>
                </w:rPr>
                <w:t>25      </w:t>
              </w:r>
            </w:ins>
          </w:p>
        </w:tc>
        <w:tc>
          <w:tcPr>
            <w:tcW w:w="1420" w:type="dxa"/>
            <w:shd w:val="clear" w:color="auto" w:fill="auto"/>
            <w:noWrap/>
            <w:hideMark/>
          </w:tcPr>
          <w:p w14:paraId="7D218B34" w14:textId="77777777" w:rsidR="00951893" w:rsidRPr="00B658DB" w:rsidRDefault="00951893" w:rsidP="00951893">
            <w:pPr>
              <w:rPr>
                <w:ins w:id="6077" w:author="Gavrilov, Evgeny" w:date="2016-01-20T19:01:00Z"/>
                <w:rFonts w:ascii="Open Sans Light" w:eastAsia="Times New Roman" w:hAnsi="Open Sans Light" w:cs="Open Sans Light"/>
                <w:color w:val="000000"/>
                <w:sz w:val="16"/>
                <w:szCs w:val="16"/>
                <w:lang w:eastAsia="ru-RU"/>
              </w:rPr>
            </w:pPr>
            <w:ins w:id="6078"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0AE64992" w14:textId="77777777" w:rsidR="00951893" w:rsidRPr="00B658DB" w:rsidRDefault="00951893" w:rsidP="00951893">
            <w:pPr>
              <w:rPr>
                <w:ins w:id="6079" w:author="Gavrilov, Evgeny" w:date="2016-01-20T19:01:00Z"/>
                <w:rFonts w:ascii="Open Sans Light" w:eastAsia="Times New Roman" w:hAnsi="Open Sans Light" w:cs="Open Sans Light"/>
                <w:color w:val="000000"/>
                <w:sz w:val="16"/>
                <w:szCs w:val="16"/>
                <w:lang w:eastAsia="ru-RU"/>
              </w:rPr>
            </w:pPr>
            <w:ins w:id="6080" w:author="Gavrilov, Evgeny" w:date="2016-01-20T19:01:00Z">
              <w:r w:rsidRPr="00B658DB">
                <w:rPr>
                  <w:rFonts w:ascii="Open Sans Light" w:eastAsia="Times New Roman" w:hAnsi="Open Sans Light" w:cs="Open Sans Light"/>
                  <w:color w:val="000000"/>
                  <w:sz w:val="16"/>
                  <w:szCs w:val="16"/>
                  <w:lang w:eastAsia="ru-RU"/>
                </w:rPr>
                <w:t>YES        </w:t>
              </w:r>
            </w:ins>
          </w:p>
        </w:tc>
      </w:tr>
      <w:tr w:rsidR="00951893" w:rsidRPr="00B658DB" w14:paraId="2643EEEA" w14:textId="77777777" w:rsidTr="00951893">
        <w:trPr>
          <w:trHeight w:val="315"/>
          <w:ins w:id="6081" w:author="Gavrilov, Evgeny" w:date="2016-01-20T19:01:00Z"/>
        </w:trPr>
        <w:tc>
          <w:tcPr>
            <w:tcW w:w="1680" w:type="dxa"/>
            <w:shd w:val="clear" w:color="auto" w:fill="auto"/>
            <w:noWrap/>
            <w:hideMark/>
          </w:tcPr>
          <w:p w14:paraId="25538C7C" w14:textId="77777777" w:rsidR="00951893" w:rsidRPr="00B658DB" w:rsidRDefault="00951893" w:rsidP="00951893">
            <w:pPr>
              <w:rPr>
                <w:ins w:id="6082" w:author="Gavrilov, Evgeny" w:date="2016-01-20T19:01:00Z"/>
                <w:rFonts w:ascii="Open Sans Light" w:eastAsia="Times New Roman" w:hAnsi="Open Sans Light" w:cs="Open Sans Light"/>
                <w:color w:val="000000"/>
                <w:sz w:val="16"/>
                <w:szCs w:val="16"/>
                <w:lang w:eastAsia="ru-RU"/>
              </w:rPr>
            </w:pPr>
            <w:ins w:id="6083" w:author="Gavrilov, Evgeny" w:date="2016-01-20T19:01:00Z">
              <w:r w:rsidRPr="00B658DB">
                <w:rPr>
                  <w:rFonts w:ascii="Open Sans Light" w:eastAsia="Times New Roman" w:hAnsi="Open Sans Light" w:cs="Open Sans Light"/>
                  <w:color w:val="000000"/>
                  <w:sz w:val="16"/>
                  <w:szCs w:val="16"/>
                  <w:lang w:eastAsia="ru-RU"/>
                </w:rPr>
                <w:t>status          </w:t>
              </w:r>
            </w:ins>
          </w:p>
        </w:tc>
        <w:tc>
          <w:tcPr>
            <w:tcW w:w="1407" w:type="dxa"/>
            <w:shd w:val="clear" w:color="auto" w:fill="auto"/>
            <w:noWrap/>
            <w:hideMark/>
          </w:tcPr>
          <w:p w14:paraId="11413CA7" w14:textId="77777777" w:rsidR="00951893" w:rsidRPr="00B658DB" w:rsidRDefault="00951893" w:rsidP="00951893">
            <w:pPr>
              <w:rPr>
                <w:ins w:id="6084" w:author="Gavrilov, Evgeny" w:date="2016-01-20T19:01:00Z"/>
                <w:rFonts w:ascii="Open Sans Light" w:eastAsia="Times New Roman" w:hAnsi="Open Sans Light" w:cs="Open Sans Light"/>
                <w:color w:val="000000"/>
                <w:sz w:val="16"/>
                <w:szCs w:val="16"/>
                <w:lang w:eastAsia="ru-RU"/>
              </w:rPr>
            </w:pPr>
            <w:ins w:id="6085" w:author="Gavrilov, Evgeny" w:date="2016-01-20T19:01:00Z">
              <w:r w:rsidRPr="00B658DB">
                <w:rPr>
                  <w:rFonts w:ascii="Open Sans Light" w:eastAsia="Times New Roman" w:hAnsi="Open Sans Light" w:cs="Open Sans Light"/>
                  <w:color w:val="000000"/>
                  <w:sz w:val="16"/>
                  <w:szCs w:val="16"/>
                  <w:lang w:eastAsia="ru-RU"/>
                </w:rPr>
                <w:t>INTEGER    </w:t>
              </w:r>
            </w:ins>
          </w:p>
        </w:tc>
        <w:tc>
          <w:tcPr>
            <w:tcW w:w="684" w:type="dxa"/>
            <w:shd w:val="clear" w:color="auto" w:fill="auto"/>
            <w:noWrap/>
            <w:hideMark/>
          </w:tcPr>
          <w:p w14:paraId="0EC090B6" w14:textId="77777777" w:rsidR="00951893" w:rsidRPr="00B658DB" w:rsidRDefault="00951893" w:rsidP="00951893">
            <w:pPr>
              <w:rPr>
                <w:ins w:id="6086" w:author="Gavrilov, Evgeny" w:date="2016-01-20T19:01:00Z"/>
                <w:rFonts w:ascii="Open Sans Light" w:eastAsia="Times New Roman" w:hAnsi="Open Sans Light" w:cs="Open Sans Light"/>
                <w:color w:val="000000"/>
                <w:sz w:val="16"/>
                <w:szCs w:val="16"/>
                <w:lang w:eastAsia="ru-RU"/>
              </w:rPr>
            </w:pPr>
            <w:ins w:id="6087" w:author="Gavrilov, Evgeny" w:date="2016-01-20T19:01:00Z">
              <w:r w:rsidRPr="00B658DB">
                <w:rPr>
                  <w:rFonts w:ascii="Open Sans Light" w:eastAsia="Times New Roman" w:hAnsi="Open Sans Light" w:cs="Open Sans Light"/>
                  <w:color w:val="000000"/>
                  <w:sz w:val="16"/>
                  <w:szCs w:val="16"/>
                  <w:lang w:eastAsia="ru-RU"/>
                </w:rPr>
                <w:t>       </w:t>
              </w:r>
            </w:ins>
          </w:p>
        </w:tc>
        <w:tc>
          <w:tcPr>
            <w:tcW w:w="1420" w:type="dxa"/>
            <w:shd w:val="clear" w:color="auto" w:fill="auto"/>
            <w:noWrap/>
            <w:hideMark/>
          </w:tcPr>
          <w:p w14:paraId="0C7C58E2" w14:textId="77777777" w:rsidR="00951893" w:rsidRPr="00B658DB" w:rsidRDefault="00951893" w:rsidP="00951893">
            <w:pPr>
              <w:rPr>
                <w:ins w:id="6088" w:author="Gavrilov, Evgeny" w:date="2016-01-20T19:01:00Z"/>
                <w:rFonts w:ascii="Open Sans Light" w:eastAsia="Times New Roman" w:hAnsi="Open Sans Light" w:cs="Open Sans Light"/>
                <w:color w:val="000000"/>
                <w:sz w:val="16"/>
                <w:szCs w:val="16"/>
                <w:lang w:eastAsia="ru-RU"/>
              </w:rPr>
            </w:pPr>
            <w:ins w:id="6089" w:author="Gavrilov, Evgeny" w:date="2016-01-20T19:01:00Z">
              <w:r w:rsidRPr="00B658DB">
                <w:rPr>
                  <w:rFonts w:ascii="Open Sans Light" w:eastAsia="Times New Roman" w:hAnsi="Open Sans Light" w:cs="Open Sans Light"/>
                  <w:color w:val="000000"/>
                  <w:sz w:val="16"/>
                  <w:szCs w:val="16"/>
                  <w:lang w:eastAsia="ru-RU"/>
                </w:rPr>
                <w:t>               </w:t>
              </w:r>
            </w:ins>
          </w:p>
        </w:tc>
        <w:tc>
          <w:tcPr>
            <w:tcW w:w="1156" w:type="dxa"/>
            <w:shd w:val="clear" w:color="auto" w:fill="auto"/>
            <w:noWrap/>
            <w:hideMark/>
          </w:tcPr>
          <w:p w14:paraId="196A8383" w14:textId="77777777" w:rsidR="00951893" w:rsidRPr="00B658DB" w:rsidRDefault="00951893" w:rsidP="00951893">
            <w:pPr>
              <w:rPr>
                <w:ins w:id="6090" w:author="Gavrilov, Evgeny" w:date="2016-01-20T19:01:00Z"/>
                <w:rFonts w:ascii="Open Sans Light" w:eastAsia="Times New Roman" w:hAnsi="Open Sans Light" w:cs="Open Sans Light"/>
                <w:color w:val="000000"/>
                <w:sz w:val="16"/>
                <w:szCs w:val="16"/>
                <w:lang w:eastAsia="ru-RU"/>
              </w:rPr>
            </w:pPr>
            <w:ins w:id="6091" w:author="Gavrilov, Evgeny" w:date="2016-01-20T19:01:00Z">
              <w:r w:rsidRPr="00B658DB">
                <w:rPr>
                  <w:rFonts w:ascii="Open Sans Light" w:eastAsia="Times New Roman" w:hAnsi="Open Sans Light" w:cs="Open Sans Light"/>
                  <w:color w:val="000000"/>
                  <w:sz w:val="16"/>
                  <w:szCs w:val="16"/>
                  <w:lang w:eastAsia="ru-RU"/>
                </w:rPr>
                <w:t>NO          </w:t>
              </w:r>
            </w:ins>
          </w:p>
        </w:tc>
      </w:tr>
    </w:tbl>
    <w:p w14:paraId="173154F0" w14:textId="77777777" w:rsidR="00951893" w:rsidRDefault="00951893" w:rsidP="00951893">
      <w:pPr>
        <w:ind w:left="708"/>
        <w:rPr>
          <w:ins w:id="6092" w:author="Gavrilov, Evgeny" w:date="2016-01-20T19:01:00Z"/>
          <w:rFonts w:ascii="Open Sans Light" w:hAnsi="Open Sans Light" w:cs="Open Sans Light"/>
          <w:sz w:val="20"/>
          <w:szCs w:val="20"/>
        </w:rPr>
      </w:pPr>
    </w:p>
    <w:p w14:paraId="5A942B11" w14:textId="791E3F3B" w:rsidR="00951893" w:rsidRPr="00951893" w:rsidRDefault="00951893" w:rsidP="00D4472C">
      <w:pPr>
        <w:rPr>
          <w:ins w:id="6093" w:author="Gavrilov, Evgeny" w:date="2016-01-20T19:01:00Z"/>
          <w:rFonts w:asciiTheme="minorHAnsi" w:hAnsiTheme="minorHAnsi" w:cs="Open Sans Semibold"/>
          <w:rPrChange w:id="6094" w:author="Gavrilov, Evgeny" w:date="2016-01-20T19:03:00Z">
            <w:rPr>
              <w:ins w:id="6095" w:author="Gavrilov, Evgeny" w:date="2016-01-20T19:01:00Z"/>
              <w:rFonts w:ascii="Open Sans Semibold" w:hAnsi="Open Sans Semibold" w:cs="Open Sans Semibold"/>
              <w:sz w:val="20"/>
              <w:szCs w:val="20"/>
            </w:rPr>
          </w:rPrChange>
        </w:rPr>
      </w:pPr>
      <w:ins w:id="6096" w:author="Gavrilov, Evgeny" w:date="2016-01-20T19:01:00Z">
        <w:r w:rsidRPr="002C24FD">
          <w:rPr>
            <w:rFonts w:asciiTheme="minorHAnsi" w:hAnsiTheme="minorHAnsi" w:cs="Open Sans Semibold"/>
            <w:b/>
            <w:rPrChange w:id="6097" w:author="Gavrilov, Evgeny" w:date="2016-01-20T19:20:00Z">
              <w:rPr>
                <w:rFonts w:ascii="Open Sans Semibold" w:hAnsi="Open Sans Semibold" w:cs="Open Sans Semibold"/>
                <w:sz w:val="20"/>
                <w:szCs w:val="20"/>
              </w:rPr>
            </w:rPrChange>
          </w:rPr>
          <w:t>id</w:t>
        </w:r>
        <w:r w:rsidRPr="00951893">
          <w:rPr>
            <w:rFonts w:asciiTheme="minorHAnsi" w:hAnsiTheme="minorHAnsi" w:cs="Open Sans Semibold"/>
            <w:rPrChange w:id="6098" w:author="Gavrilov, Evgeny" w:date="2016-01-20T19:03:00Z">
              <w:rPr>
                <w:rFonts w:ascii="Open Sans Semibold" w:hAnsi="Open Sans Semibold" w:cs="Open Sans Semibold"/>
                <w:sz w:val="20"/>
                <w:szCs w:val="20"/>
              </w:rPr>
            </w:rPrChange>
          </w:rPr>
          <w:t xml:space="preserve"> </w:t>
        </w:r>
        <w:r w:rsidRPr="00951893">
          <w:rPr>
            <w:rFonts w:asciiTheme="minorHAnsi" w:hAnsiTheme="minorHAnsi" w:cs="Open Sans Light"/>
            <w:rPrChange w:id="6099" w:author="Gavrilov, Evgeny" w:date="2016-01-20T19:03:00Z">
              <w:rPr>
                <w:rFonts w:ascii="Open Sans Light" w:hAnsi="Open Sans Light" w:cs="Open Sans Light"/>
                <w:sz w:val="20"/>
                <w:szCs w:val="20"/>
              </w:rPr>
            </w:rPrChange>
          </w:rPr>
          <w:t xml:space="preserve">is </w:t>
        </w:r>
      </w:ins>
      <w:ins w:id="6100" w:author="Gavrilov, Evgeny" w:date="2016-01-26T17:59:00Z">
        <w:r w:rsidR="00F00631">
          <w:rPr>
            <w:rFonts w:asciiTheme="minorHAnsi" w:hAnsiTheme="minorHAnsi" w:cs="Open Sans Light"/>
          </w:rPr>
          <w:t xml:space="preserve">a </w:t>
        </w:r>
      </w:ins>
      <w:ins w:id="6101" w:author="Gavrilov, Evgeny" w:date="2016-01-20T19:01:00Z">
        <w:r w:rsidRPr="00951893">
          <w:rPr>
            <w:rFonts w:asciiTheme="minorHAnsi" w:hAnsiTheme="minorHAnsi" w:cs="Open Sans Light"/>
            <w:rPrChange w:id="6102" w:author="Gavrilov, Evgeny" w:date="2016-01-20T19:03:00Z">
              <w:rPr>
                <w:rFonts w:ascii="Open Sans Light" w:hAnsi="Open Sans Light" w:cs="Open Sans Light"/>
                <w:sz w:val="20"/>
                <w:szCs w:val="20"/>
              </w:rPr>
            </w:rPrChange>
          </w:rPr>
          <w:t>unique auto increment number</w:t>
        </w:r>
      </w:ins>
      <w:ins w:id="6103" w:author="Gavrilov, Evgeny" w:date="2016-01-20T19:38:00Z">
        <w:r w:rsidR="007C182D">
          <w:rPr>
            <w:rFonts w:asciiTheme="minorHAnsi" w:hAnsiTheme="minorHAnsi" w:cs="Open Sans Light"/>
          </w:rPr>
          <w:t>.</w:t>
        </w:r>
      </w:ins>
    </w:p>
    <w:p w14:paraId="014507A4" w14:textId="50E3EBA4" w:rsidR="00951893" w:rsidRPr="00951893" w:rsidRDefault="00951893" w:rsidP="00D4472C">
      <w:pPr>
        <w:rPr>
          <w:ins w:id="6104" w:author="Gavrilov, Evgeny" w:date="2016-01-20T19:01:00Z"/>
          <w:rFonts w:asciiTheme="minorHAnsi" w:hAnsiTheme="minorHAnsi" w:cs="Open Sans Light"/>
          <w:rPrChange w:id="6105" w:author="Gavrilov, Evgeny" w:date="2016-01-20T19:03:00Z">
            <w:rPr>
              <w:ins w:id="6106" w:author="Gavrilov, Evgeny" w:date="2016-01-20T19:01:00Z"/>
              <w:rFonts w:ascii="Open Sans Light" w:hAnsi="Open Sans Light" w:cs="Open Sans Light"/>
              <w:sz w:val="20"/>
              <w:szCs w:val="20"/>
            </w:rPr>
          </w:rPrChange>
        </w:rPr>
      </w:pPr>
      <w:ins w:id="6107" w:author="Gavrilov, Evgeny" w:date="2016-01-20T19:01:00Z">
        <w:r w:rsidRPr="002C24FD">
          <w:rPr>
            <w:rFonts w:asciiTheme="minorHAnsi" w:hAnsiTheme="minorHAnsi" w:cs="Open Sans Semibold"/>
            <w:b/>
            <w:rPrChange w:id="6108" w:author="Gavrilov, Evgeny" w:date="2016-01-20T19:20:00Z">
              <w:rPr>
                <w:rFonts w:ascii="Open Sans Semibold" w:hAnsi="Open Sans Semibold" w:cs="Open Sans Semibold"/>
                <w:sz w:val="20"/>
                <w:szCs w:val="20"/>
              </w:rPr>
            </w:rPrChange>
          </w:rPr>
          <w:t>status</w:t>
        </w:r>
        <w:r w:rsidRPr="00951893">
          <w:rPr>
            <w:rFonts w:asciiTheme="minorHAnsi" w:hAnsiTheme="minorHAnsi" w:cs="Open Sans Light"/>
            <w:rPrChange w:id="6109" w:author="Gavrilov, Evgeny" w:date="2016-01-20T19:03:00Z">
              <w:rPr>
                <w:rFonts w:ascii="Open Sans Light" w:hAnsi="Open Sans Light" w:cs="Open Sans Light"/>
                <w:sz w:val="20"/>
                <w:szCs w:val="20"/>
              </w:rPr>
            </w:rPrChange>
          </w:rPr>
          <w:t xml:space="preserve"> is used to track upload state (refer to </w:t>
        </w:r>
      </w:ins>
      <w:ins w:id="6110" w:author="Gavrilov, Evgeny" w:date="2016-01-20T19:38:00Z">
        <w:r w:rsidR="007C182D">
          <w:rPr>
            <w:rFonts w:asciiTheme="minorHAnsi" w:hAnsiTheme="minorHAnsi" w:cs="Open Sans Light"/>
          </w:rPr>
          <w:t xml:space="preserve">the </w:t>
        </w:r>
      </w:ins>
      <w:ins w:id="6111" w:author="Gavrilov, Evgeny" w:date="2016-01-20T19:01:00Z">
        <w:r w:rsidRPr="00951893">
          <w:rPr>
            <w:rFonts w:asciiTheme="minorHAnsi" w:hAnsiTheme="minorHAnsi" w:cs="Open Sans Light"/>
            <w:rPrChange w:id="6112" w:author="Gavrilov, Evgeny" w:date="2016-01-20T19:03:00Z">
              <w:rPr>
                <w:rFonts w:ascii="Open Sans Light" w:hAnsi="Open Sans Light" w:cs="Open Sans Light"/>
                <w:sz w:val="20"/>
                <w:szCs w:val="20"/>
              </w:rPr>
            </w:rPrChange>
          </w:rPr>
          <w:t>section “Uploading” below)</w:t>
        </w:r>
      </w:ins>
    </w:p>
    <w:p w14:paraId="5042D799" w14:textId="77777777" w:rsidR="00951893" w:rsidRPr="00951893" w:rsidRDefault="00951893" w:rsidP="00D4472C">
      <w:pPr>
        <w:rPr>
          <w:ins w:id="6113" w:author="Gavrilov, Evgeny" w:date="2016-01-20T19:01:00Z"/>
          <w:rFonts w:asciiTheme="minorHAnsi" w:hAnsiTheme="minorHAnsi" w:cs="Open Sans Light"/>
          <w:rPrChange w:id="6114" w:author="Gavrilov, Evgeny" w:date="2016-01-20T19:03:00Z">
            <w:rPr>
              <w:ins w:id="6115" w:author="Gavrilov, Evgeny" w:date="2016-01-20T19:01:00Z"/>
              <w:rFonts w:ascii="Open Sans Light" w:hAnsi="Open Sans Light" w:cs="Open Sans Light"/>
              <w:sz w:val="20"/>
              <w:szCs w:val="20"/>
            </w:rPr>
          </w:rPrChange>
        </w:rPr>
      </w:pPr>
      <w:ins w:id="6116" w:author="Gavrilov, Evgeny" w:date="2016-01-20T19:01:00Z">
        <w:r w:rsidRPr="002C24FD">
          <w:rPr>
            <w:rFonts w:asciiTheme="minorHAnsi" w:hAnsiTheme="minorHAnsi" w:cs="Open Sans Semibold"/>
            <w:b/>
            <w:rPrChange w:id="6117" w:author="Gavrilov, Evgeny" w:date="2016-01-20T19:20:00Z">
              <w:rPr>
                <w:rFonts w:ascii="Open Sans Semibold" w:hAnsi="Open Sans Semibold" w:cs="Open Sans Semibold"/>
                <w:sz w:val="20"/>
                <w:szCs w:val="20"/>
              </w:rPr>
            </w:rPrChange>
          </w:rPr>
          <w:t>level</w:t>
        </w:r>
        <w:r w:rsidRPr="00951893">
          <w:rPr>
            <w:rFonts w:asciiTheme="minorHAnsi" w:hAnsiTheme="minorHAnsi" w:cs="Open Sans Light"/>
            <w:rPrChange w:id="6118" w:author="Gavrilov, Evgeny" w:date="2016-01-20T19:03:00Z">
              <w:rPr>
                <w:rFonts w:ascii="Open Sans Light" w:hAnsi="Open Sans Light" w:cs="Open Sans Light"/>
                <w:sz w:val="20"/>
                <w:szCs w:val="20"/>
              </w:rPr>
            </w:rPrChange>
          </w:rPr>
          <w:t xml:space="preserve"> defines log level (0 – 'EMERGENCY', 1– 'ALERT', 2 – 'CRITICAL', 3 – 'ERROR'; break, 4 – 'WARNING', 5 – 'NOTICE', 6 – 'INFO', 7 – 'DEBUG')</w:t>
        </w:r>
      </w:ins>
    </w:p>
    <w:p w14:paraId="2F55EB31" w14:textId="52D3DEA0" w:rsidR="00951893" w:rsidRPr="00951893" w:rsidRDefault="00951893" w:rsidP="007C182D">
      <w:pPr>
        <w:rPr>
          <w:ins w:id="6119" w:author="Gavrilov, Evgeny" w:date="2016-01-20T19:01:00Z"/>
          <w:rFonts w:asciiTheme="minorHAnsi" w:hAnsiTheme="minorHAnsi" w:cs="Open Sans Light"/>
          <w:rPrChange w:id="6120" w:author="Gavrilov, Evgeny" w:date="2016-01-20T19:03:00Z">
            <w:rPr>
              <w:ins w:id="6121" w:author="Gavrilov, Evgeny" w:date="2016-01-20T19:01:00Z"/>
              <w:rFonts w:ascii="Open Sans Light" w:hAnsi="Open Sans Light" w:cs="Open Sans Light"/>
              <w:sz w:val="20"/>
              <w:szCs w:val="20"/>
            </w:rPr>
          </w:rPrChange>
        </w:rPr>
      </w:pPr>
      <w:ins w:id="6122" w:author="Gavrilov, Evgeny" w:date="2016-01-20T19:01:00Z">
        <w:r w:rsidRPr="00951893">
          <w:rPr>
            <w:rFonts w:asciiTheme="minorHAnsi" w:hAnsiTheme="minorHAnsi" w:cs="Open Sans Light"/>
            <w:rPrChange w:id="6123" w:author="Gavrilov, Evgeny" w:date="2016-01-20T19:03:00Z">
              <w:rPr>
                <w:rFonts w:ascii="Open Sans Light" w:hAnsi="Open Sans Light" w:cs="Open Sans Light"/>
                <w:sz w:val="20"/>
                <w:szCs w:val="20"/>
              </w:rPr>
            </w:rPrChange>
          </w:rPr>
          <w:t xml:space="preserve">All DB requests are done in </w:t>
        </w:r>
      </w:ins>
      <w:ins w:id="6124" w:author="Gavrilov, Evgeny" w:date="2016-01-20T19:39:00Z">
        <w:r w:rsidR="007C182D">
          <w:rPr>
            <w:rFonts w:asciiTheme="minorHAnsi" w:hAnsiTheme="minorHAnsi" w:cs="Open Sans Light"/>
          </w:rPr>
          <w:t xml:space="preserve">a </w:t>
        </w:r>
      </w:ins>
      <w:ins w:id="6125" w:author="Gavrilov, Evgeny" w:date="2016-01-20T19:01:00Z">
        <w:r w:rsidRPr="00951893">
          <w:rPr>
            <w:rFonts w:asciiTheme="minorHAnsi" w:hAnsiTheme="minorHAnsi" w:cs="Open Sans Light"/>
            <w:rPrChange w:id="6126" w:author="Gavrilov, Evgeny" w:date="2016-01-20T19:03:00Z">
              <w:rPr>
                <w:rFonts w:ascii="Open Sans Light" w:hAnsi="Open Sans Light" w:cs="Open Sans Light"/>
                <w:sz w:val="20"/>
                <w:szCs w:val="20"/>
              </w:rPr>
            </w:rPrChange>
          </w:rPr>
          <w:t>queue.</w:t>
        </w:r>
      </w:ins>
    </w:p>
    <w:p w14:paraId="0E2C773E" w14:textId="77777777" w:rsidR="00951893" w:rsidRDefault="00951893" w:rsidP="007C182D">
      <w:pPr>
        <w:rPr>
          <w:ins w:id="6127" w:author="Gavrilov, Evgeny" w:date="2016-01-20T19:29:00Z"/>
          <w:rFonts w:asciiTheme="minorHAnsi" w:hAnsiTheme="minorHAnsi" w:cs="Open Sans Light"/>
        </w:rPr>
      </w:pPr>
      <w:ins w:id="6128" w:author="Gavrilov, Evgeny" w:date="2016-01-20T19:01:00Z">
        <w:r w:rsidRPr="00951893">
          <w:rPr>
            <w:rFonts w:asciiTheme="minorHAnsi" w:hAnsiTheme="minorHAnsi" w:cs="Open Sans Light"/>
            <w:rPrChange w:id="6129" w:author="Gavrilov, Evgeny" w:date="2016-01-20T19:03:00Z">
              <w:rPr>
                <w:rFonts w:ascii="Open Sans Light" w:hAnsi="Open Sans Light" w:cs="Open Sans Light"/>
                <w:sz w:val="20"/>
                <w:szCs w:val="20"/>
              </w:rPr>
            </w:rPrChange>
          </w:rPr>
          <w:t>Whenever message or event is generated, it is queued to be stored in DB.</w:t>
        </w:r>
      </w:ins>
    </w:p>
    <w:p w14:paraId="47229CEF" w14:textId="77777777" w:rsidR="00D4472C" w:rsidRPr="00951893" w:rsidRDefault="00D4472C" w:rsidP="00951893">
      <w:pPr>
        <w:ind w:left="708"/>
        <w:rPr>
          <w:ins w:id="6130" w:author="Gavrilov, Evgeny" w:date="2016-01-20T19:01:00Z"/>
          <w:rFonts w:asciiTheme="minorHAnsi" w:hAnsiTheme="minorHAnsi" w:cs="Open Sans Light"/>
          <w:rPrChange w:id="6131" w:author="Gavrilov, Evgeny" w:date="2016-01-20T19:03:00Z">
            <w:rPr>
              <w:ins w:id="6132" w:author="Gavrilov, Evgeny" w:date="2016-01-20T19:01:00Z"/>
              <w:rFonts w:ascii="Open Sans Light" w:hAnsi="Open Sans Light" w:cs="Open Sans Light"/>
              <w:sz w:val="20"/>
              <w:szCs w:val="20"/>
            </w:rPr>
          </w:rPrChange>
        </w:rPr>
      </w:pPr>
    </w:p>
    <w:p w14:paraId="5AE74117" w14:textId="77777777" w:rsidR="00951893" w:rsidRPr="00951893" w:rsidRDefault="00951893" w:rsidP="00951893">
      <w:pPr>
        <w:rPr>
          <w:ins w:id="6133" w:author="Gavrilov, Evgeny" w:date="2016-01-20T19:01:00Z"/>
          <w:rFonts w:asciiTheme="minorHAnsi" w:hAnsiTheme="minorHAnsi" w:cs="Open Sans Light"/>
          <w:rPrChange w:id="6134" w:author="Gavrilov, Evgeny" w:date="2016-01-20T19:03:00Z">
            <w:rPr>
              <w:ins w:id="6135" w:author="Gavrilov, Evgeny" w:date="2016-01-20T19:01:00Z"/>
              <w:rFonts w:ascii="Open Sans Light" w:hAnsi="Open Sans Light" w:cs="Open Sans Light"/>
              <w:sz w:val="20"/>
              <w:szCs w:val="20"/>
            </w:rPr>
          </w:rPrChange>
        </w:rPr>
      </w:pPr>
      <w:ins w:id="6136" w:author="Gavrilov, Evgeny" w:date="2016-01-20T19:01:00Z">
        <w:r w:rsidRPr="00951893">
          <w:rPr>
            <w:rFonts w:asciiTheme="minorHAnsi" w:hAnsiTheme="minorHAnsi" w:cs="Open Sans Light"/>
            <w:rPrChange w:id="6137" w:author="Gavrilov, Evgeny" w:date="2016-01-20T19:03:00Z">
              <w:rPr>
                <w:rFonts w:ascii="Open Sans Light" w:hAnsi="Open Sans Light" w:cs="Open Sans Light"/>
                <w:sz w:val="20"/>
                <w:szCs w:val="20"/>
              </w:rPr>
            </w:rPrChange>
          </w:rPr>
          <w:t>LOCAL STORAGE ROTATION</w:t>
        </w:r>
      </w:ins>
    </w:p>
    <w:p w14:paraId="74B8F8B4" w14:textId="186CB94A" w:rsidR="00951893" w:rsidRDefault="00951893">
      <w:pPr>
        <w:rPr>
          <w:ins w:id="6138" w:author="Gavrilov, Evgeny" w:date="2016-01-20T19:29:00Z"/>
          <w:rFonts w:asciiTheme="minorHAnsi" w:hAnsiTheme="minorHAnsi" w:cs="Open Sans Light"/>
        </w:rPr>
        <w:pPrChange w:id="6139" w:author="Gavrilov, Evgeny" w:date="2016-01-20T19:39:00Z">
          <w:pPr>
            <w:ind w:left="708"/>
          </w:pPr>
        </w:pPrChange>
      </w:pPr>
      <w:ins w:id="6140" w:author="Gavrilov, Evgeny" w:date="2016-01-20T19:01:00Z">
        <w:r w:rsidRPr="00951893">
          <w:rPr>
            <w:rFonts w:asciiTheme="minorHAnsi" w:hAnsiTheme="minorHAnsi" w:cs="Open Sans Light"/>
            <w:rPrChange w:id="6141" w:author="Gavrilov, Evgeny" w:date="2016-01-20T19:03:00Z">
              <w:rPr>
                <w:rFonts w:ascii="Open Sans Light" w:hAnsi="Open Sans Light" w:cs="Open Sans Light"/>
                <w:sz w:val="20"/>
                <w:szCs w:val="20"/>
              </w:rPr>
            </w:rPrChange>
          </w:rPr>
          <w:t>There should be a maximum of records stored in DB. Currently this is limited to 1 MB and should be easily change</w:t>
        </w:r>
      </w:ins>
      <w:ins w:id="6142" w:author="Gavrilov, Evgeny" w:date="2016-01-20T19:40:00Z">
        <w:r w:rsidR="007C182D">
          <w:rPr>
            <w:rFonts w:asciiTheme="minorHAnsi" w:hAnsiTheme="minorHAnsi" w:cs="Open Sans Light"/>
          </w:rPr>
          <w:t>d</w:t>
        </w:r>
      </w:ins>
      <w:ins w:id="6143" w:author="Gavrilov, Evgeny" w:date="2016-01-20T19:01:00Z">
        <w:r w:rsidRPr="00951893">
          <w:rPr>
            <w:rFonts w:asciiTheme="minorHAnsi" w:hAnsiTheme="minorHAnsi" w:cs="Open Sans Light"/>
            <w:rPrChange w:id="6144" w:author="Gavrilov, Evgeny" w:date="2016-01-20T19:03:00Z">
              <w:rPr>
                <w:rFonts w:ascii="Open Sans Light" w:hAnsi="Open Sans Light" w:cs="Open Sans Light"/>
                <w:sz w:val="20"/>
                <w:szCs w:val="20"/>
              </w:rPr>
            </w:rPrChange>
          </w:rPr>
          <w:t xml:space="preserve"> in the code. A file handler is installed by CSL framework to monitor file size and once exceeded, 30% of </w:t>
        </w:r>
      </w:ins>
      <w:ins w:id="6145" w:author="Gavrilov, Evgeny" w:date="2016-01-26T18:00:00Z">
        <w:r w:rsidR="00F00631">
          <w:rPr>
            <w:rFonts w:asciiTheme="minorHAnsi" w:hAnsiTheme="minorHAnsi" w:cs="Open Sans Light"/>
          </w:rPr>
          <w:t xml:space="preserve">the </w:t>
        </w:r>
      </w:ins>
      <w:ins w:id="6146" w:author="Gavrilov, Evgeny" w:date="2016-01-20T19:01:00Z">
        <w:r w:rsidRPr="00951893">
          <w:rPr>
            <w:rFonts w:asciiTheme="minorHAnsi" w:hAnsiTheme="minorHAnsi" w:cs="Open Sans Light"/>
            <w:rPrChange w:id="6147" w:author="Gavrilov, Evgeny" w:date="2016-01-20T19:03:00Z">
              <w:rPr>
                <w:rFonts w:ascii="Open Sans Light" w:hAnsi="Open Sans Light" w:cs="Open Sans Light"/>
                <w:sz w:val="20"/>
                <w:szCs w:val="20"/>
              </w:rPr>
            </w:rPrChange>
          </w:rPr>
          <w:t>oldest records (both `log` and `event` table) should be removed.</w:t>
        </w:r>
      </w:ins>
    </w:p>
    <w:p w14:paraId="15EB679A" w14:textId="77777777" w:rsidR="00D4472C" w:rsidRPr="00951893" w:rsidRDefault="00D4472C" w:rsidP="00951893">
      <w:pPr>
        <w:ind w:left="708"/>
        <w:rPr>
          <w:ins w:id="6148" w:author="Gavrilov, Evgeny" w:date="2016-01-20T19:01:00Z"/>
          <w:rFonts w:asciiTheme="minorHAnsi" w:hAnsiTheme="minorHAnsi" w:cs="Open Sans Light"/>
          <w:rPrChange w:id="6149" w:author="Gavrilov, Evgeny" w:date="2016-01-20T19:03:00Z">
            <w:rPr>
              <w:ins w:id="6150" w:author="Gavrilov, Evgeny" w:date="2016-01-20T19:01:00Z"/>
              <w:rFonts w:ascii="Open Sans Light" w:hAnsi="Open Sans Light" w:cs="Open Sans Light"/>
              <w:sz w:val="20"/>
              <w:szCs w:val="20"/>
            </w:rPr>
          </w:rPrChange>
        </w:rPr>
      </w:pPr>
    </w:p>
    <w:p w14:paraId="7729FA10" w14:textId="77777777" w:rsidR="00951893" w:rsidRPr="00951893" w:rsidRDefault="00951893" w:rsidP="00951893">
      <w:pPr>
        <w:rPr>
          <w:ins w:id="6151" w:author="Gavrilov, Evgeny" w:date="2016-01-20T19:01:00Z"/>
          <w:rFonts w:asciiTheme="minorHAnsi" w:hAnsiTheme="minorHAnsi" w:cs="Open Sans Light"/>
          <w:rPrChange w:id="6152" w:author="Gavrilov, Evgeny" w:date="2016-01-20T19:03:00Z">
            <w:rPr>
              <w:ins w:id="6153" w:author="Gavrilov, Evgeny" w:date="2016-01-20T19:01:00Z"/>
              <w:rFonts w:ascii="Open Sans Light" w:hAnsi="Open Sans Light" w:cs="Open Sans Light"/>
              <w:sz w:val="20"/>
              <w:szCs w:val="20"/>
            </w:rPr>
          </w:rPrChange>
        </w:rPr>
      </w:pPr>
      <w:ins w:id="6154" w:author="Gavrilov, Evgeny" w:date="2016-01-20T19:01:00Z">
        <w:r w:rsidRPr="00951893">
          <w:rPr>
            <w:rFonts w:asciiTheme="minorHAnsi" w:hAnsiTheme="minorHAnsi" w:cs="Open Sans Light"/>
            <w:rPrChange w:id="6155" w:author="Gavrilov, Evgeny" w:date="2016-01-20T19:03:00Z">
              <w:rPr>
                <w:rFonts w:ascii="Open Sans Light" w:hAnsi="Open Sans Light" w:cs="Open Sans Light"/>
                <w:sz w:val="20"/>
                <w:szCs w:val="20"/>
              </w:rPr>
            </w:rPrChange>
          </w:rPr>
          <w:t>UPLOADING</w:t>
        </w:r>
      </w:ins>
    </w:p>
    <w:p w14:paraId="206B2E93" w14:textId="6AB2FFAA" w:rsidR="00951893" w:rsidRPr="00951893" w:rsidRDefault="00951893" w:rsidP="007C182D">
      <w:pPr>
        <w:rPr>
          <w:ins w:id="6156" w:author="Gavrilov, Evgeny" w:date="2016-01-20T19:01:00Z"/>
          <w:rFonts w:asciiTheme="minorHAnsi" w:hAnsiTheme="minorHAnsi" w:cs="Open Sans Light"/>
          <w:rPrChange w:id="6157" w:author="Gavrilov, Evgeny" w:date="2016-01-20T19:03:00Z">
            <w:rPr>
              <w:ins w:id="6158" w:author="Gavrilov, Evgeny" w:date="2016-01-20T19:01:00Z"/>
              <w:rFonts w:ascii="Open Sans Light" w:hAnsi="Open Sans Light" w:cs="Open Sans Light"/>
              <w:sz w:val="20"/>
              <w:szCs w:val="20"/>
            </w:rPr>
          </w:rPrChange>
        </w:rPr>
      </w:pPr>
      <w:ins w:id="6159" w:author="Gavrilov, Evgeny" w:date="2016-01-20T19:01:00Z">
        <w:r w:rsidRPr="00951893">
          <w:rPr>
            <w:rFonts w:asciiTheme="minorHAnsi" w:hAnsiTheme="minorHAnsi" w:cs="Open Sans Light"/>
            <w:rPrChange w:id="6160" w:author="Gavrilov, Evgeny" w:date="2016-01-20T19:03:00Z">
              <w:rPr>
                <w:rFonts w:ascii="Open Sans Light" w:hAnsi="Open Sans Light" w:cs="Open Sans Light"/>
                <w:sz w:val="20"/>
                <w:szCs w:val="20"/>
              </w:rPr>
            </w:rPrChange>
          </w:rPr>
          <w:t xml:space="preserve">Local storage is uploaded to log server once </w:t>
        </w:r>
      </w:ins>
      <w:ins w:id="6161" w:author="Gavrilov, Evgeny" w:date="2016-01-20T19:43:00Z">
        <w:r w:rsidR="007C182D">
          <w:rPr>
            <w:rFonts w:asciiTheme="minorHAnsi" w:hAnsiTheme="minorHAnsi" w:cs="Open Sans Light"/>
          </w:rPr>
          <w:t xml:space="preserve">in </w:t>
        </w:r>
      </w:ins>
      <w:ins w:id="6162" w:author="Gavrilov, Evgeny" w:date="2016-01-20T19:01:00Z">
        <w:r w:rsidRPr="00951893">
          <w:rPr>
            <w:rFonts w:asciiTheme="minorHAnsi" w:hAnsiTheme="minorHAnsi" w:cs="Open Sans Light"/>
            <w:rPrChange w:id="6163" w:author="Gavrilov, Evgeny" w:date="2016-01-20T19:03:00Z">
              <w:rPr>
                <w:rFonts w:ascii="Open Sans Light" w:hAnsi="Open Sans Light" w:cs="Open Sans Light"/>
                <w:sz w:val="20"/>
                <w:szCs w:val="20"/>
              </w:rPr>
            </w:rPrChange>
          </w:rPr>
          <w:t xml:space="preserve">10 minutes or </w:t>
        </w:r>
      </w:ins>
      <w:ins w:id="6164" w:author="Gavrilov, Evgeny" w:date="2016-01-20T19:47:00Z">
        <w:r w:rsidR="007C182D">
          <w:rPr>
            <w:rFonts w:asciiTheme="minorHAnsi" w:hAnsiTheme="minorHAnsi" w:cs="Open Sans Light"/>
          </w:rPr>
          <w:t>after</w:t>
        </w:r>
      </w:ins>
      <w:ins w:id="6165" w:author="Gavrilov, Evgeny" w:date="2016-01-20T19:01:00Z">
        <w:r w:rsidRPr="00951893">
          <w:rPr>
            <w:rFonts w:asciiTheme="minorHAnsi" w:hAnsiTheme="minorHAnsi" w:cs="Open Sans Light"/>
            <w:rPrChange w:id="6166" w:author="Gavrilov, Evgeny" w:date="2016-01-20T19:03:00Z">
              <w:rPr>
                <w:rFonts w:ascii="Open Sans Light" w:hAnsi="Open Sans Light" w:cs="Open Sans Light"/>
                <w:sz w:val="20"/>
                <w:szCs w:val="20"/>
              </w:rPr>
            </w:rPrChange>
          </w:rPr>
          <w:t xml:space="preserve"> 500 messages/events </w:t>
        </w:r>
      </w:ins>
      <w:ins w:id="6167" w:author="Gavrilov, Evgeny" w:date="2016-01-20T19:47:00Z">
        <w:r w:rsidR="00D05E32">
          <w:rPr>
            <w:rFonts w:asciiTheme="minorHAnsi" w:hAnsiTheme="minorHAnsi" w:cs="Open Sans Light"/>
          </w:rPr>
          <w:t xml:space="preserve">are </w:t>
        </w:r>
      </w:ins>
      <w:ins w:id="6168" w:author="Gavrilov, Evgeny" w:date="2016-01-20T19:48:00Z">
        <w:r w:rsidR="00D05E32">
          <w:rPr>
            <w:rFonts w:asciiTheme="minorHAnsi" w:hAnsiTheme="minorHAnsi" w:cs="Open Sans Light"/>
          </w:rPr>
          <w:t>received</w:t>
        </w:r>
        <w:r w:rsidR="00D05E32" w:rsidRPr="00951893">
          <w:rPr>
            <w:rFonts w:asciiTheme="minorHAnsi" w:hAnsiTheme="minorHAnsi" w:cs="Open Sans Light"/>
          </w:rPr>
          <w:t xml:space="preserve"> (</w:t>
        </w:r>
      </w:ins>
      <w:ins w:id="6169" w:author="Gavrilov, Evgeny" w:date="2016-01-20T19:01:00Z">
        <w:r w:rsidRPr="00951893">
          <w:rPr>
            <w:rFonts w:asciiTheme="minorHAnsi" w:hAnsiTheme="minorHAnsi" w:cs="Open Sans Light"/>
            <w:rPrChange w:id="6170" w:author="Gavrilov, Evgeny" w:date="2016-01-20T19:03:00Z">
              <w:rPr>
                <w:rFonts w:ascii="Open Sans Light" w:hAnsi="Open Sans Light" w:cs="Open Sans Light"/>
                <w:sz w:val="20"/>
                <w:szCs w:val="20"/>
              </w:rPr>
            </w:rPrChange>
          </w:rPr>
          <w:t>whatever comes first).</w:t>
        </w:r>
      </w:ins>
    </w:p>
    <w:p w14:paraId="4AE6937F" w14:textId="06F01A66" w:rsidR="00951893" w:rsidRPr="00951893" w:rsidRDefault="00951893" w:rsidP="007C182D">
      <w:pPr>
        <w:rPr>
          <w:ins w:id="6171" w:author="Gavrilov, Evgeny" w:date="2016-01-20T19:01:00Z"/>
          <w:rFonts w:asciiTheme="minorHAnsi" w:hAnsiTheme="minorHAnsi" w:cs="Open Sans Light"/>
          <w:rPrChange w:id="6172" w:author="Gavrilov, Evgeny" w:date="2016-01-20T19:03:00Z">
            <w:rPr>
              <w:ins w:id="6173" w:author="Gavrilov, Evgeny" w:date="2016-01-20T19:01:00Z"/>
              <w:rFonts w:ascii="Open Sans Light" w:hAnsi="Open Sans Light" w:cs="Open Sans Light"/>
              <w:sz w:val="20"/>
              <w:szCs w:val="20"/>
            </w:rPr>
          </w:rPrChange>
        </w:rPr>
      </w:pPr>
      <w:ins w:id="6174" w:author="Gavrilov, Evgeny" w:date="2016-01-20T19:01:00Z">
        <w:r w:rsidRPr="00951893">
          <w:rPr>
            <w:rFonts w:asciiTheme="minorHAnsi" w:hAnsiTheme="minorHAnsi" w:cs="Open Sans Light"/>
            <w:rPrChange w:id="6175" w:author="Gavrilov, Evgeny" w:date="2016-01-20T19:03:00Z">
              <w:rPr>
                <w:rFonts w:ascii="Open Sans Light" w:hAnsi="Open Sans Light" w:cs="Open Sans Light"/>
                <w:sz w:val="20"/>
                <w:szCs w:val="20"/>
              </w:rPr>
            </w:rPrChange>
          </w:rPr>
          <w:t>Log servers are define</w:t>
        </w:r>
      </w:ins>
      <w:ins w:id="6176" w:author="Gavrilov, Evgeny" w:date="2016-01-20T19:51:00Z">
        <w:r w:rsidR="00D05E32">
          <w:rPr>
            <w:rFonts w:asciiTheme="minorHAnsi" w:hAnsiTheme="minorHAnsi" w:cs="Open Sans Light"/>
          </w:rPr>
          <w:t>d</w:t>
        </w:r>
      </w:ins>
      <w:ins w:id="6177" w:author="Gavrilov, Evgeny" w:date="2016-01-20T19:01:00Z">
        <w:r w:rsidRPr="00951893">
          <w:rPr>
            <w:rFonts w:asciiTheme="minorHAnsi" w:hAnsiTheme="minorHAnsi" w:cs="Open Sans Light"/>
            <w:rPrChange w:id="6178" w:author="Gavrilov, Evgeny" w:date="2016-01-20T19:03:00Z">
              <w:rPr>
                <w:rFonts w:ascii="Open Sans Light" w:hAnsi="Open Sans Light" w:cs="Open Sans Light"/>
                <w:sz w:val="20"/>
                <w:szCs w:val="20"/>
              </w:rPr>
            </w:rPrChange>
          </w:rPr>
          <w:t xml:space="preserve"> in Settings </w:t>
        </w:r>
      </w:ins>
      <w:ins w:id="6179" w:author="Gavrilov, Evgeny" w:date="2016-01-20T19:51:00Z">
        <w:r w:rsidR="00D05E32" w:rsidRPr="00951893">
          <w:rPr>
            <w:rFonts w:asciiTheme="minorHAnsi" w:hAnsiTheme="minorHAnsi" w:cs="Open Sans Light"/>
          </w:rPr>
          <w:t>manager;</w:t>
        </w:r>
      </w:ins>
      <w:ins w:id="6180" w:author="Gavrilov, Evgeny" w:date="2016-01-20T19:01:00Z">
        <w:r w:rsidRPr="00951893">
          <w:rPr>
            <w:rFonts w:asciiTheme="minorHAnsi" w:hAnsiTheme="minorHAnsi" w:cs="Open Sans Light"/>
            <w:rPrChange w:id="6181" w:author="Gavrilov, Evgeny" w:date="2016-01-20T19:03:00Z">
              <w:rPr>
                <w:rFonts w:ascii="Open Sans Light" w:hAnsi="Open Sans Light" w:cs="Open Sans Light"/>
                <w:sz w:val="20"/>
                <w:szCs w:val="20"/>
              </w:rPr>
            </w:rPrChange>
          </w:rPr>
          <w:t xml:space="preserve"> there can be several of </w:t>
        </w:r>
      </w:ins>
      <w:ins w:id="6182" w:author="Gavrilov, Evgeny" w:date="2016-01-20T19:51:00Z">
        <w:r w:rsidR="00D05E32">
          <w:rPr>
            <w:rFonts w:asciiTheme="minorHAnsi" w:hAnsiTheme="minorHAnsi" w:cs="Open Sans Light"/>
          </w:rPr>
          <w:t>them</w:t>
        </w:r>
      </w:ins>
      <w:ins w:id="6183" w:author="Gavrilov, Evgeny" w:date="2016-01-20T19:01:00Z">
        <w:r w:rsidRPr="00951893">
          <w:rPr>
            <w:rFonts w:asciiTheme="minorHAnsi" w:hAnsiTheme="minorHAnsi" w:cs="Open Sans Light"/>
            <w:rPrChange w:id="6184" w:author="Gavrilov, Evgeny" w:date="2016-01-20T19:03:00Z">
              <w:rPr>
                <w:rFonts w:ascii="Open Sans Light" w:hAnsi="Open Sans Light" w:cs="Open Sans Light"/>
                <w:sz w:val="20"/>
                <w:szCs w:val="20"/>
              </w:rPr>
            </w:rPrChange>
          </w:rPr>
          <w:t>. Log servers should be changeable without rebuild of the application (downloaded as settings).</w:t>
        </w:r>
      </w:ins>
    </w:p>
    <w:p w14:paraId="0AB53DAA" w14:textId="44316B89" w:rsidR="00951893" w:rsidRPr="00951893" w:rsidRDefault="00951893" w:rsidP="007C182D">
      <w:pPr>
        <w:rPr>
          <w:ins w:id="6185" w:author="Gavrilov, Evgeny" w:date="2016-01-20T19:01:00Z"/>
          <w:rFonts w:asciiTheme="minorHAnsi" w:hAnsiTheme="minorHAnsi" w:cs="Open Sans Light"/>
          <w:rPrChange w:id="6186" w:author="Gavrilov, Evgeny" w:date="2016-01-20T19:03:00Z">
            <w:rPr>
              <w:ins w:id="6187" w:author="Gavrilov, Evgeny" w:date="2016-01-20T19:01:00Z"/>
              <w:rFonts w:ascii="Open Sans Light" w:hAnsi="Open Sans Light" w:cs="Open Sans Light"/>
              <w:sz w:val="20"/>
              <w:szCs w:val="20"/>
            </w:rPr>
          </w:rPrChange>
        </w:rPr>
      </w:pPr>
      <w:ins w:id="6188" w:author="Gavrilov, Evgeny" w:date="2016-01-20T19:01:00Z">
        <w:r w:rsidRPr="00951893">
          <w:rPr>
            <w:rFonts w:asciiTheme="minorHAnsi" w:hAnsiTheme="minorHAnsi" w:cs="Open Sans Light"/>
            <w:rPrChange w:id="6189" w:author="Gavrilov, Evgeny" w:date="2016-01-20T19:03:00Z">
              <w:rPr>
                <w:rFonts w:ascii="Open Sans Light" w:hAnsi="Open Sans Light" w:cs="Open Sans Light"/>
                <w:sz w:val="20"/>
                <w:szCs w:val="20"/>
              </w:rPr>
            </w:rPrChange>
          </w:rPr>
          <w:t xml:space="preserve">Uploading is done to one of the server, if server is not available or error is returned, upload is done to </w:t>
        </w:r>
      </w:ins>
      <w:ins w:id="6190" w:author="Gavrilov, Evgeny" w:date="2016-01-20T19:52:00Z">
        <w:r w:rsidR="00D05E32">
          <w:rPr>
            <w:rFonts w:asciiTheme="minorHAnsi" w:hAnsiTheme="minorHAnsi" w:cs="Open Sans Light"/>
          </w:rPr>
          <w:t xml:space="preserve">the </w:t>
        </w:r>
      </w:ins>
      <w:ins w:id="6191" w:author="Gavrilov, Evgeny" w:date="2016-01-20T19:01:00Z">
        <w:r w:rsidRPr="00951893">
          <w:rPr>
            <w:rFonts w:asciiTheme="minorHAnsi" w:hAnsiTheme="minorHAnsi" w:cs="Open Sans Light"/>
            <w:rPrChange w:id="6192" w:author="Gavrilov, Evgeny" w:date="2016-01-20T19:03:00Z">
              <w:rPr>
                <w:rFonts w:ascii="Open Sans Light" w:hAnsi="Open Sans Light" w:cs="Open Sans Light"/>
                <w:sz w:val="20"/>
                <w:szCs w:val="20"/>
              </w:rPr>
            </w:rPrChange>
          </w:rPr>
          <w:t>next server from the list according to round-robin algorithm.</w:t>
        </w:r>
      </w:ins>
    </w:p>
    <w:p w14:paraId="660B6405" w14:textId="77777777" w:rsidR="00951893" w:rsidRPr="00951893" w:rsidRDefault="00951893" w:rsidP="007C182D">
      <w:pPr>
        <w:rPr>
          <w:ins w:id="6193" w:author="Gavrilov, Evgeny" w:date="2016-01-20T19:01:00Z"/>
          <w:rFonts w:asciiTheme="minorHAnsi" w:hAnsiTheme="minorHAnsi" w:cs="Open Sans Light"/>
          <w:rPrChange w:id="6194" w:author="Gavrilov, Evgeny" w:date="2016-01-20T19:03:00Z">
            <w:rPr>
              <w:ins w:id="6195" w:author="Gavrilov, Evgeny" w:date="2016-01-20T19:01:00Z"/>
              <w:rFonts w:ascii="Open Sans Light" w:hAnsi="Open Sans Light" w:cs="Open Sans Light"/>
              <w:sz w:val="20"/>
              <w:szCs w:val="20"/>
            </w:rPr>
          </w:rPrChange>
        </w:rPr>
      </w:pPr>
      <w:ins w:id="6196" w:author="Gavrilov, Evgeny" w:date="2016-01-20T19:01:00Z">
        <w:r w:rsidRPr="00951893">
          <w:rPr>
            <w:rFonts w:asciiTheme="minorHAnsi" w:hAnsiTheme="minorHAnsi" w:cs="Open Sans Light"/>
            <w:rPrChange w:id="6197" w:author="Gavrilov, Evgeny" w:date="2016-01-20T19:03:00Z">
              <w:rPr>
                <w:rFonts w:ascii="Open Sans Light" w:hAnsi="Open Sans Light" w:cs="Open Sans Light"/>
                <w:sz w:val="20"/>
                <w:szCs w:val="20"/>
              </w:rPr>
            </w:rPrChange>
          </w:rPr>
          <w:t>If no server from the list is responding, another try should happen in 10 minutes while messages and events are collected locally as described above.</w:t>
        </w:r>
      </w:ins>
    </w:p>
    <w:p w14:paraId="5E08F5AC" w14:textId="77777777" w:rsidR="00951893" w:rsidRDefault="00951893" w:rsidP="007C182D">
      <w:pPr>
        <w:rPr>
          <w:ins w:id="6198" w:author="Gavrilov, Evgeny" w:date="2016-01-20T19:29:00Z"/>
          <w:rFonts w:asciiTheme="minorHAnsi" w:hAnsiTheme="minorHAnsi" w:cs="Open Sans Light"/>
        </w:rPr>
      </w:pPr>
      <w:ins w:id="6199" w:author="Gavrilov, Evgeny" w:date="2016-01-20T19:01:00Z">
        <w:r w:rsidRPr="00951893">
          <w:rPr>
            <w:rFonts w:asciiTheme="minorHAnsi" w:hAnsiTheme="minorHAnsi" w:cs="Open Sans Light"/>
            <w:rPrChange w:id="6200" w:author="Gavrilov, Evgeny" w:date="2016-01-20T19:03:00Z">
              <w:rPr>
                <w:rFonts w:ascii="Open Sans Light" w:hAnsi="Open Sans Light" w:cs="Open Sans Light"/>
                <w:sz w:val="20"/>
                <w:szCs w:val="20"/>
              </w:rPr>
            </w:rPrChange>
          </w:rPr>
          <w:lastRenderedPageBreak/>
          <w:t>Record status of “0” indicates the record if new and not uploading. Whenever record is selected to be uploaded, its status is changed to “1”. After record is uploaded it is removed from DB. In case of upload error, status changes back to “0” for next upload try.</w:t>
        </w:r>
      </w:ins>
    </w:p>
    <w:p w14:paraId="02F22C35" w14:textId="77777777" w:rsidR="00D4472C" w:rsidRPr="00951893" w:rsidRDefault="00D4472C" w:rsidP="00951893">
      <w:pPr>
        <w:ind w:left="708"/>
        <w:rPr>
          <w:ins w:id="6201" w:author="Gavrilov, Evgeny" w:date="2016-01-20T19:01:00Z"/>
          <w:rFonts w:asciiTheme="minorHAnsi" w:hAnsiTheme="minorHAnsi" w:cs="Open Sans Light"/>
          <w:rPrChange w:id="6202" w:author="Gavrilov, Evgeny" w:date="2016-01-20T19:03:00Z">
            <w:rPr>
              <w:ins w:id="6203" w:author="Gavrilov, Evgeny" w:date="2016-01-20T19:01:00Z"/>
              <w:rFonts w:ascii="Open Sans Light" w:hAnsi="Open Sans Light" w:cs="Open Sans Light"/>
              <w:sz w:val="20"/>
              <w:szCs w:val="20"/>
            </w:rPr>
          </w:rPrChange>
        </w:rPr>
      </w:pPr>
    </w:p>
    <w:p w14:paraId="18C5A9DE" w14:textId="77777777" w:rsidR="00951893" w:rsidRPr="00951893" w:rsidRDefault="00951893" w:rsidP="00951893">
      <w:pPr>
        <w:rPr>
          <w:ins w:id="6204" w:author="Gavrilov, Evgeny" w:date="2016-01-20T19:01:00Z"/>
          <w:rFonts w:asciiTheme="minorHAnsi" w:hAnsiTheme="minorHAnsi" w:cs="Open Sans Light"/>
          <w:rPrChange w:id="6205" w:author="Gavrilov, Evgeny" w:date="2016-01-20T19:03:00Z">
            <w:rPr>
              <w:ins w:id="6206" w:author="Gavrilov, Evgeny" w:date="2016-01-20T19:01:00Z"/>
              <w:rFonts w:ascii="Open Sans Light" w:hAnsi="Open Sans Light" w:cs="Open Sans Light"/>
              <w:sz w:val="20"/>
              <w:szCs w:val="20"/>
            </w:rPr>
          </w:rPrChange>
        </w:rPr>
      </w:pPr>
      <w:ins w:id="6207" w:author="Gavrilov, Evgeny" w:date="2016-01-20T19:01:00Z">
        <w:r w:rsidRPr="00951893">
          <w:rPr>
            <w:rFonts w:asciiTheme="minorHAnsi" w:hAnsiTheme="minorHAnsi" w:cs="Open Sans Light"/>
            <w:rPrChange w:id="6208" w:author="Gavrilov, Evgeny" w:date="2016-01-20T19:03:00Z">
              <w:rPr>
                <w:rFonts w:ascii="Open Sans Light" w:hAnsi="Open Sans Light" w:cs="Open Sans Light"/>
                <w:sz w:val="20"/>
                <w:szCs w:val="20"/>
              </w:rPr>
            </w:rPrChange>
          </w:rPr>
          <w:t>SERVER API</w:t>
        </w:r>
      </w:ins>
    </w:p>
    <w:p w14:paraId="72127014" w14:textId="77777777" w:rsidR="00951893" w:rsidRPr="00951893" w:rsidRDefault="00951893" w:rsidP="00951893">
      <w:pPr>
        <w:rPr>
          <w:ins w:id="6209" w:author="Gavrilov, Evgeny" w:date="2016-01-20T19:01:00Z"/>
          <w:rFonts w:asciiTheme="minorHAnsi" w:hAnsiTheme="minorHAnsi" w:cs="Open Sans Light"/>
          <w:rPrChange w:id="6210" w:author="Gavrilov, Evgeny" w:date="2016-01-20T19:03:00Z">
            <w:rPr>
              <w:ins w:id="6211" w:author="Gavrilov, Evgeny" w:date="2016-01-20T19:01:00Z"/>
              <w:rFonts w:ascii="Open Sans Light" w:hAnsi="Open Sans Light" w:cs="Open Sans Light"/>
              <w:sz w:val="20"/>
              <w:szCs w:val="20"/>
            </w:rPr>
          </w:rPrChange>
        </w:rPr>
      </w:pPr>
      <w:ins w:id="6212" w:author="Gavrilov, Evgeny" w:date="2016-01-20T19:01:00Z">
        <w:r w:rsidRPr="00951893">
          <w:rPr>
            <w:rFonts w:asciiTheme="minorHAnsi" w:hAnsiTheme="minorHAnsi" w:cs="Open Sans Light"/>
            <w:rPrChange w:id="6213" w:author="Gavrilov, Evgeny" w:date="2016-01-20T19:03:00Z">
              <w:rPr>
                <w:rFonts w:ascii="Open Sans Light" w:hAnsi="Open Sans Light" w:cs="Open Sans Light"/>
                <w:sz w:val="20"/>
                <w:szCs w:val="20"/>
              </w:rPr>
            </w:rPrChange>
          </w:rPr>
          <w:tab/>
          <w:t>Server API implements 3 methods over HTTPS:</w:t>
        </w:r>
      </w:ins>
    </w:p>
    <w:p w14:paraId="4862A594" w14:textId="77777777" w:rsidR="00951893" w:rsidRPr="00951893" w:rsidRDefault="00951893" w:rsidP="00951893">
      <w:pPr>
        <w:pStyle w:val="ListParagraph"/>
        <w:numPr>
          <w:ilvl w:val="0"/>
          <w:numId w:val="64"/>
        </w:numPr>
        <w:spacing w:after="160" w:line="259" w:lineRule="auto"/>
        <w:rPr>
          <w:ins w:id="6214" w:author="Gavrilov, Evgeny" w:date="2016-01-20T19:01:00Z"/>
          <w:rFonts w:cs="Open Sans Light"/>
          <w:rPrChange w:id="6215" w:author="Gavrilov, Evgeny" w:date="2016-01-20T19:03:00Z">
            <w:rPr>
              <w:ins w:id="6216" w:author="Gavrilov, Evgeny" w:date="2016-01-20T19:01:00Z"/>
              <w:rFonts w:ascii="Open Sans Light" w:hAnsi="Open Sans Light" w:cs="Open Sans Light"/>
              <w:sz w:val="20"/>
              <w:szCs w:val="20"/>
            </w:rPr>
          </w:rPrChange>
        </w:rPr>
      </w:pPr>
      <w:ins w:id="6217" w:author="Gavrilov, Evgeny" w:date="2016-01-20T19:01:00Z">
        <w:r w:rsidRPr="00951893">
          <w:rPr>
            <w:rFonts w:cs="Open Sans Light"/>
            <w:rPrChange w:id="6218" w:author="Gavrilov, Evgeny" w:date="2016-01-20T19:03:00Z">
              <w:rPr>
                <w:rFonts w:ascii="Open Sans Light" w:hAnsi="Open Sans Light" w:cs="Open Sans Light"/>
                <w:sz w:val="20"/>
                <w:szCs w:val="20"/>
              </w:rPr>
            </w:rPrChange>
          </w:rPr>
          <w:t>/session</w:t>
        </w:r>
      </w:ins>
    </w:p>
    <w:p w14:paraId="0B76F16A" w14:textId="77777777" w:rsidR="00951893" w:rsidRPr="00951893" w:rsidRDefault="00951893" w:rsidP="00951893">
      <w:pPr>
        <w:pStyle w:val="ListParagraph"/>
        <w:numPr>
          <w:ilvl w:val="0"/>
          <w:numId w:val="64"/>
        </w:numPr>
        <w:spacing w:after="160" w:line="259" w:lineRule="auto"/>
        <w:rPr>
          <w:ins w:id="6219" w:author="Gavrilov, Evgeny" w:date="2016-01-20T19:01:00Z"/>
          <w:rFonts w:cs="Open Sans Light"/>
          <w:rPrChange w:id="6220" w:author="Gavrilov, Evgeny" w:date="2016-01-20T19:03:00Z">
            <w:rPr>
              <w:ins w:id="6221" w:author="Gavrilov, Evgeny" w:date="2016-01-20T19:01:00Z"/>
              <w:rFonts w:ascii="Open Sans Light" w:hAnsi="Open Sans Light" w:cs="Open Sans Light"/>
              <w:sz w:val="20"/>
              <w:szCs w:val="20"/>
            </w:rPr>
          </w:rPrChange>
        </w:rPr>
      </w:pPr>
      <w:ins w:id="6222" w:author="Gavrilov, Evgeny" w:date="2016-01-20T19:01:00Z">
        <w:r w:rsidRPr="00951893">
          <w:rPr>
            <w:rFonts w:cs="Open Sans Light"/>
            <w:rPrChange w:id="6223" w:author="Gavrilov, Evgeny" w:date="2016-01-20T19:03:00Z">
              <w:rPr>
                <w:rFonts w:ascii="Open Sans Light" w:hAnsi="Open Sans Light" w:cs="Open Sans Light"/>
                <w:sz w:val="20"/>
                <w:szCs w:val="20"/>
              </w:rPr>
            </w:rPrChange>
          </w:rPr>
          <w:t>/log</w:t>
        </w:r>
      </w:ins>
    </w:p>
    <w:p w14:paraId="54057812" w14:textId="5C7B043C" w:rsidR="00951893" w:rsidRPr="006C5D2E" w:rsidRDefault="00951893">
      <w:pPr>
        <w:pStyle w:val="ListParagraph"/>
        <w:numPr>
          <w:ilvl w:val="0"/>
          <w:numId w:val="64"/>
        </w:numPr>
        <w:spacing w:after="160" w:line="259" w:lineRule="auto"/>
        <w:rPr>
          <w:ins w:id="6224" w:author="Gavrilov, Evgeny" w:date="2016-01-20T19:01:00Z"/>
          <w:rFonts w:cs="Open Sans Light"/>
        </w:rPr>
        <w:pPrChange w:id="6225" w:author="Gavrilov, Evgeny" w:date="2016-01-20T19:28:00Z">
          <w:pPr>
            <w:ind w:left="708"/>
          </w:pPr>
        </w:pPrChange>
      </w:pPr>
      <w:ins w:id="6226" w:author="Gavrilov, Evgeny" w:date="2016-01-20T19:01:00Z">
        <w:r w:rsidRPr="00951893">
          <w:rPr>
            <w:rFonts w:cs="Open Sans Light"/>
            <w:rPrChange w:id="6227" w:author="Gavrilov, Evgeny" w:date="2016-01-20T19:03:00Z">
              <w:rPr>
                <w:rFonts w:ascii="Open Sans Light" w:hAnsi="Open Sans Light" w:cs="Open Sans Light"/>
                <w:sz w:val="20"/>
                <w:szCs w:val="20"/>
              </w:rPr>
            </w:rPrChange>
          </w:rPr>
          <w:t>/event</w:t>
        </w:r>
      </w:ins>
    </w:p>
    <w:p w14:paraId="70DC1B3C" w14:textId="0FDF4D80" w:rsidR="00951893" w:rsidRPr="00951893" w:rsidRDefault="00951893" w:rsidP="00D05E32">
      <w:pPr>
        <w:rPr>
          <w:ins w:id="6228" w:author="Gavrilov, Evgeny" w:date="2016-01-20T19:01:00Z"/>
          <w:rFonts w:asciiTheme="minorHAnsi" w:hAnsiTheme="minorHAnsi" w:cs="Open Sans Light"/>
          <w:rPrChange w:id="6229" w:author="Gavrilov, Evgeny" w:date="2016-01-20T19:03:00Z">
            <w:rPr>
              <w:ins w:id="6230" w:author="Gavrilov, Evgeny" w:date="2016-01-20T19:01:00Z"/>
              <w:rFonts w:ascii="Open Sans Light" w:hAnsi="Open Sans Light" w:cs="Open Sans Light"/>
              <w:sz w:val="20"/>
              <w:szCs w:val="20"/>
            </w:rPr>
          </w:rPrChange>
        </w:rPr>
      </w:pPr>
      <w:ins w:id="6231" w:author="Gavrilov, Evgeny" w:date="2016-01-20T19:01:00Z">
        <w:r w:rsidRPr="00951893">
          <w:rPr>
            <w:rFonts w:asciiTheme="minorHAnsi" w:hAnsiTheme="minorHAnsi" w:cs="Open Sans Light"/>
            <w:rPrChange w:id="6232" w:author="Gavrilov, Evgeny" w:date="2016-01-20T19:03:00Z">
              <w:rPr>
                <w:rFonts w:ascii="Open Sans Light" w:hAnsi="Open Sans Light" w:cs="Open Sans Light"/>
                <w:sz w:val="20"/>
                <w:szCs w:val="20"/>
              </w:rPr>
            </w:rPrChange>
          </w:rPr>
          <w:t>All requests may be sent with GZIP compression (if support</w:t>
        </w:r>
      </w:ins>
      <w:ins w:id="6233" w:author="Gavrilov, Evgeny" w:date="2016-01-20T19:54:00Z">
        <w:r w:rsidR="00D05E32">
          <w:rPr>
            <w:rFonts w:asciiTheme="minorHAnsi" w:hAnsiTheme="minorHAnsi" w:cs="Open Sans Light"/>
          </w:rPr>
          <w:t xml:space="preserve">ed by </w:t>
        </w:r>
        <w:r w:rsidR="00D05E32" w:rsidRPr="00F93EA4">
          <w:rPr>
            <w:rFonts w:asciiTheme="minorHAnsi" w:hAnsiTheme="minorHAnsi" w:cs="Open Sans Light"/>
          </w:rPr>
          <w:t>server</w:t>
        </w:r>
      </w:ins>
      <w:ins w:id="6234" w:author="Gavrilov, Evgeny" w:date="2016-01-20T19:01:00Z">
        <w:r w:rsidRPr="00951893">
          <w:rPr>
            <w:rFonts w:asciiTheme="minorHAnsi" w:hAnsiTheme="minorHAnsi" w:cs="Open Sans Light"/>
            <w:rPrChange w:id="6235" w:author="Gavrilov, Evgeny" w:date="2016-01-20T19:03:00Z">
              <w:rPr>
                <w:rFonts w:ascii="Open Sans Light" w:hAnsi="Open Sans Light" w:cs="Open Sans Light"/>
                <w:sz w:val="20"/>
                <w:szCs w:val="20"/>
              </w:rPr>
            </w:rPrChange>
          </w:rPr>
          <w:t>).</w:t>
        </w:r>
      </w:ins>
    </w:p>
    <w:p w14:paraId="470DBEB0" w14:textId="77777777" w:rsidR="00951893" w:rsidRPr="00951893" w:rsidRDefault="00951893" w:rsidP="00D05E32">
      <w:pPr>
        <w:rPr>
          <w:ins w:id="6236" w:author="Gavrilov, Evgeny" w:date="2016-01-20T19:01:00Z"/>
          <w:rFonts w:asciiTheme="minorHAnsi" w:hAnsiTheme="minorHAnsi" w:cs="Open Sans Light"/>
          <w:rPrChange w:id="6237" w:author="Gavrilov, Evgeny" w:date="2016-01-20T19:03:00Z">
            <w:rPr>
              <w:ins w:id="6238" w:author="Gavrilov, Evgeny" w:date="2016-01-20T19:01:00Z"/>
              <w:rFonts w:ascii="Open Sans Light" w:hAnsi="Open Sans Light" w:cs="Open Sans Light"/>
              <w:sz w:val="20"/>
              <w:szCs w:val="20"/>
            </w:rPr>
          </w:rPrChange>
        </w:rPr>
      </w:pPr>
      <w:ins w:id="6239" w:author="Gavrilov, Evgeny" w:date="2016-01-20T19:01:00Z">
        <w:r w:rsidRPr="00951893">
          <w:rPr>
            <w:rFonts w:asciiTheme="minorHAnsi" w:hAnsiTheme="minorHAnsi" w:cs="Open Sans Light"/>
            <w:rPrChange w:id="6240" w:author="Gavrilov, Evgeny" w:date="2016-01-20T19:03:00Z">
              <w:rPr>
                <w:rFonts w:ascii="Open Sans Light" w:hAnsi="Open Sans Light" w:cs="Open Sans Light"/>
                <w:sz w:val="20"/>
                <w:szCs w:val="20"/>
              </w:rPr>
            </w:rPrChange>
          </w:rPr>
          <w:t>Before actual upload application should receive session key using API key (stored in Settings manager). If recently received session key is expired, new session key should be received.</w:t>
        </w:r>
      </w:ins>
    </w:p>
    <w:p w14:paraId="7559435F" w14:textId="6FF70952" w:rsidR="00951893" w:rsidRPr="00951893" w:rsidRDefault="00951893" w:rsidP="00D05E32">
      <w:pPr>
        <w:rPr>
          <w:ins w:id="6241" w:author="Gavrilov, Evgeny" w:date="2016-01-20T19:01:00Z"/>
          <w:rFonts w:asciiTheme="minorHAnsi" w:hAnsiTheme="minorHAnsi" w:cs="Open Sans Light"/>
          <w:rPrChange w:id="6242" w:author="Gavrilov, Evgeny" w:date="2016-01-20T19:03:00Z">
            <w:rPr>
              <w:ins w:id="6243" w:author="Gavrilov, Evgeny" w:date="2016-01-20T19:01:00Z"/>
              <w:rFonts w:ascii="Open Sans Light" w:hAnsi="Open Sans Light" w:cs="Open Sans Light"/>
              <w:sz w:val="20"/>
              <w:szCs w:val="20"/>
            </w:rPr>
          </w:rPrChange>
        </w:rPr>
      </w:pPr>
      <w:ins w:id="6244" w:author="Gavrilov, Evgeny" w:date="2016-01-20T19:01:00Z">
        <w:r w:rsidRPr="00951893">
          <w:rPr>
            <w:rFonts w:asciiTheme="minorHAnsi" w:hAnsiTheme="minorHAnsi" w:cs="Open Sans Light"/>
            <w:rPrChange w:id="6245" w:author="Gavrilov, Evgeny" w:date="2016-01-20T19:03:00Z">
              <w:rPr>
                <w:rFonts w:ascii="Open Sans Light" w:hAnsi="Open Sans Light" w:cs="Open Sans Light"/>
                <w:sz w:val="20"/>
                <w:szCs w:val="20"/>
              </w:rPr>
            </w:rPrChange>
          </w:rPr>
          <w:t>/log and /event request contain</w:t>
        </w:r>
      </w:ins>
      <w:ins w:id="6246" w:author="Gavrilov, Evgeny" w:date="2016-01-26T16:16:00Z">
        <w:r w:rsidR="001A2018">
          <w:rPr>
            <w:rFonts w:asciiTheme="minorHAnsi" w:hAnsiTheme="minorHAnsi" w:cs="Open Sans Light"/>
          </w:rPr>
          <w:t>s</w:t>
        </w:r>
      </w:ins>
      <w:ins w:id="6247" w:author="Gavrilov, Evgeny" w:date="2016-01-20T19:01:00Z">
        <w:r w:rsidRPr="00951893">
          <w:rPr>
            <w:rFonts w:asciiTheme="minorHAnsi" w:hAnsiTheme="minorHAnsi" w:cs="Open Sans Light"/>
            <w:rPrChange w:id="6248" w:author="Gavrilov, Evgeny" w:date="2016-01-20T19:03:00Z">
              <w:rPr>
                <w:rFonts w:ascii="Open Sans Light" w:hAnsi="Open Sans Light" w:cs="Open Sans Light"/>
                <w:sz w:val="20"/>
                <w:szCs w:val="20"/>
              </w:rPr>
            </w:rPrChange>
          </w:rPr>
          <w:t xml:space="preserve"> JSON encoded payload in HTTP body and upload</w:t>
        </w:r>
      </w:ins>
      <w:ins w:id="6249" w:author="Gavrilov, Evgeny" w:date="2016-01-26T16:16:00Z">
        <w:r w:rsidR="001A2018">
          <w:rPr>
            <w:rFonts w:asciiTheme="minorHAnsi" w:hAnsiTheme="minorHAnsi" w:cs="Open Sans Light"/>
          </w:rPr>
          <w:t>s</w:t>
        </w:r>
      </w:ins>
      <w:ins w:id="6250" w:author="Gavrilov, Evgeny" w:date="2016-01-20T19:01:00Z">
        <w:r w:rsidRPr="00951893">
          <w:rPr>
            <w:rFonts w:asciiTheme="minorHAnsi" w:hAnsiTheme="minorHAnsi" w:cs="Open Sans Light"/>
            <w:rPrChange w:id="6251" w:author="Gavrilov, Evgeny" w:date="2016-01-20T19:03:00Z">
              <w:rPr>
                <w:rFonts w:ascii="Open Sans Light" w:hAnsi="Open Sans Light" w:cs="Open Sans Light"/>
                <w:sz w:val="20"/>
                <w:szCs w:val="20"/>
              </w:rPr>
            </w:rPrChange>
          </w:rPr>
          <w:t xml:space="preserve"> array of messages and events accordingly.</w:t>
        </w:r>
      </w:ins>
    </w:p>
    <w:p w14:paraId="7C7A80C1" w14:textId="77777777" w:rsidR="00951893" w:rsidRPr="00951893" w:rsidRDefault="00951893" w:rsidP="00951893">
      <w:pPr>
        <w:ind w:left="708"/>
        <w:rPr>
          <w:ins w:id="6252" w:author="Gavrilov, Evgeny" w:date="2016-01-20T19:01:00Z"/>
          <w:rFonts w:asciiTheme="minorHAnsi" w:hAnsiTheme="minorHAnsi" w:cs="Open Sans Light"/>
          <w:rPrChange w:id="6253" w:author="Gavrilov, Evgeny" w:date="2016-01-20T19:03:00Z">
            <w:rPr>
              <w:ins w:id="6254" w:author="Gavrilov, Evgeny" w:date="2016-01-20T19:01:00Z"/>
              <w:rFonts w:ascii="Open Sans Light" w:hAnsi="Open Sans Light" w:cs="Open Sans Light"/>
              <w:sz w:val="20"/>
              <w:szCs w:val="20"/>
            </w:rPr>
          </w:rPrChange>
        </w:rPr>
      </w:pPr>
      <w:ins w:id="6255" w:author="Gavrilov, Evgeny" w:date="2016-01-20T19:01:00Z">
        <w:r w:rsidRPr="00951893">
          <w:rPr>
            <w:rFonts w:asciiTheme="minorHAnsi" w:hAnsiTheme="minorHAnsi" w:cs="Open Sans Light"/>
            <w:rPrChange w:id="6256" w:author="Gavrilov, Evgeny" w:date="2016-01-20T19:03:00Z">
              <w:rPr>
                <w:rFonts w:ascii="Open Sans Light" w:hAnsi="Open Sans Light" w:cs="Open Sans Light"/>
                <w:sz w:val="20"/>
                <w:szCs w:val="20"/>
              </w:rPr>
            </w:rPrChange>
          </w:rPr>
          <w:t>/log request body example is:</w:t>
        </w:r>
      </w:ins>
    </w:p>
    <w:p w14:paraId="02AA6607" w14:textId="77777777" w:rsidR="00951893" w:rsidRPr="00951893" w:rsidRDefault="00951893" w:rsidP="00951893">
      <w:pPr>
        <w:ind w:left="708"/>
        <w:rPr>
          <w:ins w:id="6257" w:author="Gavrilov, Evgeny" w:date="2016-01-20T19:01:00Z"/>
          <w:rFonts w:asciiTheme="minorHAnsi" w:hAnsiTheme="minorHAnsi" w:cs="Open Sans Light"/>
          <w:rPrChange w:id="6258" w:author="Gavrilov, Evgeny" w:date="2016-01-20T19:03:00Z">
            <w:rPr>
              <w:ins w:id="6259" w:author="Gavrilov, Evgeny" w:date="2016-01-20T19:01:00Z"/>
              <w:rFonts w:ascii="Open Sans Light" w:hAnsi="Open Sans Light" w:cs="Open Sans Light"/>
              <w:sz w:val="20"/>
              <w:szCs w:val="20"/>
            </w:rPr>
          </w:rPrChange>
        </w:rPr>
      </w:pPr>
      <w:ins w:id="6260" w:author="Gavrilov, Evgeny" w:date="2016-01-20T19:01:00Z">
        <w:r w:rsidRPr="00951893">
          <w:rPr>
            <w:rFonts w:asciiTheme="minorHAnsi" w:hAnsiTheme="minorHAnsi" w:cs="Open Sans Light"/>
            <w:rPrChange w:id="6261" w:author="Gavrilov, Evgeny" w:date="2016-01-20T19:03:00Z">
              <w:rPr>
                <w:rFonts w:ascii="Open Sans Light" w:hAnsi="Open Sans Light" w:cs="Open Sans Light"/>
                <w:sz w:val="20"/>
                <w:szCs w:val="20"/>
              </w:rPr>
            </w:rPrChange>
          </w:rPr>
          <w:t>{</w:t>
        </w:r>
      </w:ins>
    </w:p>
    <w:p w14:paraId="5E18BC09" w14:textId="77777777" w:rsidR="00951893" w:rsidRPr="00951893" w:rsidRDefault="00951893" w:rsidP="00951893">
      <w:pPr>
        <w:ind w:left="708" w:firstLine="708"/>
        <w:rPr>
          <w:ins w:id="6262" w:author="Gavrilov, Evgeny" w:date="2016-01-20T19:01:00Z"/>
          <w:rFonts w:asciiTheme="minorHAnsi" w:hAnsiTheme="minorHAnsi" w:cs="Open Sans Light"/>
          <w:rPrChange w:id="6263" w:author="Gavrilov, Evgeny" w:date="2016-01-20T19:03:00Z">
            <w:rPr>
              <w:ins w:id="6264" w:author="Gavrilov, Evgeny" w:date="2016-01-20T19:01:00Z"/>
              <w:rFonts w:ascii="Open Sans Light" w:hAnsi="Open Sans Light" w:cs="Open Sans Light"/>
              <w:sz w:val="20"/>
              <w:szCs w:val="20"/>
            </w:rPr>
          </w:rPrChange>
        </w:rPr>
      </w:pPr>
      <w:ins w:id="6265" w:author="Gavrilov, Evgeny" w:date="2016-01-20T19:01:00Z">
        <w:r w:rsidRPr="00951893">
          <w:rPr>
            <w:rFonts w:asciiTheme="minorHAnsi" w:hAnsiTheme="minorHAnsi" w:cs="Open Sans Light"/>
            <w:rPrChange w:id="6266" w:author="Gavrilov, Evgeny" w:date="2016-01-20T19:03:00Z">
              <w:rPr>
                <w:rFonts w:ascii="Open Sans Light" w:hAnsi="Open Sans Light" w:cs="Open Sans Light"/>
                <w:sz w:val="20"/>
                <w:szCs w:val="20"/>
              </w:rPr>
            </w:rPrChange>
          </w:rPr>
          <w:t>"apikey":"APIKEY",</w:t>
        </w:r>
      </w:ins>
    </w:p>
    <w:p w14:paraId="75F28687" w14:textId="77777777" w:rsidR="00951893" w:rsidRPr="00951893" w:rsidRDefault="00951893" w:rsidP="00951893">
      <w:pPr>
        <w:ind w:left="708" w:firstLine="708"/>
        <w:rPr>
          <w:ins w:id="6267" w:author="Gavrilov, Evgeny" w:date="2016-01-20T19:01:00Z"/>
          <w:rFonts w:asciiTheme="minorHAnsi" w:hAnsiTheme="minorHAnsi" w:cs="Open Sans Light"/>
          <w:rPrChange w:id="6268" w:author="Gavrilov, Evgeny" w:date="2016-01-20T19:03:00Z">
            <w:rPr>
              <w:ins w:id="6269" w:author="Gavrilov, Evgeny" w:date="2016-01-20T19:01:00Z"/>
              <w:rFonts w:ascii="Open Sans Light" w:hAnsi="Open Sans Light" w:cs="Open Sans Light"/>
              <w:sz w:val="20"/>
              <w:szCs w:val="20"/>
            </w:rPr>
          </w:rPrChange>
        </w:rPr>
      </w:pPr>
      <w:ins w:id="6270" w:author="Gavrilov, Evgeny" w:date="2016-01-20T19:01:00Z">
        <w:r w:rsidRPr="00951893">
          <w:rPr>
            <w:rFonts w:asciiTheme="minorHAnsi" w:hAnsiTheme="minorHAnsi" w:cs="Open Sans Light"/>
            <w:rPrChange w:id="6271" w:author="Gavrilov, Evgeny" w:date="2016-01-20T19:03:00Z">
              <w:rPr>
                <w:rFonts w:ascii="Open Sans Light" w:hAnsi="Open Sans Light" w:cs="Open Sans Light"/>
                <w:sz w:val="20"/>
                <w:szCs w:val="20"/>
              </w:rPr>
            </w:rPrChange>
          </w:rPr>
          <w:t>"sessionid":"SESSIONID",</w:t>
        </w:r>
      </w:ins>
    </w:p>
    <w:p w14:paraId="741FD10A" w14:textId="77777777" w:rsidR="00951893" w:rsidRPr="00951893" w:rsidRDefault="00951893" w:rsidP="00951893">
      <w:pPr>
        <w:ind w:left="708" w:firstLine="708"/>
        <w:rPr>
          <w:ins w:id="6272" w:author="Gavrilov, Evgeny" w:date="2016-01-20T19:01:00Z"/>
          <w:rFonts w:asciiTheme="minorHAnsi" w:hAnsiTheme="minorHAnsi" w:cs="Open Sans Light"/>
          <w:rPrChange w:id="6273" w:author="Gavrilov, Evgeny" w:date="2016-01-20T19:03:00Z">
            <w:rPr>
              <w:ins w:id="6274" w:author="Gavrilov, Evgeny" w:date="2016-01-20T19:01:00Z"/>
              <w:rFonts w:ascii="Open Sans Light" w:hAnsi="Open Sans Light" w:cs="Open Sans Light"/>
              <w:sz w:val="20"/>
              <w:szCs w:val="20"/>
            </w:rPr>
          </w:rPrChange>
        </w:rPr>
      </w:pPr>
      <w:ins w:id="6275" w:author="Gavrilov, Evgeny" w:date="2016-01-20T19:01:00Z">
        <w:r w:rsidRPr="00951893">
          <w:rPr>
            <w:rFonts w:asciiTheme="minorHAnsi" w:hAnsiTheme="minorHAnsi" w:cs="Open Sans Light"/>
            <w:rPrChange w:id="6276" w:author="Gavrilov, Evgeny" w:date="2016-01-20T19:03:00Z">
              <w:rPr>
                <w:rFonts w:ascii="Open Sans Light" w:hAnsi="Open Sans Light" w:cs="Open Sans Light"/>
                <w:sz w:val="20"/>
                <w:szCs w:val="20"/>
              </w:rPr>
            </w:rPrChange>
          </w:rPr>
          <w:t>"devid":"HW_GUID",</w:t>
        </w:r>
      </w:ins>
    </w:p>
    <w:p w14:paraId="03A37156" w14:textId="77777777" w:rsidR="00951893" w:rsidRPr="00951893" w:rsidRDefault="00951893" w:rsidP="00951893">
      <w:pPr>
        <w:ind w:left="708" w:firstLine="708"/>
        <w:rPr>
          <w:ins w:id="6277" w:author="Gavrilov, Evgeny" w:date="2016-01-20T19:01:00Z"/>
          <w:rFonts w:asciiTheme="minorHAnsi" w:hAnsiTheme="minorHAnsi" w:cs="Open Sans Light"/>
          <w:rPrChange w:id="6278" w:author="Gavrilov, Evgeny" w:date="2016-01-20T19:03:00Z">
            <w:rPr>
              <w:ins w:id="6279" w:author="Gavrilov, Evgeny" w:date="2016-01-20T19:01:00Z"/>
              <w:rFonts w:ascii="Open Sans Light" w:hAnsi="Open Sans Light" w:cs="Open Sans Light"/>
              <w:sz w:val="20"/>
              <w:szCs w:val="20"/>
            </w:rPr>
          </w:rPrChange>
        </w:rPr>
      </w:pPr>
      <w:ins w:id="6280" w:author="Gavrilov, Evgeny" w:date="2016-01-20T19:01:00Z">
        <w:r w:rsidRPr="00951893">
          <w:rPr>
            <w:rFonts w:asciiTheme="minorHAnsi" w:hAnsiTheme="minorHAnsi" w:cs="Open Sans Light"/>
            <w:rPrChange w:id="6281" w:author="Gavrilov, Evgeny" w:date="2016-01-20T19:03:00Z">
              <w:rPr>
                <w:rFonts w:ascii="Open Sans Light" w:hAnsi="Open Sans Light" w:cs="Open Sans Light"/>
                <w:sz w:val="20"/>
                <w:szCs w:val="20"/>
              </w:rPr>
            </w:rPrChange>
          </w:rPr>
          <w:t>"app_version": "6.0",</w:t>
        </w:r>
      </w:ins>
    </w:p>
    <w:p w14:paraId="303F97BB" w14:textId="77777777" w:rsidR="00951893" w:rsidRPr="00951893" w:rsidRDefault="00951893" w:rsidP="00951893">
      <w:pPr>
        <w:ind w:left="708" w:firstLine="708"/>
        <w:rPr>
          <w:ins w:id="6282" w:author="Gavrilov, Evgeny" w:date="2016-01-20T19:01:00Z"/>
          <w:rFonts w:asciiTheme="minorHAnsi" w:hAnsiTheme="minorHAnsi" w:cs="Open Sans Light"/>
          <w:rPrChange w:id="6283" w:author="Gavrilov, Evgeny" w:date="2016-01-20T19:03:00Z">
            <w:rPr>
              <w:ins w:id="6284" w:author="Gavrilov, Evgeny" w:date="2016-01-20T19:01:00Z"/>
              <w:rFonts w:ascii="Open Sans Light" w:hAnsi="Open Sans Light" w:cs="Open Sans Light"/>
              <w:sz w:val="20"/>
              <w:szCs w:val="20"/>
            </w:rPr>
          </w:rPrChange>
        </w:rPr>
      </w:pPr>
      <w:ins w:id="6285" w:author="Gavrilov, Evgeny" w:date="2016-01-20T19:01:00Z">
        <w:r w:rsidRPr="00951893">
          <w:rPr>
            <w:rFonts w:asciiTheme="minorHAnsi" w:hAnsiTheme="minorHAnsi" w:cs="Open Sans Light"/>
            <w:rPrChange w:id="6286" w:author="Gavrilov, Evgeny" w:date="2016-01-20T19:03:00Z">
              <w:rPr>
                <w:rFonts w:ascii="Open Sans Light" w:hAnsi="Open Sans Light" w:cs="Open Sans Light"/>
                <w:sz w:val="20"/>
                <w:szCs w:val="20"/>
              </w:rPr>
            </w:rPrChange>
          </w:rPr>
          <w:t>"os_version": "9.0.2",</w:t>
        </w:r>
        <w:r w:rsidRPr="00951893">
          <w:rPr>
            <w:rFonts w:asciiTheme="minorHAnsi" w:hAnsiTheme="minorHAnsi" w:cs="Open Sans Light"/>
            <w:rPrChange w:id="6287" w:author="Gavrilov, Evgeny" w:date="2016-01-20T19:03:00Z">
              <w:rPr>
                <w:rFonts w:ascii="Open Sans Light" w:hAnsi="Open Sans Light" w:cs="Open Sans Light"/>
                <w:sz w:val="20"/>
                <w:szCs w:val="20"/>
              </w:rPr>
            </w:rPrChange>
          </w:rPr>
          <w:tab/>
        </w:r>
      </w:ins>
    </w:p>
    <w:p w14:paraId="12ACB036" w14:textId="77777777" w:rsidR="00951893" w:rsidRPr="00951893" w:rsidRDefault="00951893" w:rsidP="00951893">
      <w:pPr>
        <w:ind w:left="708" w:firstLine="708"/>
        <w:rPr>
          <w:ins w:id="6288" w:author="Gavrilov, Evgeny" w:date="2016-01-20T19:01:00Z"/>
          <w:rFonts w:asciiTheme="minorHAnsi" w:hAnsiTheme="minorHAnsi" w:cs="Open Sans Light"/>
          <w:rPrChange w:id="6289" w:author="Gavrilov, Evgeny" w:date="2016-01-20T19:03:00Z">
            <w:rPr>
              <w:ins w:id="6290" w:author="Gavrilov, Evgeny" w:date="2016-01-20T19:01:00Z"/>
              <w:rFonts w:ascii="Open Sans Light" w:hAnsi="Open Sans Light" w:cs="Open Sans Light"/>
              <w:sz w:val="20"/>
              <w:szCs w:val="20"/>
            </w:rPr>
          </w:rPrChange>
        </w:rPr>
      </w:pPr>
      <w:ins w:id="6291" w:author="Gavrilov, Evgeny" w:date="2016-01-20T19:01:00Z">
        <w:r w:rsidRPr="00951893">
          <w:rPr>
            <w:rFonts w:asciiTheme="minorHAnsi" w:hAnsiTheme="minorHAnsi" w:cs="Open Sans Light"/>
            <w:rPrChange w:id="6292" w:author="Gavrilov, Evgeny" w:date="2016-01-20T19:03:00Z">
              <w:rPr>
                <w:rFonts w:ascii="Open Sans Light" w:hAnsi="Open Sans Light" w:cs="Open Sans Light"/>
                <w:sz w:val="20"/>
                <w:szCs w:val="20"/>
              </w:rPr>
            </w:rPrChange>
          </w:rPr>
          <w:t>"app_name": "home",</w:t>
        </w:r>
      </w:ins>
    </w:p>
    <w:p w14:paraId="05F0C1D7" w14:textId="77777777" w:rsidR="00951893" w:rsidRPr="00951893" w:rsidRDefault="00951893" w:rsidP="00951893">
      <w:pPr>
        <w:ind w:left="708" w:firstLine="708"/>
        <w:rPr>
          <w:ins w:id="6293" w:author="Gavrilov, Evgeny" w:date="2016-01-20T19:01:00Z"/>
          <w:rFonts w:asciiTheme="minorHAnsi" w:hAnsiTheme="minorHAnsi" w:cs="Open Sans Light"/>
          <w:rPrChange w:id="6294" w:author="Gavrilov, Evgeny" w:date="2016-01-20T19:03:00Z">
            <w:rPr>
              <w:ins w:id="6295" w:author="Gavrilov, Evgeny" w:date="2016-01-20T19:01:00Z"/>
              <w:rFonts w:ascii="Open Sans Light" w:hAnsi="Open Sans Light" w:cs="Open Sans Light"/>
              <w:sz w:val="20"/>
              <w:szCs w:val="20"/>
            </w:rPr>
          </w:rPrChange>
        </w:rPr>
      </w:pPr>
      <w:ins w:id="6296" w:author="Gavrilov, Evgeny" w:date="2016-01-20T19:01:00Z">
        <w:r w:rsidRPr="00951893">
          <w:rPr>
            <w:rFonts w:asciiTheme="minorHAnsi" w:hAnsiTheme="minorHAnsi" w:cs="Open Sans Light"/>
            <w:rPrChange w:id="6297" w:author="Gavrilov, Evgeny" w:date="2016-01-20T19:03:00Z">
              <w:rPr>
                <w:rFonts w:ascii="Open Sans Light" w:hAnsi="Open Sans Light" w:cs="Open Sans Light"/>
                <w:sz w:val="20"/>
                <w:szCs w:val="20"/>
              </w:rPr>
            </w:rPrChange>
          </w:rPr>
          <w:t>"hw_info": "</w:t>
        </w:r>
        <w:r w:rsidRPr="00951893">
          <w:rPr>
            <w:rFonts w:asciiTheme="minorHAnsi" w:hAnsiTheme="minorHAnsi"/>
            <w:rPrChange w:id="6298" w:author="Gavrilov, Evgeny" w:date="2016-01-20T19:03:00Z">
              <w:rPr/>
            </w:rPrChange>
          </w:rPr>
          <w:t xml:space="preserve"> </w:t>
        </w:r>
        <w:r w:rsidRPr="00951893">
          <w:rPr>
            <w:rFonts w:asciiTheme="minorHAnsi" w:hAnsiTheme="minorHAnsi" w:cs="Open Sans Light"/>
            <w:rPrChange w:id="6299" w:author="Gavrilov, Evgeny" w:date="2016-01-20T19:03:00Z">
              <w:rPr>
                <w:rFonts w:ascii="Open Sans Light" w:hAnsi="Open Sans Light" w:cs="Open Sans Light"/>
                <w:sz w:val="20"/>
                <w:szCs w:val="20"/>
              </w:rPr>
            </w:rPrChange>
          </w:rPr>
          <w:t xml:space="preserve">iPhone6,1",    </w:t>
        </w:r>
      </w:ins>
    </w:p>
    <w:p w14:paraId="00490DC1" w14:textId="77777777" w:rsidR="00951893" w:rsidRPr="00951893" w:rsidRDefault="00951893" w:rsidP="00951893">
      <w:pPr>
        <w:ind w:left="708" w:firstLine="708"/>
        <w:rPr>
          <w:ins w:id="6300" w:author="Gavrilov, Evgeny" w:date="2016-01-20T19:01:00Z"/>
          <w:rFonts w:asciiTheme="minorHAnsi" w:hAnsiTheme="minorHAnsi" w:cs="Open Sans Light"/>
          <w:rPrChange w:id="6301" w:author="Gavrilov, Evgeny" w:date="2016-01-20T19:03:00Z">
            <w:rPr>
              <w:ins w:id="6302" w:author="Gavrilov, Evgeny" w:date="2016-01-20T19:01:00Z"/>
              <w:rFonts w:ascii="Open Sans Light" w:hAnsi="Open Sans Light" w:cs="Open Sans Light"/>
              <w:sz w:val="20"/>
              <w:szCs w:val="20"/>
            </w:rPr>
          </w:rPrChange>
        </w:rPr>
      </w:pPr>
      <w:ins w:id="6303" w:author="Gavrilov, Evgeny" w:date="2016-01-20T19:01:00Z">
        <w:r w:rsidRPr="00951893">
          <w:rPr>
            <w:rFonts w:asciiTheme="minorHAnsi" w:hAnsiTheme="minorHAnsi" w:cs="Open Sans Light"/>
            <w:rPrChange w:id="6304" w:author="Gavrilov, Evgeny" w:date="2016-01-20T19:03:00Z">
              <w:rPr>
                <w:rFonts w:ascii="Open Sans Light" w:hAnsi="Open Sans Light" w:cs="Open Sans Light"/>
                <w:sz w:val="20"/>
                <w:szCs w:val="20"/>
              </w:rPr>
            </w:rPrChange>
          </w:rPr>
          <w:t>"os_name": "iPhone OS",</w:t>
        </w:r>
      </w:ins>
    </w:p>
    <w:p w14:paraId="0DA164E1" w14:textId="77777777" w:rsidR="00951893" w:rsidRPr="00951893" w:rsidRDefault="00951893" w:rsidP="00951893">
      <w:pPr>
        <w:ind w:left="708" w:firstLine="708"/>
        <w:rPr>
          <w:ins w:id="6305" w:author="Gavrilov, Evgeny" w:date="2016-01-20T19:01:00Z"/>
          <w:rFonts w:asciiTheme="minorHAnsi" w:hAnsiTheme="minorHAnsi" w:cs="Open Sans Light"/>
          <w:rPrChange w:id="6306" w:author="Gavrilov, Evgeny" w:date="2016-01-20T19:03:00Z">
            <w:rPr>
              <w:ins w:id="6307" w:author="Gavrilov, Evgeny" w:date="2016-01-20T19:01:00Z"/>
              <w:rFonts w:ascii="Open Sans Light" w:hAnsi="Open Sans Light" w:cs="Open Sans Light"/>
              <w:sz w:val="20"/>
              <w:szCs w:val="20"/>
            </w:rPr>
          </w:rPrChange>
        </w:rPr>
      </w:pPr>
      <w:ins w:id="6308" w:author="Gavrilov, Evgeny" w:date="2016-01-20T19:01:00Z">
        <w:r w:rsidRPr="00951893">
          <w:rPr>
            <w:rFonts w:asciiTheme="minorHAnsi" w:hAnsiTheme="minorHAnsi" w:cs="Open Sans Light"/>
            <w:rPrChange w:id="6309" w:author="Gavrilov, Evgeny" w:date="2016-01-20T19:03:00Z">
              <w:rPr>
                <w:rFonts w:ascii="Open Sans Light" w:hAnsi="Open Sans Light" w:cs="Open Sans Light"/>
                <w:sz w:val="20"/>
                <w:szCs w:val="20"/>
              </w:rPr>
            </w:rPrChange>
          </w:rPr>
          <w:t>"data":[</w:t>
        </w:r>
      </w:ins>
    </w:p>
    <w:p w14:paraId="03A7D553" w14:textId="77777777" w:rsidR="00951893" w:rsidRPr="00951893" w:rsidRDefault="00951893" w:rsidP="00951893">
      <w:pPr>
        <w:ind w:left="1416" w:firstLine="708"/>
        <w:rPr>
          <w:ins w:id="6310" w:author="Gavrilov, Evgeny" w:date="2016-01-20T19:01:00Z"/>
          <w:rFonts w:asciiTheme="minorHAnsi" w:hAnsiTheme="minorHAnsi" w:cs="Open Sans Light"/>
          <w:rPrChange w:id="6311" w:author="Gavrilov, Evgeny" w:date="2016-01-20T19:03:00Z">
            <w:rPr>
              <w:ins w:id="6312" w:author="Gavrilov, Evgeny" w:date="2016-01-20T19:01:00Z"/>
              <w:rFonts w:ascii="Open Sans Light" w:hAnsi="Open Sans Light" w:cs="Open Sans Light"/>
              <w:sz w:val="20"/>
              <w:szCs w:val="20"/>
            </w:rPr>
          </w:rPrChange>
        </w:rPr>
      </w:pPr>
      <w:ins w:id="6313" w:author="Gavrilov, Evgeny" w:date="2016-01-20T19:01:00Z">
        <w:r w:rsidRPr="00951893">
          <w:rPr>
            <w:rFonts w:asciiTheme="minorHAnsi" w:hAnsiTheme="minorHAnsi" w:cs="Open Sans Light"/>
            <w:rPrChange w:id="6314" w:author="Gavrilov, Evgeny" w:date="2016-01-20T19:03:00Z">
              <w:rPr>
                <w:rFonts w:ascii="Open Sans Light" w:hAnsi="Open Sans Light" w:cs="Open Sans Light"/>
                <w:sz w:val="20"/>
                <w:szCs w:val="20"/>
              </w:rPr>
            </w:rPrChange>
          </w:rPr>
          <w:t>{</w:t>
        </w:r>
      </w:ins>
    </w:p>
    <w:p w14:paraId="58AF7ADE" w14:textId="77777777" w:rsidR="00951893" w:rsidRPr="00951893" w:rsidRDefault="00951893" w:rsidP="00951893">
      <w:pPr>
        <w:ind w:left="2124" w:firstLine="708"/>
        <w:rPr>
          <w:ins w:id="6315" w:author="Gavrilov, Evgeny" w:date="2016-01-20T19:01:00Z"/>
          <w:rFonts w:asciiTheme="minorHAnsi" w:hAnsiTheme="minorHAnsi" w:cs="Open Sans Light"/>
          <w:rPrChange w:id="6316" w:author="Gavrilov, Evgeny" w:date="2016-01-20T19:03:00Z">
            <w:rPr>
              <w:ins w:id="6317" w:author="Gavrilov, Evgeny" w:date="2016-01-20T19:01:00Z"/>
              <w:rFonts w:ascii="Open Sans Light" w:hAnsi="Open Sans Light" w:cs="Open Sans Light"/>
              <w:sz w:val="20"/>
              <w:szCs w:val="20"/>
            </w:rPr>
          </w:rPrChange>
        </w:rPr>
      </w:pPr>
      <w:ins w:id="6318" w:author="Gavrilov, Evgeny" w:date="2016-01-20T19:01:00Z">
        <w:r w:rsidRPr="00951893">
          <w:rPr>
            <w:rFonts w:asciiTheme="minorHAnsi" w:hAnsiTheme="minorHAnsi" w:cs="Open Sans Light"/>
            <w:rPrChange w:id="6319" w:author="Gavrilov, Evgeny" w:date="2016-01-20T19:03:00Z">
              <w:rPr>
                <w:rFonts w:ascii="Open Sans Light" w:hAnsi="Open Sans Light" w:cs="Open Sans Light"/>
                <w:sz w:val="20"/>
                <w:szCs w:val="20"/>
              </w:rPr>
            </w:rPrChange>
          </w:rPr>
          <w:t>"created_date":"2015-03-03T11:33:33.000-0700",</w:t>
        </w:r>
      </w:ins>
    </w:p>
    <w:p w14:paraId="5F097F01" w14:textId="77777777" w:rsidR="00951893" w:rsidRPr="00951893" w:rsidRDefault="00951893" w:rsidP="00951893">
      <w:pPr>
        <w:ind w:left="2124" w:firstLine="708"/>
        <w:rPr>
          <w:ins w:id="6320" w:author="Gavrilov, Evgeny" w:date="2016-01-20T19:01:00Z"/>
          <w:rFonts w:asciiTheme="minorHAnsi" w:hAnsiTheme="minorHAnsi" w:cs="Open Sans Light"/>
          <w:rPrChange w:id="6321" w:author="Gavrilov, Evgeny" w:date="2016-01-20T19:03:00Z">
            <w:rPr>
              <w:ins w:id="6322" w:author="Gavrilov, Evgeny" w:date="2016-01-20T19:01:00Z"/>
              <w:rFonts w:ascii="Open Sans Light" w:hAnsi="Open Sans Light" w:cs="Open Sans Light"/>
              <w:sz w:val="20"/>
              <w:szCs w:val="20"/>
            </w:rPr>
          </w:rPrChange>
        </w:rPr>
      </w:pPr>
      <w:ins w:id="6323" w:author="Gavrilov, Evgeny" w:date="2016-01-20T19:01:00Z">
        <w:r w:rsidRPr="00951893">
          <w:rPr>
            <w:rFonts w:asciiTheme="minorHAnsi" w:hAnsiTheme="minorHAnsi" w:cs="Open Sans Light"/>
            <w:rPrChange w:id="6324" w:author="Gavrilov, Evgeny" w:date="2016-01-20T19:03:00Z">
              <w:rPr>
                <w:rFonts w:ascii="Open Sans Light" w:hAnsi="Open Sans Light" w:cs="Open Sans Light"/>
                <w:sz w:val="20"/>
                <w:szCs w:val="20"/>
              </w:rPr>
            </w:rPrChange>
          </w:rPr>
          <w:t>"log":"Hello world",</w:t>
        </w:r>
      </w:ins>
    </w:p>
    <w:p w14:paraId="0A5A2C0C" w14:textId="77777777" w:rsidR="00951893" w:rsidRPr="00951893" w:rsidRDefault="00951893" w:rsidP="00951893">
      <w:pPr>
        <w:ind w:left="2124" w:firstLine="708"/>
        <w:rPr>
          <w:ins w:id="6325" w:author="Gavrilov, Evgeny" w:date="2016-01-20T19:01:00Z"/>
          <w:rFonts w:asciiTheme="minorHAnsi" w:hAnsiTheme="minorHAnsi" w:cs="Open Sans Light"/>
          <w:rPrChange w:id="6326" w:author="Gavrilov, Evgeny" w:date="2016-01-20T19:03:00Z">
            <w:rPr>
              <w:ins w:id="6327" w:author="Gavrilov, Evgeny" w:date="2016-01-20T19:01:00Z"/>
              <w:rFonts w:ascii="Open Sans Light" w:hAnsi="Open Sans Light" w:cs="Open Sans Light"/>
              <w:sz w:val="20"/>
              <w:szCs w:val="20"/>
            </w:rPr>
          </w:rPrChange>
        </w:rPr>
      </w:pPr>
      <w:ins w:id="6328" w:author="Gavrilov, Evgeny" w:date="2016-01-20T19:01:00Z">
        <w:r w:rsidRPr="00951893">
          <w:rPr>
            <w:rFonts w:asciiTheme="minorHAnsi" w:hAnsiTheme="minorHAnsi" w:cs="Open Sans Light"/>
            <w:rPrChange w:id="6329" w:author="Gavrilov, Evgeny" w:date="2016-01-20T19:03:00Z">
              <w:rPr>
                <w:rFonts w:ascii="Open Sans Light" w:hAnsi="Open Sans Light" w:cs="Open Sans Light"/>
                <w:sz w:val="20"/>
                <w:szCs w:val="20"/>
              </w:rPr>
            </w:rPrChange>
          </w:rPr>
          <w:t>"level":1,</w:t>
        </w:r>
      </w:ins>
    </w:p>
    <w:p w14:paraId="4058844D" w14:textId="77777777" w:rsidR="00951893" w:rsidRPr="00951893" w:rsidRDefault="00951893" w:rsidP="00951893">
      <w:pPr>
        <w:ind w:left="2124" w:firstLine="708"/>
        <w:rPr>
          <w:ins w:id="6330" w:author="Gavrilov, Evgeny" w:date="2016-01-20T19:01:00Z"/>
          <w:rFonts w:asciiTheme="minorHAnsi" w:hAnsiTheme="minorHAnsi" w:cs="Open Sans Light"/>
          <w:rPrChange w:id="6331" w:author="Gavrilov, Evgeny" w:date="2016-01-20T19:03:00Z">
            <w:rPr>
              <w:ins w:id="6332" w:author="Gavrilov, Evgeny" w:date="2016-01-20T19:01:00Z"/>
              <w:rFonts w:ascii="Open Sans Light" w:hAnsi="Open Sans Light" w:cs="Open Sans Light"/>
              <w:sz w:val="20"/>
              <w:szCs w:val="20"/>
            </w:rPr>
          </w:rPrChange>
        </w:rPr>
      </w:pPr>
      <w:ins w:id="6333" w:author="Gavrilov, Evgeny" w:date="2016-01-20T19:01:00Z">
        <w:r w:rsidRPr="00951893">
          <w:rPr>
            <w:rFonts w:asciiTheme="minorHAnsi" w:hAnsiTheme="minorHAnsi" w:cs="Open Sans Light"/>
            <w:rPrChange w:id="6334" w:author="Gavrilov, Evgeny" w:date="2016-01-20T19:03:00Z">
              <w:rPr>
                <w:rFonts w:ascii="Open Sans Light" w:hAnsi="Open Sans Light" w:cs="Open Sans Light"/>
                <w:sz w:val="20"/>
                <w:szCs w:val="20"/>
              </w:rPr>
            </w:rPrChange>
          </w:rPr>
          <w:t>"phone_number" : "000000000",</w:t>
        </w:r>
      </w:ins>
    </w:p>
    <w:p w14:paraId="1ED863CD" w14:textId="77777777" w:rsidR="00951893" w:rsidRPr="00951893" w:rsidRDefault="00951893" w:rsidP="00951893">
      <w:pPr>
        <w:ind w:left="2124" w:firstLine="708"/>
        <w:rPr>
          <w:ins w:id="6335" w:author="Gavrilov, Evgeny" w:date="2016-01-20T19:01:00Z"/>
          <w:rFonts w:asciiTheme="minorHAnsi" w:hAnsiTheme="minorHAnsi" w:cs="Open Sans Light"/>
          <w:rPrChange w:id="6336" w:author="Gavrilov, Evgeny" w:date="2016-01-20T19:03:00Z">
            <w:rPr>
              <w:ins w:id="6337" w:author="Gavrilov, Evgeny" w:date="2016-01-20T19:01:00Z"/>
              <w:rFonts w:ascii="Open Sans Light" w:hAnsi="Open Sans Light" w:cs="Open Sans Light"/>
              <w:sz w:val="20"/>
              <w:szCs w:val="20"/>
            </w:rPr>
          </w:rPrChange>
        </w:rPr>
      </w:pPr>
      <w:ins w:id="6338" w:author="Gavrilov, Evgeny" w:date="2016-01-20T19:01:00Z">
        <w:r w:rsidRPr="00951893">
          <w:rPr>
            <w:rFonts w:asciiTheme="minorHAnsi" w:hAnsiTheme="minorHAnsi" w:cs="Open Sans Light"/>
            <w:rPrChange w:id="6339" w:author="Gavrilov, Evgeny" w:date="2016-01-20T19:03:00Z">
              <w:rPr>
                <w:rFonts w:ascii="Open Sans Light" w:hAnsi="Open Sans Light" w:cs="Open Sans Light"/>
                <w:sz w:val="20"/>
                <w:szCs w:val="20"/>
              </w:rPr>
            </w:rPrChange>
          </w:rPr>
          <w:t>"phone_ext":"0000"</w:t>
        </w:r>
      </w:ins>
    </w:p>
    <w:p w14:paraId="6E79838A" w14:textId="77777777" w:rsidR="00951893" w:rsidRPr="00951893" w:rsidRDefault="00951893" w:rsidP="00951893">
      <w:pPr>
        <w:ind w:left="1416" w:firstLine="708"/>
        <w:rPr>
          <w:ins w:id="6340" w:author="Gavrilov, Evgeny" w:date="2016-01-20T19:01:00Z"/>
          <w:rFonts w:asciiTheme="minorHAnsi" w:hAnsiTheme="minorHAnsi" w:cs="Open Sans Light"/>
          <w:rPrChange w:id="6341" w:author="Gavrilov, Evgeny" w:date="2016-01-20T19:03:00Z">
            <w:rPr>
              <w:ins w:id="6342" w:author="Gavrilov, Evgeny" w:date="2016-01-20T19:01:00Z"/>
              <w:rFonts w:ascii="Open Sans Light" w:hAnsi="Open Sans Light" w:cs="Open Sans Light"/>
              <w:sz w:val="20"/>
              <w:szCs w:val="20"/>
            </w:rPr>
          </w:rPrChange>
        </w:rPr>
      </w:pPr>
      <w:ins w:id="6343" w:author="Gavrilov, Evgeny" w:date="2016-01-20T19:01:00Z">
        <w:r w:rsidRPr="00951893">
          <w:rPr>
            <w:rFonts w:asciiTheme="minorHAnsi" w:hAnsiTheme="minorHAnsi" w:cs="Open Sans Light"/>
            <w:rPrChange w:id="6344" w:author="Gavrilov, Evgeny" w:date="2016-01-20T19:03:00Z">
              <w:rPr>
                <w:rFonts w:ascii="Open Sans Light" w:hAnsi="Open Sans Light" w:cs="Open Sans Light"/>
                <w:sz w:val="20"/>
                <w:szCs w:val="20"/>
              </w:rPr>
            </w:rPrChange>
          </w:rPr>
          <w:t>},</w:t>
        </w:r>
      </w:ins>
    </w:p>
    <w:p w14:paraId="46B83DB1" w14:textId="77777777" w:rsidR="00951893" w:rsidRPr="00951893" w:rsidRDefault="00951893" w:rsidP="00951893">
      <w:pPr>
        <w:ind w:left="1416" w:firstLine="708"/>
        <w:rPr>
          <w:ins w:id="6345" w:author="Gavrilov, Evgeny" w:date="2016-01-20T19:01:00Z"/>
          <w:rFonts w:asciiTheme="minorHAnsi" w:hAnsiTheme="minorHAnsi" w:cs="Open Sans Light"/>
          <w:rPrChange w:id="6346" w:author="Gavrilov, Evgeny" w:date="2016-01-20T19:03:00Z">
            <w:rPr>
              <w:ins w:id="6347" w:author="Gavrilov, Evgeny" w:date="2016-01-20T19:01:00Z"/>
              <w:rFonts w:ascii="Open Sans Light" w:hAnsi="Open Sans Light" w:cs="Open Sans Light"/>
              <w:sz w:val="20"/>
              <w:szCs w:val="20"/>
            </w:rPr>
          </w:rPrChange>
        </w:rPr>
      </w:pPr>
      <w:ins w:id="6348" w:author="Gavrilov, Evgeny" w:date="2016-01-20T19:01:00Z">
        <w:r w:rsidRPr="00951893">
          <w:rPr>
            <w:rFonts w:asciiTheme="minorHAnsi" w:hAnsiTheme="minorHAnsi" w:cs="Open Sans Light"/>
            <w:rPrChange w:id="6349" w:author="Gavrilov, Evgeny" w:date="2016-01-20T19:03:00Z">
              <w:rPr>
                <w:rFonts w:ascii="Open Sans Light" w:hAnsi="Open Sans Light" w:cs="Open Sans Light"/>
                <w:sz w:val="20"/>
                <w:szCs w:val="20"/>
              </w:rPr>
            </w:rPrChange>
          </w:rPr>
          <w:t>{</w:t>
        </w:r>
      </w:ins>
    </w:p>
    <w:p w14:paraId="2523932F" w14:textId="77777777" w:rsidR="00951893" w:rsidRPr="00951893" w:rsidRDefault="00951893" w:rsidP="00951893">
      <w:pPr>
        <w:ind w:left="2124" w:firstLine="708"/>
        <w:rPr>
          <w:ins w:id="6350" w:author="Gavrilov, Evgeny" w:date="2016-01-20T19:01:00Z"/>
          <w:rFonts w:asciiTheme="minorHAnsi" w:hAnsiTheme="minorHAnsi" w:cs="Open Sans Light"/>
          <w:rPrChange w:id="6351" w:author="Gavrilov, Evgeny" w:date="2016-01-20T19:03:00Z">
            <w:rPr>
              <w:ins w:id="6352" w:author="Gavrilov, Evgeny" w:date="2016-01-20T19:01:00Z"/>
              <w:rFonts w:ascii="Open Sans Light" w:hAnsi="Open Sans Light" w:cs="Open Sans Light"/>
              <w:sz w:val="20"/>
              <w:szCs w:val="20"/>
            </w:rPr>
          </w:rPrChange>
        </w:rPr>
      </w:pPr>
      <w:ins w:id="6353" w:author="Gavrilov, Evgeny" w:date="2016-01-20T19:01:00Z">
        <w:r w:rsidRPr="00951893">
          <w:rPr>
            <w:rFonts w:asciiTheme="minorHAnsi" w:hAnsiTheme="minorHAnsi" w:cs="Open Sans Light"/>
            <w:rPrChange w:id="6354" w:author="Gavrilov, Evgeny" w:date="2016-01-20T19:03:00Z">
              <w:rPr>
                <w:rFonts w:ascii="Open Sans Light" w:hAnsi="Open Sans Light" w:cs="Open Sans Light"/>
                <w:sz w:val="20"/>
                <w:szCs w:val="20"/>
              </w:rPr>
            </w:rPrChange>
          </w:rPr>
          <w:t>"created_date":"2015-03-03T11:34:34.000-0700",</w:t>
        </w:r>
      </w:ins>
    </w:p>
    <w:p w14:paraId="60D22A6B" w14:textId="77777777" w:rsidR="00951893" w:rsidRPr="00951893" w:rsidRDefault="00951893" w:rsidP="00951893">
      <w:pPr>
        <w:ind w:left="2124" w:firstLine="708"/>
        <w:rPr>
          <w:ins w:id="6355" w:author="Gavrilov, Evgeny" w:date="2016-01-20T19:01:00Z"/>
          <w:rFonts w:asciiTheme="minorHAnsi" w:hAnsiTheme="minorHAnsi" w:cs="Open Sans Light"/>
          <w:rPrChange w:id="6356" w:author="Gavrilov, Evgeny" w:date="2016-01-20T19:03:00Z">
            <w:rPr>
              <w:ins w:id="6357" w:author="Gavrilov, Evgeny" w:date="2016-01-20T19:01:00Z"/>
              <w:rFonts w:ascii="Open Sans Light" w:hAnsi="Open Sans Light" w:cs="Open Sans Light"/>
              <w:sz w:val="20"/>
              <w:szCs w:val="20"/>
            </w:rPr>
          </w:rPrChange>
        </w:rPr>
      </w:pPr>
      <w:ins w:id="6358" w:author="Gavrilov, Evgeny" w:date="2016-01-20T19:01:00Z">
        <w:r w:rsidRPr="00951893">
          <w:rPr>
            <w:rFonts w:asciiTheme="minorHAnsi" w:hAnsiTheme="minorHAnsi" w:cs="Open Sans Light"/>
            <w:rPrChange w:id="6359" w:author="Gavrilov, Evgeny" w:date="2016-01-20T19:03:00Z">
              <w:rPr>
                <w:rFonts w:ascii="Open Sans Light" w:hAnsi="Open Sans Light" w:cs="Open Sans Light"/>
                <w:sz w:val="20"/>
                <w:szCs w:val="20"/>
              </w:rPr>
            </w:rPrChange>
          </w:rPr>
          <w:t>"log" : "Foo bar",</w:t>
        </w:r>
      </w:ins>
    </w:p>
    <w:p w14:paraId="79B23B7C" w14:textId="77777777" w:rsidR="00951893" w:rsidRPr="00951893" w:rsidRDefault="00951893" w:rsidP="00951893">
      <w:pPr>
        <w:ind w:left="2124" w:firstLine="708"/>
        <w:rPr>
          <w:ins w:id="6360" w:author="Gavrilov, Evgeny" w:date="2016-01-20T19:01:00Z"/>
          <w:rFonts w:asciiTheme="minorHAnsi" w:hAnsiTheme="minorHAnsi" w:cs="Open Sans Light"/>
          <w:rPrChange w:id="6361" w:author="Gavrilov, Evgeny" w:date="2016-01-20T19:03:00Z">
            <w:rPr>
              <w:ins w:id="6362" w:author="Gavrilov, Evgeny" w:date="2016-01-20T19:01:00Z"/>
              <w:rFonts w:ascii="Open Sans Light" w:hAnsi="Open Sans Light" w:cs="Open Sans Light"/>
              <w:sz w:val="20"/>
              <w:szCs w:val="20"/>
            </w:rPr>
          </w:rPrChange>
        </w:rPr>
      </w:pPr>
      <w:ins w:id="6363" w:author="Gavrilov, Evgeny" w:date="2016-01-20T19:01:00Z">
        <w:r w:rsidRPr="00951893">
          <w:rPr>
            <w:rFonts w:asciiTheme="minorHAnsi" w:hAnsiTheme="minorHAnsi" w:cs="Open Sans Light"/>
            <w:rPrChange w:id="6364" w:author="Gavrilov, Evgeny" w:date="2016-01-20T19:03:00Z">
              <w:rPr>
                <w:rFonts w:ascii="Open Sans Light" w:hAnsi="Open Sans Light" w:cs="Open Sans Light"/>
                <w:sz w:val="20"/>
                <w:szCs w:val="20"/>
              </w:rPr>
            </w:rPrChange>
          </w:rPr>
          <w:t>"level":1,</w:t>
        </w:r>
      </w:ins>
    </w:p>
    <w:p w14:paraId="45A10479" w14:textId="77777777" w:rsidR="00951893" w:rsidRPr="00951893" w:rsidRDefault="00951893" w:rsidP="00951893">
      <w:pPr>
        <w:ind w:left="2124" w:firstLine="708"/>
        <w:rPr>
          <w:ins w:id="6365" w:author="Gavrilov, Evgeny" w:date="2016-01-20T19:01:00Z"/>
          <w:rFonts w:asciiTheme="minorHAnsi" w:hAnsiTheme="minorHAnsi" w:cs="Open Sans Light"/>
          <w:rPrChange w:id="6366" w:author="Gavrilov, Evgeny" w:date="2016-01-20T19:03:00Z">
            <w:rPr>
              <w:ins w:id="6367" w:author="Gavrilov, Evgeny" w:date="2016-01-20T19:01:00Z"/>
              <w:rFonts w:ascii="Open Sans Light" w:hAnsi="Open Sans Light" w:cs="Open Sans Light"/>
              <w:sz w:val="20"/>
              <w:szCs w:val="20"/>
            </w:rPr>
          </w:rPrChange>
        </w:rPr>
      </w:pPr>
      <w:ins w:id="6368" w:author="Gavrilov, Evgeny" w:date="2016-01-20T19:01:00Z">
        <w:r w:rsidRPr="00951893">
          <w:rPr>
            <w:rFonts w:asciiTheme="minorHAnsi" w:hAnsiTheme="minorHAnsi" w:cs="Open Sans Light"/>
            <w:rPrChange w:id="6369" w:author="Gavrilov, Evgeny" w:date="2016-01-20T19:03:00Z">
              <w:rPr>
                <w:rFonts w:ascii="Open Sans Light" w:hAnsi="Open Sans Light" w:cs="Open Sans Light"/>
                <w:sz w:val="20"/>
                <w:szCs w:val="20"/>
              </w:rPr>
            </w:rPrChange>
          </w:rPr>
          <w:t>"phone_number" : "000000000",</w:t>
        </w:r>
      </w:ins>
    </w:p>
    <w:p w14:paraId="4D357CAF" w14:textId="77777777" w:rsidR="00951893" w:rsidRPr="00951893" w:rsidRDefault="00951893" w:rsidP="00951893">
      <w:pPr>
        <w:ind w:left="2124" w:firstLine="708"/>
        <w:rPr>
          <w:ins w:id="6370" w:author="Gavrilov, Evgeny" w:date="2016-01-20T19:01:00Z"/>
          <w:rFonts w:asciiTheme="minorHAnsi" w:hAnsiTheme="minorHAnsi" w:cs="Open Sans Light"/>
          <w:rPrChange w:id="6371" w:author="Gavrilov, Evgeny" w:date="2016-01-20T19:03:00Z">
            <w:rPr>
              <w:ins w:id="6372" w:author="Gavrilov, Evgeny" w:date="2016-01-20T19:01:00Z"/>
              <w:rFonts w:ascii="Open Sans Light" w:hAnsi="Open Sans Light" w:cs="Open Sans Light"/>
              <w:sz w:val="20"/>
              <w:szCs w:val="20"/>
            </w:rPr>
          </w:rPrChange>
        </w:rPr>
      </w:pPr>
      <w:ins w:id="6373" w:author="Gavrilov, Evgeny" w:date="2016-01-20T19:01:00Z">
        <w:r w:rsidRPr="00951893">
          <w:rPr>
            <w:rFonts w:asciiTheme="minorHAnsi" w:hAnsiTheme="minorHAnsi" w:cs="Open Sans Light"/>
            <w:rPrChange w:id="6374" w:author="Gavrilov, Evgeny" w:date="2016-01-20T19:03:00Z">
              <w:rPr>
                <w:rFonts w:ascii="Open Sans Light" w:hAnsi="Open Sans Light" w:cs="Open Sans Light"/>
                <w:sz w:val="20"/>
                <w:szCs w:val="20"/>
              </w:rPr>
            </w:rPrChange>
          </w:rPr>
          <w:t>"phone_ext":"0000"</w:t>
        </w:r>
      </w:ins>
    </w:p>
    <w:p w14:paraId="17FD208A" w14:textId="77777777" w:rsidR="00951893" w:rsidRPr="00951893" w:rsidRDefault="00951893" w:rsidP="00951893">
      <w:pPr>
        <w:ind w:left="1416" w:firstLine="708"/>
        <w:rPr>
          <w:ins w:id="6375" w:author="Gavrilov, Evgeny" w:date="2016-01-20T19:01:00Z"/>
          <w:rFonts w:asciiTheme="minorHAnsi" w:hAnsiTheme="minorHAnsi" w:cs="Open Sans Light"/>
          <w:rPrChange w:id="6376" w:author="Gavrilov, Evgeny" w:date="2016-01-20T19:03:00Z">
            <w:rPr>
              <w:ins w:id="6377" w:author="Gavrilov, Evgeny" w:date="2016-01-20T19:01:00Z"/>
              <w:rFonts w:ascii="Open Sans Light" w:hAnsi="Open Sans Light" w:cs="Open Sans Light"/>
              <w:sz w:val="20"/>
              <w:szCs w:val="20"/>
            </w:rPr>
          </w:rPrChange>
        </w:rPr>
      </w:pPr>
      <w:ins w:id="6378" w:author="Gavrilov, Evgeny" w:date="2016-01-20T19:01:00Z">
        <w:r w:rsidRPr="00951893">
          <w:rPr>
            <w:rFonts w:asciiTheme="minorHAnsi" w:hAnsiTheme="minorHAnsi" w:cs="Open Sans Light"/>
            <w:rPrChange w:id="6379" w:author="Gavrilov, Evgeny" w:date="2016-01-20T19:03:00Z">
              <w:rPr>
                <w:rFonts w:ascii="Open Sans Light" w:hAnsi="Open Sans Light" w:cs="Open Sans Light"/>
                <w:sz w:val="20"/>
                <w:szCs w:val="20"/>
              </w:rPr>
            </w:rPrChange>
          </w:rPr>
          <w:t>}</w:t>
        </w:r>
      </w:ins>
    </w:p>
    <w:p w14:paraId="64D6153D" w14:textId="77777777" w:rsidR="00951893" w:rsidRPr="00951893" w:rsidRDefault="00951893" w:rsidP="00951893">
      <w:pPr>
        <w:ind w:left="708" w:firstLine="708"/>
        <w:rPr>
          <w:ins w:id="6380" w:author="Gavrilov, Evgeny" w:date="2016-01-20T19:01:00Z"/>
          <w:rFonts w:asciiTheme="minorHAnsi" w:hAnsiTheme="minorHAnsi" w:cs="Open Sans Light"/>
          <w:rPrChange w:id="6381" w:author="Gavrilov, Evgeny" w:date="2016-01-20T19:03:00Z">
            <w:rPr>
              <w:ins w:id="6382" w:author="Gavrilov, Evgeny" w:date="2016-01-20T19:01:00Z"/>
              <w:rFonts w:ascii="Open Sans Light" w:hAnsi="Open Sans Light" w:cs="Open Sans Light"/>
              <w:sz w:val="20"/>
              <w:szCs w:val="20"/>
            </w:rPr>
          </w:rPrChange>
        </w:rPr>
      </w:pPr>
      <w:ins w:id="6383" w:author="Gavrilov, Evgeny" w:date="2016-01-20T19:01:00Z">
        <w:r w:rsidRPr="00951893">
          <w:rPr>
            <w:rFonts w:asciiTheme="minorHAnsi" w:hAnsiTheme="minorHAnsi" w:cs="Open Sans Light"/>
            <w:rPrChange w:id="6384" w:author="Gavrilov, Evgeny" w:date="2016-01-20T19:03:00Z">
              <w:rPr>
                <w:rFonts w:ascii="Open Sans Light" w:hAnsi="Open Sans Light" w:cs="Open Sans Light"/>
                <w:sz w:val="20"/>
                <w:szCs w:val="20"/>
              </w:rPr>
            </w:rPrChange>
          </w:rPr>
          <w:t>]</w:t>
        </w:r>
      </w:ins>
    </w:p>
    <w:p w14:paraId="03F9AD77" w14:textId="77777777" w:rsidR="00951893" w:rsidRPr="00951893" w:rsidRDefault="00951893" w:rsidP="00951893">
      <w:pPr>
        <w:ind w:firstLine="708"/>
        <w:rPr>
          <w:ins w:id="6385" w:author="Gavrilov, Evgeny" w:date="2016-01-20T19:01:00Z"/>
          <w:rFonts w:asciiTheme="minorHAnsi" w:hAnsiTheme="minorHAnsi" w:cs="Open Sans Light"/>
          <w:rPrChange w:id="6386" w:author="Gavrilov, Evgeny" w:date="2016-01-20T19:03:00Z">
            <w:rPr>
              <w:ins w:id="6387" w:author="Gavrilov, Evgeny" w:date="2016-01-20T19:01:00Z"/>
              <w:rFonts w:ascii="Open Sans Light" w:hAnsi="Open Sans Light" w:cs="Open Sans Light"/>
              <w:sz w:val="20"/>
              <w:szCs w:val="20"/>
            </w:rPr>
          </w:rPrChange>
        </w:rPr>
      </w:pPr>
      <w:ins w:id="6388" w:author="Gavrilov, Evgeny" w:date="2016-01-20T19:01:00Z">
        <w:r w:rsidRPr="00951893">
          <w:rPr>
            <w:rFonts w:asciiTheme="minorHAnsi" w:hAnsiTheme="minorHAnsi" w:cs="Open Sans Light"/>
            <w:rPrChange w:id="6389" w:author="Gavrilov, Evgeny" w:date="2016-01-20T19:03:00Z">
              <w:rPr>
                <w:rFonts w:ascii="Open Sans Light" w:hAnsi="Open Sans Light" w:cs="Open Sans Light"/>
                <w:sz w:val="20"/>
                <w:szCs w:val="20"/>
              </w:rPr>
            </w:rPrChange>
          </w:rPr>
          <w:t>}</w:t>
        </w:r>
      </w:ins>
    </w:p>
    <w:p w14:paraId="1C805BB7" w14:textId="77777777" w:rsidR="00951893" w:rsidRPr="00951893" w:rsidRDefault="00951893" w:rsidP="00951893">
      <w:pPr>
        <w:ind w:left="708"/>
        <w:rPr>
          <w:ins w:id="6390" w:author="Gavrilov, Evgeny" w:date="2016-01-20T19:01:00Z"/>
          <w:rFonts w:asciiTheme="minorHAnsi" w:hAnsiTheme="minorHAnsi" w:cs="Open Sans Light"/>
          <w:rPrChange w:id="6391" w:author="Gavrilov, Evgeny" w:date="2016-01-20T19:03:00Z">
            <w:rPr>
              <w:ins w:id="6392" w:author="Gavrilov, Evgeny" w:date="2016-01-20T19:01:00Z"/>
              <w:rFonts w:ascii="Open Sans Light" w:hAnsi="Open Sans Light" w:cs="Open Sans Light"/>
              <w:sz w:val="20"/>
              <w:szCs w:val="20"/>
            </w:rPr>
          </w:rPrChange>
        </w:rPr>
      </w:pPr>
    </w:p>
    <w:p w14:paraId="034B38C7" w14:textId="77777777" w:rsidR="00951893" w:rsidRPr="00951893" w:rsidRDefault="00951893" w:rsidP="00951893">
      <w:pPr>
        <w:ind w:left="708"/>
        <w:rPr>
          <w:ins w:id="6393" w:author="Gavrilov, Evgeny" w:date="2016-01-20T19:01:00Z"/>
          <w:rFonts w:asciiTheme="minorHAnsi" w:hAnsiTheme="minorHAnsi" w:cs="Open Sans Light"/>
          <w:rPrChange w:id="6394" w:author="Gavrilov, Evgeny" w:date="2016-01-20T19:03:00Z">
            <w:rPr>
              <w:ins w:id="6395" w:author="Gavrilov, Evgeny" w:date="2016-01-20T19:01:00Z"/>
              <w:rFonts w:ascii="Open Sans Light" w:hAnsi="Open Sans Light" w:cs="Open Sans Light"/>
              <w:sz w:val="20"/>
              <w:szCs w:val="20"/>
            </w:rPr>
          </w:rPrChange>
        </w:rPr>
      </w:pPr>
      <w:ins w:id="6396" w:author="Gavrilov, Evgeny" w:date="2016-01-20T19:01:00Z">
        <w:r w:rsidRPr="00951893">
          <w:rPr>
            <w:rFonts w:asciiTheme="minorHAnsi" w:hAnsiTheme="minorHAnsi" w:cs="Open Sans Light"/>
            <w:rPrChange w:id="6397" w:author="Gavrilov, Evgeny" w:date="2016-01-20T19:03:00Z">
              <w:rPr>
                <w:rFonts w:ascii="Open Sans Light" w:hAnsi="Open Sans Light" w:cs="Open Sans Light"/>
                <w:sz w:val="20"/>
                <w:szCs w:val="20"/>
              </w:rPr>
            </w:rPrChange>
          </w:rPr>
          <w:t>/event request body example is:</w:t>
        </w:r>
      </w:ins>
    </w:p>
    <w:p w14:paraId="77CDCDBB" w14:textId="77777777" w:rsidR="00951893" w:rsidRPr="00951893" w:rsidRDefault="00951893" w:rsidP="00951893">
      <w:pPr>
        <w:ind w:left="708"/>
        <w:rPr>
          <w:ins w:id="6398" w:author="Gavrilov, Evgeny" w:date="2016-01-20T19:01:00Z"/>
          <w:rFonts w:asciiTheme="minorHAnsi" w:hAnsiTheme="minorHAnsi" w:cs="Open Sans Light"/>
          <w:rPrChange w:id="6399" w:author="Gavrilov, Evgeny" w:date="2016-01-20T19:03:00Z">
            <w:rPr>
              <w:ins w:id="6400" w:author="Gavrilov, Evgeny" w:date="2016-01-20T19:01:00Z"/>
              <w:rFonts w:ascii="Open Sans Light" w:hAnsi="Open Sans Light" w:cs="Open Sans Light"/>
              <w:sz w:val="20"/>
              <w:szCs w:val="20"/>
            </w:rPr>
          </w:rPrChange>
        </w:rPr>
      </w:pPr>
      <w:ins w:id="6401" w:author="Gavrilov, Evgeny" w:date="2016-01-20T19:01:00Z">
        <w:r w:rsidRPr="00951893">
          <w:rPr>
            <w:rFonts w:asciiTheme="minorHAnsi" w:hAnsiTheme="minorHAnsi" w:cs="Open Sans Light"/>
            <w:rPrChange w:id="6402" w:author="Gavrilov, Evgeny" w:date="2016-01-20T19:03:00Z">
              <w:rPr>
                <w:rFonts w:ascii="Open Sans Light" w:hAnsi="Open Sans Light" w:cs="Open Sans Light"/>
                <w:sz w:val="20"/>
                <w:szCs w:val="20"/>
              </w:rPr>
            </w:rPrChange>
          </w:rPr>
          <w:t>{</w:t>
        </w:r>
      </w:ins>
    </w:p>
    <w:p w14:paraId="2D5A7BEB" w14:textId="77777777" w:rsidR="00951893" w:rsidRPr="00951893" w:rsidRDefault="00951893" w:rsidP="00951893">
      <w:pPr>
        <w:ind w:left="708" w:firstLine="708"/>
        <w:rPr>
          <w:ins w:id="6403" w:author="Gavrilov, Evgeny" w:date="2016-01-20T19:01:00Z"/>
          <w:rFonts w:asciiTheme="minorHAnsi" w:hAnsiTheme="minorHAnsi" w:cs="Open Sans Light"/>
          <w:rPrChange w:id="6404" w:author="Gavrilov, Evgeny" w:date="2016-01-20T19:03:00Z">
            <w:rPr>
              <w:ins w:id="6405" w:author="Gavrilov, Evgeny" w:date="2016-01-20T19:01:00Z"/>
              <w:rFonts w:ascii="Open Sans Light" w:hAnsi="Open Sans Light" w:cs="Open Sans Light"/>
              <w:sz w:val="20"/>
              <w:szCs w:val="20"/>
            </w:rPr>
          </w:rPrChange>
        </w:rPr>
      </w:pPr>
      <w:ins w:id="6406" w:author="Gavrilov, Evgeny" w:date="2016-01-20T19:01:00Z">
        <w:r w:rsidRPr="00951893">
          <w:rPr>
            <w:rFonts w:asciiTheme="minorHAnsi" w:hAnsiTheme="minorHAnsi" w:cs="Open Sans Light"/>
            <w:rPrChange w:id="6407" w:author="Gavrilov, Evgeny" w:date="2016-01-20T19:03:00Z">
              <w:rPr>
                <w:rFonts w:ascii="Open Sans Light" w:hAnsi="Open Sans Light" w:cs="Open Sans Light"/>
                <w:sz w:val="20"/>
                <w:szCs w:val="20"/>
              </w:rPr>
            </w:rPrChange>
          </w:rPr>
          <w:t>"apikey":"APIKEY",</w:t>
        </w:r>
      </w:ins>
    </w:p>
    <w:p w14:paraId="0350B008" w14:textId="77777777" w:rsidR="00951893" w:rsidRPr="00951893" w:rsidRDefault="00951893" w:rsidP="00951893">
      <w:pPr>
        <w:ind w:left="708" w:firstLine="708"/>
        <w:rPr>
          <w:ins w:id="6408" w:author="Gavrilov, Evgeny" w:date="2016-01-20T19:01:00Z"/>
          <w:rFonts w:asciiTheme="minorHAnsi" w:hAnsiTheme="minorHAnsi" w:cs="Open Sans Light"/>
          <w:rPrChange w:id="6409" w:author="Gavrilov, Evgeny" w:date="2016-01-20T19:03:00Z">
            <w:rPr>
              <w:ins w:id="6410" w:author="Gavrilov, Evgeny" w:date="2016-01-20T19:01:00Z"/>
              <w:rFonts w:ascii="Open Sans Light" w:hAnsi="Open Sans Light" w:cs="Open Sans Light"/>
              <w:sz w:val="20"/>
              <w:szCs w:val="20"/>
            </w:rPr>
          </w:rPrChange>
        </w:rPr>
      </w:pPr>
      <w:ins w:id="6411" w:author="Gavrilov, Evgeny" w:date="2016-01-20T19:01:00Z">
        <w:r w:rsidRPr="00951893">
          <w:rPr>
            <w:rFonts w:asciiTheme="minorHAnsi" w:hAnsiTheme="minorHAnsi" w:cs="Open Sans Light"/>
            <w:rPrChange w:id="6412" w:author="Gavrilov, Evgeny" w:date="2016-01-20T19:03:00Z">
              <w:rPr>
                <w:rFonts w:ascii="Open Sans Light" w:hAnsi="Open Sans Light" w:cs="Open Sans Light"/>
                <w:sz w:val="20"/>
                <w:szCs w:val="20"/>
              </w:rPr>
            </w:rPrChange>
          </w:rPr>
          <w:lastRenderedPageBreak/>
          <w:t>"sessionid":"SESSIONID",</w:t>
        </w:r>
      </w:ins>
    </w:p>
    <w:p w14:paraId="497DC539" w14:textId="77777777" w:rsidR="00951893" w:rsidRPr="00951893" w:rsidRDefault="00951893" w:rsidP="00951893">
      <w:pPr>
        <w:ind w:left="708" w:firstLine="708"/>
        <w:rPr>
          <w:ins w:id="6413" w:author="Gavrilov, Evgeny" w:date="2016-01-20T19:01:00Z"/>
          <w:rFonts w:asciiTheme="minorHAnsi" w:hAnsiTheme="minorHAnsi" w:cs="Open Sans Light"/>
          <w:rPrChange w:id="6414" w:author="Gavrilov, Evgeny" w:date="2016-01-20T19:03:00Z">
            <w:rPr>
              <w:ins w:id="6415" w:author="Gavrilov, Evgeny" w:date="2016-01-20T19:01:00Z"/>
              <w:rFonts w:ascii="Open Sans Light" w:hAnsi="Open Sans Light" w:cs="Open Sans Light"/>
              <w:sz w:val="20"/>
              <w:szCs w:val="20"/>
            </w:rPr>
          </w:rPrChange>
        </w:rPr>
      </w:pPr>
      <w:ins w:id="6416" w:author="Gavrilov, Evgeny" w:date="2016-01-20T19:01:00Z">
        <w:r w:rsidRPr="00951893">
          <w:rPr>
            <w:rFonts w:asciiTheme="minorHAnsi" w:hAnsiTheme="minorHAnsi" w:cs="Open Sans Light"/>
            <w:rPrChange w:id="6417" w:author="Gavrilov, Evgeny" w:date="2016-01-20T19:03:00Z">
              <w:rPr>
                <w:rFonts w:ascii="Open Sans Light" w:hAnsi="Open Sans Light" w:cs="Open Sans Light"/>
                <w:sz w:val="20"/>
                <w:szCs w:val="20"/>
              </w:rPr>
            </w:rPrChange>
          </w:rPr>
          <w:t>"devid":"HW_GUID",</w:t>
        </w:r>
      </w:ins>
    </w:p>
    <w:p w14:paraId="7903FCE3" w14:textId="77777777" w:rsidR="00951893" w:rsidRPr="00951893" w:rsidRDefault="00951893" w:rsidP="00951893">
      <w:pPr>
        <w:ind w:left="708" w:firstLine="708"/>
        <w:rPr>
          <w:ins w:id="6418" w:author="Gavrilov, Evgeny" w:date="2016-01-20T19:01:00Z"/>
          <w:rFonts w:asciiTheme="minorHAnsi" w:hAnsiTheme="minorHAnsi" w:cs="Open Sans Light"/>
          <w:rPrChange w:id="6419" w:author="Gavrilov, Evgeny" w:date="2016-01-20T19:03:00Z">
            <w:rPr>
              <w:ins w:id="6420" w:author="Gavrilov, Evgeny" w:date="2016-01-20T19:01:00Z"/>
              <w:rFonts w:ascii="Open Sans Light" w:hAnsi="Open Sans Light" w:cs="Open Sans Light"/>
              <w:sz w:val="20"/>
              <w:szCs w:val="20"/>
            </w:rPr>
          </w:rPrChange>
        </w:rPr>
      </w:pPr>
      <w:ins w:id="6421" w:author="Gavrilov, Evgeny" w:date="2016-01-20T19:01:00Z">
        <w:r w:rsidRPr="00951893">
          <w:rPr>
            <w:rFonts w:asciiTheme="minorHAnsi" w:hAnsiTheme="minorHAnsi" w:cs="Open Sans Light"/>
            <w:rPrChange w:id="6422" w:author="Gavrilov, Evgeny" w:date="2016-01-20T19:03:00Z">
              <w:rPr>
                <w:rFonts w:ascii="Open Sans Light" w:hAnsi="Open Sans Light" w:cs="Open Sans Light"/>
                <w:sz w:val="20"/>
                <w:szCs w:val="20"/>
              </w:rPr>
            </w:rPrChange>
          </w:rPr>
          <w:t>"app_version": "6.0",</w:t>
        </w:r>
      </w:ins>
    </w:p>
    <w:p w14:paraId="290997DD" w14:textId="77777777" w:rsidR="00951893" w:rsidRPr="00951893" w:rsidRDefault="00951893" w:rsidP="00951893">
      <w:pPr>
        <w:ind w:left="708" w:firstLine="708"/>
        <w:rPr>
          <w:ins w:id="6423" w:author="Gavrilov, Evgeny" w:date="2016-01-20T19:01:00Z"/>
          <w:rFonts w:asciiTheme="minorHAnsi" w:hAnsiTheme="minorHAnsi" w:cs="Open Sans Light"/>
          <w:rPrChange w:id="6424" w:author="Gavrilov, Evgeny" w:date="2016-01-20T19:03:00Z">
            <w:rPr>
              <w:ins w:id="6425" w:author="Gavrilov, Evgeny" w:date="2016-01-20T19:01:00Z"/>
              <w:rFonts w:ascii="Open Sans Light" w:hAnsi="Open Sans Light" w:cs="Open Sans Light"/>
              <w:sz w:val="20"/>
              <w:szCs w:val="20"/>
            </w:rPr>
          </w:rPrChange>
        </w:rPr>
      </w:pPr>
      <w:ins w:id="6426" w:author="Gavrilov, Evgeny" w:date="2016-01-20T19:01:00Z">
        <w:r w:rsidRPr="00951893">
          <w:rPr>
            <w:rFonts w:asciiTheme="minorHAnsi" w:hAnsiTheme="minorHAnsi" w:cs="Open Sans Light"/>
            <w:rPrChange w:id="6427" w:author="Gavrilov, Evgeny" w:date="2016-01-20T19:03:00Z">
              <w:rPr>
                <w:rFonts w:ascii="Open Sans Light" w:hAnsi="Open Sans Light" w:cs="Open Sans Light"/>
                <w:sz w:val="20"/>
                <w:szCs w:val="20"/>
              </w:rPr>
            </w:rPrChange>
          </w:rPr>
          <w:t>"os_version": "9.0.2",</w:t>
        </w:r>
        <w:r w:rsidRPr="00951893">
          <w:rPr>
            <w:rFonts w:asciiTheme="minorHAnsi" w:hAnsiTheme="minorHAnsi" w:cs="Open Sans Light"/>
            <w:rPrChange w:id="6428" w:author="Gavrilov, Evgeny" w:date="2016-01-20T19:03:00Z">
              <w:rPr>
                <w:rFonts w:ascii="Open Sans Light" w:hAnsi="Open Sans Light" w:cs="Open Sans Light"/>
                <w:sz w:val="20"/>
                <w:szCs w:val="20"/>
              </w:rPr>
            </w:rPrChange>
          </w:rPr>
          <w:tab/>
        </w:r>
      </w:ins>
    </w:p>
    <w:p w14:paraId="7013B573" w14:textId="77777777" w:rsidR="00951893" w:rsidRPr="00951893" w:rsidRDefault="00951893" w:rsidP="00951893">
      <w:pPr>
        <w:ind w:left="708" w:firstLine="708"/>
        <w:rPr>
          <w:ins w:id="6429" w:author="Gavrilov, Evgeny" w:date="2016-01-20T19:01:00Z"/>
          <w:rFonts w:asciiTheme="minorHAnsi" w:hAnsiTheme="minorHAnsi" w:cs="Open Sans Light"/>
          <w:rPrChange w:id="6430" w:author="Gavrilov, Evgeny" w:date="2016-01-20T19:03:00Z">
            <w:rPr>
              <w:ins w:id="6431" w:author="Gavrilov, Evgeny" w:date="2016-01-20T19:01:00Z"/>
              <w:rFonts w:ascii="Open Sans Light" w:hAnsi="Open Sans Light" w:cs="Open Sans Light"/>
              <w:sz w:val="20"/>
              <w:szCs w:val="20"/>
            </w:rPr>
          </w:rPrChange>
        </w:rPr>
      </w:pPr>
      <w:ins w:id="6432" w:author="Gavrilov, Evgeny" w:date="2016-01-20T19:01:00Z">
        <w:r w:rsidRPr="00951893">
          <w:rPr>
            <w:rFonts w:asciiTheme="minorHAnsi" w:hAnsiTheme="minorHAnsi" w:cs="Open Sans Light"/>
            <w:rPrChange w:id="6433" w:author="Gavrilov, Evgeny" w:date="2016-01-20T19:03:00Z">
              <w:rPr>
                <w:rFonts w:ascii="Open Sans Light" w:hAnsi="Open Sans Light" w:cs="Open Sans Light"/>
                <w:sz w:val="20"/>
                <w:szCs w:val="20"/>
              </w:rPr>
            </w:rPrChange>
          </w:rPr>
          <w:t>"app_name": "home",</w:t>
        </w:r>
      </w:ins>
    </w:p>
    <w:p w14:paraId="3F24F783" w14:textId="77777777" w:rsidR="00951893" w:rsidRPr="00951893" w:rsidRDefault="00951893" w:rsidP="00951893">
      <w:pPr>
        <w:ind w:left="708" w:firstLine="708"/>
        <w:rPr>
          <w:ins w:id="6434" w:author="Gavrilov, Evgeny" w:date="2016-01-20T19:01:00Z"/>
          <w:rFonts w:asciiTheme="minorHAnsi" w:hAnsiTheme="minorHAnsi" w:cs="Open Sans Light"/>
          <w:rPrChange w:id="6435" w:author="Gavrilov, Evgeny" w:date="2016-01-20T19:03:00Z">
            <w:rPr>
              <w:ins w:id="6436" w:author="Gavrilov, Evgeny" w:date="2016-01-20T19:01:00Z"/>
              <w:rFonts w:ascii="Open Sans Light" w:hAnsi="Open Sans Light" w:cs="Open Sans Light"/>
              <w:sz w:val="20"/>
              <w:szCs w:val="20"/>
            </w:rPr>
          </w:rPrChange>
        </w:rPr>
      </w:pPr>
      <w:ins w:id="6437" w:author="Gavrilov, Evgeny" w:date="2016-01-20T19:01:00Z">
        <w:r w:rsidRPr="00951893">
          <w:rPr>
            <w:rFonts w:asciiTheme="minorHAnsi" w:hAnsiTheme="minorHAnsi" w:cs="Open Sans Light"/>
            <w:rPrChange w:id="6438" w:author="Gavrilov, Evgeny" w:date="2016-01-20T19:03:00Z">
              <w:rPr>
                <w:rFonts w:ascii="Open Sans Light" w:hAnsi="Open Sans Light" w:cs="Open Sans Light"/>
                <w:sz w:val="20"/>
                <w:szCs w:val="20"/>
              </w:rPr>
            </w:rPrChange>
          </w:rPr>
          <w:t xml:space="preserve">"hw_info": "iPhone6,1",    </w:t>
        </w:r>
      </w:ins>
    </w:p>
    <w:p w14:paraId="08382473" w14:textId="77777777" w:rsidR="00951893" w:rsidRPr="00951893" w:rsidRDefault="00951893" w:rsidP="00951893">
      <w:pPr>
        <w:ind w:left="708" w:firstLine="708"/>
        <w:rPr>
          <w:ins w:id="6439" w:author="Gavrilov, Evgeny" w:date="2016-01-20T19:01:00Z"/>
          <w:rFonts w:asciiTheme="minorHAnsi" w:hAnsiTheme="minorHAnsi" w:cs="Open Sans Light"/>
          <w:rPrChange w:id="6440" w:author="Gavrilov, Evgeny" w:date="2016-01-20T19:03:00Z">
            <w:rPr>
              <w:ins w:id="6441" w:author="Gavrilov, Evgeny" w:date="2016-01-20T19:01:00Z"/>
              <w:rFonts w:ascii="Open Sans Light" w:hAnsi="Open Sans Light" w:cs="Open Sans Light"/>
              <w:sz w:val="20"/>
              <w:szCs w:val="20"/>
            </w:rPr>
          </w:rPrChange>
        </w:rPr>
      </w:pPr>
      <w:ins w:id="6442" w:author="Gavrilov, Evgeny" w:date="2016-01-20T19:01:00Z">
        <w:r w:rsidRPr="00951893">
          <w:rPr>
            <w:rFonts w:asciiTheme="minorHAnsi" w:hAnsiTheme="minorHAnsi" w:cs="Open Sans Light"/>
            <w:rPrChange w:id="6443" w:author="Gavrilov, Evgeny" w:date="2016-01-20T19:03:00Z">
              <w:rPr>
                <w:rFonts w:ascii="Open Sans Light" w:hAnsi="Open Sans Light" w:cs="Open Sans Light"/>
                <w:sz w:val="20"/>
                <w:szCs w:val="20"/>
              </w:rPr>
            </w:rPrChange>
          </w:rPr>
          <w:t>"os_name": "iPhone OS",</w:t>
        </w:r>
      </w:ins>
    </w:p>
    <w:p w14:paraId="6CDB0AAB" w14:textId="77777777" w:rsidR="00951893" w:rsidRPr="00951893" w:rsidRDefault="00951893" w:rsidP="00951893">
      <w:pPr>
        <w:ind w:left="708" w:firstLine="708"/>
        <w:rPr>
          <w:ins w:id="6444" w:author="Gavrilov, Evgeny" w:date="2016-01-20T19:01:00Z"/>
          <w:rFonts w:asciiTheme="minorHAnsi" w:hAnsiTheme="minorHAnsi" w:cs="Open Sans Light"/>
          <w:rPrChange w:id="6445" w:author="Gavrilov, Evgeny" w:date="2016-01-20T19:03:00Z">
            <w:rPr>
              <w:ins w:id="6446" w:author="Gavrilov, Evgeny" w:date="2016-01-20T19:01:00Z"/>
              <w:rFonts w:ascii="Open Sans Light" w:hAnsi="Open Sans Light" w:cs="Open Sans Light"/>
              <w:sz w:val="20"/>
              <w:szCs w:val="20"/>
            </w:rPr>
          </w:rPrChange>
        </w:rPr>
      </w:pPr>
      <w:ins w:id="6447" w:author="Gavrilov, Evgeny" w:date="2016-01-20T19:01:00Z">
        <w:r w:rsidRPr="00951893">
          <w:rPr>
            <w:rFonts w:asciiTheme="minorHAnsi" w:hAnsiTheme="minorHAnsi" w:cs="Open Sans Light"/>
            <w:rPrChange w:id="6448" w:author="Gavrilov, Evgeny" w:date="2016-01-20T19:03:00Z">
              <w:rPr>
                <w:rFonts w:ascii="Open Sans Light" w:hAnsi="Open Sans Light" w:cs="Open Sans Light"/>
                <w:sz w:val="20"/>
                <w:szCs w:val="20"/>
              </w:rPr>
            </w:rPrChange>
          </w:rPr>
          <w:t>"data":[</w:t>
        </w:r>
      </w:ins>
    </w:p>
    <w:p w14:paraId="2A35397C" w14:textId="77777777" w:rsidR="00951893" w:rsidRPr="00951893" w:rsidRDefault="00951893" w:rsidP="00951893">
      <w:pPr>
        <w:ind w:left="1416" w:firstLine="708"/>
        <w:rPr>
          <w:ins w:id="6449" w:author="Gavrilov, Evgeny" w:date="2016-01-20T19:01:00Z"/>
          <w:rFonts w:asciiTheme="minorHAnsi" w:hAnsiTheme="minorHAnsi" w:cs="Open Sans Light"/>
          <w:rPrChange w:id="6450" w:author="Gavrilov, Evgeny" w:date="2016-01-20T19:03:00Z">
            <w:rPr>
              <w:ins w:id="6451" w:author="Gavrilov, Evgeny" w:date="2016-01-20T19:01:00Z"/>
              <w:rFonts w:ascii="Open Sans Light" w:hAnsi="Open Sans Light" w:cs="Open Sans Light"/>
              <w:sz w:val="20"/>
              <w:szCs w:val="20"/>
            </w:rPr>
          </w:rPrChange>
        </w:rPr>
      </w:pPr>
      <w:ins w:id="6452" w:author="Gavrilov, Evgeny" w:date="2016-01-20T19:01:00Z">
        <w:r w:rsidRPr="00951893">
          <w:rPr>
            <w:rFonts w:asciiTheme="minorHAnsi" w:hAnsiTheme="minorHAnsi" w:cs="Open Sans Light"/>
            <w:rPrChange w:id="6453" w:author="Gavrilov, Evgeny" w:date="2016-01-20T19:03:00Z">
              <w:rPr>
                <w:rFonts w:ascii="Open Sans Light" w:hAnsi="Open Sans Light" w:cs="Open Sans Light"/>
                <w:sz w:val="20"/>
                <w:szCs w:val="20"/>
              </w:rPr>
            </w:rPrChange>
          </w:rPr>
          <w:t>{</w:t>
        </w:r>
      </w:ins>
    </w:p>
    <w:p w14:paraId="56EB0B29" w14:textId="77777777" w:rsidR="00951893" w:rsidRPr="00951893" w:rsidRDefault="00951893" w:rsidP="00951893">
      <w:pPr>
        <w:ind w:left="2124" w:firstLine="708"/>
        <w:rPr>
          <w:ins w:id="6454" w:author="Gavrilov, Evgeny" w:date="2016-01-20T19:01:00Z"/>
          <w:rFonts w:asciiTheme="minorHAnsi" w:hAnsiTheme="minorHAnsi" w:cs="Open Sans Light"/>
          <w:rPrChange w:id="6455" w:author="Gavrilov, Evgeny" w:date="2016-01-20T19:03:00Z">
            <w:rPr>
              <w:ins w:id="6456" w:author="Gavrilov, Evgeny" w:date="2016-01-20T19:01:00Z"/>
              <w:rFonts w:ascii="Open Sans Light" w:hAnsi="Open Sans Light" w:cs="Open Sans Light"/>
              <w:sz w:val="20"/>
              <w:szCs w:val="20"/>
            </w:rPr>
          </w:rPrChange>
        </w:rPr>
      </w:pPr>
      <w:ins w:id="6457" w:author="Gavrilov, Evgeny" w:date="2016-01-20T19:01:00Z">
        <w:r w:rsidRPr="00951893">
          <w:rPr>
            <w:rFonts w:asciiTheme="minorHAnsi" w:hAnsiTheme="minorHAnsi" w:cs="Open Sans Light"/>
            <w:rPrChange w:id="6458" w:author="Gavrilov, Evgeny" w:date="2016-01-20T19:03:00Z">
              <w:rPr>
                <w:rFonts w:ascii="Open Sans Light" w:hAnsi="Open Sans Light" w:cs="Open Sans Light"/>
                <w:sz w:val="20"/>
                <w:szCs w:val="20"/>
              </w:rPr>
            </w:rPrChange>
          </w:rPr>
          <w:t>"created_date":"2015-03-03T11:33:33.000-0700",</w:t>
        </w:r>
      </w:ins>
    </w:p>
    <w:p w14:paraId="1217F7D1" w14:textId="77777777" w:rsidR="00951893" w:rsidRPr="00951893" w:rsidRDefault="00951893" w:rsidP="00951893">
      <w:pPr>
        <w:ind w:left="2124" w:firstLine="708"/>
        <w:rPr>
          <w:ins w:id="6459" w:author="Gavrilov, Evgeny" w:date="2016-01-20T19:01:00Z"/>
          <w:rFonts w:asciiTheme="minorHAnsi" w:hAnsiTheme="minorHAnsi" w:cs="Open Sans Light"/>
          <w:rPrChange w:id="6460" w:author="Gavrilov, Evgeny" w:date="2016-01-20T19:03:00Z">
            <w:rPr>
              <w:ins w:id="6461" w:author="Gavrilov, Evgeny" w:date="2016-01-20T19:01:00Z"/>
              <w:rFonts w:ascii="Open Sans Light" w:hAnsi="Open Sans Light" w:cs="Open Sans Light"/>
              <w:sz w:val="20"/>
              <w:szCs w:val="20"/>
            </w:rPr>
          </w:rPrChange>
        </w:rPr>
      </w:pPr>
      <w:ins w:id="6462" w:author="Gavrilov, Evgeny" w:date="2016-01-20T19:01:00Z">
        <w:r w:rsidRPr="00951893">
          <w:rPr>
            <w:rFonts w:asciiTheme="minorHAnsi" w:hAnsiTheme="minorHAnsi" w:cs="Open Sans Light"/>
            <w:rPrChange w:id="6463" w:author="Gavrilov, Evgeny" w:date="2016-01-20T19:03:00Z">
              <w:rPr>
                <w:rFonts w:ascii="Open Sans Light" w:hAnsi="Open Sans Light" w:cs="Open Sans Light"/>
                <w:sz w:val="20"/>
                <w:szCs w:val="20"/>
              </w:rPr>
            </w:rPrChange>
          </w:rPr>
          <w:t>"event_data":</w:t>
        </w:r>
      </w:ins>
    </w:p>
    <w:p w14:paraId="3C8AD130" w14:textId="77777777" w:rsidR="00951893" w:rsidRPr="00951893" w:rsidRDefault="00951893" w:rsidP="00951893">
      <w:pPr>
        <w:ind w:left="2124" w:firstLine="708"/>
        <w:rPr>
          <w:ins w:id="6464" w:author="Gavrilov, Evgeny" w:date="2016-01-20T19:01:00Z"/>
          <w:rFonts w:asciiTheme="minorHAnsi" w:hAnsiTheme="minorHAnsi" w:cs="Open Sans Light"/>
          <w:rPrChange w:id="6465" w:author="Gavrilov, Evgeny" w:date="2016-01-20T19:03:00Z">
            <w:rPr>
              <w:ins w:id="6466" w:author="Gavrilov, Evgeny" w:date="2016-01-20T19:01:00Z"/>
              <w:rFonts w:ascii="Open Sans Light" w:hAnsi="Open Sans Light" w:cs="Open Sans Light"/>
              <w:sz w:val="20"/>
              <w:szCs w:val="20"/>
            </w:rPr>
          </w:rPrChange>
        </w:rPr>
      </w:pPr>
      <w:ins w:id="6467" w:author="Gavrilov, Evgeny" w:date="2016-01-20T19:01:00Z">
        <w:r w:rsidRPr="00951893">
          <w:rPr>
            <w:rFonts w:asciiTheme="minorHAnsi" w:hAnsiTheme="minorHAnsi" w:cs="Open Sans Light"/>
            <w:rPrChange w:id="6468" w:author="Gavrilov, Evgeny" w:date="2016-01-20T19:03:00Z">
              <w:rPr>
                <w:rFonts w:ascii="Open Sans Light" w:hAnsi="Open Sans Light" w:cs="Open Sans Light"/>
                <w:sz w:val="20"/>
                <w:szCs w:val="20"/>
              </w:rPr>
            </w:rPrChange>
          </w:rPr>
          <w:t>[</w:t>
        </w:r>
      </w:ins>
    </w:p>
    <w:p w14:paraId="3487E41F" w14:textId="77777777" w:rsidR="00951893" w:rsidRPr="00951893" w:rsidRDefault="00951893" w:rsidP="00951893">
      <w:pPr>
        <w:ind w:left="2832" w:firstLine="708"/>
        <w:rPr>
          <w:ins w:id="6469" w:author="Gavrilov, Evgeny" w:date="2016-01-20T19:01:00Z"/>
          <w:rFonts w:asciiTheme="minorHAnsi" w:hAnsiTheme="minorHAnsi" w:cs="Open Sans Light"/>
          <w:rPrChange w:id="6470" w:author="Gavrilov, Evgeny" w:date="2016-01-20T19:03:00Z">
            <w:rPr>
              <w:ins w:id="6471" w:author="Gavrilov, Evgeny" w:date="2016-01-20T19:01:00Z"/>
              <w:rFonts w:ascii="Open Sans Light" w:hAnsi="Open Sans Light" w:cs="Open Sans Light"/>
              <w:sz w:val="20"/>
              <w:szCs w:val="20"/>
            </w:rPr>
          </w:rPrChange>
        </w:rPr>
      </w:pPr>
      <w:ins w:id="6472" w:author="Gavrilov, Evgeny" w:date="2016-01-20T19:01:00Z">
        <w:r w:rsidRPr="00951893">
          <w:rPr>
            <w:rFonts w:asciiTheme="minorHAnsi" w:hAnsiTheme="minorHAnsi" w:cs="Open Sans Light"/>
            <w:rPrChange w:id="6473" w:author="Gavrilov, Evgeny" w:date="2016-01-20T19:03:00Z">
              <w:rPr>
                <w:rFonts w:ascii="Open Sans Light" w:hAnsi="Open Sans Light" w:cs="Open Sans Light"/>
                <w:sz w:val="20"/>
                <w:szCs w:val="20"/>
              </w:rPr>
            </w:rPrChange>
          </w:rPr>
          <w:t>{</w:t>
        </w:r>
      </w:ins>
    </w:p>
    <w:p w14:paraId="5C475041" w14:textId="77777777" w:rsidR="00951893" w:rsidRPr="00951893" w:rsidRDefault="00951893" w:rsidP="00951893">
      <w:pPr>
        <w:ind w:left="3540" w:firstLine="708"/>
        <w:rPr>
          <w:ins w:id="6474" w:author="Gavrilov, Evgeny" w:date="2016-01-20T19:01:00Z"/>
          <w:rFonts w:asciiTheme="minorHAnsi" w:hAnsiTheme="minorHAnsi" w:cs="Open Sans Light"/>
          <w:rPrChange w:id="6475" w:author="Gavrilov, Evgeny" w:date="2016-01-20T19:03:00Z">
            <w:rPr>
              <w:ins w:id="6476" w:author="Gavrilov, Evgeny" w:date="2016-01-20T19:01:00Z"/>
              <w:rFonts w:ascii="Open Sans Light" w:hAnsi="Open Sans Light" w:cs="Open Sans Light"/>
              <w:sz w:val="20"/>
              <w:szCs w:val="20"/>
            </w:rPr>
          </w:rPrChange>
        </w:rPr>
      </w:pPr>
      <w:ins w:id="6477" w:author="Gavrilov, Evgeny" w:date="2016-01-20T19:01:00Z">
        <w:r w:rsidRPr="00951893">
          <w:rPr>
            <w:rFonts w:asciiTheme="minorHAnsi" w:hAnsiTheme="minorHAnsi" w:cs="Open Sans Light"/>
            <w:rPrChange w:id="6478" w:author="Gavrilov, Evgeny" w:date="2016-01-20T19:03:00Z">
              <w:rPr>
                <w:rFonts w:ascii="Open Sans Light" w:hAnsi="Open Sans Light" w:cs="Open Sans Light"/>
                <w:sz w:val="20"/>
                <w:szCs w:val="20"/>
              </w:rPr>
            </w:rPrChange>
          </w:rPr>
          <w:t>"label":"BatteryLvl",</w:t>
        </w:r>
      </w:ins>
    </w:p>
    <w:p w14:paraId="36DEA308" w14:textId="77777777" w:rsidR="00951893" w:rsidRPr="00951893" w:rsidRDefault="00951893" w:rsidP="00951893">
      <w:pPr>
        <w:ind w:left="3540" w:firstLine="708"/>
        <w:rPr>
          <w:ins w:id="6479" w:author="Gavrilov, Evgeny" w:date="2016-01-20T19:01:00Z"/>
          <w:rFonts w:asciiTheme="minorHAnsi" w:hAnsiTheme="minorHAnsi" w:cs="Open Sans Light"/>
          <w:rPrChange w:id="6480" w:author="Gavrilov, Evgeny" w:date="2016-01-20T19:03:00Z">
            <w:rPr>
              <w:ins w:id="6481" w:author="Gavrilov, Evgeny" w:date="2016-01-20T19:01:00Z"/>
              <w:rFonts w:ascii="Open Sans Light" w:hAnsi="Open Sans Light" w:cs="Open Sans Light"/>
              <w:sz w:val="20"/>
              <w:szCs w:val="20"/>
            </w:rPr>
          </w:rPrChange>
        </w:rPr>
      </w:pPr>
      <w:ins w:id="6482" w:author="Gavrilov, Evgeny" w:date="2016-01-20T19:01:00Z">
        <w:r w:rsidRPr="00951893">
          <w:rPr>
            <w:rFonts w:asciiTheme="minorHAnsi" w:hAnsiTheme="minorHAnsi" w:cs="Open Sans Light"/>
            <w:rPrChange w:id="6483" w:author="Gavrilov, Evgeny" w:date="2016-01-20T19:03:00Z">
              <w:rPr>
                <w:rFonts w:ascii="Open Sans Light" w:hAnsi="Open Sans Light" w:cs="Open Sans Light"/>
                <w:sz w:val="20"/>
                <w:szCs w:val="20"/>
              </w:rPr>
            </w:rPrChange>
          </w:rPr>
          <w:t>"value":"20%"</w:t>
        </w:r>
      </w:ins>
    </w:p>
    <w:p w14:paraId="16214672" w14:textId="77777777" w:rsidR="00951893" w:rsidRPr="00951893" w:rsidRDefault="00951893" w:rsidP="00951893">
      <w:pPr>
        <w:ind w:left="2832" w:firstLine="708"/>
        <w:rPr>
          <w:ins w:id="6484" w:author="Gavrilov, Evgeny" w:date="2016-01-20T19:01:00Z"/>
          <w:rFonts w:asciiTheme="minorHAnsi" w:hAnsiTheme="minorHAnsi" w:cs="Open Sans Light"/>
          <w:rPrChange w:id="6485" w:author="Gavrilov, Evgeny" w:date="2016-01-20T19:03:00Z">
            <w:rPr>
              <w:ins w:id="6486" w:author="Gavrilov, Evgeny" w:date="2016-01-20T19:01:00Z"/>
              <w:rFonts w:ascii="Open Sans Light" w:hAnsi="Open Sans Light" w:cs="Open Sans Light"/>
              <w:sz w:val="20"/>
              <w:szCs w:val="20"/>
            </w:rPr>
          </w:rPrChange>
        </w:rPr>
      </w:pPr>
      <w:ins w:id="6487" w:author="Gavrilov, Evgeny" w:date="2016-01-20T19:01:00Z">
        <w:r w:rsidRPr="00951893">
          <w:rPr>
            <w:rFonts w:asciiTheme="minorHAnsi" w:hAnsiTheme="minorHAnsi" w:cs="Open Sans Light"/>
            <w:rPrChange w:id="6488" w:author="Gavrilov, Evgeny" w:date="2016-01-20T19:03:00Z">
              <w:rPr>
                <w:rFonts w:ascii="Open Sans Light" w:hAnsi="Open Sans Light" w:cs="Open Sans Light"/>
                <w:sz w:val="20"/>
                <w:szCs w:val="20"/>
              </w:rPr>
            </w:rPrChange>
          </w:rPr>
          <w:t>}</w:t>
        </w:r>
      </w:ins>
    </w:p>
    <w:p w14:paraId="15984368" w14:textId="77777777" w:rsidR="00951893" w:rsidRPr="00951893" w:rsidRDefault="00951893" w:rsidP="00951893">
      <w:pPr>
        <w:ind w:left="2124" w:firstLine="708"/>
        <w:rPr>
          <w:ins w:id="6489" w:author="Gavrilov, Evgeny" w:date="2016-01-20T19:01:00Z"/>
          <w:rFonts w:asciiTheme="minorHAnsi" w:hAnsiTheme="minorHAnsi" w:cs="Open Sans Light"/>
          <w:rPrChange w:id="6490" w:author="Gavrilov, Evgeny" w:date="2016-01-20T19:03:00Z">
            <w:rPr>
              <w:ins w:id="6491" w:author="Gavrilov, Evgeny" w:date="2016-01-20T19:01:00Z"/>
              <w:rFonts w:ascii="Open Sans Light" w:hAnsi="Open Sans Light" w:cs="Open Sans Light"/>
              <w:sz w:val="20"/>
              <w:szCs w:val="20"/>
            </w:rPr>
          </w:rPrChange>
        </w:rPr>
      </w:pPr>
      <w:ins w:id="6492" w:author="Gavrilov, Evgeny" w:date="2016-01-20T19:01:00Z">
        <w:r w:rsidRPr="00951893">
          <w:rPr>
            <w:rFonts w:asciiTheme="minorHAnsi" w:hAnsiTheme="minorHAnsi" w:cs="Open Sans Light"/>
            <w:rPrChange w:id="6493" w:author="Gavrilov, Evgeny" w:date="2016-01-20T19:03:00Z">
              <w:rPr>
                <w:rFonts w:ascii="Open Sans Light" w:hAnsi="Open Sans Light" w:cs="Open Sans Light"/>
                <w:sz w:val="20"/>
                <w:szCs w:val="20"/>
              </w:rPr>
            </w:rPrChange>
          </w:rPr>
          <w:t>],</w:t>
        </w:r>
      </w:ins>
    </w:p>
    <w:p w14:paraId="0D5EA4E8" w14:textId="77777777" w:rsidR="00951893" w:rsidRPr="00951893" w:rsidRDefault="00951893" w:rsidP="00951893">
      <w:pPr>
        <w:ind w:left="2124" w:firstLine="708"/>
        <w:rPr>
          <w:ins w:id="6494" w:author="Gavrilov, Evgeny" w:date="2016-01-20T19:01:00Z"/>
          <w:rFonts w:asciiTheme="minorHAnsi" w:hAnsiTheme="minorHAnsi" w:cs="Open Sans Light"/>
          <w:rPrChange w:id="6495" w:author="Gavrilov, Evgeny" w:date="2016-01-20T19:03:00Z">
            <w:rPr>
              <w:ins w:id="6496" w:author="Gavrilov, Evgeny" w:date="2016-01-20T19:01:00Z"/>
              <w:rFonts w:ascii="Open Sans Light" w:hAnsi="Open Sans Light" w:cs="Open Sans Light"/>
              <w:sz w:val="20"/>
              <w:szCs w:val="20"/>
            </w:rPr>
          </w:rPrChange>
        </w:rPr>
      </w:pPr>
      <w:ins w:id="6497" w:author="Gavrilov, Evgeny" w:date="2016-01-20T19:01:00Z">
        <w:r w:rsidRPr="00951893">
          <w:rPr>
            <w:rFonts w:asciiTheme="minorHAnsi" w:hAnsiTheme="minorHAnsi" w:cs="Open Sans Light"/>
            <w:rPrChange w:id="6498" w:author="Gavrilov, Evgeny" w:date="2016-01-20T19:03:00Z">
              <w:rPr>
                <w:rFonts w:ascii="Open Sans Light" w:hAnsi="Open Sans Light" w:cs="Open Sans Light"/>
                <w:sz w:val="20"/>
                <w:szCs w:val="20"/>
              </w:rPr>
            </w:rPrChange>
          </w:rPr>
          <w:t>"event_name":"RUNTIME",</w:t>
        </w:r>
      </w:ins>
    </w:p>
    <w:p w14:paraId="02E90DA2" w14:textId="77777777" w:rsidR="00951893" w:rsidRPr="00951893" w:rsidRDefault="00951893" w:rsidP="00951893">
      <w:pPr>
        <w:ind w:left="2124" w:firstLine="708"/>
        <w:rPr>
          <w:ins w:id="6499" w:author="Gavrilov, Evgeny" w:date="2016-01-20T19:01:00Z"/>
          <w:rFonts w:asciiTheme="minorHAnsi" w:hAnsiTheme="minorHAnsi" w:cs="Open Sans Light"/>
          <w:rPrChange w:id="6500" w:author="Gavrilov, Evgeny" w:date="2016-01-20T19:03:00Z">
            <w:rPr>
              <w:ins w:id="6501" w:author="Gavrilov, Evgeny" w:date="2016-01-20T19:01:00Z"/>
              <w:rFonts w:ascii="Open Sans Light" w:hAnsi="Open Sans Light" w:cs="Open Sans Light"/>
              <w:sz w:val="20"/>
              <w:szCs w:val="20"/>
            </w:rPr>
          </w:rPrChange>
        </w:rPr>
      </w:pPr>
      <w:ins w:id="6502" w:author="Gavrilov, Evgeny" w:date="2016-01-20T19:01:00Z">
        <w:r w:rsidRPr="00951893">
          <w:rPr>
            <w:rFonts w:asciiTheme="minorHAnsi" w:hAnsiTheme="minorHAnsi" w:cs="Open Sans Light"/>
            <w:rPrChange w:id="6503" w:author="Gavrilov, Evgeny" w:date="2016-01-20T19:03:00Z">
              <w:rPr>
                <w:rFonts w:ascii="Open Sans Light" w:hAnsi="Open Sans Light" w:cs="Open Sans Light"/>
                <w:sz w:val="20"/>
                <w:szCs w:val="20"/>
              </w:rPr>
            </w:rPrChange>
          </w:rPr>
          <w:t>"event_type":"RT_BATTERY_LVL",</w:t>
        </w:r>
      </w:ins>
    </w:p>
    <w:p w14:paraId="41BCBFEA" w14:textId="77777777" w:rsidR="00951893" w:rsidRPr="00951893" w:rsidRDefault="00951893" w:rsidP="00951893">
      <w:pPr>
        <w:ind w:left="2124" w:firstLine="708"/>
        <w:rPr>
          <w:ins w:id="6504" w:author="Gavrilov, Evgeny" w:date="2016-01-20T19:01:00Z"/>
          <w:rFonts w:asciiTheme="minorHAnsi" w:hAnsiTheme="minorHAnsi" w:cs="Open Sans Light"/>
          <w:rPrChange w:id="6505" w:author="Gavrilov, Evgeny" w:date="2016-01-20T19:03:00Z">
            <w:rPr>
              <w:ins w:id="6506" w:author="Gavrilov, Evgeny" w:date="2016-01-20T19:01:00Z"/>
              <w:rFonts w:ascii="Open Sans Light" w:hAnsi="Open Sans Light" w:cs="Open Sans Light"/>
              <w:sz w:val="20"/>
              <w:szCs w:val="20"/>
            </w:rPr>
          </w:rPrChange>
        </w:rPr>
      </w:pPr>
      <w:ins w:id="6507" w:author="Gavrilov, Evgeny" w:date="2016-01-20T19:01:00Z">
        <w:r w:rsidRPr="00951893">
          <w:rPr>
            <w:rFonts w:asciiTheme="minorHAnsi" w:hAnsiTheme="minorHAnsi" w:cs="Open Sans Light"/>
            <w:rPrChange w:id="6508" w:author="Gavrilov, Evgeny" w:date="2016-01-20T19:03:00Z">
              <w:rPr>
                <w:rFonts w:ascii="Open Sans Light" w:hAnsi="Open Sans Light" w:cs="Open Sans Light"/>
                <w:sz w:val="20"/>
                <w:szCs w:val="20"/>
              </w:rPr>
            </w:rPrChange>
          </w:rPr>
          <w:t>"phone_number":"00000000",</w:t>
        </w:r>
      </w:ins>
    </w:p>
    <w:p w14:paraId="011B5978" w14:textId="77777777" w:rsidR="00951893" w:rsidRPr="00951893" w:rsidRDefault="00951893" w:rsidP="00951893">
      <w:pPr>
        <w:ind w:left="2124" w:firstLine="708"/>
        <w:rPr>
          <w:ins w:id="6509" w:author="Gavrilov, Evgeny" w:date="2016-01-20T19:01:00Z"/>
          <w:rFonts w:asciiTheme="minorHAnsi" w:hAnsiTheme="minorHAnsi" w:cs="Open Sans Light"/>
          <w:rPrChange w:id="6510" w:author="Gavrilov, Evgeny" w:date="2016-01-20T19:03:00Z">
            <w:rPr>
              <w:ins w:id="6511" w:author="Gavrilov, Evgeny" w:date="2016-01-20T19:01:00Z"/>
              <w:rFonts w:ascii="Open Sans Light" w:hAnsi="Open Sans Light" w:cs="Open Sans Light"/>
              <w:sz w:val="20"/>
              <w:szCs w:val="20"/>
            </w:rPr>
          </w:rPrChange>
        </w:rPr>
      </w:pPr>
      <w:ins w:id="6512" w:author="Gavrilov, Evgeny" w:date="2016-01-20T19:01:00Z">
        <w:r w:rsidRPr="00951893">
          <w:rPr>
            <w:rFonts w:asciiTheme="minorHAnsi" w:hAnsiTheme="minorHAnsi" w:cs="Open Sans Light"/>
            <w:rPrChange w:id="6513" w:author="Gavrilov, Evgeny" w:date="2016-01-20T19:03:00Z">
              <w:rPr>
                <w:rFonts w:ascii="Open Sans Light" w:hAnsi="Open Sans Light" w:cs="Open Sans Light"/>
                <w:sz w:val="20"/>
                <w:szCs w:val="20"/>
              </w:rPr>
            </w:rPrChange>
          </w:rPr>
          <w:t>"phone_ext":"0000"</w:t>
        </w:r>
      </w:ins>
    </w:p>
    <w:p w14:paraId="1143F277" w14:textId="77777777" w:rsidR="00951893" w:rsidRPr="00951893" w:rsidRDefault="00951893" w:rsidP="00951893">
      <w:pPr>
        <w:ind w:left="1416" w:firstLine="708"/>
        <w:rPr>
          <w:ins w:id="6514" w:author="Gavrilov, Evgeny" w:date="2016-01-20T19:01:00Z"/>
          <w:rFonts w:asciiTheme="minorHAnsi" w:hAnsiTheme="minorHAnsi" w:cs="Open Sans Light"/>
          <w:rPrChange w:id="6515" w:author="Gavrilov, Evgeny" w:date="2016-01-20T19:03:00Z">
            <w:rPr>
              <w:ins w:id="6516" w:author="Gavrilov, Evgeny" w:date="2016-01-20T19:01:00Z"/>
              <w:rFonts w:ascii="Open Sans Light" w:hAnsi="Open Sans Light" w:cs="Open Sans Light"/>
              <w:sz w:val="20"/>
              <w:szCs w:val="20"/>
            </w:rPr>
          </w:rPrChange>
        </w:rPr>
      </w:pPr>
      <w:ins w:id="6517" w:author="Gavrilov, Evgeny" w:date="2016-01-20T19:01:00Z">
        <w:r w:rsidRPr="00951893">
          <w:rPr>
            <w:rFonts w:asciiTheme="minorHAnsi" w:hAnsiTheme="minorHAnsi" w:cs="Open Sans Light"/>
            <w:rPrChange w:id="6518" w:author="Gavrilov, Evgeny" w:date="2016-01-20T19:03:00Z">
              <w:rPr>
                <w:rFonts w:ascii="Open Sans Light" w:hAnsi="Open Sans Light" w:cs="Open Sans Light"/>
                <w:sz w:val="20"/>
                <w:szCs w:val="20"/>
              </w:rPr>
            </w:rPrChange>
          </w:rPr>
          <w:t>},</w:t>
        </w:r>
      </w:ins>
    </w:p>
    <w:p w14:paraId="76B9769A" w14:textId="77777777" w:rsidR="00951893" w:rsidRPr="00951893" w:rsidRDefault="00951893" w:rsidP="00951893">
      <w:pPr>
        <w:ind w:left="1416" w:firstLine="708"/>
        <w:rPr>
          <w:ins w:id="6519" w:author="Gavrilov, Evgeny" w:date="2016-01-20T19:01:00Z"/>
          <w:rFonts w:asciiTheme="minorHAnsi" w:hAnsiTheme="minorHAnsi" w:cs="Open Sans Light"/>
          <w:rPrChange w:id="6520" w:author="Gavrilov, Evgeny" w:date="2016-01-20T19:03:00Z">
            <w:rPr>
              <w:ins w:id="6521" w:author="Gavrilov, Evgeny" w:date="2016-01-20T19:01:00Z"/>
              <w:rFonts w:ascii="Open Sans Light" w:hAnsi="Open Sans Light" w:cs="Open Sans Light"/>
              <w:sz w:val="20"/>
              <w:szCs w:val="20"/>
            </w:rPr>
          </w:rPrChange>
        </w:rPr>
      </w:pPr>
      <w:ins w:id="6522" w:author="Gavrilov, Evgeny" w:date="2016-01-20T19:01:00Z">
        <w:r w:rsidRPr="00951893">
          <w:rPr>
            <w:rFonts w:asciiTheme="minorHAnsi" w:hAnsiTheme="minorHAnsi" w:cs="Open Sans Light"/>
            <w:rPrChange w:id="6523" w:author="Gavrilov, Evgeny" w:date="2016-01-20T19:03:00Z">
              <w:rPr>
                <w:rFonts w:ascii="Open Sans Light" w:hAnsi="Open Sans Light" w:cs="Open Sans Light"/>
                <w:sz w:val="20"/>
                <w:szCs w:val="20"/>
              </w:rPr>
            </w:rPrChange>
          </w:rPr>
          <w:t>{</w:t>
        </w:r>
      </w:ins>
    </w:p>
    <w:p w14:paraId="4407E034" w14:textId="77777777" w:rsidR="00951893" w:rsidRPr="00951893" w:rsidRDefault="00951893" w:rsidP="00951893">
      <w:pPr>
        <w:ind w:left="2124" w:firstLine="708"/>
        <w:rPr>
          <w:ins w:id="6524" w:author="Gavrilov, Evgeny" w:date="2016-01-20T19:01:00Z"/>
          <w:rFonts w:asciiTheme="minorHAnsi" w:hAnsiTheme="minorHAnsi" w:cs="Open Sans Light"/>
          <w:rPrChange w:id="6525" w:author="Gavrilov, Evgeny" w:date="2016-01-20T19:03:00Z">
            <w:rPr>
              <w:ins w:id="6526" w:author="Gavrilov, Evgeny" w:date="2016-01-20T19:01:00Z"/>
              <w:rFonts w:ascii="Open Sans Light" w:hAnsi="Open Sans Light" w:cs="Open Sans Light"/>
              <w:sz w:val="20"/>
              <w:szCs w:val="20"/>
            </w:rPr>
          </w:rPrChange>
        </w:rPr>
      </w:pPr>
      <w:ins w:id="6527" w:author="Gavrilov, Evgeny" w:date="2016-01-20T19:01:00Z">
        <w:r w:rsidRPr="00951893">
          <w:rPr>
            <w:rFonts w:asciiTheme="minorHAnsi" w:hAnsiTheme="minorHAnsi" w:cs="Open Sans Light"/>
            <w:rPrChange w:id="6528" w:author="Gavrilov, Evgeny" w:date="2016-01-20T19:03:00Z">
              <w:rPr>
                <w:rFonts w:ascii="Open Sans Light" w:hAnsi="Open Sans Light" w:cs="Open Sans Light"/>
                <w:sz w:val="20"/>
                <w:szCs w:val="20"/>
              </w:rPr>
            </w:rPrChange>
          </w:rPr>
          <w:t>"created_date":"2015-03-03T11:34:34.000-0700",</w:t>
        </w:r>
      </w:ins>
    </w:p>
    <w:p w14:paraId="7D30FC7C" w14:textId="77777777" w:rsidR="00951893" w:rsidRPr="00951893" w:rsidRDefault="00951893" w:rsidP="00951893">
      <w:pPr>
        <w:ind w:left="2124" w:firstLine="708"/>
        <w:rPr>
          <w:ins w:id="6529" w:author="Gavrilov, Evgeny" w:date="2016-01-20T19:01:00Z"/>
          <w:rFonts w:asciiTheme="minorHAnsi" w:hAnsiTheme="minorHAnsi" w:cs="Open Sans Light"/>
          <w:rPrChange w:id="6530" w:author="Gavrilov, Evgeny" w:date="2016-01-20T19:03:00Z">
            <w:rPr>
              <w:ins w:id="6531" w:author="Gavrilov, Evgeny" w:date="2016-01-20T19:01:00Z"/>
              <w:rFonts w:ascii="Open Sans Light" w:hAnsi="Open Sans Light" w:cs="Open Sans Light"/>
              <w:sz w:val="20"/>
              <w:szCs w:val="20"/>
            </w:rPr>
          </w:rPrChange>
        </w:rPr>
      </w:pPr>
      <w:ins w:id="6532" w:author="Gavrilov, Evgeny" w:date="2016-01-20T19:01:00Z">
        <w:r w:rsidRPr="00951893">
          <w:rPr>
            <w:rFonts w:asciiTheme="minorHAnsi" w:hAnsiTheme="minorHAnsi" w:cs="Open Sans Light"/>
            <w:rPrChange w:id="6533" w:author="Gavrilov, Evgeny" w:date="2016-01-20T19:03:00Z">
              <w:rPr>
                <w:rFonts w:ascii="Open Sans Light" w:hAnsi="Open Sans Light" w:cs="Open Sans Light"/>
                <w:sz w:val="20"/>
                <w:szCs w:val="20"/>
              </w:rPr>
            </w:rPrChange>
          </w:rPr>
          <w:t>"event_data":</w:t>
        </w:r>
      </w:ins>
    </w:p>
    <w:p w14:paraId="5B5319D4" w14:textId="77777777" w:rsidR="00951893" w:rsidRPr="00951893" w:rsidRDefault="00951893" w:rsidP="00951893">
      <w:pPr>
        <w:ind w:left="2124" w:firstLine="708"/>
        <w:rPr>
          <w:ins w:id="6534" w:author="Gavrilov, Evgeny" w:date="2016-01-20T19:01:00Z"/>
          <w:rFonts w:asciiTheme="minorHAnsi" w:hAnsiTheme="minorHAnsi" w:cs="Open Sans Light"/>
          <w:rPrChange w:id="6535" w:author="Gavrilov, Evgeny" w:date="2016-01-20T19:03:00Z">
            <w:rPr>
              <w:ins w:id="6536" w:author="Gavrilov, Evgeny" w:date="2016-01-20T19:01:00Z"/>
              <w:rFonts w:ascii="Open Sans Light" w:hAnsi="Open Sans Light" w:cs="Open Sans Light"/>
              <w:sz w:val="20"/>
              <w:szCs w:val="20"/>
            </w:rPr>
          </w:rPrChange>
        </w:rPr>
      </w:pPr>
      <w:ins w:id="6537" w:author="Gavrilov, Evgeny" w:date="2016-01-20T19:01:00Z">
        <w:r w:rsidRPr="00951893">
          <w:rPr>
            <w:rFonts w:asciiTheme="minorHAnsi" w:hAnsiTheme="minorHAnsi" w:cs="Open Sans Light"/>
            <w:rPrChange w:id="6538" w:author="Gavrilov, Evgeny" w:date="2016-01-20T19:03:00Z">
              <w:rPr>
                <w:rFonts w:ascii="Open Sans Light" w:hAnsi="Open Sans Light" w:cs="Open Sans Light"/>
                <w:sz w:val="20"/>
                <w:szCs w:val="20"/>
              </w:rPr>
            </w:rPrChange>
          </w:rPr>
          <w:t>[</w:t>
        </w:r>
      </w:ins>
    </w:p>
    <w:p w14:paraId="1E12D2BA" w14:textId="77777777" w:rsidR="00951893" w:rsidRPr="00951893" w:rsidRDefault="00951893" w:rsidP="00951893">
      <w:pPr>
        <w:ind w:left="2832" w:firstLine="708"/>
        <w:rPr>
          <w:ins w:id="6539" w:author="Gavrilov, Evgeny" w:date="2016-01-20T19:01:00Z"/>
          <w:rFonts w:asciiTheme="minorHAnsi" w:hAnsiTheme="minorHAnsi" w:cs="Open Sans Light"/>
          <w:rPrChange w:id="6540" w:author="Gavrilov, Evgeny" w:date="2016-01-20T19:03:00Z">
            <w:rPr>
              <w:ins w:id="6541" w:author="Gavrilov, Evgeny" w:date="2016-01-20T19:01:00Z"/>
              <w:rFonts w:ascii="Open Sans Light" w:hAnsi="Open Sans Light" w:cs="Open Sans Light"/>
              <w:sz w:val="20"/>
              <w:szCs w:val="20"/>
            </w:rPr>
          </w:rPrChange>
        </w:rPr>
      </w:pPr>
      <w:ins w:id="6542" w:author="Gavrilov, Evgeny" w:date="2016-01-20T19:01:00Z">
        <w:r w:rsidRPr="00951893">
          <w:rPr>
            <w:rFonts w:asciiTheme="minorHAnsi" w:hAnsiTheme="minorHAnsi" w:cs="Open Sans Light"/>
            <w:rPrChange w:id="6543" w:author="Gavrilov, Evgeny" w:date="2016-01-20T19:03:00Z">
              <w:rPr>
                <w:rFonts w:ascii="Open Sans Light" w:hAnsi="Open Sans Light" w:cs="Open Sans Light"/>
                <w:sz w:val="20"/>
                <w:szCs w:val="20"/>
              </w:rPr>
            </w:rPrChange>
          </w:rPr>
          <w:t>{</w:t>
        </w:r>
      </w:ins>
    </w:p>
    <w:p w14:paraId="532AF4F3" w14:textId="77777777" w:rsidR="00951893" w:rsidRPr="00951893" w:rsidRDefault="00951893" w:rsidP="00951893">
      <w:pPr>
        <w:ind w:left="3540" w:firstLine="708"/>
        <w:rPr>
          <w:ins w:id="6544" w:author="Gavrilov, Evgeny" w:date="2016-01-20T19:01:00Z"/>
          <w:rFonts w:asciiTheme="minorHAnsi" w:hAnsiTheme="minorHAnsi" w:cs="Open Sans Light"/>
          <w:rPrChange w:id="6545" w:author="Gavrilov, Evgeny" w:date="2016-01-20T19:03:00Z">
            <w:rPr>
              <w:ins w:id="6546" w:author="Gavrilov, Evgeny" w:date="2016-01-20T19:01:00Z"/>
              <w:rFonts w:ascii="Open Sans Light" w:hAnsi="Open Sans Light" w:cs="Open Sans Light"/>
              <w:sz w:val="20"/>
              <w:szCs w:val="20"/>
            </w:rPr>
          </w:rPrChange>
        </w:rPr>
      </w:pPr>
      <w:ins w:id="6547" w:author="Gavrilov, Evgeny" w:date="2016-01-20T19:01:00Z">
        <w:r w:rsidRPr="00951893">
          <w:rPr>
            <w:rFonts w:asciiTheme="minorHAnsi" w:hAnsiTheme="minorHAnsi" w:cs="Open Sans Light"/>
            <w:rPrChange w:id="6548" w:author="Gavrilov, Evgeny" w:date="2016-01-20T19:03:00Z">
              <w:rPr>
                <w:rFonts w:ascii="Open Sans Light" w:hAnsi="Open Sans Light" w:cs="Open Sans Light"/>
                <w:sz w:val="20"/>
                <w:szCs w:val="20"/>
              </w:rPr>
            </w:rPrChange>
          </w:rPr>
          <w:t>"label":"BatteryLvl",</w:t>
        </w:r>
      </w:ins>
    </w:p>
    <w:p w14:paraId="3203DDC7" w14:textId="77777777" w:rsidR="00951893" w:rsidRPr="00951893" w:rsidRDefault="00951893" w:rsidP="00951893">
      <w:pPr>
        <w:ind w:left="3540" w:firstLine="708"/>
        <w:rPr>
          <w:ins w:id="6549" w:author="Gavrilov, Evgeny" w:date="2016-01-20T19:01:00Z"/>
          <w:rFonts w:asciiTheme="minorHAnsi" w:hAnsiTheme="minorHAnsi" w:cs="Open Sans Light"/>
          <w:rPrChange w:id="6550" w:author="Gavrilov, Evgeny" w:date="2016-01-20T19:03:00Z">
            <w:rPr>
              <w:ins w:id="6551" w:author="Gavrilov, Evgeny" w:date="2016-01-20T19:01:00Z"/>
              <w:rFonts w:ascii="Open Sans Light" w:hAnsi="Open Sans Light" w:cs="Open Sans Light"/>
              <w:sz w:val="20"/>
              <w:szCs w:val="20"/>
            </w:rPr>
          </w:rPrChange>
        </w:rPr>
      </w:pPr>
      <w:ins w:id="6552" w:author="Gavrilov, Evgeny" w:date="2016-01-20T19:01:00Z">
        <w:r w:rsidRPr="00951893">
          <w:rPr>
            <w:rFonts w:asciiTheme="minorHAnsi" w:hAnsiTheme="minorHAnsi" w:cs="Open Sans Light"/>
            <w:rPrChange w:id="6553" w:author="Gavrilov, Evgeny" w:date="2016-01-20T19:03:00Z">
              <w:rPr>
                <w:rFonts w:ascii="Open Sans Light" w:hAnsi="Open Sans Light" w:cs="Open Sans Light"/>
                <w:sz w:val="20"/>
                <w:szCs w:val="20"/>
              </w:rPr>
            </w:rPrChange>
          </w:rPr>
          <w:t>"value":"19%"</w:t>
        </w:r>
      </w:ins>
    </w:p>
    <w:p w14:paraId="595FEA6B" w14:textId="77777777" w:rsidR="00951893" w:rsidRPr="00951893" w:rsidRDefault="00951893" w:rsidP="00951893">
      <w:pPr>
        <w:ind w:left="2832" w:firstLine="708"/>
        <w:rPr>
          <w:ins w:id="6554" w:author="Gavrilov, Evgeny" w:date="2016-01-20T19:01:00Z"/>
          <w:rFonts w:asciiTheme="minorHAnsi" w:hAnsiTheme="minorHAnsi" w:cs="Open Sans Light"/>
          <w:rPrChange w:id="6555" w:author="Gavrilov, Evgeny" w:date="2016-01-20T19:03:00Z">
            <w:rPr>
              <w:ins w:id="6556" w:author="Gavrilov, Evgeny" w:date="2016-01-20T19:01:00Z"/>
              <w:rFonts w:ascii="Open Sans Light" w:hAnsi="Open Sans Light" w:cs="Open Sans Light"/>
              <w:sz w:val="20"/>
              <w:szCs w:val="20"/>
            </w:rPr>
          </w:rPrChange>
        </w:rPr>
      </w:pPr>
      <w:ins w:id="6557" w:author="Gavrilov, Evgeny" w:date="2016-01-20T19:01:00Z">
        <w:r w:rsidRPr="00951893">
          <w:rPr>
            <w:rFonts w:asciiTheme="minorHAnsi" w:hAnsiTheme="minorHAnsi" w:cs="Open Sans Light"/>
            <w:rPrChange w:id="6558" w:author="Gavrilov, Evgeny" w:date="2016-01-20T19:03:00Z">
              <w:rPr>
                <w:rFonts w:ascii="Open Sans Light" w:hAnsi="Open Sans Light" w:cs="Open Sans Light"/>
                <w:sz w:val="20"/>
                <w:szCs w:val="20"/>
              </w:rPr>
            </w:rPrChange>
          </w:rPr>
          <w:t>},</w:t>
        </w:r>
      </w:ins>
    </w:p>
    <w:p w14:paraId="4FB0DD84" w14:textId="77777777" w:rsidR="00951893" w:rsidRPr="00951893" w:rsidRDefault="00951893" w:rsidP="00951893">
      <w:pPr>
        <w:ind w:left="2832" w:firstLine="708"/>
        <w:rPr>
          <w:ins w:id="6559" w:author="Gavrilov, Evgeny" w:date="2016-01-20T19:01:00Z"/>
          <w:rFonts w:asciiTheme="minorHAnsi" w:hAnsiTheme="minorHAnsi" w:cs="Open Sans Light"/>
          <w:rPrChange w:id="6560" w:author="Gavrilov, Evgeny" w:date="2016-01-20T19:03:00Z">
            <w:rPr>
              <w:ins w:id="6561" w:author="Gavrilov, Evgeny" w:date="2016-01-20T19:01:00Z"/>
              <w:rFonts w:ascii="Open Sans Light" w:hAnsi="Open Sans Light" w:cs="Open Sans Light"/>
              <w:sz w:val="20"/>
              <w:szCs w:val="20"/>
            </w:rPr>
          </w:rPrChange>
        </w:rPr>
      </w:pPr>
      <w:ins w:id="6562" w:author="Gavrilov, Evgeny" w:date="2016-01-20T19:01:00Z">
        <w:r w:rsidRPr="00951893">
          <w:rPr>
            <w:rFonts w:asciiTheme="minorHAnsi" w:hAnsiTheme="minorHAnsi" w:cs="Open Sans Light"/>
            <w:rPrChange w:id="6563" w:author="Gavrilov, Evgeny" w:date="2016-01-20T19:03:00Z">
              <w:rPr>
                <w:rFonts w:ascii="Open Sans Light" w:hAnsi="Open Sans Light" w:cs="Open Sans Light"/>
                <w:sz w:val="20"/>
                <w:szCs w:val="20"/>
              </w:rPr>
            </w:rPrChange>
          </w:rPr>
          <w:t>{</w:t>
        </w:r>
      </w:ins>
    </w:p>
    <w:p w14:paraId="4F2EF834" w14:textId="77777777" w:rsidR="00951893" w:rsidRPr="00951893" w:rsidRDefault="00951893" w:rsidP="00951893">
      <w:pPr>
        <w:ind w:left="3540" w:firstLine="708"/>
        <w:rPr>
          <w:ins w:id="6564" w:author="Gavrilov, Evgeny" w:date="2016-01-20T19:01:00Z"/>
          <w:rFonts w:asciiTheme="minorHAnsi" w:hAnsiTheme="minorHAnsi" w:cs="Open Sans Light"/>
          <w:rPrChange w:id="6565" w:author="Gavrilov, Evgeny" w:date="2016-01-20T19:03:00Z">
            <w:rPr>
              <w:ins w:id="6566" w:author="Gavrilov, Evgeny" w:date="2016-01-20T19:01:00Z"/>
              <w:rFonts w:ascii="Open Sans Light" w:hAnsi="Open Sans Light" w:cs="Open Sans Light"/>
              <w:sz w:val="20"/>
              <w:szCs w:val="20"/>
            </w:rPr>
          </w:rPrChange>
        </w:rPr>
      </w:pPr>
      <w:ins w:id="6567" w:author="Gavrilov, Evgeny" w:date="2016-01-20T19:01:00Z">
        <w:r w:rsidRPr="00951893">
          <w:rPr>
            <w:rFonts w:asciiTheme="minorHAnsi" w:hAnsiTheme="minorHAnsi" w:cs="Open Sans Light"/>
            <w:rPrChange w:id="6568" w:author="Gavrilov, Evgeny" w:date="2016-01-20T19:03:00Z">
              <w:rPr>
                <w:rFonts w:ascii="Open Sans Light" w:hAnsi="Open Sans Light" w:cs="Open Sans Light"/>
                <w:sz w:val="20"/>
                <w:szCs w:val="20"/>
              </w:rPr>
            </w:rPrChange>
          </w:rPr>
          <w:t>"label":"Charging",</w:t>
        </w:r>
      </w:ins>
    </w:p>
    <w:p w14:paraId="57F4C844" w14:textId="77777777" w:rsidR="00951893" w:rsidRPr="00951893" w:rsidRDefault="00951893" w:rsidP="00951893">
      <w:pPr>
        <w:ind w:left="3540" w:firstLine="708"/>
        <w:rPr>
          <w:ins w:id="6569" w:author="Gavrilov, Evgeny" w:date="2016-01-20T19:01:00Z"/>
          <w:rFonts w:asciiTheme="minorHAnsi" w:hAnsiTheme="minorHAnsi" w:cs="Open Sans Light"/>
          <w:rPrChange w:id="6570" w:author="Gavrilov, Evgeny" w:date="2016-01-20T19:03:00Z">
            <w:rPr>
              <w:ins w:id="6571" w:author="Gavrilov, Evgeny" w:date="2016-01-20T19:01:00Z"/>
              <w:rFonts w:ascii="Open Sans Light" w:hAnsi="Open Sans Light" w:cs="Open Sans Light"/>
              <w:sz w:val="20"/>
              <w:szCs w:val="20"/>
            </w:rPr>
          </w:rPrChange>
        </w:rPr>
      </w:pPr>
      <w:ins w:id="6572" w:author="Gavrilov, Evgeny" w:date="2016-01-20T19:01:00Z">
        <w:r w:rsidRPr="00951893">
          <w:rPr>
            <w:rFonts w:asciiTheme="minorHAnsi" w:hAnsiTheme="minorHAnsi" w:cs="Open Sans Light"/>
            <w:rPrChange w:id="6573" w:author="Gavrilov, Evgeny" w:date="2016-01-20T19:03:00Z">
              <w:rPr>
                <w:rFonts w:ascii="Open Sans Light" w:hAnsi="Open Sans Light" w:cs="Open Sans Light"/>
                <w:sz w:val="20"/>
                <w:szCs w:val="20"/>
              </w:rPr>
            </w:rPrChange>
          </w:rPr>
          <w:t>"value":"YES"</w:t>
        </w:r>
      </w:ins>
    </w:p>
    <w:p w14:paraId="64B3CFB0" w14:textId="77777777" w:rsidR="00951893" w:rsidRPr="00951893" w:rsidRDefault="00951893" w:rsidP="00951893">
      <w:pPr>
        <w:ind w:left="2832" w:firstLine="708"/>
        <w:rPr>
          <w:ins w:id="6574" w:author="Gavrilov, Evgeny" w:date="2016-01-20T19:01:00Z"/>
          <w:rFonts w:asciiTheme="minorHAnsi" w:hAnsiTheme="minorHAnsi" w:cs="Open Sans Light"/>
          <w:rPrChange w:id="6575" w:author="Gavrilov, Evgeny" w:date="2016-01-20T19:03:00Z">
            <w:rPr>
              <w:ins w:id="6576" w:author="Gavrilov, Evgeny" w:date="2016-01-20T19:01:00Z"/>
              <w:rFonts w:ascii="Open Sans Light" w:hAnsi="Open Sans Light" w:cs="Open Sans Light"/>
              <w:sz w:val="20"/>
              <w:szCs w:val="20"/>
            </w:rPr>
          </w:rPrChange>
        </w:rPr>
      </w:pPr>
      <w:ins w:id="6577" w:author="Gavrilov, Evgeny" w:date="2016-01-20T19:01:00Z">
        <w:r w:rsidRPr="00951893">
          <w:rPr>
            <w:rFonts w:asciiTheme="minorHAnsi" w:hAnsiTheme="minorHAnsi" w:cs="Open Sans Light"/>
            <w:rPrChange w:id="6578" w:author="Gavrilov, Evgeny" w:date="2016-01-20T19:03:00Z">
              <w:rPr>
                <w:rFonts w:ascii="Open Sans Light" w:hAnsi="Open Sans Light" w:cs="Open Sans Light"/>
                <w:sz w:val="20"/>
                <w:szCs w:val="20"/>
              </w:rPr>
            </w:rPrChange>
          </w:rPr>
          <w:t>}</w:t>
        </w:r>
      </w:ins>
    </w:p>
    <w:p w14:paraId="61337DDC" w14:textId="77777777" w:rsidR="00951893" w:rsidRPr="00951893" w:rsidRDefault="00951893" w:rsidP="00951893">
      <w:pPr>
        <w:ind w:left="2124" w:firstLine="708"/>
        <w:rPr>
          <w:ins w:id="6579" w:author="Gavrilov, Evgeny" w:date="2016-01-20T19:01:00Z"/>
          <w:rFonts w:asciiTheme="minorHAnsi" w:hAnsiTheme="minorHAnsi" w:cs="Open Sans Light"/>
          <w:rPrChange w:id="6580" w:author="Gavrilov, Evgeny" w:date="2016-01-20T19:03:00Z">
            <w:rPr>
              <w:ins w:id="6581" w:author="Gavrilov, Evgeny" w:date="2016-01-20T19:01:00Z"/>
              <w:rFonts w:ascii="Open Sans Light" w:hAnsi="Open Sans Light" w:cs="Open Sans Light"/>
              <w:sz w:val="20"/>
              <w:szCs w:val="20"/>
            </w:rPr>
          </w:rPrChange>
        </w:rPr>
      </w:pPr>
      <w:ins w:id="6582" w:author="Gavrilov, Evgeny" w:date="2016-01-20T19:01:00Z">
        <w:r w:rsidRPr="00951893">
          <w:rPr>
            <w:rFonts w:asciiTheme="minorHAnsi" w:hAnsiTheme="minorHAnsi" w:cs="Open Sans Light"/>
            <w:rPrChange w:id="6583" w:author="Gavrilov, Evgeny" w:date="2016-01-20T19:03:00Z">
              <w:rPr>
                <w:rFonts w:ascii="Open Sans Light" w:hAnsi="Open Sans Light" w:cs="Open Sans Light"/>
                <w:sz w:val="20"/>
                <w:szCs w:val="20"/>
              </w:rPr>
            </w:rPrChange>
          </w:rPr>
          <w:t>],</w:t>
        </w:r>
      </w:ins>
    </w:p>
    <w:p w14:paraId="0F70427B" w14:textId="77777777" w:rsidR="00951893" w:rsidRPr="00951893" w:rsidRDefault="00951893" w:rsidP="00951893">
      <w:pPr>
        <w:ind w:left="2124" w:firstLine="708"/>
        <w:rPr>
          <w:ins w:id="6584" w:author="Gavrilov, Evgeny" w:date="2016-01-20T19:01:00Z"/>
          <w:rFonts w:asciiTheme="minorHAnsi" w:hAnsiTheme="minorHAnsi" w:cs="Open Sans Light"/>
          <w:rPrChange w:id="6585" w:author="Gavrilov, Evgeny" w:date="2016-01-20T19:03:00Z">
            <w:rPr>
              <w:ins w:id="6586" w:author="Gavrilov, Evgeny" w:date="2016-01-20T19:01:00Z"/>
              <w:rFonts w:ascii="Open Sans Light" w:hAnsi="Open Sans Light" w:cs="Open Sans Light"/>
              <w:sz w:val="20"/>
              <w:szCs w:val="20"/>
            </w:rPr>
          </w:rPrChange>
        </w:rPr>
      </w:pPr>
      <w:ins w:id="6587" w:author="Gavrilov, Evgeny" w:date="2016-01-20T19:01:00Z">
        <w:r w:rsidRPr="00951893">
          <w:rPr>
            <w:rFonts w:asciiTheme="minorHAnsi" w:hAnsiTheme="minorHAnsi" w:cs="Open Sans Light"/>
            <w:rPrChange w:id="6588" w:author="Gavrilov, Evgeny" w:date="2016-01-20T19:03:00Z">
              <w:rPr>
                <w:rFonts w:ascii="Open Sans Light" w:hAnsi="Open Sans Light" w:cs="Open Sans Light"/>
                <w:sz w:val="20"/>
                <w:szCs w:val="20"/>
              </w:rPr>
            </w:rPrChange>
          </w:rPr>
          <w:t>"event_name":"RUNTIME",</w:t>
        </w:r>
      </w:ins>
    </w:p>
    <w:p w14:paraId="60B32F30" w14:textId="77777777" w:rsidR="00951893" w:rsidRPr="00951893" w:rsidRDefault="00951893" w:rsidP="00951893">
      <w:pPr>
        <w:ind w:left="2124" w:firstLine="708"/>
        <w:rPr>
          <w:ins w:id="6589" w:author="Gavrilov, Evgeny" w:date="2016-01-20T19:01:00Z"/>
          <w:rFonts w:asciiTheme="minorHAnsi" w:hAnsiTheme="minorHAnsi" w:cs="Open Sans Light"/>
          <w:rPrChange w:id="6590" w:author="Gavrilov, Evgeny" w:date="2016-01-20T19:03:00Z">
            <w:rPr>
              <w:ins w:id="6591" w:author="Gavrilov, Evgeny" w:date="2016-01-20T19:01:00Z"/>
              <w:rFonts w:ascii="Open Sans Light" w:hAnsi="Open Sans Light" w:cs="Open Sans Light"/>
              <w:sz w:val="20"/>
              <w:szCs w:val="20"/>
            </w:rPr>
          </w:rPrChange>
        </w:rPr>
      </w:pPr>
      <w:ins w:id="6592" w:author="Gavrilov, Evgeny" w:date="2016-01-20T19:01:00Z">
        <w:r w:rsidRPr="00951893">
          <w:rPr>
            <w:rFonts w:asciiTheme="minorHAnsi" w:hAnsiTheme="minorHAnsi" w:cs="Open Sans Light"/>
            <w:rPrChange w:id="6593" w:author="Gavrilov, Evgeny" w:date="2016-01-20T19:03:00Z">
              <w:rPr>
                <w:rFonts w:ascii="Open Sans Light" w:hAnsi="Open Sans Light" w:cs="Open Sans Light"/>
                <w:sz w:val="20"/>
                <w:szCs w:val="20"/>
              </w:rPr>
            </w:rPrChange>
          </w:rPr>
          <w:t>"event_type":"RT_BATTERY_LVL",</w:t>
        </w:r>
      </w:ins>
    </w:p>
    <w:p w14:paraId="552641B7" w14:textId="77777777" w:rsidR="00951893" w:rsidRPr="00951893" w:rsidRDefault="00951893" w:rsidP="00951893">
      <w:pPr>
        <w:ind w:left="2124" w:firstLine="708"/>
        <w:rPr>
          <w:ins w:id="6594" w:author="Gavrilov, Evgeny" w:date="2016-01-20T19:01:00Z"/>
          <w:rFonts w:asciiTheme="minorHAnsi" w:hAnsiTheme="minorHAnsi" w:cs="Open Sans Light"/>
          <w:rPrChange w:id="6595" w:author="Gavrilov, Evgeny" w:date="2016-01-20T19:03:00Z">
            <w:rPr>
              <w:ins w:id="6596" w:author="Gavrilov, Evgeny" w:date="2016-01-20T19:01:00Z"/>
              <w:rFonts w:ascii="Open Sans Light" w:hAnsi="Open Sans Light" w:cs="Open Sans Light"/>
              <w:sz w:val="20"/>
              <w:szCs w:val="20"/>
            </w:rPr>
          </w:rPrChange>
        </w:rPr>
      </w:pPr>
      <w:ins w:id="6597" w:author="Gavrilov, Evgeny" w:date="2016-01-20T19:01:00Z">
        <w:r w:rsidRPr="00951893">
          <w:rPr>
            <w:rFonts w:asciiTheme="minorHAnsi" w:hAnsiTheme="minorHAnsi" w:cs="Open Sans Light"/>
            <w:rPrChange w:id="6598" w:author="Gavrilov, Evgeny" w:date="2016-01-20T19:03:00Z">
              <w:rPr>
                <w:rFonts w:ascii="Open Sans Light" w:hAnsi="Open Sans Light" w:cs="Open Sans Light"/>
                <w:sz w:val="20"/>
                <w:szCs w:val="20"/>
              </w:rPr>
            </w:rPrChange>
          </w:rPr>
          <w:t>"phone_number":"00000000",</w:t>
        </w:r>
      </w:ins>
    </w:p>
    <w:p w14:paraId="37B3FE4B" w14:textId="77777777" w:rsidR="00951893" w:rsidRPr="00951893" w:rsidRDefault="00951893" w:rsidP="00951893">
      <w:pPr>
        <w:ind w:left="2124" w:firstLine="708"/>
        <w:rPr>
          <w:ins w:id="6599" w:author="Gavrilov, Evgeny" w:date="2016-01-20T19:01:00Z"/>
          <w:rFonts w:asciiTheme="minorHAnsi" w:hAnsiTheme="minorHAnsi" w:cs="Open Sans Light"/>
          <w:rPrChange w:id="6600" w:author="Gavrilov, Evgeny" w:date="2016-01-20T19:03:00Z">
            <w:rPr>
              <w:ins w:id="6601" w:author="Gavrilov, Evgeny" w:date="2016-01-20T19:01:00Z"/>
              <w:rFonts w:ascii="Open Sans Light" w:hAnsi="Open Sans Light" w:cs="Open Sans Light"/>
              <w:sz w:val="20"/>
              <w:szCs w:val="20"/>
            </w:rPr>
          </w:rPrChange>
        </w:rPr>
      </w:pPr>
      <w:ins w:id="6602" w:author="Gavrilov, Evgeny" w:date="2016-01-20T19:01:00Z">
        <w:r w:rsidRPr="00951893">
          <w:rPr>
            <w:rFonts w:asciiTheme="minorHAnsi" w:hAnsiTheme="minorHAnsi" w:cs="Open Sans Light"/>
            <w:rPrChange w:id="6603" w:author="Gavrilov, Evgeny" w:date="2016-01-20T19:03:00Z">
              <w:rPr>
                <w:rFonts w:ascii="Open Sans Light" w:hAnsi="Open Sans Light" w:cs="Open Sans Light"/>
                <w:sz w:val="20"/>
                <w:szCs w:val="20"/>
              </w:rPr>
            </w:rPrChange>
          </w:rPr>
          <w:t>"phone_ext":"0000"</w:t>
        </w:r>
      </w:ins>
    </w:p>
    <w:p w14:paraId="0F2F63E8" w14:textId="77777777" w:rsidR="00951893" w:rsidRPr="00951893" w:rsidRDefault="00951893" w:rsidP="00951893">
      <w:pPr>
        <w:ind w:left="1416" w:firstLine="708"/>
        <w:rPr>
          <w:ins w:id="6604" w:author="Gavrilov, Evgeny" w:date="2016-01-20T19:01:00Z"/>
          <w:rFonts w:asciiTheme="minorHAnsi" w:hAnsiTheme="minorHAnsi" w:cs="Open Sans Light"/>
          <w:rPrChange w:id="6605" w:author="Gavrilov, Evgeny" w:date="2016-01-20T19:03:00Z">
            <w:rPr>
              <w:ins w:id="6606" w:author="Gavrilov, Evgeny" w:date="2016-01-20T19:01:00Z"/>
              <w:rFonts w:ascii="Open Sans Light" w:hAnsi="Open Sans Light" w:cs="Open Sans Light"/>
              <w:sz w:val="20"/>
              <w:szCs w:val="20"/>
            </w:rPr>
          </w:rPrChange>
        </w:rPr>
      </w:pPr>
      <w:ins w:id="6607" w:author="Gavrilov, Evgeny" w:date="2016-01-20T19:01:00Z">
        <w:r w:rsidRPr="00951893">
          <w:rPr>
            <w:rFonts w:asciiTheme="minorHAnsi" w:hAnsiTheme="minorHAnsi" w:cs="Open Sans Light"/>
            <w:rPrChange w:id="6608" w:author="Gavrilov, Evgeny" w:date="2016-01-20T19:03:00Z">
              <w:rPr>
                <w:rFonts w:ascii="Open Sans Light" w:hAnsi="Open Sans Light" w:cs="Open Sans Light"/>
                <w:sz w:val="20"/>
                <w:szCs w:val="20"/>
              </w:rPr>
            </w:rPrChange>
          </w:rPr>
          <w:t>}</w:t>
        </w:r>
      </w:ins>
    </w:p>
    <w:p w14:paraId="28187AE6" w14:textId="77777777" w:rsidR="00951893" w:rsidRPr="00951893" w:rsidRDefault="00951893" w:rsidP="00951893">
      <w:pPr>
        <w:ind w:left="708" w:firstLine="708"/>
        <w:rPr>
          <w:ins w:id="6609" w:author="Gavrilov, Evgeny" w:date="2016-01-20T19:01:00Z"/>
          <w:rFonts w:asciiTheme="minorHAnsi" w:hAnsiTheme="minorHAnsi" w:cs="Open Sans Light"/>
          <w:rPrChange w:id="6610" w:author="Gavrilov, Evgeny" w:date="2016-01-20T19:03:00Z">
            <w:rPr>
              <w:ins w:id="6611" w:author="Gavrilov, Evgeny" w:date="2016-01-20T19:01:00Z"/>
              <w:rFonts w:ascii="Open Sans Light" w:hAnsi="Open Sans Light" w:cs="Open Sans Light"/>
              <w:sz w:val="20"/>
              <w:szCs w:val="20"/>
            </w:rPr>
          </w:rPrChange>
        </w:rPr>
      </w:pPr>
      <w:ins w:id="6612" w:author="Gavrilov, Evgeny" w:date="2016-01-20T19:01:00Z">
        <w:r w:rsidRPr="00951893">
          <w:rPr>
            <w:rFonts w:asciiTheme="minorHAnsi" w:hAnsiTheme="minorHAnsi" w:cs="Open Sans Light"/>
            <w:rPrChange w:id="6613" w:author="Gavrilov, Evgeny" w:date="2016-01-20T19:03:00Z">
              <w:rPr>
                <w:rFonts w:ascii="Open Sans Light" w:hAnsi="Open Sans Light" w:cs="Open Sans Light"/>
                <w:sz w:val="20"/>
                <w:szCs w:val="20"/>
              </w:rPr>
            </w:rPrChange>
          </w:rPr>
          <w:t>]</w:t>
        </w:r>
      </w:ins>
    </w:p>
    <w:p w14:paraId="4E2F8532" w14:textId="77777777" w:rsidR="00951893" w:rsidRPr="00951893" w:rsidRDefault="00951893" w:rsidP="00951893">
      <w:pPr>
        <w:ind w:firstLine="708"/>
        <w:rPr>
          <w:ins w:id="6614" w:author="Gavrilov, Evgeny" w:date="2016-01-20T19:01:00Z"/>
          <w:rFonts w:asciiTheme="minorHAnsi" w:hAnsiTheme="minorHAnsi" w:cs="Open Sans Light"/>
          <w:rPrChange w:id="6615" w:author="Gavrilov, Evgeny" w:date="2016-01-20T19:03:00Z">
            <w:rPr>
              <w:ins w:id="6616" w:author="Gavrilov, Evgeny" w:date="2016-01-20T19:01:00Z"/>
              <w:rFonts w:ascii="Open Sans Light" w:hAnsi="Open Sans Light" w:cs="Open Sans Light"/>
              <w:sz w:val="20"/>
              <w:szCs w:val="20"/>
            </w:rPr>
          </w:rPrChange>
        </w:rPr>
      </w:pPr>
      <w:ins w:id="6617" w:author="Gavrilov, Evgeny" w:date="2016-01-20T19:01:00Z">
        <w:r w:rsidRPr="00951893">
          <w:rPr>
            <w:rFonts w:asciiTheme="minorHAnsi" w:hAnsiTheme="minorHAnsi" w:cs="Open Sans Light"/>
            <w:rPrChange w:id="6618" w:author="Gavrilov, Evgeny" w:date="2016-01-20T19:03:00Z">
              <w:rPr>
                <w:rFonts w:ascii="Open Sans Light" w:hAnsi="Open Sans Light" w:cs="Open Sans Light"/>
                <w:sz w:val="20"/>
                <w:szCs w:val="20"/>
              </w:rPr>
            </w:rPrChange>
          </w:rPr>
          <w:t>}</w:t>
        </w:r>
      </w:ins>
    </w:p>
    <w:p w14:paraId="1015BF7C" w14:textId="77777777" w:rsidR="00951893" w:rsidRPr="00951893" w:rsidRDefault="00951893" w:rsidP="00951893">
      <w:pPr>
        <w:rPr>
          <w:ins w:id="6619" w:author="Gavrilov, Evgeny" w:date="2016-01-20T19:01:00Z"/>
          <w:rFonts w:asciiTheme="minorHAnsi" w:hAnsiTheme="minorHAnsi" w:cs="Open Sans Light"/>
          <w:rPrChange w:id="6620" w:author="Gavrilov, Evgeny" w:date="2016-01-20T19:03:00Z">
            <w:rPr>
              <w:ins w:id="6621" w:author="Gavrilov, Evgeny" w:date="2016-01-20T19:01:00Z"/>
              <w:rFonts w:ascii="Open Sans Light" w:hAnsi="Open Sans Light" w:cs="Open Sans Light"/>
              <w:sz w:val="20"/>
              <w:szCs w:val="20"/>
            </w:rPr>
          </w:rPrChange>
        </w:rPr>
      </w:pPr>
    </w:p>
    <w:p w14:paraId="57BAEC42" w14:textId="77CDC36B" w:rsidR="00BF4822" w:rsidRDefault="00BF4822">
      <w:pPr>
        <w:pStyle w:val="Heading2"/>
        <w:rPr>
          <w:ins w:id="6622" w:author="Gavrilov, Evgeny" w:date="2016-01-20T19:07:00Z"/>
        </w:rPr>
        <w:pPrChange w:id="6623" w:author="Gavrilov, Evgeny" w:date="2016-01-20T19:11:00Z">
          <w:pPr>
            <w:pStyle w:val="Heading2"/>
            <w:numPr>
              <w:ilvl w:val="1"/>
              <w:numId w:val="1"/>
            </w:numPr>
            <w:ind w:left="576" w:hanging="576"/>
          </w:pPr>
        </w:pPrChange>
      </w:pPr>
      <w:bookmarkStart w:id="6624" w:name="_Toc435546367"/>
      <w:bookmarkStart w:id="6625" w:name="_Toc448150124"/>
      <w:ins w:id="6626" w:author="Gavrilov, Evgeny" w:date="2016-01-20T19:11:00Z">
        <w:r>
          <w:lastRenderedPageBreak/>
          <w:t xml:space="preserve">10.5 </w:t>
        </w:r>
      </w:ins>
      <w:ins w:id="6627" w:author="Gavrilov, Evgeny" w:date="2016-01-20T19:07:00Z">
        <w:r>
          <w:t>CSLManager</w:t>
        </w:r>
        <w:r w:rsidRPr="00BF4822">
          <w:rPr>
            <w:rPrChange w:id="6628" w:author="Gavrilov, Evgeny" w:date="2016-01-20T19:11:00Z">
              <w:rPr>
                <w:lang w:val="ru-RU"/>
              </w:rPr>
            </w:rPrChange>
          </w:rPr>
          <w:t xml:space="preserve"> (</w:t>
        </w:r>
        <w:r>
          <w:t>Client side logging)</w:t>
        </w:r>
        <w:bookmarkEnd w:id="6624"/>
        <w:bookmarkEnd w:id="6625"/>
      </w:ins>
    </w:p>
    <w:p w14:paraId="39068B59" w14:textId="04ACF162" w:rsidR="00BF4822" w:rsidRDefault="00BF4822" w:rsidP="00BF4822">
      <w:pPr>
        <w:rPr>
          <w:ins w:id="6629" w:author="Gavrilov, Evgeny" w:date="2016-01-20T19:07:00Z"/>
        </w:rPr>
      </w:pPr>
      <w:ins w:id="6630" w:author="Gavrilov, Evgeny" w:date="2016-01-20T19:07:00Z">
        <w:r>
          <w:t>The CSLManager will be created as one of Core component</w:t>
        </w:r>
      </w:ins>
      <w:ins w:id="6631" w:author="Gavrilov, Evgeny" w:date="2016-01-20T19:55:00Z">
        <w:r w:rsidR="00D05E32">
          <w:t>s</w:t>
        </w:r>
      </w:ins>
      <w:ins w:id="6632" w:author="Gavrilov, Evgeny" w:date="2016-01-20T19:07:00Z">
        <w:r>
          <w:t xml:space="preserve"> available for both Residential and Office targets. This component is responsible for log events and messages collection, local storage and uploading to the remote Ooma log server. </w:t>
        </w:r>
      </w:ins>
    </w:p>
    <w:p w14:paraId="4B1CBA56" w14:textId="77777777" w:rsidR="00BF4822" w:rsidRDefault="00BF4822" w:rsidP="00BF4822">
      <w:pPr>
        <w:rPr>
          <w:ins w:id="6633" w:author="Gavrilov, Evgeny" w:date="2016-01-20T19:07:00Z"/>
        </w:rPr>
      </w:pPr>
    </w:p>
    <w:p w14:paraId="28254963" w14:textId="77777777" w:rsidR="00BF4822" w:rsidRDefault="00BF4822" w:rsidP="00BF4822">
      <w:pPr>
        <w:rPr>
          <w:ins w:id="6634" w:author="Gavrilov, Evgeny" w:date="2016-01-20T19:07:00Z"/>
        </w:rPr>
      </w:pPr>
      <w:ins w:id="6635" w:author="Gavrilov, Evgeny" w:date="2016-01-20T19:07:00Z">
        <w:r>
          <w:t>CSLManager Lifecycle:</w:t>
        </w:r>
      </w:ins>
    </w:p>
    <w:p w14:paraId="397D3421" w14:textId="77777777" w:rsidR="00BF4822" w:rsidRDefault="00BF4822" w:rsidP="00BF4822">
      <w:pPr>
        <w:rPr>
          <w:ins w:id="6636" w:author="Gavrilov, Evgeny" w:date="2016-01-20T19:07:00Z"/>
        </w:rPr>
      </w:pPr>
    </w:p>
    <w:tbl>
      <w:tblPr>
        <w:tblW w:w="9800" w:type="dxa"/>
        <w:tblInd w:w="113" w:type="dxa"/>
        <w:tblLook w:val="04A0" w:firstRow="1" w:lastRow="0" w:firstColumn="1" w:lastColumn="0" w:noHBand="0" w:noVBand="1"/>
      </w:tblPr>
      <w:tblGrid>
        <w:gridCol w:w="2380"/>
        <w:gridCol w:w="7420"/>
      </w:tblGrid>
      <w:tr w:rsidR="00BF4822" w:rsidRPr="00CA1565" w14:paraId="56FB61CC" w14:textId="77777777" w:rsidTr="005239CE">
        <w:trPr>
          <w:trHeight w:val="300"/>
          <w:ins w:id="6637" w:author="Gavrilov, Evgeny" w:date="2016-01-20T19:07:00Z"/>
        </w:trPr>
        <w:tc>
          <w:tcPr>
            <w:tcW w:w="23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345B5AD" w14:textId="77777777" w:rsidR="00BF4822" w:rsidRPr="00CA1565" w:rsidRDefault="00BF4822" w:rsidP="005239CE">
            <w:pPr>
              <w:rPr>
                <w:ins w:id="6638" w:author="Gavrilov, Evgeny" w:date="2016-01-20T19:07:00Z"/>
                <w:rFonts w:eastAsia="Times New Roman"/>
                <w:color w:val="000000"/>
              </w:rPr>
            </w:pPr>
            <w:ins w:id="6639" w:author="Gavrilov, Evgeny" w:date="2016-01-20T19:07:00Z">
              <w:r w:rsidRPr="00CA1565">
                <w:rPr>
                  <w:rFonts w:eastAsia="Times New Roman"/>
                  <w:color w:val="000000"/>
                </w:rPr>
                <w:t>Phase</w:t>
              </w:r>
            </w:ins>
          </w:p>
        </w:tc>
        <w:tc>
          <w:tcPr>
            <w:tcW w:w="7420" w:type="dxa"/>
            <w:tcBorders>
              <w:top w:val="single" w:sz="4" w:space="0" w:color="auto"/>
              <w:left w:val="nil"/>
              <w:bottom w:val="single" w:sz="4" w:space="0" w:color="auto"/>
              <w:right w:val="single" w:sz="4" w:space="0" w:color="auto"/>
            </w:tcBorders>
            <w:shd w:val="clear" w:color="000000" w:fill="FFF2CC"/>
            <w:noWrap/>
            <w:vAlign w:val="bottom"/>
            <w:hideMark/>
          </w:tcPr>
          <w:p w14:paraId="74575F99" w14:textId="77777777" w:rsidR="00BF4822" w:rsidRPr="00CA1565" w:rsidRDefault="00BF4822" w:rsidP="005239CE">
            <w:pPr>
              <w:rPr>
                <w:ins w:id="6640" w:author="Gavrilov, Evgeny" w:date="2016-01-20T19:07:00Z"/>
                <w:rFonts w:eastAsia="Times New Roman"/>
                <w:color w:val="000000"/>
              </w:rPr>
            </w:pPr>
            <w:ins w:id="6641" w:author="Gavrilov, Evgeny" w:date="2016-01-20T19:07:00Z">
              <w:r w:rsidRPr="00CA1565">
                <w:rPr>
                  <w:rFonts w:eastAsia="Times New Roman"/>
                  <w:color w:val="000000"/>
                </w:rPr>
                <w:t>Actions</w:t>
              </w:r>
            </w:ins>
          </w:p>
        </w:tc>
      </w:tr>
      <w:tr w:rsidR="00BF4822" w:rsidRPr="00CA1565" w14:paraId="358638DD" w14:textId="77777777" w:rsidTr="005239CE">
        <w:trPr>
          <w:trHeight w:val="300"/>
          <w:ins w:id="6642" w:author="Gavrilov, Evgeny" w:date="2016-01-20T19:07:00Z"/>
        </w:trPr>
        <w:tc>
          <w:tcPr>
            <w:tcW w:w="23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E3BAA3" w14:textId="77777777" w:rsidR="00BF4822" w:rsidRPr="00D05E32" w:rsidRDefault="00BF4822" w:rsidP="005239CE">
            <w:pPr>
              <w:rPr>
                <w:ins w:id="6643" w:author="Gavrilov, Evgeny" w:date="2016-01-20T19:07:00Z"/>
                <w:rFonts w:eastAsia="Times New Roman"/>
                <w:b/>
                <w:color w:val="000000"/>
                <w:rPrChange w:id="6644" w:author="Gavrilov, Evgeny" w:date="2016-01-20T19:55:00Z">
                  <w:rPr>
                    <w:ins w:id="6645" w:author="Gavrilov, Evgeny" w:date="2016-01-20T19:07:00Z"/>
                    <w:rFonts w:eastAsia="Times New Roman"/>
                    <w:color w:val="000000"/>
                  </w:rPr>
                </w:rPrChange>
              </w:rPr>
            </w:pPr>
            <w:ins w:id="6646" w:author="Gavrilov, Evgeny" w:date="2016-01-20T19:07:00Z">
              <w:r w:rsidRPr="00D05E32">
                <w:rPr>
                  <w:rFonts w:eastAsia="Times New Roman"/>
                  <w:b/>
                  <w:color w:val="000000"/>
                  <w:rPrChange w:id="6647" w:author="Gavrilov, Evgeny" w:date="2016-01-20T19:55:00Z">
                    <w:rPr>
                      <w:rFonts w:eastAsia="Times New Roman"/>
                      <w:color w:val="000000"/>
                    </w:rPr>
                  </w:rPrChange>
                </w:rPr>
                <w:t>Application start</w:t>
              </w:r>
            </w:ins>
          </w:p>
        </w:tc>
        <w:tc>
          <w:tcPr>
            <w:tcW w:w="7420" w:type="dxa"/>
            <w:tcBorders>
              <w:top w:val="nil"/>
              <w:left w:val="nil"/>
              <w:bottom w:val="single" w:sz="4" w:space="0" w:color="auto"/>
              <w:right w:val="single" w:sz="4" w:space="0" w:color="auto"/>
            </w:tcBorders>
            <w:shd w:val="clear" w:color="auto" w:fill="auto"/>
            <w:noWrap/>
            <w:vAlign w:val="bottom"/>
            <w:hideMark/>
          </w:tcPr>
          <w:p w14:paraId="2F7BA56E" w14:textId="06D07F1D" w:rsidR="00BF4822" w:rsidRPr="00CA1565" w:rsidRDefault="00BF4822">
            <w:pPr>
              <w:rPr>
                <w:ins w:id="6648" w:author="Gavrilov, Evgeny" w:date="2016-01-20T19:07:00Z"/>
                <w:rFonts w:eastAsia="Times New Roman"/>
                <w:color w:val="000000"/>
              </w:rPr>
            </w:pPr>
            <w:ins w:id="6649" w:author="Gavrilov, Evgeny" w:date="2016-01-20T19:07:00Z">
              <w:r w:rsidRPr="00CA1565">
                <w:rPr>
                  <w:rFonts w:eastAsia="Times New Roman"/>
                  <w:color w:val="000000"/>
                </w:rPr>
                <w:t>Logger initialization</w:t>
              </w:r>
              <w:r>
                <w:rPr>
                  <w:rFonts w:eastAsia="Times New Roman"/>
                  <w:color w:val="000000"/>
                </w:rPr>
                <w:t xml:space="preserve"> right after application start </w:t>
              </w:r>
              <w:r w:rsidRPr="00354D9D">
                <w:rPr>
                  <w:rFonts w:eastAsia="Times New Roman"/>
                  <w:color w:val="000000"/>
                </w:rPr>
                <w:t>before the app is connected to the Ooma service. So</w:t>
              </w:r>
            </w:ins>
            <w:ins w:id="6650" w:author="Gavrilov, Evgeny" w:date="2016-01-20T19:55:00Z">
              <w:r w:rsidR="00D05E32">
                <w:rPr>
                  <w:rFonts w:eastAsia="Times New Roman"/>
                  <w:color w:val="000000"/>
                </w:rPr>
                <w:t>,</w:t>
              </w:r>
            </w:ins>
            <w:ins w:id="6651" w:author="Gavrilov, Evgeny" w:date="2016-01-20T19:07:00Z">
              <w:r w:rsidRPr="00354D9D">
                <w:rPr>
                  <w:rFonts w:eastAsia="Times New Roman"/>
                  <w:color w:val="000000"/>
                </w:rPr>
                <w:t xml:space="preserve"> if the user cannot login </w:t>
              </w:r>
            </w:ins>
            <w:ins w:id="6652" w:author="Gavrilov, Evgeny" w:date="2016-01-20T19:56:00Z">
              <w:r w:rsidR="00D05E32">
                <w:rPr>
                  <w:rFonts w:eastAsia="Times New Roman"/>
                  <w:color w:val="000000"/>
                </w:rPr>
                <w:t>it is known</w:t>
              </w:r>
            </w:ins>
            <w:ins w:id="6653" w:author="Gavrilov, Evgeny" w:date="2016-01-20T19:07:00Z">
              <w:r w:rsidRPr="00354D9D">
                <w:rPr>
                  <w:rFonts w:eastAsia="Times New Roman"/>
                  <w:color w:val="000000"/>
                </w:rPr>
                <w:t xml:space="preserve"> why.</w:t>
              </w:r>
            </w:ins>
          </w:p>
        </w:tc>
      </w:tr>
      <w:tr w:rsidR="00BF4822" w:rsidRPr="00CA1565" w14:paraId="5AA17FF7" w14:textId="77777777" w:rsidTr="005239CE">
        <w:trPr>
          <w:trHeight w:val="300"/>
          <w:ins w:id="6654" w:author="Gavrilov, Evgeny" w:date="2016-01-20T19:07:00Z"/>
        </w:trPr>
        <w:tc>
          <w:tcPr>
            <w:tcW w:w="2380" w:type="dxa"/>
            <w:vMerge/>
            <w:tcBorders>
              <w:top w:val="nil"/>
              <w:left w:val="single" w:sz="4" w:space="0" w:color="auto"/>
              <w:bottom w:val="single" w:sz="4" w:space="0" w:color="000000"/>
              <w:right w:val="single" w:sz="4" w:space="0" w:color="auto"/>
            </w:tcBorders>
            <w:vAlign w:val="center"/>
            <w:hideMark/>
          </w:tcPr>
          <w:p w14:paraId="79405032" w14:textId="77777777" w:rsidR="00BF4822" w:rsidRPr="00CA1565" w:rsidRDefault="00BF4822" w:rsidP="005239CE">
            <w:pPr>
              <w:rPr>
                <w:ins w:id="6655" w:author="Gavrilov, Evgeny" w:date="2016-01-20T19:07:00Z"/>
                <w:rFonts w:eastAsia="Times New Roman"/>
                <w:color w:val="000000"/>
              </w:rPr>
            </w:pPr>
          </w:p>
        </w:tc>
        <w:tc>
          <w:tcPr>
            <w:tcW w:w="7420" w:type="dxa"/>
            <w:tcBorders>
              <w:top w:val="nil"/>
              <w:left w:val="nil"/>
              <w:bottom w:val="single" w:sz="4" w:space="0" w:color="auto"/>
              <w:right w:val="single" w:sz="4" w:space="0" w:color="auto"/>
            </w:tcBorders>
            <w:shd w:val="clear" w:color="auto" w:fill="auto"/>
            <w:noWrap/>
            <w:vAlign w:val="bottom"/>
            <w:hideMark/>
          </w:tcPr>
          <w:p w14:paraId="33518D2B" w14:textId="77777777" w:rsidR="00BF4822" w:rsidRPr="00CA1565" w:rsidRDefault="00BF4822" w:rsidP="005239CE">
            <w:pPr>
              <w:rPr>
                <w:ins w:id="6656" w:author="Gavrilov, Evgeny" w:date="2016-01-20T19:07:00Z"/>
                <w:rFonts w:eastAsia="Times New Roman"/>
                <w:color w:val="000000"/>
              </w:rPr>
            </w:pPr>
            <w:ins w:id="6657" w:author="Gavrilov, Evgeny" w:date="2016-01-20T19:07:00Z">
              <w:r w:rsidRPr="00CA1565">
                <w:rPr>
                  <w:rFonts w:eastAsia="Times New Roman"/>
                  <w:color w:val="000000"/>
                </w:rPr>
                <w:t xml:space="preserve">Uploading previously collected </w:t>
              </w:r>
              <w:r>
                <w:rPr>
                  <w:rFonts w:eastAsia="Times New Roman"/>
                  <w:color w:val="000000"/>
                </w:rPr>
                <w:t xml:space="preserve">events and </w:t>
              </w:r>
              <w:r w:rsidRPr="00CA1565">
                <w:rPr>
                  <w:rFonts w:eastAsia="Times New Roman"/>
                  <w:color w:val="000000"/>
                </w:rPr>
                <w:t>logs (if any)</w:t>
              </w:r>
            </w:ins>
          </w:p>
        </w:tc>
      </w:tr>
      <w:tr w:rsidR="00BF4822" w:rsidRPr="00CA1565" w14:paraId="3A3035BE" w14:textId="77777777" w:rsidTr="005239CE">
        <w:trPr>
          <w:trHeight w:val="600"/>
          <w:ins w:id="6658" w:author="Gavrilov, Evgeny" w:date="2016-01-20T19:07:00Z"/>
        </w:trPr>
        <w:tc>
          <w:tcPr>
            <w:tcW w:w="2380" w:type="dxa"/>
            <w:vMerge w:val="restart"/>
            <w:tcBorders>
              <w:top w:val="nil"/>
              <w:left w:val="single" w:sz="4" w:space="0" w:color="auto"/>
              <w:right w:val="single" w:sz="4" w:space="0" w:color="auto"/>
            </w:tcBorders>
            <w:shd w:val="clear" w:color="auto" w:fill="auto"/>
            <w:noWrap/>
            <w:vAlign w:val="center"/>
            <w:hideMark/>
          </w:tcPr>
          <w:p w14:paraId="00B6FC4E" w14:textId="77777777" w:rsidR="00BF4822" w:rsidRPr="00E800C3" w:rsidRDefault="00BF4822" w:rsidP="005239CE">
            <w:pPr>
              <w:rPr>
                <w:ins w:id="6659" w:author="Gavrilov, Evgeny" w:date="2016-01-20T19:07:00Z"/>
                <w:rFonts w:eastAsia="Times New Roman"/>
                <w:b/>
                <w:color w:val="000000"/>
              </w:rPr>
            </w:pPr>
            <w:ins w:id="6660" w:author="Gavrilov, Evgeny" w:date="2016-01-20T19:07:00Z">
              <w:r w:rsidRPr="00E800C3">
                <w:rPr>
                  <w:rFonts w:eastAsia="Times New Roman"/>
                  <w:b/>
                  <w:color w:val="000000"/>
                </w:rPr>
                <w:t>Application running</w:t>
              </w:r>
            </w:ins>
          </w:p>
        </w:tc>
        <w:tc>
          <w:tcPr>
            <w:tcW w:w="7420" w:type="dxa"/>
            <w:tcBorders>
              <w:top w:val="nil"/>
              <w:left w:val="nil"/>
              <w:bottom w:val="single" w:sz="4" w:space="0" w:color="auto"/>
              <w:right w:val="single" w:sz="4" w:space="0" w:color="auto"/>
            </w:tcBorders>
            <w:shd w:val="clear" w:color="auto" w:fill="auto"/>
            <w:vAlign w:val="bottom"/>
            <w:hideMark/>
          </w:tcPr>
          <w:p w14:paraId="06F9DA16" w14:textId="77777777" w:rsidR="00BF4822" w:rsidRPr="00CA1565" w:rsidRDefault="00BF4822" w:rsidP="005239CE">
            <w:pPr>
              <w:rPr>
                <w:ins w:id="6661" w:author="Gavrilov, Evgeny" w:date="2016-01-20T19:07:00Z"/>
                <w:rFonts w:eastAsia="Times New Roman"/>
                <w:color w:val="000000"/>
              </w:rPr>
            </w:pPr>
            <w:ins w:id="6662" w:author="Gavrilov, Evgeny" w:date="2016-01-20T19:07:00Z">
              <w:r w:rsidRPr="00CA1565">
                <w:rPr>
                  <w:rFonts w:eastAsia="Times New Roman"/>
                  <w:color w:val="000000"/>
                </w:rPr>
                <w:t>Runtime logs</w:t>
              </w:r>
              <w:r>
                <w:rPr>
                  <w:rFonts w:eastAsia="Times New Roman"/>
                  <w:color w:val="000000"/>
                </w:rPr>
                <w:t xml:space="preserve"> and events</w:t>
              </w:r>
              <w:r w:rsidRPr="00CA1565">
                <w:rPr>
                  <w:rFonts w:eastAsia="Times New Roman"/>
                  <w:color w:val="000000"/>
                </w:rPr>
                <w:t xml:space="preserve"> collection (provided from UI and core components by calling Logger API)</w:t>
              </w:r>
            </w:ins>
          </w:p>
        </w:tc>
      </w:tr>
      <w:tr w:rsidR="00BF4822" w:rsidRPr="00CA1565" w14:paraId="60E3BCA7" w14:textId="77777777" w:rsidTr="005239CE">
        <w:trPr>
          <w:trHeight w:val="300"/>
          <w:ins w:id="6663" w:author="Gavrilov, Evgeny" w:date="2016-01-20T19:07:00Z"/>
        </w:trPr>
        <w:tc>
          <w:tcPr>
            <w:tcW w:w="2380" w:type="dxa"/>
            <w:vMerge/>
            <w:tcBorders>
              <w:left w:val="single" w:sz="4" w:space="0" w:color="auto"/>
              <w:right w:val="single" w:sz="4" w:space="0" w:color="auto"/>
            </w:tcBorders>
            <w:vAlign w:val="center"/>
            <w:hideMark/>
          </w:tcPr>
          <w:p w14:paraId="668A7E65" w14:textId="77777777" w:rsidR="00BF4822" w:rsidRPr="00CA1565" w:rsidRDefault="00BF4822" w:rsidP="005239CE">
            <w:pPr>
              <w:rPr>
                <w:ins w:id="6664" w:author="Gavrilov, Evgeny" w:date="2016-01-20T19:07:00Z"/>
                <w:rFonts w:eastAsia="Times New Roman"/>
                <w:color w:val="000000"/>
              </w:rPr>
            </w:pPr>
          </w:p>
        </w:tc>
        <w:tc>
          <w:tcPr>
            <w:tcW w:w="7420" w:type="dxa"/>
            <w:tcBorders>
              <w:top w:val="nil"/>
              <w:left w:val="nil"/>
              <w:bottom w:val="single" w:sz="4" w:space="0" w:color="auto"/>
              <w:right w:val="single" w:sz="4" w:space="0" w:color="auto"/>
            </w:tcBorders>
            <w:shd w:val="clear" w:color="auto" w:fill="auto"/>
            <w:noWrap/>
            <w:vAlign w:val="bottom"/>
            <w:hideMark/>
          </w:tcPr>
          <w:p w14:paraId="6A1FCC0B" w14:textId="1311877B" w:rsidR="00BF4822" w:rsidRPr="00CA1565" w:rsidRDefault="00BF4822" w:rsidP="005239CE">
            <w:pPr>
              <w:rPr>
                <w:ins w:id="6665" w:author="Gavrilov, Evgeny" w:date="2016-01-20T19:07:00Z"/>
                <w:rFonts w:eastAsia="Times New Roman"/>
                <w:color w:val="000000"/>
              </w:rPr>
            </w:pPr>
            <w:ins w:id="6666" w:author="Gavrilov, Evgeny" w:date="2016-01-20T19:07:00Z">
              <w:r>
                <w:rPr>
                  <w:rFonts w:eastAsia="Times New Roman"/>
                  <w:color w:val="000000"/>
                </w:rPr>
                <w:t>Uploading</w:t>
              </w:r>
              <w:r w:rsidRPr="00CA1565">
                <w:rPr>
                  <w:rFonts w:eastAsia="Times New Roman"/>
                  <w:color w:val="000000"/>
                </w:rPr>
                <w:t xml:space="preserve"> </w:t>
              </w:r>
              <w:r>
                <w:rPr>
                  <w:rFonts w:eastAsia="Times New Roman"/>
                  <w:color w:val="000000"/>
                </w:rPr>
                <w:t xml:space="preserve">events and </w:t>
              </w:r>
              <w:r w:rsidRPr="00CA1565">
                <w:rPr>
                  <w:rFonts w:eastAsia="Times New Roman"/>
                  <w:color w:val="000000"/>
                </w:rPr>
                <w:t xml:space="preserve">logs </w:t>
              </w:r>
              <w:r>
                <w:rPr>
                  <w:rFonts w:eastAsia="Times New Roman"/>
                  <w:color w:val="000000"/>
                </w:rPr>
                <w:t xml:space="preserve">collected </w:t>
              </w:r>
              <w:r w:rsidRPr="00CA1565">
                <w:rPr>
                  <w:rFonts w:eastAsia="Times New Roman"/>
                  <w:color w:val="000000"/>
                </w:rPr>
                <w:t>by timeout (timeout inte</w:t>
              </w:r>
              <w:r>
                <w:rPr>
                  <w:rFonts w:eastAsia="Times New Roman"/>
                  <w:color w:val="000000"/>
                </w:rPr>
                <w:t>r</w:t>
              </w:r>
              <w:r w:rsidRPr="00CA1565">
                <w:rPr>
                  <w:rFonts w:eastAsia="Times New Roman"/>
                  <w:color w:val="000000"/>
                </w:rPr>
                <w:t xml:space="preserve">val </w:t>
              </w:r>
              <w:r>
                <w:rPr>
                  <w:rFonts w:eastAsia="Times New Roman"/>
                  <w:color w:val="000000"/>
                </w:rPr>
                <w:t xml:space="preserve">– </w:t>
              </w:r>
              <w:r w:rsidRPr="00CA1565">
                <w:rPr>
                  <w:rFonts w:eastAsia="Times New Roman"/>
                  <w:color w:val="000000"/>
                </w:rPr>
                <w:t>TBD</w:t>
              </w:r>
              <w:r w:rsidR="008C6298">
                <w:rPr>
                  <w:rFonts w:eastAsia="Times New Roman"/>
                  <w:color w:val="000000"/>
                </w:rPr>
                <w:t>.</w:t>
              </w:r>
            </w:ins>
            <w:ins w:id="6667" w:author="Gavrilov, Evgeny" w:date="2016-01-26T15:00:00Z">
              <w:r w:rsidR="008E3ED0">
                <w:rPr>
                  <w:rFonts w:eastAsia="Times New Roman"/>
                  <w:color w:val="000000"/>
                </w:rPr>
                <w:t xml:space="preserve"> </w:t>
              </w:r>
            </w:ins>
            <w:ins w:id="6668" w:author="Gavrilov, Evgeny" w:date="2016-01-26T14:51:00Z">
              <w:r w:rsidR="008C6298">
                <w:rPr>
                  <w:rFonts w:eastAsia="Times New Roman"/>
                  <w:color w:val="000000"/>
                </w:rPr>
                <w:t>Logger feature needs to be tested and collected logs size needs to be estimated to specify</w:t>
              </w:r>
            </w:ins>
            <w:ins w:id="6669" w:author="Gavrilov, Evgeny" w:date="2016-01-20T19:07:00Z">
              <w:r>
                <w:rPr>
                  <w:rFonts w:eastAsia="Times New Roman"/>
                  <w:color w:val="000000"/>
                </w:rPr>
                <w:t xml:space="preserve"> </w:t>
              </w:r>
            </w:ins>
            <w:ins w:id="6670" w:author="Gavrilov, Evgeny" w:date="2016-01-26T14:52:00Z">
              <w:r w:rsidR="008C6298">
                <w:rPr>
                  <w:rFonts w:eastAsia="Times New Roman"/>
                  <w:color w:val="000000"/>
                </w:rPr>
                <w:t xml:space="preserve">an </w:t>
              </w:r>
            </w:ins>
            <w:ins w:id="6671" w:author="Gavrilov, Evgeny" w:date="2016-01-20T19:07:00Z">
              <w:r>
                <w:rPr>
                  <w:rFonts w:eastAsia="Times New Roman"/>
                  <w:color w:val="000000"/>
                </w:rPr>
                <w:t>appropriate timeout</w:t>
              </w:r>
              <w:r w:rsidRPr="00CA1565">
                <w:rPr>
                  <w:rFonts w:eastAsia="Times New Roman"/>
                  <w:color w:val="000000"/>
                </w:rPr>
                <w:t>)</w:t>
              </w:r>
            </w:ins>
          </w:p>
        </w:tc>
      </w:tr>
      <w:tr w:rsidR="00BF4822" w:rsidRPr="00CA1565" w14:paraId="2A51AF98" w14:textId="77777777" w:rsidTr="005239CE">
        <w:trPr>
          <w:trHeight w:val="300"/>
          <w:ins w:id="6672" w:author="Gavrilov, Evgeny" w:date="2016-01-20T19:07:00Z"/>
        </w:trPr>
        <w:tc>
          <w:tcPr>
            <w:tcW w:w="2380" w:type="dxa"/>
            <w:vMerge/>
            <w:tcBorders>
              <w:left w:val="single" w:sz="4" w:space="0" w:color="auto"/>
              <w:bottom w:val="single" w:sz="4" w:space="0" w:color="000000"/>
              <w:right w:val="single" w:sz="4" w:space="0" w:color="auto"/>
            </w:tcBorders>
            <w:vAlign w:val="center"/>
          </w:tcPr>
          <w:p w14:paraId="1BC939C6" w14:textId="77777777" w:rsidR="00BF4822" w:rsidRPr="00CA1565" w:rsidRDefault="00BF4822" w:rsidP="005239CE">
            <w:pPr>
              <w:rPr>
                <w:ins w:id="6673" w:author="Gavrilov, Evgeny" w:date="2016-01-20T19:07:00Z"/>
                <w:rFonts w:eastAsia="Times New Roman"/>
                <w:color w:val="000000"/>
              </w:rPr>
            </w:pPr>
          </w:p>
        </w:tc>
        <w:tc>
          <w:tcPr>
            <w:tcW w:w="7420" w:type="dxa"/>
            <w:tcBorders>
              <w:top w:val="nil"/>
              <w:left w:val="nil"/>
              <w:bottom w:val="single" w:sz="4" w:space="0" w:color="auto"/>
              <w:right w:val="single" w:sz="4" w:space="0" w:color="auto"/>
            </w:tcBorders>
            <w:shd w:val="clear" w:color="auto" w:fill="auto"/>
            <w:noWrap/>
            <w:vAlign w:val="bottom"/>
          </w:tcPr>
          <w:p w14:paraId="11BA1203" w14:textId="19B5FE32" w:rsidR="00BF4822" w:rsidRDefault="00BF4822">
            <w:pPr>
              <w:rPr>
                <w:ins w:id="6674" w:author="Gavrilov, Evgeny" w:date="2016-01-20T19:07:00Z"/>
                <w:rFonts w:eastAsia="Times New Roman"/>
                <w:color w:val="000000"/>
              </w:rPr>
            </w:pPr>
            <w:ins w:id="6675" w:author="Gavrilov, Evgeny" w:date="2016-01-20T19:07:00Z">
              <w:r>
                <w:rPr>
                  <w:rFonts w:eastAsia="Times New Roman"/>
                  <w:color w:val="000000"/>
                </w:rPr>
                <w:t xml:space="preserve">Uploading events and logs collected by reaching log file size limit (size limit – TBD. </w:t>
              </w:r>
            </w:ins>
            <w:ins w:id="6676" w:author="Gavrilov, Evgeny" w:date="2016-01-26T14:51:00Z">
              <w:r w:rsidR="007B1A09">
                <w:rPr>
                  <w:rFonts w:eastAsia="Times New Roman"/>
                  <w:color w:val="000000"/>
                </w:rPr>
                <w:t>L</w:t>
              </w:r>
            </w:ins>
            <w:ins w:id="6677" w:author="Gavrilov, Evgeny" w:date="2016-01-20T19:07:00Z">
              <w:r>
                <w:rPr>
                  <w:rFonts w:eastAsia="Times New Roman"/>
                  <w:color w:val="000000"/>
                </w:rPr>
                <w:t xml:space="preserve">ogger feature </w:t>
              </w:r>
            </w:ins>
            <w:ins w:id="6678" w:author="Gavrilov, Evgeny" w:date="2016-01-26T14:50:00Z">
              <w:r w:rsidR="007B1A09">
                <w:rPr>
                  <w:rFonts w:eastAsia="Times New Roman"/>
                  <w:color w:val="000000"/>
                </w:rPr>
                <w:t xml:space="preserve">needs to be tested and collected logs size needs to be </w:t>
              </w:r>
            </w:ins>
            <w:ins w:id="6679" w:author="Gavrilov, Evgeny" w:date="2016-01-20T19:07:00Z">
              <w:r>
                <w:rPr>
                  <w:rFonts w:eastAsia="Times New Roman"/>
                  <w:color w:val="000000"/>
                </w:rPr>
                <w:t>estimate</w:t>
              </w:r>
            </w:ins>
            <w:ins w:id="6680" w:author="Gavrilov, Evgeny" w:date="2016-01-26T14:50:00Z">
              <w:r w:rsidR="007B1A09">
                <w:rPr>
                  <w:rFonts w:eastAsia="Times New Roman"/>
                  <w:color w:val="000000"/>
                </w:rPr>
                <w:t>d</w:t>
              </w:r>
            </w:ins>
            <w:ins w:id="6681" w:author="Gavrilov, Evgeny" w:date="2016-01-20T19:07:00Z">
              <w:r>
                <w:rPr>
                  <w:rFonts w:eastAsia="Times New Roman"/>
                  <w:color w:val="000000"/>
                </w:rPr>
                <w:t xml:space="preserve"> to specify </w:t>
              </w:r>
            </w:ins>
            <w:ins w:id="6682" w:author="Gavrilov, Evgeny" w:date="2016-01-26T14:52:00Z">
              <w:r w:rsidR="008C6298">
                <w:rPr>
                  <w:rFonts w:eastAsia="Times New Roman"/>
                  <w:color w:val="000000"/>
                </w:rPr>
                <w:t xml:space="preserve">a </w:t>
              </w:r>
            </w:ins>
            <w:ins w:id="6683" w:author="Gavrilov, Evgeny" w:date="2016-01-20T19:07:00Z">
              <w:r>
                <w:rPr>
                  <w:rFonts w:eastAsia="Times New Roman"/>
                  <w:color w:val="000000"/>
                </w:rPr>
                <w:t>limit value).</w:t>
              </w:r>
            </w:ins>
          </w:p>
        </w:tc>
      </w:tr>
      <w:tr w:rsidR="00BF4822" w:rsidRPr="00CA1565" w14:paraId="2459E3CC" w14:textId="77777777" w:rsidTr="005239CE">
        <w:trPr>
          <w:trHeight w:val="300"/>
          <w:ins w:id="6684" w:author="Gavrilov, Evgeny" w:date="2016-01-20T19:07:00Z"/>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ACA1E08" w14:textId="77777777" w:rsidR="00BF4822" w:rsidRPr="00E800C3" w:rsidRDefault="00BF4822" w:rsidP="005239CE">
            <w:pPr>
              <w:rPr>
                <w:ins w:id="6685" w:author="Gavrilov, Evgeny" w:date="2016-01-20T19:07:00Z"/>
                <w:rFonts w:eastAsia="Times New Roman"/>
                <w:b/>
                <w:color w:val="000000"/>
              </w:rPr>
            </w:pPr>
            <w:ins w:id="6686" w:author="Gavrilov, Evgeny" w:date="2016-01-20T19:07:00Z">
              <w:r w:rsidRPr="00E800C3">
                <w:rPr>
                  <w:rFonts w:eastAsia="Times New Roman"/>
                  <w:b/>
                  <w:color w:val="000000"/>
                </w:rPr>
                <w:t>Application termination</w:t>
              </w:r>
            </w:ins>
          </w:p>
        </w:tc>
        <w:tc>
          <w:tcPr>
            <w:tcW w:w="7420" w:type="dxa"/>
            <w:tcBorders>
              <w:top w:val="nil"/>
              <w:left w:val="nil"/>
              <w:bottom w:val="single" w:sz="4" w:space="0" w:color="auto"/>
              <w:right w:val="single" w:sz="4" w:space="0" w:color="auto"/>
            </w:tcBorders>
            <w:shd w:val="clear" w:color="auto" w:fill="auto"/>
            <w:noWrap/>
            <w:vAlign w:val="bottom"/>
            <w:hideMark/>
          </w:tcPr>
          <w:p w14:paraId="56EEDB24" w14:textId="77777777" w:rsidR="00BF4822" w:rsidRPr="00CA1565" w:rsidRDefault="00BF4822" w:rsidP="005239CE">
            <w:pPr>
              <w:rPr>
                <w:ins w:id="6687" w:author="Gavrilov, Evgeny" w:date="2016-01-20T19:07:00Z"/>
                <w:rFonts w:eastAsia="Times New Roman"/>
                <w:color w:val="000000"/>
              </w:rPr>
            </w:pPr>
            <w:ins w:id="6688" w:author="Gavrilov, Evgeny" w:date="2016-01-20T19:07:00Z">
              <w:r w:rsidRPr="00CA1565">
                <w:rPr>
                  <w:rFonts w:eastAsia="Times New Roman"/>
                  <w:color w:val="000000"/>
                </w:rPr>
                <w:t xml:space="preserve">Logger </w:t>
              </w:r>
              <w:r>
                <w:rPr>
                  <w:rFonts w:eastAsia="Times New Roman"/>
                  <w:color w:val="000000"/>
                </w:rPr>
                <w:t>de-</w:t>
              </w:r>
              <w:r w:rsidRPr="00CA1565">
                <w:rPr>
                  <w:rFonts w:eastAsia="Times New Roman"/>
                  <w:color w:val="000000"/>
                </w:rPr>
                <w:t>initialization</w:t>
              </w:r>
            </w:ins>
          </w:p>
        </w:tc>
      </w:tr>
    </w:tbl>
    <w:p w14:paraId="2784DC48" w14:textId="77777777" w:rsidR="00BF4822" w:rsidRPr="00126BE0" w:rsidRDefault="00BF4822" w:rsidP="00BF4822">
      <w:pPr>
        <w:rPr>
          <w:ins w:id="6689" w:author="Gavrilov, Evgeny" w:date="2016-01-20T19:07:00Z"/>
        </w:rPr>
      </w:pPr>
    </w:p>
    <w:p w14:paraId="2F038176" w14:textId="07A93622" w:rsidR="00BF4822" w:rsidRDefault="00BF4822" w:rsidP="00BF4822">
      <w:pPr>
        <w:rPr>
          <w:ins w:id="6690" w:author="Gavrilov, Evgeny" w:date="2016-01-20T19:07:00Z"/>
        </w:rPr>
      </w:pPr>
      <w:ins w:id="6691" w:author="Gavrilov, Evgeny" w:date="2016-01-20T19:07:00Z">
        <w:r>
          <w:t>Application crashes notice: In case of Application crash, the appropriate log line will be passed to Logger component, and then App will be killed by iOS and restarted. This application crash related log data will be uploaded to the log server on this automatic app restart. This is native iOS behavior; no</w:t>
        </w:r>
      </w:ins>
      <w:ins w:id="6692" w:author="Gavrilov, Evgeny" w:date="2016-01-20T19:57:00Z">
        <w:r w:rsidR="00D05E32">
          <w:t>t</w:t>
        </w:r>
      </w:ins>
      <w:ins w:id="6693" w:author="Gavrilov, Evgeny" w:date="2016-01-20T19:07:00Z">
        <w:r>
          <w:t xml:space="preserve"> any additional logger functionality is required in case of application crashes.</w:t>
        </w:r>
      </w:ins>
    </w:p>
    <w:p w14:paraId="348A5466" w14:textId="77777777" w:rsidR="00BF4822" w:rsidRDefault="00BF4822" w:rsidP="00BF4822">
      <w:pPr>
        <w:rPr>
          <w:ins w:id="6694" w:author="Gavrilov, Evgeny" w:date="2016-01-20T19:07:00Z"/>
        </w:rPr>
      </w:pPr>
    </w:p>
    <w:p w14:paraId="39D4A04D" w14:textId="35CB3BDA" w:rsidR="00BF4822" w:rsidRPr="002B1420" w:rsidRDefault="00BF4822" w:rsidP="00BF4822">
      <w:pPr>
        <w:rPr>
          <w:ins w:id="6695" w:author="Gavrilov, Evgeny" w:date="2016-01-20T19:07:00Z"/>
        </w:rPr>
      </w:pPr>
      <w:ins w:id="6696" w:author="Gavrilov, Evgeny" w:date="2016-01-20T19:07:00Z">
        <w:r>
          <w:t xml:space="preserve">Logs uploading notice: the collected logs should be uploaded in case of WiFi network connection </w:t>
        </w:r>
      </w:ins>
      <w:ins w:id="6697" w:author="Gavrilov, Evgeny" w:date="2016-01-26T15:01:00Z">
        <w:r w:rsidR="008E3ED0">
          <w:t xml:space="preserve">is </w:t>
        </w:r>
      </w:ins>
      <w:ins w:id="6698" w:author="Gavrilov, Evgeny" w:date="2016-01-20T19:07:00Z">
        <w:r>
          <w:t xml:space="preserve">established and no active call </w:t>
        </w:r>
      </w:ins>
      <w:ins w:id="6699" w:author="Gavrilov, Evgeny" w:date="2016-01-26T15:02:00Z">
        <w:r w:rsidR="008E3ED0">
          <w:t xml:space="preserve">is </w:t>
        </w:r>
      </w:ins>
      <w:ins w:id="6700" w:author="Gavrilov, Evgeny" w:date="2016-01-20T19:07:00Z">
        <w:r>
          <w:t>placed.</w:t>
        </w:r>
      </w:ins>
    </w:p>
    <w:p w14:paraId="2D167C3F" w14:textId="77777777" w:rsidR="00BF4822" w:rsidRDefault="00BF4822" w:rsidP="00BF4822">
      <w:pPr>
        <w:rPr>
          <w:ins w:id="6701" w:author="Gavrilov, Evgeny" w:date="2016-01-20T19:07:00Z"/>
        </w:rPr>
      </w:pPr>
    </w:p>
    <w:p w14:paraId="52A9414C" w14:textId="359CB42F" w:rsidR="00BF4822" w:rsidRPr="00BF4822" w:rsidRDefault="00BF4822">
      <w:pPr>
        <w:pStyle w:val="Heading2"/>
        <w:rPr>
          <w:ins w:id="6702" w:author="Gavrilov, Evgeny" w:date="2016-01-20T19:07:00Z"/>
        </w:rPr>
        <w:pPrChange w:id="6703" w:author="Gavrilov, Evgeny" w:date="2016-01-20T19:11:00Z">
          <w:pPr>
            <w:pStyle w:val="Heading2"/>
            <w:numPr>
              <w:ilvl w:val="2"/>
              <w:numId w:val="1"/>
            </w:numPr>
            <w:ind w:left="720" w:hanging="720"/>
          </w:pPr>
        </w:pPrChange>
      </w:pPr>
      <w:bookmarkStart w:id="6704" w:name="_Toc435546368"/>
      <w:bookmarkStart w:id="6705" w:name="_Toc448150125"/>
      <w:ins w:id="6706" w:author="Gavrilov, Evgeny" w:date="2016-01-20T19:11:00Z">
        <w:r w:rsidRPr="00BF4822">
          <w:t xml:space="preserve">10.6 </w:t>
        </w:r>
      </w:ins>
      <w:ins w:id="6707" w:author="Gavrilov, Evgeny" w:date="2016-01-20T19:07:00Z">
        <w:r w:rsidRPr="00BF4822">
          <w:t>CSLEvent description</w:t>
        </w:r>
        <w:bookmarkEnd w:id="6704"/>
        <w:bookmarkEnd w:id="6705"/>
      </w:ins>
    </w:p>
    <w:p w14:paraId="423AD43B" w14:textId="77777777" w:rsidR="00BF4822" w:rsidRDefault="00BF4822" w:rsidP="00BF4822">
      <w:pPr>
        <w:rPr>
          <w:ins w:id="6708" w:author="Gavrilov, Evgeny" w:date="2016-01-20T19:07:00Z"/>
        </w:rPr>
      </w:pPr>
    </w:p>
    <w:p w14:paraId="65ECAA2E" w14:textId="77777777" w:rsidR="00BF4822" w:rsidRDefault="00BF4822" w:rsidP="00BF4822">
      <w:pPr>
        <w:rPr>
          <w:ins w:id="6709" w:author="Gavrilov, Evgeny" w:date="2016-01-20T19:07:00Z"/>
        </w:rPr>
      </w:pPr>
      <w:ins w:id="6710" w:author="Gavrilov, Evgeny" w:date="2016-01-20T19:07:00Z">
        <w:r>
          <w:t>The following data have to be included to CSLEvent for future logs sorting, analysis and issues debugging:</w:t>
        </w:r>
      </w:ins>
    </w:p>
    <w:p w14:paraId="4349A33E" w14:textId="77777777" w:rsidR="00BF4822" w:rsidRDefault="00BF4822" w:rsidP="00BF4822">
      <w:pPr>
        <w:rPr>
          <w:ins w:id="6711" w:author="Gavrilov, Evgeny" w:date="2016-01-20T19:07:00Z"/>
        </w:rPr>
      </w:pPr>
    </w:p>
    <w:p w14:paraId="7B085703" w14:textId="77777777" w:rsidR="00BF4822" w:rsidRDefault="00BF4822" w:rsidP="00BF4822">
      <w:pPr>
        <w:pStyle w:val="ListParagraph"/>
        <w:numPr>
          <w:ilvl w:val="0"/>
          <w:numId w:val="2"/>
        </w:numPr>
        <w:rPr>
          <w:ins w:id="6712" w:author="Gavrilov, Evgeny" w:date="2016-01-20T19:07:00Z"/>
        </w:rPr>
      </w:pPr>
      <w:ins w:id="6713" w:author="Gavrilov, Evgeny" w:date="2016-01-20T19:07:00Z">
        <w:r w:rsidRPr="00E66A86">
          <w:rPr>
            <w:b/>
          </w:rPr>
          <w:t>&lt;TIME_STAMP&gt;</w:t>
        </w:r>
        <w:r>
          <w:t xml:space="preserve"> - GMT date and time of event occurrence</w:t>
        </w:r>
      </w:ins>
    </w:p>
    <w:p w14:paraId="09FF17F6" w14:textId="77777777" w:rsidR="00BF4822" w:rsidRDefault="00BF4822" w:rsidP="00BF4822">
      <w:pPr>
        <w:pStyle w:val="ListParagraph"/>
        <w:numPr>
          <w:ilvl w:val="0"/>
          <w:numId w:val="2"/>
        </w:numPr>
        <w:rPr>
          <w:ins w:id="6714" w:author="Gavrilov, Evgeny" w:date="2016-01-20T19:07:00Z"/>
        </w:rPr>
      </w:pPr>
      <w:ins w:id="6715" w:author="Gavrilov, Evgeny" w:date="2016-01-20T19:07:00Z">
        <w:r>
          <w:rPr>
            <w:b/>
          </w:rPr>
          <w:t>&lt;HW_ID</w:t>
        </w:r>
        <w:r w:rsidRPr="00E66A86">
          <w:rPr>
            <w:b/>
          </w:rPr>
          <w:t>&gt;</w:t>
        </w:r>
        <w:r>
          <w:t xml:space="preserve"> - Uniquely user HW identify used to associate logs with a specific device.</w:t>
        </w:r>
      </w:ins>
    </w:p>
    <w:p w14:paraId="1A46F43D" w14:textId="77777777" w:rsidR="00BF4822" w:rsidRDefault="00BF4822" w:rsidP="00BF4822">
      <w:pPr>
        <w:pStyle w:val="ListParagraph"/>
        <w:numPr>
          <w:ilvl w:val="0"/>
          <w:numId w:val="2"/>
        </w:numPr>
        <w:rPr>
          <w:ins w:id="6716" w:author="Gavrilov, Evgeny" w:date="2016-01-20T19:07:00Z"/>
        </w:rPr>
      </w:pPr>
      <w:ins w:id="6717" w:author="Gavrilov, Evgeny" w:date="2016-01-20T19:07:00Z">
        <w:r>
          <w:rPr>
            <w:b/>
          </w:rPr>
          <w:t xml:space="preserve">&lt;HW_INFO&gt; </w:t>
        </w:r>
        <w:r w:rsidRPr="00F93EA4">
          <w:t>-</w:t>
        </w:r>
        <w:r>
          <w:t xml:space="preserve"> HW device model name (iPhone4/5/6, iPad)</w:t>
        </w:r>
      </w:ins>
    </w:p>
    <w:p w14:paraId="2F1480A8" w14:textId="77777777" w:rsidR="00BF4822" w:rsidRDefault="00BF4822" w:rsidP="00BF4822">
      <w:pPr>
        <w:pStyle w:val="ListParagraph"/>
        <w:numPr>
          <w:ilvl w:val="0"/>
          <w:numId w:val="2"/>
        </w:numPr>
        <w:rPr>
          <w:ins w:id="6718" w:author="Gavrilov, Evgeny" w:date="2016-01-20T19:07:00Z"/>
        </w:rPr>
      </w:pPr>
      <w:ins w:id="6719" w:author="Gavrilov, Evgeny" w:date="2016-01-20T19:07:00Z">
        <w:r>
          <w:rPr>
            <w:b/>
          </w:rPr>
          <w:t xml:space="preserve">&lt;OS_NAME&gt; </w:t>
        </w:r>
        <w:r w:rsidRPr="00F93EA4">
          <w:t>-</w:t>
        </w:r>
        <w:r>
          <w:t xml:space="preserve"> Operation system name – iOS/Android</w:t>
        </w:r>
      </w:ins>
    </w:p>
    <w:p w14:paraId="40988539" w14:textId="77777777" w:rsidR="00BF4822" w:rsidRDefault="00BF4822" w:rsidP="00BF4822">
      <w:pPr>
        <w:pStyle w:val="ListParagraph"/>
        <w:numPr>
          <w:ilvl w:val="0"/>
          <w:numId w:val="2"/>
        </w:numPr>
        <w:rPr>
          <w:ins w:id="6720" w:author="Gavrilov, Evgeny" w:date="2016-01-20T19:07:00Z"/>
        </w:rPr>
      </w:pPr>
      <w:ins w:id="6721" w:author="Gavrilov, Evgeny" w:date="2016-01-20T19:07:00Z">
        <w:r>
          <w:rPr>
            <w:b/>
          </w:rPr>
          <w:t xml:space="preserve">&lt;OS_VERSION&gt; </w:t>
        </w:r>
        <w:r w:rsidRPr="00F93EA4">
          <w:t>-</w:t>
        </w:r>
        <w:r>
          <w:t xml:space="preserve"> Operation system version (7.1.1, 8.0, 9.0 etc)</w:t>
        </w:r>
      </w:ins>
    </w:p>
    <w:p w14:paraId="363BAD88" w14:textId="77777777" w:rsidR="00BF4822" w:rsidRDefault="00BF4822" w:rsidP="00BF4822">
      <w:pPr>
        <w:pStyle w:val="ListParagraph"/>
        <w:numPr>
          <w:ilvl w:val="0"/>
          <w:numId w:val="2"/>
        </w:numPr>
        <w:rPr>
          <w:ins w:id="6722" w:author="Gavrilov, Evgeny" w:date="2016-01-20T19:07:00Z"/>
        </w:rPr>
      </w:pPr>
      <w:ins w:id="6723" w:author="Gavrilov, Evgeny" w:date="2016-01-20T19:07:00Z">
        <w:r>
          <w:rPr>
            <w:b/>
          </w:rPr>
          <w:t xml:space="preserve">&lt;APP_TYPE&gt; </w:t>
        </w:r>
        <w:r w:rsidRPr="00456120">
          <w:t>-</w:t>
        </w:r>
        <w:r>
          <w:t xml:space="preserve"> Application type (Home/Office) to associate logs with specific application type.</w:t>
        </w:r>
      </w:ins>
    </w:p>
    <w:p w14:paraId="2A7CFB5F" w14:textId="77777777" w:rsidR="00BF4822" w:rsidRDefault="00BF4822" w:rsidP="00BF4822">
      <w:pPr>
        <w:pStyle w:val="ListParagraph"/>
        <w:numPr>
          <w:ilvl w:val="0"/>
          <w:numId w:val="2"/>
        </w:numPr>
        <w:rPr>
          <w:ins w:id="6724" w:author="Gavrilov, Evgeny" w:date="2016-01-20T19:07:00Z"/>
        </w:rPr>
      </w:pPr>
      <w:ins w:id="6725" w:author="Gavrilov, Evgeny" w:date="2016-01-20T19:07:00Z">
        <w:r>
          <w:rPr>
            <w:b/>
          </w:rPr>
          <w:t xml:space="preserve">&lt;APP_VERSION&gt; </w:t>
        </w:r>
        <w:r w:rsidRPr="00F93EA4">
          <w:t>-</w:t>
        </w:r>
        <w:r>
          <w:t xml:space="preserve"> Application build version (5.1.9 (65789), 1.8 (123456) etc)</w:t>
        </w:r>
      </w:ins>
    </w:p>
    <w:p w14:paraId="17C4317F" w14:textId="77777777" w:rsidR="00BF4822" w:rsidRDefault="00BF4822" w:rsidP="00BF4822">
      <w:pPr>
        <w:pStyle w:val="ListParagraph"/>
        <w:numPr>
          <w:ilvl w:val="0"/>
          <w:numId w:val="2"/>
        </w:numPr>
        <w:rPr>
          <w:ins w:id="6726" w:author="Gavrilov, Evgeny" w:date="2016-01-20T19:07:00Z"/>
        </w:rPr>
      </w:pPr>
      <w:ins w:id="6727" w:author="Gavrilov, Evgeny" w:date="2016-01-20T19:07:00Z">
        <w:r>
          <w:rPr>
            <w:b/>
          </w:rPr>
          <w:t xml:space="preserve">&lt;USER_NAME&gt; </w:t>
        </w:r>
        <w:r w:rsidRPr="00AC64CD">
          <w:t>-</w:t>
        </w:r>
        <w:r>
          <w:t xml:space="preserve"> Username (Ooma account) to associate logs with specific user.</w:t>
        </w:r>
      </w:ins>
    </w:p>
    <w:p w14:paraId="5CABA1A3" w14:textId="77777777" w:rsidR="00BF4822" w:rsidRPr="00E66A86" w:rsidRDefault="00BF4822" w:rsidP="00BF4822">
      <w:pPr>
        <w:pStyle w:val="ListParagraph"/>
        <w:numPr>
          <w:ilvl w:val="0"/>
          <w:numId w:val="2"/>
        </w:numPr>
        <w:rPr>
          <w:ins w:id="6728" w:author="Gavrilov, Evgeny" w:date="2016-01-20T19:07:00Z"/>
          <w:b/>
        </w:rPr>
      </w:pPr>
      <w:ins w:id="6729" w:author="Gavrilov, Evgeny" w:date="2016-01-20T19:07:00Z">
        <w:r w:rsidRPr="00E66A86">
          <w:rPr>
            <w:b/>
          </w:rPr>
          <w:lastRenderedPageBreak/>
          <w:t>&lt;EVENT_TYPE&gt;</w:t>
        </w:r>
      </w:ins>
    </w:p>
    <w:p w14:paraId="3F64D583" w14:textId="77777777" w:rsidR="00BF4822" w:rsidRDefault="00BF4822" w:rsidP="00BF4822">
      <w:pPr>
        <w:pStyle w:val="ListParagraph"/>
        <w:numPr>
          <w:ilvl w:val="1"/>
          <w:numId w:val="2"/>
        </w:numPr>
        <w:rPr>
          <w:ins w:id="6730" w:author="Gavrilov, Evgeny" w:date="2016-01-20T19:07:00Z"/>
        </w:rPr>
      </w:pPr>
      <w:ins w:id="6731" w:author="Gavrilov, Evgeny" w:date="2016-01-20T19:07:00Z">
        <w:r w:rsidRPr="00E66A86">
          <w:rPr>
            <w:b/>
          </w:rPr>
          <w:t>SYSTEM</w:t>
        </w:r>
        <w:r>
          <w:t xml:space="preserve"> – iOS related events such as application start/stop/crash, network status change, battery/memory alerts etc</w:t>
        </w:r>
      </w:ins>
    </w:p>
    <w:p w14:paraId="1A5FE0A1" w14:textId="77777777" w:rsidR="00BF4822" w:rsidRDefault="00BF4822" w:rsidP="00BF4822">
      <w:pPr>
        <w:pStyle w:val="ListParagraph"/>
        <w:numPr>
          <w:ilvl w:val="1"/>
          <w:numId w:val="2"/>
        </w:numPr>
        <w:rPr>
          <w:ins w:id="6732" w:author="Gavrilov, Evgeny" w:date="2016-01-20T19:07:00Z"/>
        </w:rPr>
      </w:pPr>
      <w:ins w:id="6733" w:author="Gavrilov, Evgeny" w:date="2016-01-20T19:07:00Z">
        <w:r>
          <w:rPr>
            <w:b/>
          </w:rPr>
          <w:t>UI</w:t>
        </w:r>
        <w:r>
          <w:t xml:space="preserve"> – UI surfing and other user related activities</w:t>
        </w:r>
      </w:ins>
    </w:p>
    <w:p w14:paraId="6B393263" w14:textId="77777777" w:rsidR="00BF4822" w:rsidRDefault="00BF4822" w:rsidP="00BF4822">
      <w:pPr>
        <w:pStyle w:val="ListParagraph"/>
        <w:numPr>
          <w:ilvl w:val="1"/>
          <w:numId w:val="2"/>
        </w:numPr>
        <w:rPr>
          <w:ins w:id="6734" w:author="Gavrilov, Evgeny" w:date="2016-01-20T19:07:00Z"/>
        </w:rPr>
      </w:pPr>
      <w:ins w:id="6735" w:author="Gavrilov, Evgeny" w:date="2016-01-20T19:07:00Z">
        <w:r>
          <w:rPr>
            <w:b/>
          </w:rPr>
          <w:t xml:space="preserve">RUNTIME </w:t>
        </w:r>
        <w:r>
          <w:t>– application runtime internal logic events and important conditions to be highlighted (critical code sections logging, runtime errors, WebAPI requests and responses etc)</w:t>
        </w:r>
      </w:ins>
    </w:p>
    <w:p w14:paraId="0C4EFF1F" w14:textId="77777777" w:rsidR="00BF4822" w:rsidRDefault="00BF4822" w:rsidP="00BF4822">
      <w:pPr>
        <w:pStyle w:val="ListParagraph"/>
        <w:numPr>
          <w:ilvl w:val="1"/>
          <w:numId w:val="2"/>
        </w:numPr>
        <w:rPr>
          <w:ins w:id="6736" w:author="Gavrilov, Evgeny" w:date="2016-01-20T19:07:00Z"/>
        </w:rPr>
      </w:pPr>
      <w:ins w:id="6737" w:author="Gavrilov, Evgeny" w:date="2016-01-20T19:07:00Z">
        <w:r>
          <w:rPr>
            <w:b/>
          </w:rPr>
          <w:t xml:space="preserve">SIP </w:t>
        </w:r>
        <w:r w:rsidRPr="00B46C69">
          <w:t>-</w:t>
        </w:r>
        <w:r>
          <w:t xml:space="preserve">  The SIP stack related events (registration state, call state etc)</w:t>
        </w:r>
      </w:ins>
    </w:p>
    <w:p w14:paraId="4D9E052E" w14:textId="77777777" w:rsidR="00BF4822" w:rsidRDefault="00BF4822" w:rsidP="00BF4822">
      <w:pPr>
        <w:pStyle w:val="ListParagraph"/>
        <w:numPr>
          <w:ilvl w:val="0"/>
          <w:numId w:val="2"/>
        </w:numPr>
        <w:rPr>
          <w:ins w:id="6738" w:author="Gavrilov, Evgeny" w:date="2016-01-20T19:07:00Z"/>
        </w:rPr>
      </w:pPr>
      <w:ins w:id="6739" w:author="Gavrilov, Evgeny" w:date="2016-01-20T19:07:00Z">
        <w:r w:rsidRPr="00F93EA4">
          <w:rPr>
            <w:b/>
          </w:rPr>
          <w:t>&lt;EVENT_NAME&gt;</w:t>
        </w:r>
        <w:r>
          <w:t xml:space="preserve"> - Uniquely identify of event occurred (EVT_APP_START, EVT_CALL_END etc)</w:t>
        </w:r>
      </w:ins>
    </w:p>
    <w:p w14:paraId="4239830A" w14:textId="77777777" w:rsidR="00BF4822" w:rsidRDefault="00BF4822" w:rsidP="00BF4822">
      <w:pPr>
        <w:pStyle w:val="ListParagraph"/>
        <w:numPr>
          <w:ilvl w:val="0"/>
          <w:numId w:val="2"/>
        </w:numPr>
        <w:rPr>
          <w:ins w:id="6740" w:author="Gavrilov, Evgeny" w:date="2016-01-20T19:07:00Z"/>
        </w:rPr>
      </w:pPr>
      <w:ins w:id="6741" w:author="Gavrilov, Evgeny" w:date="2016-01-20T19:07:00Z">
        <w:r w:rsidRPr="00F93EA4">
          <w:rPr>
            <w:b/>
          </w:rPr>
          <w:t>&lt;EVENT_DATA&gt;</w:t>
        </w:r>
        <w:r>
          <w:t xml:space="preserve"> - Associated data user for logs analysis and issues debugging</w:t>
        </w:r>
      </w:ins>
    </w:p>
    <w:p w14:paraId="27A459F7" w14:textId="77777777" w:rsidR="00BF4822" w:rsidRPr="00F93EA4" w:rsidRDefault="00BF4822" w:rsidP="00BF4822">
      <w:pPr>
        <w:rPr>
          <w:ins w:id="6742" w:author="Gavrilov, Evgeny" w:date="2016-01-20T19:08:00Z"/>
          <w:b/>
        </w:rPr>
      </w:pPr>
      <w:ins w:id="6743" w:author="Gavrilov, Evgeny" w:date="2016-01-20T19:08:00Z">
        <w:r w:rsidRPr="00F93EA4">
          <w:rPr>
            <w:b/>
            <w:u w:val="single"/>
          </w:rPr>
          <w:t>PRIVACY WARNING</w:t>
        </w:r>
        <w:r w:rsidRPr="00F93EA4">
          <w:rPr>
            <w:b/>
          </w:rPr>
          <w:t>: All end-user private data such as user name (possible), password, first/last/.. names, billing info etc  have to be excluded from logged data.</w:t>
        </w:r>
      </w:ins>
    </w:p>
    <w:p w14:paraId="671C0F20" w14:textId="77777777" w:rsidR="00BF4822" w:rsidRDefault="00BF4822" w:rsidP="00BF4822">
      <w:pPr>
        <w:rPr>
          <w:ins w:id="6744" w:author="Gavrilov, Evgeny" w:date="2016-01-20T19:08:00Z"/>
        </w:rPr>
      </w:pPr>
    </w:p>
    <w:p w14:paraId="3A7D39E2" w14:textId="77777777" w:rsidR="00BF4822" w:rsidRDefault="00BF4822" w:rsidP="00BF4822">
      <w:pPr>
        <w:rPr>
          <w:ins w:id="6745" w:author="Gavrilov, Evgeny" w:date="2016-01-20T19:08:00Z"/>
        </w:rPr>
      </w:pPr>
      <w:ins w:id="6746" w:author="Gavrilov, Evgeny" w:date="2016-01-20T19:08:00Z">
        <w:r>
          <w:t>Example 1: User tries to listen voicemail, but application shows some error message.</w:t>
        </w:r>
      </w:ins>
    </w:p>
    <w:p w14:paraId="71226538" w14:textId="77777777" w:rsidR="00BF4822" w:rsidRDefault="00BF4822" w:rsidP="00BF4822">
      <w:pPr>
        <w:rPr>
          <w:ins w:id="6747" w:author="Gavrilov, Evgeny" w:date="2016-01-20T19:08:00Z"/>
        </w:rPr>
      </w:pPr>
    </w:p>
    <w:p w14:paraId="4F92188B" w14:textId="77777777" w:rsidR="00BF4822" w:rsidRDefault="00BF4822" w:rsidP="00BF4822">
      <w:pPr>
        <w:rPr>
          <w:ins w:id="6748" w:author="Gavrilov, Evgeny" w:date="2016-01-20T19:08:00Z"/>
        </w:rPr>
      </w:pPr>
      <w:ins w:id="6749" w:author="Gavrilov, Evgeny" w:date="2016-01-20T19:08:00Z">
        <w:r>
          <w:t>Logs collected:</w:t>
        </w:r>
      </w:ins>
    </w:p>
    <w:p w14:paraId="32C4686F" w14:textId="77777777" w:rsidR="00BF4822" w:rsidRDefault="00BF4822" w:rsidP="00BF4822">
      <w:pPr>
        <w:rPr>
          <w:ins w:id="6750" w:author="Gavrilov, Evgeny" w:date="2016-01-20T19:08:00Z"/>
        </w:rPr>
      </w:pPr>
      <w:ins w:id="6751" w:author="Gavrilov, Evgeny" w:date="2016-01-20T19:08:00Z">
        <w:r>
          <w:t>…..</w:t>
        </w:r>
      </w:ins>
    </w:p>
    <w:p w14:paraId="33E73F4B" w14:textId="77777777" w:rsidR="00BF4822" w:rsidRDefault="00BF4822" w:rsidP="00BF4822">
      <w:pPr>
        <w:rPr>
          <w:ins w:id="6752" w:author="Gavrilov, Evgeny" w:date="2016-01-20T19:08:00Z"/>
        </w:rPr>
      </w:pPr>
      <w:ins w:id="6753" w:author="Gavrilov, Evgeny" w:date="2016-01-20T19:08:00Z">
        <w:r>
          <w:t>8/17/2015 12:45:33;&lt;HW_ID&gt;;&lt;APP_TYPE&gt;;&lt;USER_NAME&gt;;UI;UI_VIEW;VoicemailViewController</w:t>
        </w:r>
      </w:ins>
    </w:p>
    <w:p w14:paraId="4973F956" w14:textId="77777777" w:rsidR="00BF4822" w:rsidRDefault="00BF4822" w:rsidP="00BF4822">
      <w:pPr>
        <w:rPr>
          <w:ins w:id="6754" w:author="Gavrilov, Evgeny" w:date="2016-01-20T19:08:00Z"/>
        </w:rPr>
      </w:pPr>
      <w:ins w:id="6755" w:author="Gavrilov, Evgeny" w:date="2016-01-20T19:08:00Z">
        <w:r>
          <w:t>8/17/2015 12:45:34;&lt;HW_ID&gt;;&lt;APP_TYPE&gt;;&lt;USER_NAME&gt;;UI;UI_VIEW;VoicemailDetailsViewController</w:t>
        </w:r>
      </w:ins>
    </w:p>
    <w:p w14:paraId="013130F6" w14:textId="77777777" w:rsidR="00BF4822" w:rsidRDefault="00BF4822" w:rsidP="00BF4822">
      <w:pPr>
        <w:rPr>
          <w:ins w:id="6756" w:author="Gavrilov, Evgeny" w:date="2016-01-20T19:08:00Z"/>
        </w:rPr>
      </w:pPr>
      <w:ins w:id="6757" w:author="Gavrilov, Evgeny" w:date="2016-01-20T19:08:00Z">
        <w:r>
          <w:t>8/17/2015 12:45:35;&lt;HW_ID&gt;;&lt;APP_TYPE&gt;;&lt;USER_NAME&gt;;UI;UI_TAP;Play button tapped</w:t>
        </w:r>
      </w:ins>
    </w:p>
    <w:p w14:paraId="5730033D" w14:textId="77777777" w:rsidR="00BF4822" w:rsidRDefault="00BF4822" w:rsidP="00BF4822">
      <w:pPr>
        <w:rPr>
          <w:ins w:id="6758" w:author="Gavrilov, Evgeny" w:date="2016-01-20T19:08:00Z"/>
        </w:rPr>
      </w:pPr>
      <w:ins w:id="6759" w:author="Gavrilov, Evgeny" w:date="2016-01-20T19:08:00Z">
        <w:r>
          <w:t>8/17/2015 12:45:35;&lt;HW_ID&gt;;&lt;APP_TYPE&gt;;&lt;USER_NAME&gt;;RT;</w:t>
        </w:r>
        <w:r w:rsidRPr="000B7762">
          <w:t xml:space="preserve"> </w:t>
        </w:r>
        <w:r>
          <w:t>RT_WEB_REQUEST;Type=GET URL=http://my.ooma.com/v2/vm?id=…. Error=200 Ok</w:t>
        </w:r>
      </w:ins>
    </w:p>
    <w:p w14:paraId="67F92C00" w14:textId="77777777" w:rsidR="00BF4822" w:rsidRDefault="00BF4822" w:rsidP="00BF4822">
      <w:pPr>
        <w:rPr>
          <w:ins w:id="6760" w:author="Gavrilov, Evgeny" w:date="2016-01-20T19:08:00Z"/>
        </w:rPr>
      </w:pPr>
      <w:ins w:id="6761" w:author="Gavrilov, Evgeny" w:date="2016-01-20T19:08:00Z">
        <w:r>
          <w:t>8/17/2015 12:45:45;&lt;HW_ID&gt;;&lt;APP_TYPE&gt;;&lt;USER_NAME&gt;;RT;</w:t>
        </w:r>
        <w:r w:rsidRPr="000B7762">
          <w:t xml:space="preserve"> </w:t>
        </w:r>
        <w:r>
          <w:t>RT_WEB_RESPONSE;Response data=[“Error: 408-Request timeout”]</w:t>
        </w:r>
      </w:ins>
    </w:p>
    <w:p w14:paraId="5D19F66E" w14:textId="77777777" w:rsidR="00BF4822" w:rsidRDefault="00BF4822" w:rsidP="00BF4822">
      <w:pPr>
        <w:rPr>
          <w:ins w:id="6762" w:author="Gavrilov, Evgeny" w:date="2016-01-20T19:08:00Z"/>
        </w:rPr>
      </w:pPr>
      <w:ins w:id="6763" w:author="Gavrilov, Evgeny" w:date="2016-01-20T19:08:00Z">
        <w:r>
          <w:t>8/17/2015 12:45:45;&lt;HW_ID&gt;;&lt;APP_TYPE&gt;;&lt;USER_NAME&gt;;RT;</w:t>
        </w:r>
        <w:r w:rsidRPr="000B7762">
          <w:t xml:space="preserve"> </w:t>
        </w:r>
        <w:r>
          <w:t>RT_ERROR;Web request filed with error 408</w:t>
        </w:r>
      </w:ins>
    </w:p>
    <w:p w14:paraId="480FD285" w14:textId="77777777" w:rsidR="00BF4822" w:rsidRDefault="00BF4822" w:rsidP="00BF4822">
      <w:pPr>
        <w:rPr>
          <w:ins w:id="6764" w:author="Gavrilov, Evgeny" w:date="2016-01-20T19:08:00Z"/>
        </w:rPr>
      </w:pPr>
      <w:ins w:id="6765" w:author="Gavrilov, Evgeny" w:date="2016-01-20T19:08:00Z">
        <w:r>
          <w:t>8/17/2015 12:45:45;&lt;HW_ID&gt;;&lt;APP_TYPE&gt;;&lt;USER_NAME&gt;;RT;</w:t>
        </w:r>
        <w:r w:rsidRPr="000B7762">
          <w:t xml:space="preserve"> </w:t>
        </w:r>
        <w:r>
          <w:t>RT_WARNING;Network status is: WiFi</w:t>
        </w:r>
      </w:ins>
    </w:p>
    <w:p w14:paraId="220C1C1F" w14:textId="77777777" w:rsidR="00BF4822" w:rsidRDefault="00BF4822" w:rsidP="00BF4822">
      <w:pPr>
        <w:rPr>
          <w:ins w:id="6766" w:author="Gavrilov, Evgeny" w:date="2016-01-20T19:08:00Z"/>
        </w:rPr>
      </w:pPr>
      <w:ins w:id="6767" w:author="Gavrilov, Evgeny" w:date="2016-01-20T19:08:00Z">
        <w:r>
          <w:t>8/17/2015 12:45:45;&lt;HW_ID&gt;;&lt;APP_TYPE&gt;;&lt;USER_NAME&gt;;RT;</w:t>
        </w:r>
        <w:r w:rsidRPr="000B7762">
          <w:t xml:space="preserve"> </w:t>
        </w:r>
        <w:r>
          <w:t>RT_WARNING;Error alert shown</w:t>
        </w:r>
      </w:ins>
    </w:p>
    <w:p w14:paraId="459FA901" w14:textId="77777777" w:rsidR="00BF4822" w:rsidRDefault="00BF4822" w:rsidP="00BF4822">
      <w:pPr>
        <w:rPr>
          <w:ins w:id="6768" w:author="Gavrilov, Evgeny" w:date="2016-01-20T19:08:00Z"/>
        </w:rPr>
      </w:pPr>
      <w:ins w:id="6769" w:author="Gavrilov, Evgeny" w:date="2016-01-20T19:08:00Z">
        <w:r>
          <w:t>……</w:t>
        </w:r>
      </w:ins>
    </w:p>
    <w:p w14:paraId="192359BE" w14:textId="77777777" w:rsidR="00BF4822" w:rsidRDefault="00BF4822" w:rsidP="00BF4822">
      <w:pPr>
        <w:rPr>
          <w:ins w:id="6770" w:author="Gavrilov, Evgeny" w:date="2016-01-20T19:08:00Z"/>
        </w:rPr>
      </w:pPr>
    </w:p>
    <w:p w14:paraId="7C368159" w14:textId="77777777" w:rsidR="00BF4822" w:rsidRDefault="00BF4822" w:rsidP="00BF4822">
      <w:pPr>
        <w:rPr>
          <w:ins w:id="6771" w:author="Gavrilov, Evgeny" w:date="2016-01-20T19:08:00Z"/>
        </w:rPr>
      </w:pPr>
      <w:ins w:id="6772" w:author="Gavrilov, Evgeny" w:date="2016-01-20T19:08:00Z">
        <w:r>
          <w:t>Logs analysis:</w:t>
        </w:r>
      </w:ins>
    </w:p>
    <w:p w14:paraId="520D1D6E" w14:textId="77777777" w:rsidR="00BF4822" w:rsidRDefault="00BF4822" w:rsidP="00BF4822">
      <w:pPr>
        <w:rPr>
          <w:ins w:id="6773" w:author="Gavrilov, Evgeny" w:date="2016-01-20T19:08:00Z"/>
        </w:rPr>
      </w:pPr>
    </w:p>
    <w:p w14:paraId="5C2EE697" w14:textId="16AAF51F" w:rsidR="00BF4822" w:rsidRDefault="00BF4822" w:rsidP="00BF4822">
      <w:pPr>
        <w:pStyle w:val="ListParagraph"/>
        <w:numPr>
          <w:ilvl w:val="0"/>
          <w:numId w:val="65"/>
        </w:numPr>
        <w:rPr>
          <w:ins w:id="6774" w:author="Gavrilov, Evgeny" w:date="2016-01-20T19:08:00Z"/>
        </w:rPr>
      </w:pPr>
      <w:ins w:id="6775" w:author="Gavrilov, Evgeny" w:date="2016-01-20T19:08:00Z">
        <w:r>
          <w:t>User open</w:t>
        </w:r>
      </w:ins>
      <w:ins w:id="6776" w:author="Gavrilov, Evgeny" w:date="2016-01-20T20:01:00Z">
        <w:r w:rsidR="00E0110F">
          <w:t>s</w:t>
        </w:r>
      </w:ins>
      <w:ins w:id="6777" w:author="Gavrilov, Evgeny" w:date="2016-01-20T19:08:00Z">
        <w:r>
          <w:t xml:space="preserve"> voicemails list (VoicemailViewController)</w:t>
        </w:r>
      </w:ins>
    </w:p>
    <w:p w14:paraId="0E5122B3" w14:textId="378A5F35" w:rsidR="00BF4822" w:rsidRDefault="00BF4822" w:rsidP="00BF4822">
      <w:pPr>
        <w:pStyle w:val="ListParagraph"/>
        <w:numPr>
          <w:ilvl w:val="0"/>
          <w:numId w:val="65"/>
        </w:numPr>
        <w:rPr>
          <w:ins w:id="6778" w:author="Gavrilov, Evgeny" w:date="2016-01-20T19:08:00Z"/>
        </w:rPr>
      </w:pPr>
      <w:ins w:id="6779" w:author="Gavrilov, Evgeny" w:date="2016-01-20T19:08:00Z">
        <w:r>
          <w:t>User open</w:t>
        </w:r>
      </w:ins>
      <w:ins w:id="6780" w:author="Gavrilov, Evgeny" w:date="2016-01-20T20:01:00Z">
        <w:r w:rsidR="00E0110F">
          <w:t>s</w:t>
        </w:r>
      </w:ins>
      <w:ins w:id="6781" w:author="Gavrilov, Evgeny" w:date="2016-01-20T19:08:00Z">
        <w:r>
          <w:t xml:space="preserve"> voicemail details (VoicemailDetailsViewController)</w:t>
        </w:r>
      </w:ins>
    </w:p>
    <w:p w14:paraId="59ACD975" w14:textId="52734FE4" w:rsidR="00BF4822" w:rsidRDefault="00BF4822" w:rsidP="00BF4822">
      <w:pPr>
        <w:pStyle w:val="ListParagraph"/>
        <w:numPr>
          <w:ilvl w:val="0"/>
          <w:numId w:val="65"/>
        </w:numPr>
        <w:rPr>
          <w:ins w:id="6782" w:author="Gavrilov, Evgeny" w:date="2016-01-20T19:08:00Z"/>
        </w:rPr>
      </w:pPr>
      <w:ins w:id="6783" w:author="Gavrilov, Evgeny" w:date="2016-01-20T19:08:00Z">
        <w:r>
          <w:t>User press</w:t>
        </w:r>
      </w:ins>
      <w:ins w:id="6784" w:author="Gavrilov, Evgeny" w:date="2016-01-20T20:01:00Z">
        <w:r w:rsidR="00E0110F">
          <w:t>es</w:t>
        </w:r>
      </w:ins>
      <w:ins w:id="6785" w:author="Gavrilov, Evgeny" w:date="2016-01-20T19:08:00Z">
        <w:r>
          <w:t xml:space="preserve"> “Play” button to listen voicemail selected</w:t>
        </w:r>
      </w:ins>
    </w:p>
    <w:p w14:paraId="571F52B1" w14:textId="2CCCBD4A" w:rsidR="00BF4822" w:rsidRDefault="00BF4822" w:rsidP="00BF4822">
      <w:pPr>
        <w:pStyle w:val="ListParagraph"/>
        <w:numPr>
          <w:ilvl w:val="1"/>
          <w:numId w:val="65"/>
        </w:numPr>
        <w:rPr>
          <w:ins w:id="6786" w:author="Gavrilov, Evgeny" w:date="2016-01-20T19:08:00Z"/>
        </w:rPr>
      </w:pPr>
      <w:ins w:id="6787" w:author="Gavrilov, Evgeny" w:date="2016-01-20T19:08:00Z">
        <w:r>
          <w:t xml:space="preserve">Voicemail Web request </w:t>
        </w:r>
      </w:ins>
      <w:ins w:id="6788" w:author="Gavrilov, Evgeny" w:date="2016-01-20T20:01:00Z">
        <w:r w:rsidR="00E0110F">
          <w:t xml:space="preserve">is </w:t>
        </w:r>
      </w:ins>
      <w:ins w:id="6789" w:author="Gavrilov, Evgeny" w:date="2016-01-20T19:08:00Z">
        <w:r>
          <w:t>sent successfully</w:t>
        </w:r>
      </w:ins>
    </w:p>
    <w:p w14:paraId="67B42D6F" w14:textId="45868318" w:rsidR="00BF4822" w:rsidRDefault="00BF4822" w:rsidP="00BF4822">
      <w:pPr>
        <w:pStyle w:val="ListParagraph"/>
        <w:numPr>
          <w:ilvl w:val="1"/>
          <w:numId w:val="65"/>
        </w:numPr>
        <w:rPr>
          <w:ins w:id="6790" w:author="Gavrilov, Evgeny" w:date="2016-01-20T19:08:00Z"/>
        </w:rPr>
      </w:pPr>
      <w:ins w:id="6791" w:author="Gavrilov, Evgeny" w:date="2016-01-20T19:08:00Z">
        <w:r>
          <w:t xml:space="preserve">Web request </w:t>
        </w:r>
      </w:ins>
      <w:ins w:id="6792" w:author="Gavrilov, Evgeny" w:date="2016-01-20T20:01:00Z">
        <w:r w:rsidR="00E0110F">
          <w:t xml:space="preserve">is </w:t>
        </w:r>
      </w:ins>
      <w:ins w:id="6793" w:author="Gavrilov, Evgeny" w:date="2016-01-20T19:08:00Z">
        <w:r>
          <w:t>failed with 408 error (request timeout)</w:t>
        </w:r>
      </w:ins>
    </w:p>
    <w:p w14:paraId="063FF310" w14:textId="77777777" w:rsidR="00BF4822" w:rsidRDefault="00BF4822" w:rsidP="00BF4822">
      <w:pPr>
        <w:pStyle w:val="ListParagraph"/>
        <w:numPr>
          <w:ilvl w:val="1"/>
          <w:numId w:val="65"/>
        </w:numPr>
        <w:rPr>
          <w:ins w:id="6794" w:author="Gavrilov, Evgeny" w:date="2016-01-20T19:08:00Z"/>
        </w:rPr>
      </w:pPr>
      <w:ins w:id="6795" w:author="Gavrilov, Evgeny" w:date="2016-01-20T19:08:00Z">
        <w:r>
          <w:t>Network status is – Reachable, WiFi</w:t>
        </w:r>
      </w:ins>
    </w:p>
    <w:p w14:paraId="5E5C6A54" w14:textId="4A14AFD9" w:rsidR="00BF4822" w:rsidRDefault="00BF4822" w:rsidP="00BF4822">
      <w:pPr>
        <w:rPr>
          <w:ins w:id="6796" w:author="Gavrilov, Evgeny" w:date="2016-01-20T19:08:00Z"/>
        </w:rPr>
      </w:pPr>
      <w:ins w:id="6797" w:author="Gavrilov, Evgeny" w:date="2016-01-20T19:08:00Z">
        <w:r>
          <w:t xml:space="preserve">Analysis result: VM Web request </w:t>
        </w:r>
      </w:ins>
      <w:ins w:id="6798" w:author="Gavrilov, Evgeny" w:date="2016-01-20T20:01:00Z">
        <w:r w:rsidR="00E0110F">
          <w:t xml:space="preserve">is </w:t>
        </w:r>
      </w:ins>
      <w:ins w:id="6799" w:author="Gavrilov, Evgeny" w:date="2016-01-20T19:08:00Z">
        <w:r>
          <w:t>failed possibl</w:t>
        </w:r>
      </w:ins>
      <w:ins w:id="6800" w:author="Gavrilov, Evgeny" w:date="2016-01-20T20:01:00Z">
        <w:r w:rsidR="00E0110F">
          <w:t>y</w:t>
        </w:r>
      </w:ins>
      <w:ins w:id="6801" w:author="Gavrilov, Evgeny" w:date="2016-01-20T19:08:00Z">
        <w:r>
          <w:t xml:space="preserve"> due to</w:t>
        </w:r>
      </w:ins>
    </w:p>
    <w:p w14:paraId="1A67F73A" w14:textId="77777777" w:rsidR="00BF4822" w:rsidRDefault="00BF4822" w:rsidP="00BF4822">
      <w:pPr>
        <w:rPr>
          <w:ins w:id="6802" w:author="Gavrilov, Evgeny" w:date="2016-01-20T19:08:00Z"/>
        </w:rPr>
      </w:pPr>
    </w:p>
    <w:p w14:paraId="21843654" w14:textId="77777777" w:rsidR="00BF4822" w:rsidRDefault="00BF4822" w:rsidP="00BF4822">
      <w:pPr>
        <w:pStyle w:val="ListParagraph"/>
        <w:numPr>
          <w:ilvl w:val="0"/>
          <w:numId w:val="66"/>
        </w:numPr>
        <w:rPr>
          <w:ins w:id="6803" w:author="Gavrilov, Evgeny" w:date="2016-01-20T19:08:00Z"/>
        </w:rPr>
      </w:pPr>
      <w:ins w:id="6804" w:author="Gavrilov, Evgeny" w:date="2016-01-20T19:08:00Z">
        <w:r>
          <w:t>Poor WiFi signal/Firewall restrictions</w:t>
        </w:r>
      </w:ins>
    </w:p>
    <w:p w14:paraId="6824E837" w14:textId="77777777" w:rsidR="00BF4822" w:rsidRDefault="00BF4822" w:rsidP="00BF4822">
      <w:pPr>
        <w:pStyle w:val="ListParagraph"/>
        <w:numPr>
          <w:ilvl w:val="0"/>
          <w:numId w:val="66"/>
        </w:numPr>
        <w:rPr>
          <w:ins w:id="6805" w:author="Gavrilov, Evgeny" w:date="2016-01-20T19:08:00Z"/>
        </w:rPr>
      </w:pPr>
      <w:ins w:id="6806" w:author="Gavrilov, Evgeny" w:date="2016-01-20T19:08:00Z">
        <w:r>
          <w:lastRenderedPageBreak/>
          <w:t>VM server issues</w:t>
        </w:r>
      </w:ins>
    </w:p>
    <w:p w14:paraId="6AED6C8E" w14:textId="0DF69D68" w:rsidR="00BF4822" w:rsidRDefault="00BF4822" w:rsidP="00BF4822">
      <w:pPr>
        <w:rPr>
          <w:ins w:id="6807" w:author="Gavrilov, Evgeny" w:date="2016-01-20T19:08:00Z"/>
        </w:rPr>
      </w:pPr>
      <w:ins w:id="6808" w:author="Gavrilov, Evgeny" w:date="2016-01-20T19:08:00Z">
        <w:r>
          <w:t xml:space="preserve">Action items: To check VM server logs according </w:t>
        </w:r>
      </w:ins>
      <w:ins w:id="6809" w:author="Gavrilov, Evgeny" w:date="2016-01-20T20:00:00Z">
        <w:r w:rsidR="00E0110F">
          <w:t xml:space="preserve">to </w:t>
        </w:r>
      </w:ins>
      <w:ins w:id="6810" w:author="Gavrilov, Evgeny" w:date="2016-01-20T19:08:00Z">
        <w:r>
          <w:t>appropriate timestamp</w:t>
        </w:r>
      </w:ins>
    </w:p>
    <w:p w14:paraId="316A76FA" w14:textId="77777777" w:rsidR="00BF4822" w:rsidRDefault="00BF4822" w:rsidP="00BF4822">
      <w:pPr>
        <w:rPr>
          <w:ins w:id="6811" w:author="Gavrilov, Evgeny" w:date="2016-01-20T19:08:00Z"/>
        </w:rPr>
      </w:pPr>
    </w:p>
    <w:p w14:paraId="5C63242B" w14:textId="49016164" w:rsidR="00BF4822" w:rsidRDefault="00BF4822" w:rsidP="00BF4822">
      <w:pPr>
        <w:rPr>
          <w:ins w:id="6812" w:author="Gavrilov, Evgeny" w:date="2016-01-20T19:08:00Z"/>
        </w:rPr>
      </w:pPr>
      <w:ins w:id="6813" w:author="Gavrilov, Evgeny" w:date="2016-01-20T19:08:00Z">
        <w:r>
          <w:t xml:space="preserve">Example 2: User tries to listen voicemail, but application </w:t>
        </w:r>
      </w:ins>
      <w:ins w:id="6814" w:author="Gavrilov, Evgeny" w:date="2016-01-20T20:00:00Z">
        <w:r w:rsidR="00E0110F">
          <w:t xml:space="preserve">is </w:t>
        </w:r>
      </w:ins>
      <w:ins w:id="6815" w:author="Gavrilov, Evgeny" w:date="2016-01-20T19:08:00Z">
        <w:r>
          <w:t>closed unexpectedly.</w:t>
        </w:r>
      </w:ins>
    </w:p>
    <w:p w14:paraId="626F6D2C" w14:textId="77777777" w:rsidR="00BF4822" w:rsidRDefault="00BF4822" w:rsidP="00BF4822">
      <w:pPr>
        <w:rPr>
          <w:ins w:id="6816" w:author="Gavrilov, Evgeny" w:date="2016-01-20T19:08:00Z"/>
        </w:rPr>
      </w:pPr>
      <w:ins w:id="6817" w:author="Gavrilov, Evgeny" w:date="2016-01-20T19:08:00Z">
        <w:r>
          <w:t>Logs collected:</w:t>
        </w:r>
      </w:ins>
    </w:p>
    <w:p w14:paraId="67BC0BDF" w14:textId="77777777" w:rsidR="00BF4822" w:rsidRDefault="00BF4822" w:rsidP="00BF4822">
      <w:pPr>
        <w:rPr>
          <w:ins w:id="6818" w:author="Gavrilov, Evgeny" w:date="2016-01-20T19:08:00Z"/>
        </w:rPr>
      </w:pPr>
      <w:ins w:id="6819" w:author="Gavrilov, Evgeny" w:date="2016-01-20T19:08:00Z">
        <w:r>
          <w:t>…..</w:t>
        </w:r>
      </w:ins>
    </w:p>
    <w:p w14:paraId="34205084" w14:textId="77777777" w:rsidR="00BF4822" w:rsidRDefault="00BF4822" w:rsidP="00BF4822">
      <w:pPr>
        <w:rPr>
          <w:ins w:id="6820" w:author="Gavrilov, Evgeny" w:date="2016-01-20T19:08:00Z"/>
        </w:rPr>
      </w:pPr>
      <w:ins w:id="6821" w:author="Gavrilov, Evgeny" w:date="2016-01-20T19:08:00Z">
        <w:r>
          <w:t>8/17/2015 12:45:33;&lt;HW_ID&gt;;&lt;APP_TYPE&gt;;&lt;USER_NAME&gt;;UI;UI_VIEW;VoicemailViewController</w:t>
        </w:r>
      </w:ins>
    </w:p>
    <w:p w14:paraId="56BD9E03" w14:textId="77777777" w:rsidR="00BF4822" w:rsidRDefault="00BF4822" w:rsidP="00BF4822">
      <w:pPr>
        <w:rPr>
          <w:ins w:id="6822" w:author="Gavrilov, Evgeny" w:date="2016-01-20T19:08:00Z"/>
        </w:rPr>
      </w:pPr>
      <w:ins w:id="6823" w:author="Gavrilov, Evgeny" w:date="2016-01-20T19:08:00Z">
        <w:r>
          <w:t>8/17/2015 12:45:34;&lt;HW_ID&gt;;&lt;APP_TYPE&gt;;&lt;USER_NAME&gt;;UI;UI_VIEW;VoicemailDetailsViewController</w:t>
        </w:r>
      </w:ins>
    </w:p>
    <w:p w14:paraId="4363AC8F" w14:textId="77777777" w:rsidR="00BF4822" w:rsidRDefault="00BF4822" w:rsidP="00BF4822">
      <w:pPr>
        <w:rPr>
          <w:ins w:id="6824" w:author="Gavrilov, Evgeny" w:date="2016-01-20T19:08:00Z"/>
        </w:rPr>
      </w:pPr>
      <w:ins w:id="6825" w:author="Gavrilov, Evgeny" w:date="2016-01-20T19:08:00Z">
        <w:r>
          <w:t>8/17/2015 12:45:35;&lt;HW_ID&gt;;&lt;APP_TYPE&gt;;&lt;USER_NAME&gt;;UI;UI_TAP;Play button tapped</w:t>
        </w:r>
      </w:ins>
    </w:p>
    <w:p w14:paraId="61DFD120" w14:textId="77777777" w:rsidR="00BF4822" w:rsidRDefault="00BF4822" w:rsidP="00BF4822">
      <w:pPr>
        <w:rPr>
          <w:ins w:id="6826" w:author="Gavrilov, Evgeny" w:date="2016-01-20T19:08:00Z"/>
        </w:rPr>
      </w:pPr>
      <w:ins w:id="6827" w:author="Gavrilov, Evgeny" w:date="2016-01-20T19:08:00Z">
        <w:r>
          <w:t>8/17/2015 12:45:35;&lt;HW_ID&gt;;&lt;APP_TYPE&gt;;&lt;USER_NAME&gt;;RT;</w:t>
        </w:r>
        <w:r w:rsidRPr="000B7762">
          <w:t xml:space="preserve"> </w:t>
        </w:r>
        <w:r>
          <w:t>RT_WEB_REQUEST;Type=GET URL=http://my.ooma.com/v2/vm?id=…. Error=200 Ok</w:t>
        </w:r>
      </w:ins>
    </w:p>
    <w:p w14:paraId="62669708" w14:textId="77777777" w:rsidR="00BF4822" w:rsidRDefault="00BF4822" w:rsidP="00BF4822">
      <w:pPr>
        <w:rPr>
          <w:ins w:id="6828" w:author="Gavrilov, Evgeny" w:date="2016-01-20T19:08:00Z"/>
        </w:rPr>
      </w:pPr>
      <w:ins w:id="6829" w:author="Gavrilov, Evgeny" w:date="2016-01-20T19:08:00Z">
        <w:r>
          <w:t>8/17/2015 12:45:45;&lt;HW_ID&gt;;&lt;APP_TYPE&gt;;&lt;USER_NAME&gt;;RT;</w:t>
        </w:r>
        <w:r w:rsidRPr="000B7762">
          <w:t xml:space="preserve"> </w:t>
        </w:r>
        <w:r>
          <w:t>APP_LMEM;Low memory!</w:t>
        </w:r>
      </w:ins>
    </w:p>
    <w:p w14:paraId="14BD0904" w14:textId="77777777" w:rsidR="00BF4822" w:rsidRDefault="00BF4822" w:rsidP="00BF4822">
      <w:pPr>
        <w:rPr>
          <w:ins w:id="6830" w:author="Gavrilov, Evgeny" w:date="2016-01-20T19:08:00Z"/>
        </w:rPr>
      </w:pPr>
      <w:ins w:id="6831" w:author="Gavrilov, Evgeny" w:date="2016-01-20T19:08:00Z">
        <w:r>
          <w:t>8/17/2015 12:45:45;&lt;HW_ID&gt;;&lt;APP_TYPE&gt;;&lt;USER_NAME&gt;;RT;</w:t>
        </w:r>
        <w:r w:rsidRPr="000B7762">
          <w:t xml:space="preserve"> </w:t>
        </w:r>
        <w:r>
          <w:t>APP_CRASH; Type=SIGKILL Stack=….</w:t>
        </w:r>
      </w:ins>
    </w:p>
    <w:p w14:paraId="330FA2A4" w14:textId="77777777" w:rsidR="00BF4822" w:rsidRDefault="00BF4822" w:rsidP="00BF4822">
      <w:pPr>
        <w:rPr>
          <w:ins w:id="6832" w:author="Gavrilov, Evgeny" w:date="2016-01-20T19:08:00Z"/>
        </w:rPr>
      </w:pPr>
      <w:ins w:id="6833" w:author="Gavrilov, Evgeny" w:date="2016-01-20T19:08:00Z">
        <w:r>
          <w:t>……</w:t>
        </w:r>
      </w:ins>
    </w:p>
    <w:p w14:paraId="79DF2C4A" w14:textId="77777777" w:rsidR="00BF4822" w:rsidRDefault="00BF4822" w:rsidP="00BF4822">
      <w:pPr>
        <w:rPr>
          <w:ins w:id="6834" w:author="Gavrilov, Evgeny" w:date="2016-01-20T19:08:00Z"/>
        </w:rPr>
      </w:pPr>
    </w:p>
    <w:p w14:paraId="01B3145D" w14:textId="77777777" w:rsidR="00BF4822" w:rsidRDefault="00BF4822" w:rsidP="00BF4822">
      <w:pPr>
        <w:rPr>
          <w:ins w:id="6835" w:author="Gavrilov, Evgeny" w:date="2016-01-20T19:08:00Z"/>
        </w:rPr>
      </w:pPr>
      <w:ins w:id="6836" w:author="Gavrilov, Evgeny" w:date="2016-01-20T19:08:00Z">
        <w:r>
          <w:t>Logs analysis:</w:t>
        </w:r>
      </w:ins>
    </w:p>
    <w:p w14:paraId="4E20E277" w14:textId="77777777" w:rsidR="00BF4822" w:rsidRDefault="00BF4822" w:rsidP="00BF4822">
      <w:pPr>
        <w:rPr>
          <w:ins w:id="6837" w:author="Gavrilov, Evgeny" w:date="2016-01-20T19:08:00Z"/>
        </w:rPr>
      </w:pPr>
    </w:p>
    <w:p w14:paraId="5E9CCF4A" w14:textId="546006EF" w:rsidR="00BF4822" w:rsidRDefault="00BF4822" w:rsidP="00BF4822">
      <w:pPr>
        <w:pStyle w:val="ListParagraph"/>
        <w:numPr>
          <w:ilvl w:val="0"/>
          <w:numId w:val="67"/>
        </w:numPr>
        <w:rPr>
          <w:ins w:id="6838" w:author="Gavrilov, Evgeny" w:date="2016-01-20T19:08:00Z"/>
        </w:rPr>
      </w:pPr>
      <w:ins w:id="6839" w:author="Gavrilov, Evgeny" w:date="2016-01-20T19:08:00Z">
        <w:r>
          <w:t>User open</w:t>
        </w:r>
      </w:ins>
      <w:ins w:id="6840" w:author="Gavrilov, Evgeny" w:date="2016-01-20T20:02:00Z">
        <w:r w:rsidR="00E0110F">
          <w:t>s</w:t>
        </w:r>
      </w:ins>
      <w:ins w:id="6841" w:author="Gavrilov, Evgeny" w:date="2016-01-20T19:08:00Z">
        <w:r>
          <w:t xml:space="preserve"> voicemails list (VoicemailViewController)</w:t>
        </w:r>
      </w:ins>
    </w:p>
    <w:p w14:paraId="40C9357B" w14:textId="02F6E927" w:rsidR="00BF4822" w:rsidRDefault="00BF4822" w:rsidP="00BF4822">
      <w:pPr>
        <w:pStyle w:val="ListParagraph"/>
        <w:numPr>
          <w:ilvl w:val="0"/>
          <w:numId w:val="67"/>
        </w:numPr>
        <w:rPr>
          <w:ins w:id="6842" w:author="Gavrilov, Evgeny" w:date="2016-01-20T19:08:00Z"/>
        </w:rPr>
      </w:pPr>
      <w:ins w:id="6843" w:author="Gavrilov, Evgeny" w:date="2016-01-20T19:08:00Z">
        <w:r>
          <w:t>User open</w:t>
        </w:r>
      </w:ins>
      <w:ins w:id="6844" w:author="Gavrilov, Evgeny" w:date="2016-01-20T20:02:00Z">
        <w:r w:rsidR="00E0110F">
          <w:t>s</w:t>
        </w:r>
      </w:ins>
      <w:ins w:id="6845" w:author="Gavrilov, Evgeny" w:date="2016-01-20T19:08:00Z">
        <w:r>
          <w:t xml:space="preserve"> voicemail details (VoicemailDetailsViewController)</w:t>
        </w:r>
      </w:ins>
    </w:p>
    <w:p w14:paraId="0215833C" w14:textId="555B26FA" w:rsidR="00BF4822" w:rsidRDefault="00BF4822" w:rsidP="00BF4822">
      <w:pPr>
        <w:pStyle w:val="ListParagraph"/>
        <w:numPr>
          <w:ilvl w:val="0"/>
          <w:numId w:val="67"/>
        </w:numPr>
        <w:rPr>
          <w:ins w:id="6846" w:author="Gavrilov, Evgeny" w:date="2016-01-20T19:08:00Z"/>
        </w:rPr>
      </w:pPr>
      <w:ins w:id="6847" w:author="Gavrilov, Evgeny" w:date="2016-01-20T19:08:00Z">
        <w:r>
          <w:t>User press</w:t>
        </w:r>
      </w:ins>
      <w:ins w:id="6848" w:author="Gavrilov, Evgeny" w:date="2016-01-20T20:02:00Z">
        <w:r w:rsidR="00E0110F">
          <w:t>es</w:t>
        </w:r>
      </w:ins>
      <w:ins w:id="6849" w:author="Gavrilov, Evgeny" w:date="2016-01-20T19:08:00Z">
        <w:r>
          <w:t xml:space="preserve"> “Play” button to listen voicemail selected</w:t>
        </w:r>
      </w:ins>
    </w:p>
    <w:p w14:paraId="0E583638" w14:textId="24F32C4D" w:rsidR="00BF4822" w:rsidRDefault="00BF4822" w:rsidP="00BF4822">
      <w:pPr>
        <w:pStyle w:val="ListParagraph"/>
        <w:numPr>
          <w:ilvl w:val="1"/>
          <w:numId w:val="67"/>
        </w:numPr>
        <w:rPr>
          <w:ins w:id="6850" w:author="Gavrilov, Evgeny" w:date="2016-01-20T19:08:00Z"/>
        </w:rPr>
      </w:pPr>
      <w:ins w:id="6851" w:author="Gavrilov, Evgeny" w:date="2016-01-20T19:08:00Z">
        <w:r>
          <w:t xml:space="preserve">Voicemail Web request </w:t>
        </w:r>
      </w:ins>
      <w:ins w:id="6852" w:author="Gavrilov, Evgeny" w:date="2016-01-20T20:02:00Z">
        <w:r w:rsidR="00E0110F">
          <w:t xml:space="preserve">is </w:t>
        </w:r>
      </w:ins>
      <w:ins w:id="6853" w:author="Gavrilov, Evgeny" w:date="2016-01-20T19:08:00Z">
        <w:r>
          <w:t>sent successfully</w:t>
        </w:r>
      </w:ins>
    </w:p>
    <w:p w14:paraId="6924B645" w14:textId="77777777" w:rsidR="00BF4822" w:rsidRDefault="00BF4822" w:rsidP="00BF4822">
      <w:pPr>
        <w:pStyle w:val="ListParagraph"/>
        <w:numPr>
          <w:ilvl w:val="1"/>
          <w:numId w:val="67"/>
        </w:numPr>
        <w:rPr>
          <w:ins w:id="6854" w:author="Gavrilov, Evgeny" w:date="2016-01-20T19:08:00Z"/>
        </w:rPr>
      </w:pPr>
      <w:ins w:id="6855" w:author="Gavrilov, Evgeny" w:date="2016-01-20T19:08:00Z">
        <w:r>
          <w:t>iOS kills application due to low memory issue</w:t>
        </w:r>
      </w:ins>
    </w:p>
    <w:p w14:paraId="40716130" w14:textId="77777777" w:rsidR="00BF4822" w:rsidRDefault="00BF4822" w:rsidP="00BF4822">
      <w:pPr>
        <w:rPr>
          <w:ins w:id="6856" w:author="Gavrilov, Evgeny" w:date="2016-01-20T19:08:00Z"/>
        </w:rPr>
      </w:pPr>
      <w:ins w:id="6857" w:author="Gavrilov, Evgeny" w:date="2016-01-20T19:08:00Z">
        <w:r>
          <w:t>Action items: To check application for memory leaks</w:t>
        </w:r>
        <w:bookmarkStart w:id="6858" w:name="_Toc428963032"/>
        <w:bookmarkStart w:id="6859" w:name="_Toc428963033"/>
        <w:bookmarkEnd w:id="6858"/>
        <w:bookmarkEnd w:id="6859"/>
      </w:ins>
    </w:p>
    <w:p w14:paraId="58AA4C65" w14:textId="231FA13A" w:rsidR="00BF4822" w:rsidRPr="00BF4822" w:rsidRDefault="00BF4822">
      <w:pPr>
        <w:pStyle w:val="Heading2"/>
        <w:rPr>
          <w:ins w:id="6860" w:author="Gavrilov, Evgeny" w:date="2016-01-20T19:08:00Z"/>
        </w:rPr>
        <w:pPrChange w:id="6861" w:author="Gavrilov, Evgeny" w:date="2016-01-20T19:11:00Z">
          <w:pPr>
            <w:pStyle w:val="Heading2"/>
            <w:numPr>
              <w:ilvl w:val="2"/>
              <w:numId w:val="1"/>
            </w:numPr>
            <w:ind w:left="720" w:hanging="720"/>
          </w:pPr>
        </w:pPrChange>
      </w:pPr>
      <w:bookmarkStart w:id="6862" w:name="_Toc435546369"/>
      <w:bookmarkStart w:id="6863" w:name="_Toc448150126"/>
      <w:ins w:id="6864" w:author="Gavrilov, Evgeny" w:date="2016-01-20T19:11:00Z">
        <w:r w:rsidRPr="00BF4822">
          <w:t xml:space="preserve">10.7 </w:t>
        </w:r>
      </w:ins>
      <w:ins w:id="6865" w:author="Gavrilov, Evgeny" w:date="2016-01-20T19:08:00Z">
        <w:r w:rsidRPr="00BF4822">
          <w:t>CSLMessage description</w:t>
        </w:r>
        <w:bookmarkEnd w:id="6862"/>
        <w:bookmarkEnd w:id="6863"/>
      </w:ins>
    </w:p>
    <w:p w14:paraId="1841B65B" w14:textId="77777777" w:rsidR="00BF4822" w:rsidRDefault="00BF4822" w:rsidP="00BF4822">
      <w:pPr>
        <w:rPr>
          <w:ins w:id="6866" w:author="Gavrilov, Evgeny" w:date="2016-01-20T19:08:00Z"/>
        </w:rPr>
      </w:pPr>
    </w:p>
    <w:p w14:paraId="2BFD779C" w14:textId="77777777" w:rsidR="00BF4822" w:rsidRDefault="00BF4822" w:rsidP="00BF4822">
      <w:pPr>
        <w:rPr>
          <w:ins w:id="6867" w:author="Gavrilov, Evgeny" w:date="2016-01-20T19:08:00Z"/>
        </w:rPr>
      </w:pPr>
      <w:ins w:id="6868" w:author="Gavrilov, Evgeny" w:date="2016-01-20T19:08:00Z">
        <w:r>
          <w:t>The following data have to be included to CSLMessage for future logs sorting, analysis and issues debugging:</w:t>
        </w:r>
      </w:ins>
    </w:p>
    <w:p w14:paraId="35E25824" w14:textId="77777777" w:rsidR="00BF4822" w:rsidRDefault="00BF4822" w:rsidP="00BF4822">
      <w:pPr>
        <w:rPr>
          <w:ins w:id="6869" w:author="Gavrilov, Evgeny" w:date="2016-01-20T19:08:00Z"/>
        </w:rPr>
      </w:pPr>
    </w:p>
    <w:p w14:paraId="475C26F5" w14:textId="77777777" w:rsidR="00BF4822" w:rsidRDefault="00BF4822" w:rsidP="00BF4822">
      <w:pPr>
        <w:pStyle w:val="ListParagraph"/>
        <w:numPr>
          <w:ilvl w:val="0"/>
          <w:numId w:val="2"/>
        </w:numPr>
        <w:rPr>
          <w:ins w:id="6870" w:author="Gavrilov, Evgeny" w:date="2016-01-20T19:08:00Z"/>
        </w:rPr>
      </w:pPr>
      <w:ins w:id="6871" w:author="Gavrilov, Evgeny" w:date="2016-01-20T19:08:00Z">
        <w:r w:rsidRPr="00E66A86">
          <w:rPr>
            <w:b/>
          </w:rPr>
          <w:t>&lt;TIME_STAMP&gt;</w:t>
        </w:r>
        <w:r>
          <w:t xml:space="preserve"> - GMT date and time of event occurrence</w:t>
        </w:r>
      </w:ins>
    </w:p>
    <w:p w14:paraId="354F6297" w14:textId="77777777" w:rsidR="00BF4822" w:rsidRDefault="00BF4822" w:rsidP="00BF4822">
      <w:pPr>
        <w:pStyle w:val="ListParagraph"/>
        <w:numPr>
          <w:ilvl w:val="0"/>
          <w:numId w:val="2"/>
        </w:numPr>
        <w:rPr>
          <w:ins w:id="6872" w:author="Gavrilov, Evgeny" w:date="2016-01-20T19:08:00Z"/>
        </w:rPr>
      </w:pPr>
      <w:ins w:id="6873" w:author="Gavrilov, Evgeny" w:date="2016-01-20T19:08:00Z">
        <w:r>
          <w:rPr>
            <w:b/>
          </w:rPr>
          <w:t>&lt;HW_ID</w:t>
        </w:r>
        <w:r w:rsidRPr="00E66A86">
          <w:rPr>
            <w:b/>
          </w:rPr>
          <w:t>&gt;</w:t>
        </w:r>
        <w:r>
          <w:t xml:space="preserve"> - Uniquely user HW identify used to associate logs with a specific device.</w:t>
        </w:r>
      </w:ins>
    </w:p>
    <w:p w14:paraId="41860FAD" w14:textId="77777777" w:rsidR="00BF4822" w:rsidRDefault="00BF4822" w:rsidP="00BF4822">
      <w:pPr>
        <w:pStyle w:val="ListParagraph"/>
        <w:numPr>
          <w:ilvl w:val="0"/>
          <w:numId w:val="2"/>
        </w:numPr>
        <w:rPr>
          <w:ins w:id="6874" w:author="Gavrilov, Evgeny" w:date="2016-01-20T19:08:00Z"/>
        </w:rPr>
      </w:pPr>
      <w:ins w:id="6875" w:author="Gavrilov, Evgeny" w:date="2016-01-20T19:08:00Z">
        <w:r>
          <w:rPr>
            <w:b/>
          </w:rPr>
          <w:t xml:space="preserve">&lt;HW_INFO&gt; </w:t>
        </w:r>
        <w:r w:rsidRPr="00E75F80">
          <w:t>-</w:t>
        </w:r>
        <w:r>
          <w:t xml:space="preserve"> HW device model name (iPhone4/5/6, iPad)</w:t>
        </w:r>
      </w:ins>
    </w:p>
    <w:p w14:paraId="4F142B00" w14:textId="77777777" w:rsidR="00BF4822" w:rsidRDefault="00BF4822" w:rsidP="00BF4822">
      <w:pPr>
        <w:pStyle w:val="ListParagraph"/>
        <w:numPr>
          <w:ilvl w:val="0"/>
          <w:numId w:val="2"/>
        </w:numPr>
        <w:rPr>
          <w:ins w:id="6876" w:author="Gavrilov, Evgeny" w:date="2016-01-20T19:08:00Z"/>
        </w:rPr>
      </w:pPr>
      <w:ins w:id="6877" w:author="Gavrilov, Evgeny" w:date="2016-01-20T19:08:00Z">
        <w:r>
          <w:rPr>
            <w:b/>
          </w:rPr>
          <w:t xml:space="preserve">&lt;OS_NAME&gt; </w:t>
        </w:r>
        <w:r w:rsidRPr="00E75F80">
          <w:t>-</w:t>
        </w:r>
        <w:r>
          <w:t xml:space="preserve"> Operation system name – iOS/Android</w:t>
        </w:r>
      </w:ins>
    </w:p>
    <w:p w14:paraId="53C27FF5" w14:textId="77777777" w:rsidR="00BF4822" w:rsidRDefault="00BF4822" w:rsidP="00BF4822">
      <w:pPr>
        <w:pStyle w:val="ListParagraph"/>
        <w:numPr>
          <w:ilvl w:val="0"/>
          <w:numId w:val="2"/>
        </w:numPr>
        <w:rPr>
          <w:ins w:id="6878" w:author="Gavrilov, Evgeny" w:date="2016-01-20T19:08:00Z"/>
        </w:rPr>
      </w:pPr>
      <w:ins w:id="6879" w:author="Gavrilov, Evgeny" w:date="2016-01-20T19:08:00Z">
        <w:r>
          <w:rPr>
            <w:b/>
          </w:rPr>
          <w:t xml:space="preserve">&lt;OS_VERSION&gt; </w:t>
        </w:r>
        <w:r w:rsidRPr="00E75F80">
          <w:t>-</w:t>
        </w:r>
        <w:r>
          <w:t xml:space="preserve"> Operation system version (7.1.1, 8.0, 9.0 etc)</w:t>
        </w:r>
      </w:ins>
    </w:p>
    <w:p w14:paraId="67B3B57D" w14:textId="77777777" w:rsidR="00BF4822" w:rsidRDefault="00BF4822" w:rsidP="00BF4822">
      <w:pPr>
        <w:pStyle w:val="ListParagraph"/>
        <w:numPr>
          <w:ilvl w:val="0"/>
          <w:numId w:val="2"/>
        </w:numPr>
        <w:rPr>
          <w:ins w:id="6880" w:author="Gavrilov, Evgeny" w:date="2016-01-20T19:08:00Z"/>
        </w:rPr>
      </w:pPr>
      <w:ins w:id="6881" w:author="Gavrilov, Evgeny" w:date="2016-01-20T19:08:00Z">
        <w:r>
          <w:rPr>
            <w:b/>
          </w:rPr>
          <w:t xml:space="preserve">&lt;APP_TYPE&gt; </w:t>
        </w:r>
        <w:r w:rsidRPr="00456120">
          <w:t>-</w:t>
        </w:r>
        <w:r>
          <w:t xml:space="preserve"> Application type (Home/Office) to associate logs with specific application type.</w:t>
        </w:r>
      </w:ins>
    </w:p>
    <w:p w14:paraId="7446744B" w14:textId="77777777" w:rsidR="00BF4822" w:rsidRDefault="00BF4822" w:rsidP="00BF4822">
      <w:pPr>
        <w:pStyle w:val="ListParagraph"/>
        <w:numPr>
          <w:ilvl w:val="0"/>
          <w:numId w:val="2"/>
        </w:numPr>
        <w:rPr>
          <w:ins w:id="6882" w:author="Gavrilov, Evgeny" w:date="2016-01-20T19:08:00Z"/>
        </w:rPr>
      </w:pPr>
      <w:ins w:id="6883" w:author="Gavrilov, Evgeny" w:date="2016-01-20T19:08:00Z">
        <w:r>
          <w:rPr>
            <w:b/>
          </w:rPr>
          <w:t xml:space="preserve">&lt;APP_VERSION&gt; </w:t>
        </w:r>
        <w:r w:rsidRPr="00E75F80">
          <w:t>-</w:t>
        </w:r>
        <w:r>
          <w:t xml:space="preserve"> Application build version (5.1.9 (65789), 1.8 (123456) etc)</w:t>
        </w:r>
      </w:ins>
    </w:p>
    <w:p w14:paraId="4DE85310" w14:textId="77777777" w:rsidR="00BF4822" w:rsidRDefault="00BF4822" w:rsidP="00BF4822">
      <w:pPr>
        <w:pStyle w:val="ListParagraph"/>
        <w:numPr>
          <w:ilvl w:val="0"/>
          <w:numId w:val="2"/>
        </w:numPr>
        <w:rPr>
          <w:ins w:id="6884" w:author="Gavrilov, Evgeny" w:date="2016-01-20T19:08:00Z"/>
        </w:rPr>
      </w:pPr>
      <w:ins w:id="6885" w:author="Gavrilov, Evgeny" w:date="2016-01-20T19:08:00Z">
        <w:r>
          <w:rPr>
            <w:b/>
          </w:rPr>
          <w:t xml:space="preserve">&lt;USER_NAME&gt; </w:t>
        </w:r>
        <w:r w:rsidRPr="00AC64CD">
          <w:t>-</w:t>
        </w:r>
        <w:r>
          <w:t xml:space="preserve"> Username (Ooma account) to associate logs with specific user.</w:t>
        </w:r>
      </w:ins>
    </w:p>
    <w:p w14:paraId="64C7635A" w14:textId="77777777" w:rsidR="00BF4822" w:rsidRPr="00E66A86" w:rsidRDefault="00BF4822" w:rsidP="00BF4822">
      <w:pPr>
        <w:pStyle w:val="ListParagraph"/>
        <w:numPr>
          <w:ilvl w:val="0"/>
          <w:numId w:val="2"/>
        </w:numPr>
        <w:rPr>
          <w:ins w:id="6886" w:author="Gavrilov, Evgeny" w:date="2016-01-20T19:08:00Z"/>
          <w:b/>
        </w:rPr>
      </w:pPr>
      <w:ins w:id="6887" w:author="Gavrilov, Evgeny" w:date="2016-01-20T19:08:00Z">
        <w:r>
          <w:rPr>
            <w:b/>
          </w:rPr>
          <w:t>&lt;SEVERITY_LEVEL</w:t>
        </w:r>
        <w:r w:rsidRPr="00E66A86">
          <w:rPr>
            <w:b/>
          </w:rPr>
          <w:t xml:space="preserve"> &gt;</w:t>
        </w:r>
      </w:ins>
    </w:p>
    <w:p w14:paraId="503B6C08" w14:textId="77777777" w:rsidR="00BF4822" w:rsidRDefault="00BF4822" w:rsidP="00BF4822">
      <w:pPr>
        <w:pStyle w:val="ListParagraph"/>
        <w:numPr>
          <w:ilvl w:val="1"/>
          <w:numId w:val="2"/>
        </w:numPr>
        <w:rPr>
          <w:ins w:id="6888" w:author="Gavrilov, Evgeny" w:date="2016-01-20T19:08:00Z"/>
        </w:rPr>
      </w:pPr>
      <w:ins w:id="6889" w:author="Gavrilov, Evgeny" w:date="2016-01-20T19:08:00Z">
        <w:r w:rsidRPr="006F1DD0">
          <w:rPr>
            <w:b/>
          </w:rPr>
          <w:t>ERROR</w:t>
        </w:r>
        <w:r w:rsidRPr="00F93EA4">
          <w:rPr>
            <w:b/>
          </w:rPr>
          <w:t xml:space="preserve"> – </w:t>
        </w:r>
        <w:r>
          <w:t>high severity message requires attention</w:t>
        </w:r>
      </w:ins>
    </w:p>
    <w:p w14:paraId="12AC3DCF" w14:textId="77777777" w:rsidR="00BF4822" w:rsidRPr="00F93EA4" w:rsidRDefault="00BF4822" w:rsidP="00BF4822">
      <w:pPr>
        <w:pStyle w:val="ListParagraph"/>
        <w:numPr>
          <w:ilvl w:val="1"/>
          <w:numId w:val="2"/>
        </w:numPr>
        <w:rPr>
          <w:ins w:id="6890" w:author="Gavrilov, Evgeny" w:date="2016-01-20T19:08:00Z"/>
          <w:b/>
        </w:rPr>
      </w:pPr>
      <w:ins w:id="6891" w:author="Gavrilov, Evgeny" w:date="2016-01-20T19:08:00Z">
        <w:r w:rsidRPr="00F93EA4">
          <w:rPr>
            <w:b/>
          </w:rPr>
          <w:t>WARNING</w:t>
        </w:r>
        <w:r>
          <w:rPr>
            <w:b/>
          </w:rPr>
          <w:t xml:space="preserve"> – </w:t>
        </w:r>
        <w:r>
          <w:t>moderate severity message</w:t>
        </w:r>
      </w:ins>
    </w:p>
    <w:p w14:paraId="74CBEBF0" w14:textId="77777777" w:rsidR="00BF4822" w:rsidRPr="00F93EA4" w:rsidRDefault="00BF4822" w:rsidP="00BF4822">
      <w:pPr>
        <w:pStyle w:val="ListParagraph"/>
        <w:numPr>
          <w:ilvl w:val="1"/>
          <w:numId w:val="2"/>
        </w:numPr>
        <w:rPr>
          <w:ins w:id="6892" w:author="Gavrilov, Evgeny" w:date="2016-01-20T19:08:00Z"/>
          <w:b/>
        </w:rPr>
      </w:pPr>
      <w:ins w:id="6893" w:author="Gavrilov, Evgeny" w:date="2016-01-20T19:08:00Z">
        <w:r w:rsidRPr="00F93EA4">
          <w:rPr>
            <w:b/>
          </w:rPr>
          <w:t>INFO</w:t>
        </w:r>
        <w:r>
          <w:rPr>
            <w:b/>
          </w:rPr>
          <w:t xml:space="preserve"> – </w:t>
        </w:r>
        <w:r>
          <w:t xml:space="preserve"> runtime message</w:t>
        </w:r>
      </w:ins>
    </w:p>
    <w:p w14:paraId="4E2749CD" w14:textId="77777777" w:rsidR="00BF4822" w:rsidRPr="00F93EA4" w:rsidRDefault="00BF4822" w:rsidP="00BF4822">
      <w:pPr>
        <w:pStyle w:val="ListParagraph"/>
        <w:numPr>
          <w:ilvl w:val="1"/>
          <w:numId w:val="2"/>
        </w:numPr>
        <w:rPr>
          <w:ins w:id="6894" w:author="Gavrilov, Evgeny" w:date="2016-01-20T19:08:00Z"/>
          <w:b/>
        </w:rPr>
      </w:pPr>
      <w:ins w:id="6895" w:author="Gavrilov, Evgeny" w:date="2016-01-20T19:08:00Z">
        <w:r w:rsidRPr="00F93EA4">
          <w:rPr>
            <w:b/>
          </w:rPr>
          <w:lastRenderedPageBreak/>
          <w:t>DEBUG</w:t>
        </w:r>
        <w:r>
          <w:rPr>
            <w:b/>
          </w:rPr>
          <w:t xml:space="preserve"> – </w:t>
        </w:r>
        <w:r>
          <w:t>low level debug message</w:t>
        </w:r>
      </w:ins>
    </w:p>
    <w:p w14:paraId="2E704157" w14:textId="642C70B8" w:rsidR="00527924" w:rsidRPr="00843A5F" w:rsidRDefault="00BF4822">
      <w:pPr>
        <w:pStyle w:val="ListParagraph"/>
        <w:numPr>
          <w:ilvl w:val="0"/>
          <w:numId w:val="2"/>
        </w:numPr>
        <w:pPrChange w:id="6896" w:author="Gavrilov, Evgeny" w:date="2016-01-20T19:12:00Z">
          <w:pPr>
            <w:pStyle w:val="ListParagraph"/>
            <w:ind w:left="1140"/>
          </w:pPr>
        </w:pPrChange>
      </w:pPr>
      <w:ins w:id="6897" w:author="Gavrilov, Evgeny" w:date="2016-01-20T19:08:00Z">
        <w:r>
          <w:rPr>
            <w:b/>
          </w:rPr>
          <w:t>&lt;MESSAGE_TEXT</w:t>
        </w:r>
        <w:r w:rsidRPr="00E75F80">
          <w:rPr>
            <w:b/>
          </w:rPr>
          <w:t>&gt;</w:t>
        </w:r>
        <w:r>
          <w:t xml:space="preserve"> - Text string</w:t>
        </w:r>
      </w:ins>
    </w:p>
    <w:p w14:paraId="47AF9F56" w14:textId="551F7F3B" w:rsidR="005561C5" w:rsidRDefault="00ED52AC">
      <w:pPr>
        <w:pStyle w:val="Heading1"/>
        <w:ind w:left="432" w:hanging="432"/>
        <w:pPrChange w:id="6898" w:author="Gavrilov, Evgeny" w:date="2015-11-03T16:03:00Z">
          <w:pPr>
            <w:pStyle w:val="Heading1"/>
          </w:pPr>
        </w:pPrChange>
      </w:pPr>
      <w:bookmarkStart w:id="6899" w:name="_Toc433815587"/>
      <w:bookmarkStart w:id="6900" w:name="_Toc448150127"/>
      <w:ins w:id="6901" w:author="Gavrilov, Evgeny" w:date="2015-11-03T16:03:00Z">
        <w:r>
          <w:t>1</w:t>
        </w:r>
      </w:ins>
      <w:ins w:id="6902" w:author="Gavrilov, Evgeny" w:date="2016-01-20T18:55:00Z">
        <w:r w:rsidR="00951893">
          <w:t>1</w:t>
        </w:r>
      </w:ins>
      <w:ins w:id="6903" w:author="Gavrilov, Evgeny" w:date="2015-11-03T16:03:00Z">
        <w:r>
          <w:t xml:space="preserve">. </w:t>
        </w:r>
      </w:ins>
      <w:r w:rsidR="005561C5">
        <w:t>Future plans</w:t>
      </w:r>
      <w:bookmarkEnd w:id="6899"/>
      <w:bookmarkEnd w:id="6900"/>
    </w:p>
    <w:p w14:paraId="7BB5EFC6" w14:textId="0451755C" w:rsidR="005561C5" w:rsidRDefault="00ED52AC">
      <w:pPr>
        <w:pStyle w:val="Heading2"/>
      </w:pPr>
      <w:bookmarkStart w:id="6904" w:name="_Toc433815588"/>
      <w:bookmarkStart w:id="6905" w:name="_Toc448150128"/>
      <w:ins w:id="6906" w:author="Gavrilov, Evgeny" w:date="2015-11-03T16:03:00Z">
        <w:r>
          <w:t>1</w:t>
        </w:r>
      </w:ins>
      <w:ins w:id="6907" w:author="Gavrilov, Evgeny" w:date="2016-01-20T18:55:00Z">
        <w:r w:rsidR="00951893">
          <w:t>1</w:t>
        </w:r>
      </w:ins>
      <w:ins w:id="6908" w:author="Gavrilov, Evgeny" w:date="2015-11-03T16:03:00Z">
        <w:r>
          <w:t xml:space="preserve">.1 </w:t>
        </w:r>
      </w:ins>
      <w:r w:rsidR="00A80D92">
        <w:t xml:space="preserve">UI </w:t>
      </w:r>
      <w:r w:rsidR="00862FB4">
        <w:t>implementation</w:t>
      </w:r>
      <w:bookmarkEnd w:id="6904"/>
      <w:bookmarkEnd w:id="6905"/>
    </w:p>
    <w:p w14:paraId="5E3AF462" w14:textId="362A1F9B" w:rsidR="005561C5" w:rsidRDefault="00ED52AC">
      <w:pPr>
        <w:pStyle w:val="Heading2"/>
      </w:pPr>
      <w:bookmarkStart w:id="6909" w:name="_Toc433815589"/>
      <w:bookmarkStart w:id="6910" w:name="_Toc448150129"/>
      <w:ins w:id="6911" w:author="Gavrilov, Evgeny" w:date="2015-11-03T16:03:00Z">
        <w:r>
          <w:t>1</w:t>
        </w:r>
      </w:ins>
      <w:ins w:id="6912" w:author="Gavrilov, Evgeny" w:date="2016-01-20T18:55:00Z">
        <w:r w:rsidR="00951893">
          <w:t>1</w:t>
        </w:r>
      </w:ins>
      <w:ins w:id="6913" w:author="Gavrilov, Evgeny" w:date="2015-11-03T16:03:00Z">
        <w:r>
          <w:t xml:space="preserve">.2 </w:t>
        </w:r>
      </w:ins>
      <w:r w:rsidR="00862FB4">
        <w:t>R</w:t>
      </w:r>
      <w:r w:rsidR="00A80D92">
        <w:t>eports</w:t>
      </w:r>
      <w:r w:rsidR="00862FB4">
        <w:t xml:space="preserve"> implementation</w:t>
      </w:r>
      <w:bookmarkEnd w:id="6909"/>
      <w:bookmarkEnd w:id="6910"/>
    </w:p>
    <w:p w14:paraId="2EDFD3EE" w14:textId="77777777" w:rsidR="006121FD" w:rsidRDefault="006121FD">
      <w:pPr>
        <w:pPrChange w:id="6914" w:author="Gavrilov, Evgeny" w:date="2016-01-26T15:04:00Z">
          <w:pPr>
            <w:pStyle w:val="ListParagraph"/>
            <w:ind w:left="1130"/>
          </w:pPr>
        </w:pPrChange>
      </w:pPr>
    </w:p>
    <w:p w14:paraId="1C8AEBB7" w14:textId="1057FE4B" w:rsidR="005561C5" w:rsidRDefault="00ED52AC">
      <w:pPr>
        <w:pStyle w:val="Heading1"/>
        <w:ind w:left="432" w:hanging="432"/>
        <w:rPr>
          <w:del w:id="6915" w:author="Pavnyk, Stanislav" w:date="2015-10-28T18:45:00Z"/>
        </w:rPr>
        <w:pPrChange w:id="6916" w:author="Gavrilov, Evgeny" w:date="2015-11-03T16:03:00Z">
          <w:pPr>
            <w:pStyle w:val="Heading1"/>
          </w:pPr>
        </w:pPrChange>
      </w:pPr>
      <w:bookmarkStart w:id="6917" w:name="_Toc433815590"/>
      <w:bookmarkStart w:id="6918" w:name="_Toc434254912"/>
      <w:bookmarkStart w:id="6919" w:name="_Toc448150130"/>
      <w:ins w:id="6920" w:author="Gavrilov, Evgeny" w:date="2015-11-03T16:03:00Z">
        <w:r>
          <w:t>1</w:t>
        </w:r>
      </w:ins>
      <w:ins w:id="6921" w:author="Gavrilov, Evgeny" w:date="2016-01-20T18:55:00Z">
        <w:r w:rsidR="00951893">
          <w:t>2</w:t>
        </w:r>
      </w:ins>
      <w:ins w:id="6922" w:author="Gavrilov, Evgeny" w:date="2015-11-03T16:03:00Z">
        <w:r>
          <w:t xml:space="preserve">. </w:t>
        </w:r>
      </w:ins>
      <w:r w:rsidR="005561C5">
        <w:t>Testing considerations</w:t>
      </w:r>
      <w:bookmarkEnd w:id="6917"/>
      <w:bookmarkEnd w:id="6918"/>
      <w:bookmarkEnd w:id="6919"/>
    </w:p>
    <w:p w14:paraId="0DBC667C" w14:textId="77777777" w:rsidR="005561C5" w:rsidRDefault="005561C5">
      <w:pPr>
        <w:pStyle w:val="Heading1"/>
        <w:ind w:left="432" w:hanging="432"/>
        <w:pPrChange w:id="6923" w:author="Gavrilov, Evgeny" w:date="2015-11-03T16:03:00Z">
          <w:pPr>
            <w:pStyle w:val="Heading1"/>
          </w:pPr>
        </w:pPrChange>
      </w:pPr>
    </w:p>
    <w:p w14:paraId="49A48F33" w14:textId="10E868D8" w:rsidR="00B016F4" w:rsidRPr="00ED52AC" w:rsidRDefault="00E632F0" w:rsidP="00743295">
      <w:pPr>
        <w:ind w:firstLine="567"/>
        <w:jc w:val="both"/>
        <w:rPr>
          <w:rPrChange w:id="6924" w:author="Gavrilov, Evgeny" w:date="2015-11-03T16:03:00Z">
            <w:rPr>
              <w:lang w:val="ru-RU"/>
            </w:rPr>
          </w:rPrChange>
        </w:rPr>
      </w:pPr>
      <w:r w:rsidRPr="00F0115F">
        <w:t>API</w:t>
      </w:r>
    </w:p>
    <w:p w14:paraId="794D3342" w14:textId="10E69AC4" w:rsidR="00E632F0" w:rsidRPr="00F0115F" w:rsidRDefault="00E632F0" w:rsidP="00743295">
      <w:pPr>
        <w:ind w:firstLine="567"/>
        <w:jc w:val="both"/>
      </w:pPr>
      <w:r w:rsidRPr="00F0115F">
        <w:t>Normal work</w:t>
      </w:r>
    </w:p>
    <w:p w14:paraId="1BC36BBB" w14:textId="2AF7F24B" w:rsidR="00E632F0" w:rsidRPr="00F0115F" w:rsidRDefault="00E632F0" w:rsidP="00743295">
      <w:pPr>
        <w:ind w:firstLine="567"/>
        <w:jc w:val="both"/>
      </w:pPr>
      <w:r w:rsidRPr="00F0115F">
        <w:t>Speed</w:t>
      </w:r>
    </w:p>
    <w:p w14:paraId="3308AC7E" w14:textId="65F37EE6" w:rsidR="00E632F0" w:rsidRPr="00F0115F" w:rsidRDefault="00E632F0" w:rsidP="00743295">
      <w:pPr>
        <w:ind w:firstLine="567"/>
        <w:jc w:val="both"/>
      </w:pPr>
      <w:r w:rsidRPr="00F0115F">
        <w:t>Loosing connection</w:t>
      </w:r>
    </w:p>
    <w:p w14:paraId="6ECE2328" w14:textId="548343FB" w:rsidR="00E632F0" w:rsidRPr="00F0115F" w:rsidRDefault="00E632F0" w:rsidP="00743295">
      <w:pPr>
        <w:ind w:firstLine="567"/>
        <w:jc w:val="both"/>
      </w:pPr>
      <w:r w:rsidRPr="00F0115F">
        <w:t>Error conditions</w:t>
      </w:r>
    </w:p>
    <w:p w14:paraId="2E05DD35" w14:textId="77777777" w:rsidR="00F0115F" w:rsidRPr="00E632F0" w:rsidRDefault="00F0115F" w:rsidP="00E632F0">
      <w:pPr>
        <w:ind w:left="720"/>
        <w:rPr>
          <w:b/>
        </w:rPr>
      </w:pPr>
    </w:p>
    <w:p w14:paraId="7304E543" w14:textId="77777777" w:rsidR="00901F73" w:rsidRPr="00B016F4" w:rsidRDefault="00901F73" w:rsidP="00B016F4">
      <w:pPr>
        <w:rPr>
          <w:b/>
        </w:rPr>
      </w:pPr>
    </w:p>
    <w:p w14:paraId="3F7BA428" w14:textId="50788D76" w:rsidR="00B016F4" w:rsidRDefault="00ED52AC">
      <w:pPr>
        <w:pStyle w:val="Heading1"/>
        <w:ind w:left="432" w:hanging="432"/>
        <w:pPrChange w:id="6925" w:author="Gavrilov, Evgeny" w:date="2015-11-03T16:02:00Z">
          <w:pPr>
            <w:pStyle w:val="Heading1"/>
          </w:pPr>
        </w:pPrChange>
      </w:pPr>
      <w:bookmarkStart w:id="6926" w:name="_Toc433815591"/>
      <w:bookmarkStart w:id="6927" w:name="_Toc448150131"/>
      <w:ins w:id="6928" w:author="Gavrilov, Evgeny" w:date="2015-11-03T16:02:00Z">
        <w:r>
          <w:t>1</w:t>
        </w:r>
      </w:ins>
      <w:ins w:id="6929" w:author="Gavrilov, Evgeny" w:date="2016-01-20T18:55:00Z">
        <w:r w:rsidR="00951893">
          <w:t>3</w:t>
        </w:r>
      </w:ins>
      <w:ins w:id="6930" w:author="Gavrilov, Evgeny" w:date="2015-11-03T16:02:00Z">
        <w:r>
          <w:t xml:space="preserve">. </w:t>
        </w:r>
      </w:ins>
      <w:r w:rsidR="00B016F4">
        <w:t>Additional info</w:t>
      </w:r>
      <w:bookmarkEnd w:id="6926"/>
      <w:bookmarkEnd w:id="6927"/>
    </w:p>
    <w:p w14:paraId="3AF175C0" w14:textId="606B4033" w:rsidR="00B016F4" w:rsidRPr="0025363D" w:rsidRDefault="00ED52AC">
      <w:pPr>
        <w:pStyle w:val="Heading2"/>
        <w:ind w:left="576"/>
        <w:pPrChange w:id="6931" w:author="Gavrilov, Evgeny" w:date="2015-11-03T16:02:00Z">
          <w:pPr>
            <w:pStyle w:val="Heading2"/>
          </w:pPr>
        </w:pPrChange>
      </w:pPr>
      <w:bookmarkStart w:id="6932" w:name="_Toc433815592"/>
      <w:bookmarkStart w:id="6933" w:name="_Toc448150132"/>
      <w:ins w:id="6934" w:author="Gavrilov, Evgeny" w:date="2015-11-03T16:02:00Z">
        <w:r>
          <w:t>1</w:t>
        </w:r>
      </w:ins>
      <w:ins w:id="6935" w:author="Gavrilov, Evgeny" w:date="2016-01-20T18:55:00Z">
        <w:r w:rsidR="00951893">
          <w:t>3</w:t>
        </w:r>
      </w:ins>
      <w:ins w:id="6936" w:author="Gavrilov, Evgeny" w:date="2015-11-03T16:02:00Z">
        <w:r>
          <w:t xml:space="preserve">.1 </w:t>
        </w:r>
      </w:ins>
      <w:r w:rsidR="00B016F4" w:rsidRPr="0025363D">
        <w:t>Perforce</w:t>
      </w:r>
      <w:bookmarkEnd w:id="6932"/>
      <w:bookmarkEnd w:id="6933"/>
      <w:r w:rsidR="00B016F4" w:rsidRPr="0025363D">
        <w:t xml:space="preserve"> </w:t>
      </w:r>
    </w:p>
    <w:p w14:paraId="1450ED90" w14:textId="3F45C6AD" w:rsidR="00B016F4" w:rsidRDefault="00B016F4" w:rsidP="00743295">
      <w:pPr>
        <w:pStyle w:val="ListParagraph"/>
        <w:ind w:left="0" w:firstLine="567"/>
      </w:pPr>
      <w:r>
        <w:t xml:space="preserve">All latest </w:t>
      </w:r>
      <w:ins w:id="6937" w:author="Pavnyk, Stanislav" w:date="2015-10-28T18:45:00Z">
        <w:r w:rsidR="00A94415">
          <w:t>version</w:t>
        </w:r>
        <w:r w:rsidR="00743432">
          <w:t>s</w:t>
        </w:r>
      </w:ins>
      <w:del w:id="6938" w:author="Pavnyk, Stanislav" w:date="2015-10-28T18:45:00Z">
        <w:r w:rsidR="00A94415">
          <w:delText>version</w:delText>
        </w:r>
      </w:del>
      <w:r>
        <w:t xml:space="preserve"> of </w:t>
      </w:r>
      <w:r w:rsidR="00A80D92">
        <w:t xml:space="preserve">the source </w:t>
      </w:r>
      <w:r w:rsidR="005561C5">
        <w:t>code can be found here</w:t>
      </w:r>
      <w:r w:rsidR="00ED0578">
        <w:t>:</w:t>
      </w:r>
      <w:r w:rsidR="00F0115F">
        <w:t xml:space="preserve"> </w:t>
      </w:r>
      <w:r w:rsidR="005561C5" w:rsidRPr="005561C5">
        <w:t>//internal/software/mobile/ServerSide/mobilelogs</w:t>
      </w:r>
    </w:p>
    <w:p w14:paraId="7A7B222A" w14:textId="15FA05A9" w:rsidR="00E632F0" w:rsidRDefault="00ED0578" w:rsidP="00E632F0">
      <w:pPr>
        <w:pStyle w:val="ListParagraph"/>
        <w:ind w:left="1140"/>
        <w:rPr>
          <w:del w:id="6939" w:author="Pavnyk, Stanislav" w:date="2015-10-28T18:45:00Z"/>
        </w:rPr>
      </w:pPr>
      <w:r>
        <w:t xml:space="preserve">MA </w:t>
      </w:r>
      <w:r w:rsidR="00E632F0">
        <w:t>HLD</w:t>
      </w:r>
      <w:r>
        <w:t>:</w:t>
      </w:r>
      <w:ins w:id="6940" w:author="Pavnyk, Stanislav" w:date="2015-10-28T18:45:00Z">
        <w:r w:rsidR="007677F3">
          <w:t xml:space="preserve"> </w:t>
        </w:r>
      </w:ins>
    </w:p>
    <w:p w14:paraId="6B879A45" w14:textId="2E5FA7DC" w:rsidR="00E632F0" w:rsidRPr="00743295" w:rsidRDefault="00E632F0" w:rsidP="00743295">
      <w:pPr>
        <w:pStyle w:val="ListParagraph"/>
        <w:ind w:left="0" w:firstLine="567"/>
        <w:rPr>
          <w:rFonts w:ascii="Segoe UI" w:hAnsi="Segoe UI"/>
          <w:color w:val="000000"/>
          <w:sz w:val="20"/>
        </w:rPr>
      </w:pPr>
      <w:r>
        <w:rPr>
          <w:rFonts w:ascii="Segoe UI" w:hAnsi="Segoe UI" w:cs="Segoe UI"/>
          <w:color w:val="000000"/>
          <w:sz w:val="20"/>
          <w:szCs w:val="20"/>
        </w:rPr>
        <w:t>//internal/software/mobile/ios/docs/res_new_ui_hld/Ooma_Res_New_UI_HLD.docx</w:t>
      </w:r>
    </w:p>
    <w:p w14:paraId="169B1A10" w14:textId="6020381C" w:rsidR="00992C63" w:rsidRPr="007677F3" w:rsidDel="002D7757" w:rsidRDefault="00992C63" w:rsidP="007677F3">
      <w:pPr>
        <w:pStyle w:val="ListParagraph"/>
        <w:ind w:left="0" w:firstLine="567"/>
        <w:rPr>
          <w:ins w:id="6941" w:author="Pavnyk, Stanislav" w:date="2015-10-28T18:45:00Z"/>
          <w:del w:id="6942" w:author="Gavrilov, Evgeny" w:date="2016-01-26T19:25:00Z"/>
        </w:rPr>
      </w:pPr>
      <w:ins w:id="6943" w:author="Pavnyk, Stanislav" w:date="2015-10-28T18:45:00Z">
        <w:r>
          <w:rPr>
            <w:rFonts w:ascii="Segoe UI" w:hAnsi="Segoe UI" w:cs="Segoe UI"/>
            <w:color w:val="000000"/>
            <w:sz w:val="20"/>
            <w:szCs w:val="20"/>
          </w:rPr>
          <w:t xml:space="preserve">CSL Req Document: </w:t>
        </w:r>
        <w:r w:rsidRPr="00992C63">
          <w:rPr>
            <w:rFonts w:ascii="Segoe UI" w:hAnsi="Segoe UI" w:cs="Segoe UI"/>
            <w:color w:val="000000"/>
            <w:sz w:val="20"/>
            <w:szCs w:val="20"/>
          </w:rPr>
          <w:t>//internal/software/mobile/ServerSide/mobilelogs/doc/CSL requirements 04.docx</w:t>
        </w:r>
      </w:ins>
    </w:p>
    <w:p w14:paraId="241C340D" w14:textId="77777777" w:rsidR="00B016F4" w:rsidRPr="00B016F4" w:rsidRDefault="00B016F4">
      <w:pPr>
        <w:rPr>
          <w:del w:id="6944" w:author="Pavnyk, Stanislav" w:date="2015-10-28T18:45:00Z"/>
          <w:b/>
        </w:rPr>
      </w:pPr>
    </w:p>
    <w:p w14:paraId="39E020BF" w14:textId="77777777" w:rsidR="00713471" w:rsidRPr="00655CAF" w:rsidRDefault="00713471">
      <w:pPr>
        <w:pStyle w:val="ListParagraph"/>
        <w:ind w:left="0" w:firstLine="567"/>
        <w:pPrChange w:id="6945" w:author="Gavrilov, Evgeny" w:date="2016-01-26T19:25:00Z">
          <w:pPr>
            <w:jc w:val="both"/>
          </w:pPr>
        </w:pPrChange>
      </w:pPr>
    </w:p>
    <w:p w14:paraId="24D627B7" w14:textId="3D5ABD65" w:rsidR="002D7757" w:rsidRPr="002D7757" w:rsidRDefault="002D7757">
      <w:pPr>
        <w:pStyle w:val="Heading1"/>
        <w:ind w:left="432" w:hanging="432"/>
        <w:rPr>
          <w:ins w:id="6946" w:author="Gavrilov, Evgeny" w:date="2016-01-26T19:24:00Z"/>
          <w:rPrChange w:id="6947" w:author="Gavrilov, Evgeny" w:date="2016-01-26T19:25:00Z">
            <w:rPr>
              <w:ins w:id="6948" w:author="Gavrilov, Evgeny" w:date="2016-01-26T19:24:00Z"/>
              <w:rFonts w:ascii="Times New Roman" w:hAnsi="Times New Roman"/>
              <w:color w:val="1F497D"/>
            </w:rPr>
          </w:rPrChange>
        </w:rPr>
        <w:pPrChange w:id="6949" w:author="Gavrilov, Evgeny" w:date="2016-01-26T19:25:00Z">
          <w:pPr/>
        </w:pPrChange>
      </w:pPr>
      <w:bookmarkStart w:id="6950" w:name="_Toc433815593"/>
      <w:bookmarkStart w:id="6951" w:name="_Toc448150133"/>
      <w:ins w:id="6952" w:author="Gavrilov, Evgeny" w:date="2016-01-26T19:24:00Z">
        <w:r w:rsidRPr="002D7757">
          <w:rPr>
            <w:rPrChange w:id="6953" w:author="Gavrilov, Evgeny" w:date="2016-01-26T19:25:00Z">
              <w:rPr>
                <w:rFonts w:ascii="Times New Roman" w:hAnsi="Times New Roman"/>
                <w:color w:val="1F497D"/>
              </w:rPr>
            </w:rPrChange>
          </w:rPr>
          <w:t>14. Server Information</w:t>
        </w:r>
        <w:bookmarkEnd w:id="6951"/>
      </w:ins>
    </w:p>
    <w:p w14:paraId="46BE591E" w14:textId="77777777" w:rsidR="002D7757" w:rsidRDefault="002D7757">
      <w:pPr>
        <w:pStyle w:val="Heading2"/>
        <w:rPr>
          <w:ins w:id="6954" w:author="Gavrilov, Evgeny" w:date="2016-01-26T19:24:00Z"/>
        </w:rPr>
        <w:pPrChange w:id="6955" w:author="Gavrilov, Evgeny" w:date="2016-01-26T19:25:00Z">
          <w:pPr/>
        </w:pPrChange>
      </w:pPr>
      <w:bookmarkStart w:id="6956" w:name="_Toc448150134"/>
      <w:ins w:id="6957" w:author="Gavrilov, Evgeny" w:date="2016-01-26T19:24:00Z">
        <w:r>
          <w:t>14.1 Disk</w:t>
        </w:r>
        <w:bookmarkEnd w:id="6956"/>
        <w:r>
          <w:t xml:space="preserve"> </w:t>
        </w:r>
      </w:ins>
    </w:p>
    <w:p w14:paraId="0F6DB23D" w14:textId="77777777" w:rsidR="002D7757" w:rsidRDefault="002D7757">
      <w:pPr>
        <w:rPr>
          <w:ins w:id="6958" w:author="Gavrilov, Evgeny" w:date="2016-01-26T19:24:00Z"/>
        </w:rPr>
      </w:pPr>
      <w:ins w:id="6959" w:author="Gavrilov, Evgeny" w:date="2016-01-26T19:24:00Z">
        <w:r>
          <w:t>/root – 5.8 GB ext4</w:t>
        </w:r>
      </w:ins>
    </w:p>
    <w:p w14:paraId="7E5B7592" w14:textId="77777777" w:rsidR="002D7757" w:rsidRDefault="002D7757">
      <w:pPr>
        <w:rPr>
          <w:ins w:id="6960" w:author="Gavrilov, Evgeny" w:date="2016-01-26T19:24:00Z"/>
        </w:rPr>
      </w:pPr>
      <w:ins w:id="6961" w:author="Gavrilov, Evgeny" w:date="2016-01-26T19:24:00Z">
        <w:r>
          <w:t>/var – 100 GB ext4</w:t>
        </w:r>
      </w:ins>
    </w:p>
    <w:p w14:paraId="27B71489" w14:textId="5D20B125" w:rsidR="002D7757" w:rsidRDefault="002D7757">
      <w:pPr>
        <w:rPr>
          <w:ins w:id="6962" w:author="Gavrilov, Evgeny" w:date="2016-01-26T19:24:00Z"/>
        </w:rPr>
      </w:pPr>
      <w:ins w:id="6963" w:author="Gavrilov, Evgeny" w:date="2016-01-26T19:24:00Z">
        <w:r>
          <w:t>/db  - 11TB xfs</w:t>
        </w:r>
      </w:ins>
    </w:p>
    <w:p w14:paraId="359B8B03" w14:textId="77777777" w:rsidR="002D7757" w:rsidRDefault="002D7757">
      <w:pPr>
        <w:pStyle w:val="Heading2"/>
        <w:rPr>
          <w:ins w:id="6964" w:author="Gavrilov, Evgeny" w:date="2016-01-26T19:24:00Z"/>
        </w:rPr>
        <w:pPrChange w:id="6965" w:author="Gavrilov, Evgeny" w:date="2016-01-26T19:25:00Z">
          <w:pPr/>
        </w:pPrChange>
      </w:pPr>
      <w:bookmarkStart w:id="6966" w:name="_Toc448150135"/>
      <w:ins w:id="6967" w:author="Gavrilov, Evgeny" w:date="2016-01-26T19:24:00Z">
        <w:r>
          <w:t>14.2 Memory</w:t>
        </w:r>
        <w:bookmarkEnd w:id="6966"/>
      </w:ins>
    </w:p>
    <w:p w14:paraId="2B30B142" w14:textId="77777777" w:rsidR="002D7757" w:rsidRDefault="002D7757">
      <w:pPr>
        <w:rPr>
          <w:ins w:id="6968" w:author="Gavrilov, Evgeny" w:date="2016-01-26T19:24:00Z"/>
        </w:rPr>
      </w:pPr>
      <w:ins w:id="6969" w:author="Gavrilov, Evgeny" w:date="2016-01-26T19:24:00Z">
        <w:r>
          <w:t>RAM – 32GB</w:t>
        </w:r>
      </w:ins>
    </w:p>
    <w:p w14:paraId="060CE92D" w14:textId="77777777" w:rsidR="002D7757" w:rsidRDefault="002D7757">
      <w:pPr>
        <w:rPr>
          <w:ins w:id="6970" w:author="Gavrilov, Evgeny" w:date="2016-01-26T19:24:00Z"/>
        </w:rPr>
      </w:pPr>
      <w:ins w:id="6971" w:author="Gavrilov, Evgeny" w:date="2016-01-26T19:24:00Z">
        <w:r>
          <w:t>Swap – 16 GB</w:t>
        </w:r>
      </w:ins>
    </w:p>
    <w:p w14:paraId="385A1FAA" w14:textId="77777777" w:rsidR="002D7757" w:rsidRDefault="002D7757" w:rsidP="002D7757">
      <w:pPr>
        <w:rPr>
          <w:ins w:id="6972" w:author="Gavrilov, Evgeny" w:date="2016-01-26T19:24:00Z"/>
          <w:rFonts w:ascii="Times New Roman" w:hAnsi="Times New Roman"/>
          <w:color w:val="1F497D"/>
        </w:rPr>
      </w:pPr>
    </w:p>
    <w:p w14:paraId="747D9F10" w14:textId="77777777" w:rsidR="002D7757" w:rsidRDefault="002D7757">
      <w:pPr>
        <w:pStyle w:val="Heading2"/>
        <w:rPr>
          <w:ins w:id="6973" w:author="Gavrilov, Evgeny" w:date="2016-01-26T19:24:00Z"/>
        </w:rPr>
        <w:pPrChange w:id="6974" w:author="Gavrilov, Evgeny" w:date="2016-01-26T19:25:00Z">
          <w:pPr/>
        </w:pPrChange>
      </w:pPr>
      <w:bookmarkStart w:id="6975" w:name="_Toc448150136"/>
      <w:ins w:id="6976" w:author="Gavrilov, Evgeny" w:date="2016-01-26T19:24:00Z">
        <w:r>
          <w:t>14.3 CPU</w:t>
        </w:r>
        <w:bookmarkEnd w:id="6975"/>
      </w:ins>
    </w:p>
    <w:p w14:paraId="0ADA7DBA" w14:textId="50DACDAF" w:rsidR="002D7757" w:rsidRPr="002D7757" w:rsidRDefault="002D7757" w:rsidP="002D7757">
      <w:pPr>
        <w:rPr>
          <w:ins w:id="6977" w:author="Gavrilov, Evgeny" w:date="2016-01-26T19:24:00Z"/>
          <w:rPrChange w:id="6978" w:author="Gavrilov, Evgeny" w:date="2016-01-26T19:26:00Z">
            <w:rPr>
              <w:ins w:id="6979" w:author="Gavrilov, Evgeny" w:date="2016-01-26T19:24:00Z"/>
              <w:rFonts w:ascii="Times New Roman" w:hAnsi="Times New Roman"/>
              <w:color w:val="1F497D"/>
            </w:rPr>
          </w:rPrChange>
        </w:rPr>
      </w:pPr>
      <w:ins w:id="6980" w:author="Gavrilov, Evgeny" w:date="2016-01-26T19:24:00Z">
        <w:r>
          <w:t>2 processors</w:t>
        </w:r>
        <w:r w:rsidRPr="002D7757">
          <w:rPr>
            <w:rPrChange w:id="6981" w:author="Gavrilov, Evgeny" w:date="2016-01-26T19:26:00Z">
              <w:rPr>
                <w:rFonts w:ascii="Times New Roman" w:hAnsi="Times New Roman"/>
                <w:color w:val="1F497D"/>
              </w:rPr>
            </w:rPrChange>
          </w:rPr>
          <w:t>, 4 core each - Intel(R) Core(TM) i7-4790 CPU @ 3.60GHz</w:t>
        </w:r>
      </w:ins>
    </w:p>
    <w:p w14:paraId="7B15FB5E" w14:textId="77777777" w:rsidR="002D7757" w:rsidRDefault="002D7757">
      <w:pPr>
        <w:pStyle w:val="Heading2"/>
        <w:rPr>
          <w:ins w:id="6982" w:author="Gavrilov, Evgeny" w:date="2016-01-26T19:24:00Z"/>
        </w:rPr>
        <w:pPrChange w:id="6983" w:author="Gavrilov, Evgeny" w:date="2016-01-26T19:25:00Z">
          <w:pPr/>
        </w:pPrChange>
      </w:pPr>
      <w:bookmarkStart w:id="6984" w:name="_Toc448150137"/>
      <w:ins w:id="6985" w:author="Gavrilov, Evgeny" w:date="2016-01-26T19:24:00Z">
        <w:r>
          <w:t>14.4 Software versions</w:t>
        </w:r>
        <w:bookmarkEnd w:id="6984"/>
        <w:r>
          <w:t xml:space="preserve"> </w:t>
        </w:r>
      </w:ins>
    </w:p>
    <w:p w14:paraId="15594B33" w14:textId="77777777" w:rsidR="002D7757" w:rsidRDefault="002D7757">
      <w:pPr>
        <w:rPr>
          <w:ins w:id="6986" w:author="Gavrilov, Evgeny" w:date="2016-01-26T19:24:00Z"/>
        </w:rPr>
      </w:pPr>
      <w:ins w:id="6987" w:author="Gavrilov, Evgeny" w:date="2016-01-26T19:24:00Z">
        <w:r>
          <w:t>Linux - Scientific Linux release 6.7 (Carbon)</w:t>
        </w:r>
      </w:ins>
    </w:p>
    <w:p w14:paraId="1DA6955B" w14:textId="77777777" w:rsidR="002D7757" w:rsidRDefault="002D7757">
      <w:pPr>
        <w:rPr>
          <w:ins w:id="6988" w:author="Gavrilov, Evgeny" w:date="2016-01-26T19:24:00Z"/>
        </w:rPr>
      </w:pPr>
      <w:ins w:id="6989" w:author="Gavrilov, Evgeny" w:date="2016-01-26T19:24:00Z">
        <w:r>
          <w:t>Nginx - v1.9.2</w:t>
        </w:r>
      </w:ins>
    </w:p>
    <w:p w14:paraId="1ABC95E2" w14:textId="77777777" w:rsidR="002D7757" w:rsidRDefault="002D7757">
      <w:pPr>
        <w:rPr>
          <w:ins w:id="6990" w:author="Gavrilov, Evgeny" w:date="2016-01-26T19:24:00Z"/>
        </w:rPr>
      </w:pPr>
      <w:ins w:id="6991" w:author="Gavrilov, Evgeny" w:date="2016-01-26T19:24:00Z">
        <w:r>
          <w:lastRenderedPageBreak/>
          <w:t>Node.js &amp; npm -  v0.10.33</w:t>
        </w:r>
      </w:ins>
    </w:p>
    <w:p w14:paraId="4FCEC010" w14:textId="77777777" w:rsidR="002D7757" w:rsidRDefault="002D7757">
      <w:pPr>
        <w:rPr>
          <w:ins w:id="6992" w:author="Gavrilov, Evgeny" w:date="2016-01-26T19:24:00Z"/>
        </w:rPr>
      </w:pPr>
      <w:ins w:id="6993" w:author="Gavrilov, Evgeny" w:date="2016-01-26T19:24:00Z">
        <w:r>
          <w:t>MongoDB - 3.2</w:t>
        </w:r>
      </w:ins>
    </w:p>
    <w:p w14:paraId="525EBCFD" w14:textId="00C33DD2" w:rsidR="002D7757" w:rsidRDefault="002D7757">
      <w:pPr>
        <w:rPr>
          <w:ins w:id="6994" w:author="Gavrilov, Evgeny" w:date="2016-01-26T19:24:00Z"/>
        </w:rPr>
      </w:pPr>
      <w:ins w:id="6995" w:author="Gavrilov, Evgeny" w:date="2016-01-26T19:24:00Z">
        <w:r>
          <w:t>Perforce - v1319959</w:t>
        </w:r>
      </w:ins>
    </w:p>
    <w:p w14:paraId="178513F3" w14:textId="77777777" w:rsidR="002D7757" w:rsidRDefault="002D7757">
      <w:pPr>
        <w:pStyle w:val="Heading2"/>
        <w:rPr>
          <w:ins w:id="6996" w:author="Gavrilov, Evgeny" w:date="2016-01-26T19:24:00Z"/>
        </w:rPr>
        <w:pPrChange w:id="6997" w:author="Gavrilov, Evgeny" w:date="2016-01-26T19:25:00Z">
          <w:pPr/>
        </w:pPrChange>
      </w:pPr>
      <w:bookmarkStart w:id="6998" w:name="_Toc448150138"/>
      <w:ins w:id="6999" w:author="Gavrilov, Evgeny" w:date="2016-01-26T19:24:00Z">
        <w:r>
          <w:t>14.5 Server addresses and ports</w:t>
        </w:r>
        <w:bookmarkEnd w:id="6998"/>
      </w:ins>
    </w:p>
    <w:p w14:paraId="675B032D" w14:textId="77777777" w:rsidR="002D7757" w:rsidRPr="002D7757" w:rsidRDefault="002D7757">
      <w:pPr>
        <w:rPr>
          <w:ins w:id="7000" w:author="Gavrilov, Evgeny" w:date="2016-01-26T19:24:00Z"/>
          <w:rPrChange w:id="7001" w:author="Gavrilov, Evgeny" w:date="2016-01-26T19:25:00Z">
            <w:rPr>
              <w:ins w:id="7002" w:author="Gavrilov, Evgeny" w:date="2016-01-26T19:24:00Z"/>
              <w:rFonts w:ascii="Times New Roman" w:hAnsi="Times New Roman"/>
              <w:color w:val="1F497D"/>
            </w:rPr>
          </w:rPrChange>
        </w:rPr>
      </w:pPr>
      <w:ins w:id="7003" w:author="Gavrilov, Evgeny" w:date="2016-01-26T19:24:00Z">
        <w:r w:rsidRPr="002D7757">
          <w:rPr>
            <w:rPrChange w:id="7004" w:author="Gavrilov, Evgeny" w:date="2016-01-26T19:25:00Z">
              <w:rPr>
                <w:rFonts w:ascii="Times New Roman" w:hAnsi="Times New Roman"/>
                <w:color w:val="1F497D"/>
              </w:rPr>
            </w:rPrChange>
          </w:rPr>
          <w:t>Internal – mobilelogs-new.corp.ooma.com</w:t>
        </w:r>
      </w:ins>
    </w:p>
    <w:p w14:paraId="2995D481" w14:textId="77777777" w:rsidR="002D7757" w:rsidRPr="002D7757" w:rsidRDefault="002D7757">
      <w:pPr>
        <w:rPr>
          <w:ins w:id="7005" w:author="Gavrilov, Evgeny" w:date="2016-01-26T19:24:00Z"/>
          <w:rPrChange w:id="7006" w:author="Gavrilov, Evgeny" w:date="2016-01-26T19:25:00Z">
            <w:rPr>
              <w:ins w:id="7007" w:author="Gavrilov, Evgeny" w:date="2016-01-26T19:24:00Z"/>
              <w:rFonts w:ascii="Times New Roman" w:hAnsi="Times New Roman"/>
              <w:color w:val="1F497D"/>
            </w:rPr>
          </w:rPrChange>
        </w:rPr>
      </w:pPr>
      <w:ins w:id="7008" w:author="Gavrilov, Evgeny" w:date="2016-01-26T19:24:00Z">
        <w:r w:rsidRPr="002D7757">
          <w:rPr>
            <w:rPrChange w:id="7009" w:author="Gavrilov, Evgeny" w:date="2016-01-26T19:25:00Z">
              <w:rPr>
                <w:rFonts w:ascii="Times New Roman" w:hAnsi="Times New Roman"/>
                <w:color w:val="1F497D"/>
              </w:rPr>
            </w:rPrChange>
          </w:rPr>
          <w:t>External – mobilelogs.ooma.com (443 and 80 ports opened to public internet)</w:t>
        </w:r>
      </w:ins>
    </w:p>
    <w:p w14:paraId="740615B4" w14:textId="77777777" w:rsidR="002D7757" w:rsidRPr="002D7757" w:rsidRDefault="002D7757">
      <w:pPr>
        <w:rPr>
          <w:ins w:id="7010" w:author="Gavrilov, Evgeny" w:date="2016-01-26T19:24:00Z"/>
          <w:rPrChange w:id="7011" w:author="Gavrilov, Evgeny" w:date="2016-01-26T19:25:00Z">
            <w:rPr>
              <w:ins w:id="7012" w:author="Gavrilov, Evgeny" w:date="2016-01-26T19:24:00Z"/>
              <w:rFonts w:ascii="Times New Roman" w:hAnsi="Times New Roman"/>
              <w:color w:val="1F497D"/>
            </w:rPr>
          </w:rPrChange>
        </w:rPr>
      </w:pPr>
      <w:ins w:id="7013" w:author="Gavrilov, Evgeny" w:date="2016-01-26T19:24:00Z">
        <w:r w:rsidRPr="002D7757">
          <w:rPr>
            <w:rPrChange w:id="7014" w:author="Gavrilov, Evgeny" w:date="2016-01-26T19:25:00Z">
              <w:rPr>
                <w:rFonts w:ascii="Times New Roman" w:hAnsi="Times New Roman"/>
                <w:color w:val="1F497D"/>
              </w:rPr>
            </w:rPrChange>
          </w:rPr>
          <w:t>IP address - 10.66.12.79</w:t>
        </w:r>
      </w:ins>
    </w:p>
    <w:p w14:paraId="287B871D" w14:textId="77777777" w:rsidR="002D7757" w:rsidRPr="002D7757" w:rsidRDefault="002D7757">
      <w:pPr>
        <w:rPr>
          <w:ins w:id="7015" w:author="Gavrilov, Evgeny" w:date="2016-01-26T19:24:00Z"/>
          <w:rPrChange w:id="7016" w:author="Gavrilov, Evgeny" w:date="2016-01-26T19:25:00Z">
            <w:rPr>
              <w:ins w:id="7017" w:author="Gavrilov, Evgeny" w:date="2016-01-26T19:24:00Z"/>
              <w:rFonts w:ascii="Times New Roman" w:hAnsi="Times New Roman"/>
            </w:rPr>
          </w:rPrChange>
        </w:rPr>
      </w:pPr>
      <w:ins w:id="7018" w:author="Gavrilov, Evgeny" w:date="2016-01-26T19:24:00Z">
        <w:r w:rsidRPr="002D7757">
          <w:rPr>
            <w:rPrChange w:id="7019" w:author="Gavrilov, Evgeny" w:date="2016-01-26T19:25:00Z">
              <w:rPr>
                <w:rFonts w:ascii="Times New Roman" w:hAnsi="Times New Roman"/>
                <w:color w:val="1F497D"/>
              </w:rPr>
            </w:rPrChange>
          </w:rPr>
          <w:t xml:space="preserve">Server API path - </w:t>
        </w:r>
        <w:r w:rsidRPr="002D7757">
          <w:rPr>
            <w:rPrChange w:id="7020" w:author="Gavrilov, Evgeny" w:date="2016-01-26T19:25:00Z">
              <w:rPr>
                <w:rFonts w:ascii="Times New Roman" w:hAnsi="Times New Roman"/>
                <w:color w:val="1F497D"/>
              </w:rPr>
            </w:rPrChange>
          </w:rPr>
          <w:fldChar w:fldCharType="begin"/>
        </w:r>
        <w:r w:rsidRPr="002D7757">
          <w:rPr>
            <w:rPrChange w:id="7021" w:author="Gavrilov, Evgeny" w:date="2016-01-26T19:25:00Z">
              <w:rPr>
                <w:rFonts w:ascii="Times New Roman" w:hAnsi="Times New Roman"/>
                <w:color w:val="1F497D"/>
              </w:rPr>
            </w:rPrChange>
          </w:rPr>
          <w:instrText xml:space="preserve"> HYPERLINK "https://mobilelogs.ooma.com/api/v1" </w:instrText>
        </w:r>
        <w:r w:rsidRPr="002D7757">
          <w:rPr>
            <w:rPrChange w:id="7022" w:author="Gavrilov, Evgeny" w:date="2016-01-26T19:25:00Z">
              <w:rPr>
                <w:rFonts w:ascii="Times New Roman" w:hAnsi="Times New Roman"/>
                <w:color w:val="1F497D"/>
              </w:rPr>
            </w:rPrChange>
          </w:rPr>
          <w:fldChar w:fldCharType="separate"/>
        </w:r>
        <w:r w:rsidRPr="002D7757">
          <w:rPr>
            <w:rStyle w:val="Hyperlink"/>
            <w:rFonts w:asciiTheme="minorHAnsi" w:hAnsiTheme="minorHAnsi"/>
            <w:rPrChange w:id="7023" w:author="Gavrilov, Evgeny" w:date="2016-01-26T19:25:00Z">
              <w:rPr>
                <w:rStyle w:val="Hyperlink"/>
                <w:rFonts w:ascii="Times New Roman" w:hAnsi="Times New Roman"/>
              </w:rPr>
            </w:rPrChange>
          </w:rPr>
          <w:t>https://mobilelogs.ooma.com/api/v1</w:t>
        </w:r>
        <w:r w:rsidRPr="002D7757">
          <w:rPr>
            <w:rPrChange w:id="7024" w:author="Gavrilov, Evgeny" w:date="2016-01-26T19:25:00Z">
              <w:rPr>
                <w:rFonts w:ascii="Times New Roman" w:hAnsi="Times New Roman"/>
                <w:color w:val="1F497D"/>
              </w:rPr>
            </w:rPrChange>
          </w:rPr>
          <w:fldChar w:fldCharType="end"/>
        </w:r>
      </w:ins>
    </w:p>
    <w:p w14:paraId="25FB2C98" w14:textId="77777777" w:rsidR="002D7757" w:rsidRPr="002D7757" w:rsidRDefault="002D7757">
      <w:pPr>
        <w:rPr>
          <w:ins w:id="7025" w:author="Gavrilov, Evgeny" w:date="2016-01-26T19:24:00Z"/>
          <w:rPrChange w:id="7026" w:author="Gavrilov, Evgeny" w:date="2016-01-26T19:25:00Z">
            <w:rPr>
              <w:ins w:id="7027" w:author="Gavrilov, Evgeny" w:date="2016-01-26T19:24:00Z"/>
              <w:rFonts w:ascii="Times New Roman" w:hAnsi="Times New Roman"/>
              <w:color w:val="1F497D"/>
            </w:rPr>
          </w:rPrChange>
        </w:rPr>
      </w:pPr>
      <w:ins w:id="7028" w:author="Gavrilov, Evgeny" w:date="2016-01-26T19:24:00Z">
        <w:r w:rsidRPr="002D7757">
          <w:rPr>
            <w:rPrChange w:id="7029" w:author="Gavrilov, Evgeny" w:date="2016-01-26T19:25:00Z">
              <w:rPr>
                <w:rFonts w:ascii="Times New Roman" w:hAnsi="Times New Roman"/>
              </w:rPr>
            </w:rPrChange>
          </w:rPr>
          <w:t>MongoDB address - mobilelogs-new.corp.ooma.com</w:t>
        </w:r>
      </w:ins>
    </w:p>
    <w:p w14:paraId="2FEA7A84" w14:textId="77777777" w:rsidR="002D7757" w:rsidRPr="002D7757" w:rsidRDefault="002D7757">
      <w:pPr>
        <w:rPr>
          <w:ins w:id="7030" w:author="Gavrilov, Evgeny" w:date="2016-01-26T19:24:00Z"/>
          <w:rPrChange w:id="7031" w:author="Gavrilov, Evgeny" w:date="2016-01-26T19:25:00Z">
            <w:rPr>
              <w:ins w:id="7032" w:author="Gavrilov, Evgeny" w:date="2016-01-26T19:24:00Z"/>
              <w:rFonts w:ascii="Times New Roman" w:hAnsi="Times New Roman"/>
              <w:color w:val="1F497D"/>
            </w:rPr>
          </w:rPrChange>
        </w:rPr>
      </w:pPr>
      <w:ins w:id="7033" w:author="Gavrilov, Evgeny" w:date="2016-01-26T19:24:00Z">
        <w:r w:rsidRPr="002D7757">
          <w:rPr>
            <w:rPrChange w:id="7034" w:author="Gavrilov, Evgeny" w:date="2016-01-26T19:25:00Z">
              <w:rPr>
                <w:rFonts w:ascii="Times New Roman" w:hAnsi="Times New Roman"/>
                <w:color w:val="1F497D"/>
              </w:rPr>
            </w:rPrChange>
          </w:rPr>
          <w:t>MongoDB port – 27017</w:t>
        </w:r>
      </w:ins>
    </w:p>
    <w:p w14:paraId="516AF5BD" w14:textId="77777777" w:rsidR="002D7757" w:rsidRPr="002D7757" w:rsidRDefault="002D7757">
      <w:pPr>
        <w:rPr>
          <w:ins w:id="7035" w:author="Gavrilov, Evgeny" w:date="2016-01-26T19:24:00Z"/>
          <w:rPrChange w:id="7036" w:author="Gavrilov, Evgeny" w:date="2016-01-26T19:25:00Z">
            <w:rPr>
              <w:ins w:id="7037" w:author="Gavrilov, Evgeny" w:date="2016-01-26T19:24:00Z"/>
              <w:rFonts w:ascii="Times New Roman" w:hAnsi="Times New Roman"/>
              <w:color w:val="1F497D"/>
            </w:rPr>
          </w:rPrChange>
        </w:rPr>
      </w:pPr>
      <w:ins w:id="7038" w:author="Gavrilov, Evgeny" w:date="2016-01-26T19:24:00Z">
        <w:r w:rsidRPr="002D7757">
          <w:rPr>
            <w:rPrChange w:id="7039" w:author="Gavrilov, Evgeny" w:date="2016-01-26T19:25:00Z">
              <w:rPr>
                <w:rFonts w:ascii="Times New Roman" w:hAnsi="Times New Roman"/>
                <w:color w:val="1F497D"/>
              </w:rPr>
            </w:rPrChange>
          </w:rPr>
          <w:t>App backend ports – 8000-8003</w:t>
        </w:r>
      </w:ins>
    </w:p>
    <w:p w14:paraId="04C1C134" w14:textId="2C018E07" w:rsidR="00ED52AC" w:rsidDel="002D7757" w:rsidRDefault="009D2612">
      <w:pPr>
        <w:pStyle w:val="Heading1"/>
        <w:ind w:left="432" w:hanging="432"/>
        <w:rPr>
          <w:del w:id="7040" w:author="Gavrilov, Evgeny" w:date="2015-11-16T16:36:00Z"/>
        </w:rPr>
        <w:pPrChange w:id="7041" w:author="Gavrilov, Evgeny" w:date="2015-11-16T16:36:00Z">
          <w:pPr/>
        </w:pPrChange>
      </w:pPr>
      <w:del w:id="7042" w:author="Gavrilov, Evgeny" w:date="2016-01-26T19:24:00Z">
        <w:r w:rsidDel="002D7757">
          <w:delText>Open questions</w:delText>
        </w:r>
      </w:del>
      <w:bookmarkEnd w:id="6950"/>
    </w:p>
    <w:p w14:paraId="383F2EAB" w14:textId="77777777" w:rsidR="002D7757" w:rsidRPr="00C8039D" w:rsidRDefault="002D7757">
      <w:pPr>
        <w:rPr>
          <w:ins w:id="7043" w:author="Gavrilov, Evgeny" w:date="2016-01-26T19:24:00Z"/>
        </w:rPr>
        <w:pPrChange w:id="7044" w:author="Gavrilov, Evgeny" w:date="2016-01-26T19:24:00Z">
          <w:pPr>
            <w:pStyle w:val="Heading1"/>
          </w:pPr>
        </w:pPrChange>
      </w:pPr>
    </w:p>
    <w:p w14:paraId="3AF5BAD4" w14:textId="443DB22D" w:rsidR="00C00BDD" w:rsidDel="00DD6CE0" w:rsidRDefault="00DD6CE0">
      <w:pPr>
        <w:pStyle w:val="Heading1"/>
        <w:rPr>
          <w:del w:id="7045" w:author="Gavrilov, Evgeny" w:date="2015-11-16T16:36:00Z"/>
        </w:rPr>
        <w:pPrChange w:id="7046" w:author="Gavrilov, Evgeny" w:date="2016-02-02T12:07:00Z">
          <w:pPr/>
        </w:pPrChange>
      </w:pPr>
      <w:bookmarkStart w:id="7047" w:name="_Toc448150139"/>
      <w:ins w:id="7048" w:author="Gavrilov, Evgeny" w:date="2016-02-02T11:57:00Z">
        <w:r w:rsidRPr="0089512B">
          <w:t>15. Appendix</w:t>
        </w:r>
      </w:ins>
      <w:bookmarkEnd w:id="7047"/>
    </w:p>
    <w:p w14:paraId="04E86074" w14:textId="77777777" w:rsidR="00DD6CE0" w:rsidRPr="0089512B" w:rsidRDefault="00DD6CE0">
      <w:pPr>
        <w:pStyle w:val="Heading1"/>
        <w:rPr>
          <w:ins w:id="7049" w:author="Gavrilov, Evgeny" w:date="2016-02-02T11:58:00Z"/>
        </w:rPr>
        <w:pPrChange w:id="7050" w:author="Gavrilov, Evgeny" w:date="2016-02-02T12:07:00Z">
          <w:pPr/>
        </w:pPrChange>
      </w:pPr>
    </w:p>
    <w:p w14:paraId="0DE95273" w14:textId="6AA212BE" w:rsidR="00DD6CE0" w:rsidRDefault="00802973">
      <w:pPr>
        <w:pStyle w:val="Heading2"/>
        <w:rPr>
          <w:ins w:id="7051" w:author="Gavrilov, Evgeny" w:date="2016-02-02T11:59:00Z"/>
        </w:rPr>
        <w:pPrChange w:id="7052" w:author="Gavrilov, Evgeny" w:date="2016-02-02T12:00:00Z">
          <w:pPr/>
        </w:pPrChange>
      </w:pPr>
      <w:bookmarkStart w:id="7053" w:name="_Toc448150140"/>
      <w:ins w:id="7054" w:author="Gavrilov, Evgeny" w:date="2016-02-02T11:59:00Z">
        <w:r>
          <w:t>15.1 Mapping Dictionary</w:t>
        </w:r>
        <w:bookmarkEnd w:id="7053"/>
      </w:ins>
    </w:p>
    <w:p w14:paraId="2CBEDF50" w14:textId="77777777" w:rsidR="00802973" w:rsidRDefault="00802973">
      <w:pPr>
        <w:rPr>
          <w:ins w:id="7055" w:author="Gavrilov, Evgeny" w:date="2016-02-02T11:59:00Z"/>
        </w:rPr>
      </w:pPr>
    </w:p>
    <w:p w14:paraId="48A82872" w14:textId="77777777" w:rsidR="00802973" w:rsidRDefault="00802973" w:rsidP="00802973">
      <w:pPr>
        <w:ind w:firstLine="567"/>
        <w:jc w:val="both"/>
        <w:rPr>
          <w:ins w:id="7056" w:author="Gavrilov, Evgeny" w:date="2016-02-02T11:59:00Z"/>
        </w:rPr>
      </w:pPr>
      <w:ins w:id="7057" w:author="Gavrilov, Evgeny" w:date="2016-02-02T11:59:00Z">
        <w:r>
          <w:t>Below is the mapping dictionary of the label fields stored in event data array. Using this dictionary, label names can be decoded. For example: “z": 8 will be decoded into “z”: 'Old network status'.</w:t>
        </w:r>
      </w:ins>
    </w:p>
    <w:p w14:paraId="762475E7" w14:textId="77777777" w:rsidR="00802973" w:rsidRDefault="00802973" w:rsidP="00802973">
      <w:pPr>
        <w:ind w:firstLine="567"/>
        <w:jc w:val="both"/>
        <w:rPr>
          <w:ins w:id="7058" w:author="Gavrilov, Evgeny" w:date="2016-02-02T11:59:00Z"/>
          <w:rFonts w:ascii="Times New Roman" w:hAnsi="Times New Roman"/>
        </w:rPr>
      </w:pPr>
    </w:p>
    <w:p w14:paraId="6FCC0C9C" w14:textId="77777777" w:rsidR="00802973" w:rsidRDefault="00802973" w:rsidP="00802973">
      <w:pPr>
        <w:ind w:firstLine="567"/>
        <w:jc w:val="both"/>
        <w:rPr>
          <w:ins w:id="7059" w:author="Gavrilov, Evgeny" w:date="2016-02-02T11:59:00Z"/>
          <w:rFonts w:ascii="Times New Roman" w:hAnsi="Times New Roman"/>
        </w:rPr>
      </w:pPr>
    </w:p>
    <w:p w14:paraId="020CB9E2" w14:textId="77777777" w:rsidR="00802973" w:rsidRDefault="00802973" w:rsidP="00802973">
      <w:pPr>
        <w:rPr>
          <w:ins w:id="7060" w:author="Gavrilov, Evgeny" w:date="2016-02-02T11:59:00Z"/>
          <w:rFonts w:ascii="Arial" w:hAnsi="Arial" w:cs="Arial"/>
          <w:color w:val="222222"/>
          <w:sz w:val="24"/>
          <w:szCs w:val="24"/>
        </w:rPr>
      </w:pPr>
      <w:ins w:id="7061" w:author="Gavrilov, Evgeny" w:date="2016-02-02T11:59:00Z">
        <w:r>
          <w:rPr>
            <w:rFonts w:ascii="Arial" w:hAnsi="Arial" w:cs="Arial"/>
            <w:color w:val="222222"/>
            <w:sz w:val="24"/>
            <w:szCs w:val="24"/>
          </w:rPr>
          <w:t>    0:'Network status',</w:t>
        </w:r>
      </w:ins>
    </w:p>
    <w:p w14:paraId="3D43B44C" w14:textId="77777777" w:rsidR="00802973" w:rsidRDefault="00802973" w:rsidP="00802973">
      <w:pPr>
        <w:rPr>
          <w:ins w:id="7062" w:author="Gavrilov, Evgeny" w:date="2016-02-02T11:59:00Z"/>
          <w:rFonts w:ascii="Arial" w:hAnsi="Arial" w:cs="Arial"/>
          <w:color w:val="222222"/>
          <w:sz w:val="24"/>
          <w:szCs w:val="24"/>
        </w:rPr>
      </w:pPr>
      <w:ins w:id="7063" w:author="Gavrilov, Evgeny" w:date="2016-02-02T11:59:00Z">
        <w:r>
          <w:rPr>
            <w:rFonts w:ascii="Arial" w:hAnsi="Arial" w:cs="Arial"/>
            <w:color w:val="222222"/>
            <w:sz w:val="24"/>
            <w:szCs w:val="24"/>
          </w:rPr>
          <w:t>    1:'Free memory',</w:t>
        </w:r>
      </w:ins>
    </w:p>
    <w:p w14:paraId="69688CFE" w14:textId="77777777" w:rsidR="00802973" w:rsidRDefault="00802973" w:rsidP="00802973">
      <w:pPr>
        <w:rPr>
          <w:ins w:id="7064" w:author="Gavrilov, Evgeny" w:date="2016-02-02T11:59:00Z"/>
          <w:rFonts w:ascii="Arial" w:hAnsi="Arial" w:cs="Arial"/>
          <w:color w:val="222222"/>
          <w:sz w:val="24"/>
          <w:szCs w:val="24"/>
        </w:rPr>
      </w:pPr>
      <w:ins w:id="7065" w:author="Gavrilov, Evgeny" w:date="2016-02-02T11:59:00Z">
        <w:r>
          <w:rPr>
            <w:rFonts w:ascii="Arial" w:hAnsi="Arial" w:cs="Arial"/>
            <w:color w:val="222222"/>
            <w:sz w:val="24"/>
            <w:szCs w:val="24"/>
          </w:rPr>
          <w:t>    2:'Allocated memory',</w:t>
        </w:r>
      </w:ins>
    </w:p>
    <w:p w14:paraId="6AF5E4C1" w14:textId="77777777" w:rsidR="00802973" w:rsidRDefault="00802973" w:rsidP="00802973">
      <w:pPr>
        <w:rPr>
          <w:ins w:id="7066" w:author="Gavrilov, Evgeny" w:date="2016-02-02T11:59:00Z"/>
          <w:rFonts w:ascii="Arial" w:hAnsi="Arial" w:cs="Arial"/>
          <w:color w:val="222222"/>
          <w:sz w:val="24"/>
          <w:szCs w:val="24"/>
        </w:rPr>
      </w:pPr>
      <w:ins w:id="7067" w:author="Gavrilov, Evgeny" w:date="2016-02-02T11:59:00Z">
        <w:r>
          <w:rPr>
            <w:rFonts w:ascii="Arial" w:hAnsi="Arial" w:cs="Arial"/>
            <w:color w:val="222222"/>
            <w:sz w:val="24"/>
            <w:szCs w:val="24"/>
          </w:rPr>
          <w:t>    3:'Remote notification text',</w:t>
        </w:r>
      </w:ins>
    </w:p>
    <w:p w14:paraId="7655C34F" w14:textId="77777777" w:rsidR="00802973" w:rsidRDefault="00802973" w:rsidP="00802973">
      <w:pPr>
        <w:rPr>
          <w:ins w:id="7068" w:author="Gavrilov, Evgeny" w:date="2016-02-02T11:59:00Z"/>
          <w:rFonts w:ascii="Arial" w:hAnsi="Arial" w:cs="Arial"/>
          <w:color w:val="222222"/>
          <w:sz w:val="24"/>
          <w:szCs w:val="24"/>
        </w:rPr>
      </w:pPr>
      <w:ins w:id="7069" w:author="Gavrilov, Evgeny" w:date="2016-02-02T11:59:00Z">
        <w:r>
          <w:rPr>
            <w:rFonts w:ascii="Arial" w:hAnsi="Arial" w:cs="Arial"/>
            <w:color w:val="222222"/>
            <w:sz w:val="24"/>
            <w:szCs w:val="24"/>
          </w:rPr>
          <w:t>    4:'Local notification text',</w:t>
        </w:r>
      </w:ins>
    </w:p>
    <w:p w14:paraId="5332B000" w14:textId="77777777" w:rsidR="00802973" w:rsidRDefault="00802973" w:rsidP="00802973">
      <w:pPr>
        <w:rPr>
          <w:ins w:id="7070" w:author="Gavrilov, Evgeny" w:date="2016-02-02T11:59:00Z"/>
          <w:rFonts w:ascii="Arial" w:hAnsi="Arial" w:cs="Arial"/>
          <w:color w:val="222222"/>
          <w:sz w:val="24"/>
          <w:szCs w:val="24"/>
        </w:rPr>
      </w:pPr>
      <w:ins w:id="7071" w:author="Gavrilov, Evgeny" w:date="2016-02-02T11:59:00Z">
        <w:r>
          <w:rPr>
            <w:rFonts w:ascii="Arial" w:hAnsi="Arial" w:cs="Arial"/>
            <w:color w:val="222222"/>
            <w:sz w:val="24"/>
            <w:szCs w:val="24"/>
          </w:rPr>
          <w:t>    5:'Crash name',</w:t>
        </w:r>
      </w:ins>
    </w:p>
    <w:p w14:paraId="5A96C50B" w14:textId="77777777" w:rsidR="00802973" w:rsidRDefault="00802973" w:rsidP="00802973">
      <w:pPr>
        <w:rPr>
          <w:ins w:id="7072" w:author="Gavrilov, Evgeny" w:date="2016-02-02T11:59:00Z"/>
          <w:rFonts w:ascii="Arial" w:hAnsi="Arial" w:cs="Arial"/>
          <w:color w:val="222222"/>
          <w:sz w:val="24"/>
          <w:szCs w:val="24"/>
        </w:rPr>
      </w:pPr>
      <w:ins w:id="7073" w:author="Gavrilov, Evgeny" w:date="2016-02-02T11:59:00Z">
        <w:r>
          <w:rPr>
            <w:rFonts w:ascii="Arial" w:hAnsi="Arial" w:cs="Arial"/>
            <w:color w:val="222222"/>
            <w:sz w:val="24"/>
            <w:szCs w:val="24"/>
          </w:rPr>
          <w:t>    6:'Crash reason',</w:t>
        </w:r>
      </w:ins>
    </w:p>
    <w:p w14:paraId="6512170D" w14:textId="77777777" w:rsidR="00802973" w:rsidRDefault="00802973" w:rsidP="00802973">
      <w:pPr>
        <w:rPr>
          <w:ins w:id="7074" w:author="Gavrilov, Evgeny" w:date="2016-02-02T11:59:00Z"/>
          <w:rFonts w:ascii="Arial" w:hAnsi="Arial" w:cs="Arial"/>
          <w:color w:val="222222"/>
          <w:sz w:val="24"/>
          <w:szCs w:val="24"/>
        </w:rPr>
      </w:pPr>
      <w:ins w:id="7075" w:author="Gavrilov, Evgeny" w:date="2016-02-02T11:59:00Z">
        <w:r>
          <w:rPr>
            <w:rFonts w:ascii="Arial" w:hAnsi="Arial" w:cs="Arial"/>
            <w:color w:val="222222"/>
            <w:sz w:val="24"/>
            <w:szCs w:val="24"/>
          </w:rPr>
          <w:t>    7:'Crash data',</w:t>
        </w:r>
      </w:ins>
    </w:p>
    <w:p w14:paraId="020B48AF" w14:textId="77777777" w:rsidR="00802973" w:rsidRDefault="00802973" w:rsidP="00802973">
      <w:pPr>
        <w:rPr>
          <w:ins w:id="7076" w:author="Gavrilov, Evgeny" w:date="2016-02-02T11:59:00Z"/>
          <w:rFonts w:ascii="Arial" w:hAnsi="Arial" w:cs="Arial"/>
          <w:color w:val="222222"/>
          <w:sz w:val="24"/>
          <w:szCs w:val="24"/>
        </w:rPr>
      </w:pPr>
      <w:ins w:id="7077" w:author="Gavrilov, Evgeny" w:date="2016-02-02T11:59:00Z">
        <w:r>
          <w:rPr>
            <w:rFonts w:ascii="Arial" w:hAnsi="Arial" w:cs="Arial"/>
            <w:color w:val="222222"/>
            <w:sz w:val="24"/>
            <w:szCs w:val="24"/>
          </w:rPr>
          <w:t>    8:'Old network status',</w:t>
        </w:r>
      </w:ins>
    </w:p>
    <w:p w14:paraId="05F017D4" w14:textId="77777777" w:rsidR="00802973" w:rsidRDefault="00802973" w:rsidP="00802973">
      <w:pPr>
        <w:rPr>
          <w:ins w:id="7078" w:author="Gavrilov, Evgeny" w:date="2016-02-02T11:59:00Z"/>
          <w:rFonts w:ascii="Arial" w:hAnsi="Arial" w:cs="Arial"/>
          <w:color w:val="222222"/>
          <w:sz w:val="24"/>
          <w:szCs w:val="24"/>
        </w:rPr>
      </w:pPr>
      <w:ins w:id="7079" w:author="Gavrilov, Evgeny" w:date="2016-02-02T11:59:00Z">
        <w:r>
          <w:rPr>
            <w:rFonts w:ascii="Arial" w:hAnsi="Arial" w:cs="Arial"/>
            <w:color w:val="222222"/>
            <w:sz w:val="24"/>
            <w:szCs w:val="24"/>
          </w:rPr>
          <w:t>    9:'New network status',</w:t>
        </w:r>
      </w:ins>
    </w:p>
    <w:p w14:paraId="66CEC09C" w14:textId="77777777" w:rsidR="00802973" w:rsidRDefault="00802973" w:rsidP="00802973">
      <w:pPr>
        <w:rPr>
          <w:ins w:id="7080" w:author="Gavrilov, Evgeny" w:date="2016-02-02T11:59:00Z"/>
          <w:rFonts w:ascii="Arial" w:hAnsi="Arial" w:cs="Arial"/>
          <w:color w:val="222222"/>
          <w:sz w:val="24"/>
          <w:szCs w:val="24"/>
        </w:rPr>
      </w:pPr>
      <w:ins w:id="7081" w:author="Gavrilov, Evgeny" w:date="2016-02-02T11:59:00Z">
        <w:r>
          <w:rPr>
            <w:rFonts w:ascii="Arial" w:hAnsi="Arial" w:cs="Arial"/>
            <w:color w:val="222222"/>
            <w:sz w:val="24"/>
            <w:szCs w:val="24"/>
          </w:rPr>
          <w:t>    10:'Screen name',</w:t>
        </w:r>
      </w:ins>
    </w:p>
    <w:p w14:paraId="24C01208" w14:textId="77777777" w:rsidR="00802973" w:rsidRDefault="00802973" w:rsidP="00802973">
      <w:pPr>
        <w:rPr>
          <w:ins w:id="7082" w:author="Gavrilov, Evgeny" w:date="2016-02-02T11:59:00Z"/>
          <w:rFonts w:ascii="Arial" w:hAnsi="Arial" w:cs="Arial"/>
          <w:color w:val="222222"/>
          <w:sz w:val="24"/>
          <w:szCs w:val="24"/>
        </w:rPr>
      </w:pPr>
      <w:ins w:id="7083" w:author="Gavrilov, Evgeny" w:date="2016-02-02T11:59:00Z">
        <w:r>
          <w:rPr>
            <w:rFonts w:ascii="Arial" w:hAnsi="Arial" w:cs="Arial"/>
            <w:color w:val="222222"/>
            <w:sz w:val="24"/>
            <w:szCs w:val="24"/>
          </w:rPr>
          <w:t>    11:'Control name',</w:t>
        </w:r>
      </w:ins>
    </w:p>
    <w:p w14:paraId="778080A3" w14:textId="77777777" w:rsidR="00802973" w:rsidRDefault="00802973" w:rsidP="00802973">
      <w:pPr>
        <w:rPr>
          <w:ins w:id="7084" w:author="Gavrilov, Evgeny" w:date="2016-02-02T11:59:00Z"/>
          <w:rFonts w:ascii="Arial" w:hAnsi="Arial" w:cs="Arial"/>
          <w:color w:val="222222"/>
          <w:sz w:val="24"/>
          <w:szCs w:val="24"/>
        </w:rPr>
      </w:pPr>
      <w:ins w:id="7085" w:author="Gavrilov, Evgeny" w:date="2016-02-02T11:59:00Z">
        <w:r>
          <w:rPr>
            <w:rFonts w:ascii="Arial" w:hAnsi="Arial" w:cs="Arial"/>
            <w:color w:val="222222"/>
            <w:sz w:val="24"/>
            <w:szCs w:val="24"/>
          </w:rPr>
          <w:t>    12:'Alert title',</w:t>
        </w:r>
      </w:ins>
    </w:p>
    <w:p w14:paraId="17D3F536" w14:textId="77777777" w:rsidR="00802973" w:rsidRDefault="00802973" w:rsidP="00802973">
      <w:pPr>
        <w:rPr>
          <w:ins w:id="7086" w:author="Gavrilov, Evgeny" w:date="2016-02-02T11:59:00Z"/>
          <w:rFonts w:ascii="Arial" w:hAnsi="Arial" w:cs="Arial"/>
          <w:color w:val="222222"/>
          <w:sz w:val="24"/>
          <w:szCs w:val="24"/>
        </w:rPr>
      </w:pPr>
      <w:ins w:id="7087" w:author="Gavrilov, Evgeny" w:date="2016-02-02T11:59:00Z">
        <w:r>
          <w:rPr>
            <w:rFonts w:ascii="Arial" w:hAnsi="Arial" w:cs="Arial"/>
            <w:color w:val="222222"/>
            <w:sz w:val="24"/>
            <w:szCs w:val="24"/>
          </w:rPr>
          <w:t>    13:'Alert text',</w:t>
        </w:r>
      </w:ins>
    </w:p>
    <w:p w14:paraId="3972E62B" w14:textId="77777777" w:rsidR="00802973" w:rsidRDefault="00802973" w:rsidP="00802973">
      <w:pPr>
        <w:rPr>
          <w:ins w:id="7088" w:author="Gavrilov, Evgeny" w:date="2016-02-02T11:59:00Z"/>
          <w:rFonts w:ascii="Arial" w:hAnsi="Arial" w:cs="Arial"/>
          <w:color w:val="222222"/>
          <w:sz w:val="24"/>
          <w:szCs w:val="24"/>
        </w:rPr>
      </w:pPr>
      <w:ins w:id="7089" w:author="Gavrilov, Evgeny" w:date="2016-02-02T11:59:00Z">
        <w:r>
          <w:rPr>
            <w:rFonts w:ascii="Arial" w:hAnsi="Arial" w:cs="Arial"/>
            <w:color w:val="222222"/>
            <w:sz w:val="24"/>
            <w:szCs w:val="24"/>
          </w:rPr>
          <w:t>    14:'SIP initialization result',</w:t>
        </w:r>
      </w:ins>
    </w:p>
    <w:p w14:paraId="07F4D964" w14:textId="77777777" w:rsidR="00802973" w:rsidRDefault="00802973" w:rsidP="00802973">
      <w:pPr>
        <w:rPr>
          <w:ins w:id="7090" w:author="Gavrilov, Evgeny" w:date="2016-02-02T11:59:00Z"/>
          <w:rFonts w:ascii="Arial" w:hAnsi="Arial" w:cs="Arial"/>
          <w:color w:val="222222"/>
          <w:sz w:val="24"/>
          <w:szCs w:val="24"/>
        </w:rPr>
      </w:pPr>
      <w:ins w:id="7091" w:author="Gavrilov, Evgeny" w:date="2016-02-02T11:59:00Z">
        <w:r>
          <w:rPr>
            <w:rFonts w:ascii="Arial" w:hAnsi="Arial" w:cs="Arial"/>
            <w:color w:val="222222"/>
            <w:sz w:val="24"/>
            <w:szCs w:val="24"/>
          </w:rPr>
          <w:t>    15:'SIP de-initialization result',</w:t>
        </w:r>
      </w:ins>
    </w:p>
    <w:p w14:paraId="574475AB" w14:textId="77777777" w:rsidR="00802973" w:rsidRDefault="00802973" w:rsidP="00802973">
      <w:pPr>
        <w:rPr>
          <w:ins w:id="7092" w:author="Gavrilov, Evgeny" w:date="2016-02-02T11:59:00Z"/>
          <w:rFonts w:ascii="Arial" w:hAnsi="Arial" w:cs="Arial"/>
          <w:color w:val="222222"/>
          <w:sz w:val="24"/>
          <w:szCs w:val="24"/>
        </w:rPr>
      </w:pPr>
      <w:ins w:id="7093" w:author="Gavrilov, Evgeny" w:date="2016-02-02T11:59:00Z">
        <w:r>
          <w:rPr>
            <w:rFonts w:ascii="Arial" w:hAnsi="Arial" w:cs="Arial"/>
            <w:color w:val="222222"/>
            <w:sz w:val="24"/>
            <w:szCs w:val="24"/>
          </w:rPr>
          <w:t>    16:'SIP registration status',</w:t>
        </w:r>
      </w:ins>
    </w:p>
    <w:p w14:paraId="7862FEA1" w14:textId="77777777" w:rsidR="00802973" w:rsidRDefault="00802973" w:rsidP="00802973">
      <w:pPr>
        <w:rPr>
          <w:ins w:id="7094" w:author="Gavrilov, Evgeny" w:date="2016-02-02T11:59:00Z"/>
          <w:rFonts w:ascii="Arial" w:hAnsi="Arial" w:cs="Arial"/>
          <w:color w:val="222222"/>
          <w:sz w:val="24"/>
          <w:szCs w:val="24"/>
        </w:rPr>
      </w:pPr>
      <w:ins w:id="7095" w:author="Gavrilov, Evgeny" w:date="2016-02-02T11:59:00Z">
        <w:r>
          <w:rPr>
            <w:rFonts w:ascii="Arial" w:hAnsi="Arial" w:cs="Arial"/>
            <w:color w:val="222222"/>
            <w:sz w:val="24"/>
            <w:szCs w:val="24"/>
          </w:rPr>
          <w:t>    17:'Error code',</w:t>
        </w:r>
      </w:ins>
    </w:p>
    <w:p w14:paraId="08CF5AB5" w14:textId="77777777" w:rsidR="00802973" w:rsidRDefault="00802973" w:rsidP="00802973">
      <w:pPr>
        <w:rPr>
          <w:ins w:id="7096" w:author="Gavrilov, Evgeny" w:date="2016-02-02T11:59:00Z"/>
          <w:rFonts w:ascii="Arial" w:hAnsi="Arial" w:cs="Arial"/>
          <w:color w:val="222222"/>
          <w:sz w:val="24"/>
          <w:szCs w:val="24"/>
        </w:rPr>
      </w:pPr>
      <w:ins w:id="7097" w:author="Gavrilov, Evgeny" w:date="2016-02-02T11:59:00Z">
        <w:r>
          <w:rPr>
            <w:rFonts w:ascii="Arial" w:hAnsi="Arial" w:cs="Arial"/>
            <w:color w:val="222222"/>
            <w:sz w:val="24"/>
            <w:szCs w:val="24"/>
          </w:rPr>
          <w:t>    18:'SIP call status',</w:t>
        </w:r>
      </w:ins>
    </w:p>
    <w:p w14:paraId="15D77ABE" w14:textId="77777777" w:rsidR="00802973" w:rsidRDefault="00802973" w:rsidP="00802973">
      <w:pPr>
        <w:rPr>
          <w:ins w:id="7098" w:author="Gavrilov, Evgeny" w:date="2016-02-02T11:59:00Z"/>
          <w:rFonts w:ascii="Arial" w:hAnsi="Arial" w:cs="Arial"/>
          <w:color w:val="222222"/>
          <w:sz w:val="24"/>
          <w:szCs w:val="24"/>
        </w:rPr>
      </w:pPr>
      <w:ins w:id="7099" w:author="Gavrilov, Evgeny" w:date="2016-02-02T11:59:00Z">
        <w:r>
          <w:rPr>
            <w:rFonts w:ascii="Arial" w:hAnsi="Arial" w:cs="Arial"/>
            <w:color w:val="222222"/>
            <w:sz w:val="24"/>
            <w:szCs w:val="24"/>
          </w:rPr>
          <w:t>    19:'Remote number',</w:t>
        </w:r>
      </w:ins>
    </w:p>
    <w:p w14:paraId="068C8C37" w14:textId="77777777" w:rsidR="00802973" w:rsidRDefault="00802973" w:rsidP="00802973">
      <w:pPr>
        <w:rPr>
          <w:ins w:id="7100" w:author="Gavrilov, Evgeny" w:date="2016-02-02T11:59:00Z"/>
          <w:rFonts w:ascii="Arial" w:hAnsi="Arial" w:cs="Arial"/>
          <w:color w:val="222222"/>
          <w:sz w:val="24"/>
          <w:szCs w:val="24"/>
        </w:rPr>
      </w:pPr>
      <w:ins w:id="7101" w:author="Gavrilov, Evgeny" w:date="2016-02-02T11:59:00Z">
        <w:r>
          <w:rPr>
            <w:rFonts w:ascii="Arial" w:hAnsi="Arial" w:cs="Arial"/>
            <w:color w:val="222222"/>
            <w:sz w:val="24"/>
            <w:szCs w:val="24"/>
          </w:rPr>
          <w:t>    20:'Anonymous call',</w:t>
        </w:r>
      </w:ins>
    </w:p>
    <w:p w14:paraId="58EBCE81" w14:textId="77777777" w:rsidR="00802973" w:rsidRDefault="00802973" w:rsidP="00802973">
      <w:pPr>
        <w:rPr>
          <w:ins w:id="7102" w:author="Gavrilov, Evgeny" w:date="2016-02-02T11:59:00Z"/>
          <w:rFonts w:ascii="Arial" w:hAnsi="Arial" w:cs="Arial"/>
          <w:color w:val="222222"/>
          <w:sz w:val="24"/>
          <w:szCs w:val="24"/>
        </w:rPr>
      </w:pPr>
      <w:ins w:id="7103" w:author="Gavrilov, Evgeny" w:date="2016-02-02T11:59:00Z">
        <w:r>
          <w:rPr>
            <w:rFonts w:ascii="Arial" w:hAnsi="Arial" w:cs="Arial"/>
            <w:color w:val="222222"/>
            <w:sz w:val="24"/>
            <w:szCs w:val="24"/>
          </w:rPr>
          <w:t>    21:'Media state',</w:t>
        </w:r>
      </w:ins>
    </w:p>
    <w:p w14:paraId="695E115D" w14:textId="77777777" w:rsidR="00802973" w:rsidRDefault="00802973" w:rsidP="00802973">
      <w:pPr>
        <w:rPr>
          <w:ins w:id="7104" w:author="Gavrilov, Evgeny" w:date="2016-02-02T11:59:00Z"/>
          <w:rFonts w:ascii="Arial" w:hAnsi="Arial" w:cs="Arial"/>
          <w:color w:val="222222"/>
          <w:sz w:val="24"/>
          <w:szCs w:val="24"/>
        </w:rPr>
      </w:pPr>
      <w:ins w:id="7105" w:author="Gavrilov, Evgeny" w:date="2016-02-02T11:59:00Z">
        <w:r>
          <w:rPr>
            <w:rFonts w:ascii="Arial" w:hAnsi="Arial" w:cs="Arial"/>
            <w:color w:val="222222"/>
            <w:sz w:val="24"/>
            <w:szCs w:val="24"/>
          </w:rPr>
          <w:t>    22:'Media type',</w:t>
        </w:r>
      </w:ins>
    </w:p>
    <w:p w14:paraId="58CD0935" w14:textId="77777777" w:rsidR="00802973" w:rsidRDefault="00802973" w:rsidP="00802973">
      <w:pPr>
        <w:rPr>
          <w:ins w:id="7106" w:author="Gavrilov, Evgeny" w:date="2016-02-02T11:59:00Z"/>
          <w:rFonts w:ascii="Arial" w:hAnsi="Arial" w:cs="Arial"/>
          <w:color w:val="222222"/>
          <w:sz w:val="24"/>
          <w:szCs w:val="24"/>
        </w:rPr>
      </w:pPr>
      <w:ins w:id="7107" w:author="Gavrilov, Evgeny" w:date="2016-02-02T11:59:00Z">
        <w:r>
          <w:rPr>
            <w:rFonts w:ascii="Arial" w:hAnsi="Arial" w:cs="Arial"/>
            <w:color w:val="222222"/>
            <w:sz w:val="24"/>
            <w:szCs w:val="24"/>
          </w:rPr>
          <w:lastRenderedPageBreak/>
          <w:t>    23:'Media codec info',</w:t>
        </w:r>
      </w:ins>
    </w:p>
    <w:p w14:paraId="4CE709B9" w14:textId="77777777" w:rsidR="00802973" w:rsidRDefault="00802973" w:rsidP="00802973">
      <w:pPr>
        <w:rPr>
          <w:ins w:id="7108" w:author="Gavrilov, Evgeny" w:date="2016-02-02T11:59:00Z"/>
          <w:rFonts w:ascii="Arial" w:hAnsi="Arial" w:cs="Arial"/>
          <w:color w:val="222222"/>
          <w:sz w:val="24"/>
          <w:szCs w:val="24"/>
        </w:rPr>
      </w:pPr>
      <w:ins w:id="7109" w:author="Gavrilov, Evgeny" w:date="2016-02-02T11:59:00Z">
        <w:r>
          <w:rPr>
            <w:rFonts w:ascii="Arial" w:hAnsi="Arial" w:cs="Arial"/>
            <w:color w:val="222222"/>
            <w:sz w:val="24"/>
            <w:szCs w:val="24"/>
          </w:rPr>
          <w:t>    24:'Transport state',</w:t>
        </w:r>
      </w:ins>
    </w:p>
    <w:p w14:paraId="566CE562" w14:textId="77777777" w:rsidR="00802973" w:rsidRDefault="00802973" w:rsidP="00802973">
      <w:pPr>
        <w:rPr>
          <w:ins w:id="7110" w:author="Gavrilov, Evgeny" w:date="2016-02-02T11:59:00Z"/>
          <w:rFonts w:ascii="Arial" w:hAnsi="Arial" w:cs="Arial"/>
          <w:color w:val="222222"/>
          <w:sz w:val="24"/>
          <w:szCs w:val="24"/>
        </w:rPr>
      </w:pPr>
      <w:ins w:id="7111" w:author="Gavrilov, Evgeny" w:date="2016-02-02T11:59:00Z">
        <w:r>
          <w:rPr>
            <w:rFonts w:ascii="Arial" w:hAnsi="Arial" w:cs="Arial"/>
            <w:color w:val="222222"/>
            <w:sz w:val="24"/>
            <w:szCs w:val="24"/>
          </w:rPr>
          <w:t>    25:'Transport status',</w:t>
        </w:r>
      </w:ins>
    </w:p>
    <w:p w14:paraId="2AA8BF03" w14:textId="77777777" w:rsidR="00802973" w:rsidRDefault="00802973" w:rsidP="00802973">
      <w:pPr>
        <w:rPr>
          <w:ins w:id="7112" w:author="Gavrilov, Evgeny" w:date="2016-02-02T11:59:00Z"/>
          <w:rFonts w:ascii="Arial" w:hAnsi="Arial" w:cs="Arial"/>
          <w:color w:val="222222"/>
          <w:sz w:val="24"/>
          <w:szCs w:val="24"/>
        </w:rPr>
      </w:pPr>
      <w:ins w:id="7113" w:author="Gavrilov, Evgeny" w:date="2016-02-02T11:59:00Z">
        <w:r>
          <w:rPr>
            <w:rFonts w:ascii="Arial" w:hAnsi="Arial" w:cs="Arial"/>
            <w:color w:val="222222"/>
            <w:sz w:val="24"/>
            <w:szCs w:val="24"/>
          </w:rPr>
          <w:t>    26:'Transport hostname',</w:t>
        </w:r>
      </w:ins>
    </w:p>
    <w:p w14:paraId="26B4AAD6" w14:textId="77777777" w:rsidR="00802973" w:rsidRDefault="00802973" w:rsidP="00802973">
      <w:pPr>
        <w:rPr>
          <w:ins w:id="7114" w:author="Gavrilov, Evgeny" w:date="2016-02-02T11:59:00Z"/>
          <w:rFonts w:ascii="Arial" w:hAnsi="Arial" w:cs="Arial"/>
          <w:color w:val="222222"/>
          <w:sz w:val="24"/>
          <w:szCs w:val="24"/>
        </w:rPr>
      </w:pPr>
      <w:ins w:id="7115" w:author="Gavrilov, Evgeny" w:date="2016-02-02T11:59:00Z">
        <w:r>
          <w:rPr>
            <w:rFonts w:ascii="Arial" w:hAnsi="Arial" w:cs="Arial"/>
            <w:color w:val="222222"/>
            <w:sz w:val="24"/>
            <w:szCs w:val="24"/>
          </w:rPr>
          <w:t>    27:'API server',</w:t>
        </w:r>
      </w:ins>
    </w:p>
    <w:p w14:paraId="7C0A97EC" w14:textId="77777777" w:rsidR="00802973" w:rsidRDefault="00802973" w:rsidP="00802973">
      <w:pPr>
        <w:rPr>
          <w:ins w:id="7116" w:author="Gavrilov, Evgeny" w:date="2016-02-02T11:59:00Z"/>
          <w:rFonts w:ascii="Arial" w:hAnsi="Arial" w:cs="Arial"/>
          <w:color w:val="222222"/>
          <w:sz w:val="24"/>
          <w:szCs w:val="24"/>
        </w:rPr>
      </w:pPr>
      <w:ins w:id="7117" w:author="Gavrilov, Evgeny" w:date="2016-02-02T11:59:00Z">
        <w:r>
          <w:rPr>
            <w:rFonts w:ascii="Arial" w:hAnsi="Arial" w:cs="Arial"/>
            <w:color w:val="222222"/>
            <w:sz w:val="24"/>
            <w:szCs w:val="24"/>
          </w:rPr>
          <w:t>    28:'API path',</w:t>
        </w:r>
      </w:ins>
    </w:p>
    <w:p w14:paraId="3D73442D" w14:textId="77777777" w:rsidR="00802973" w:rsidRDefault="00802973" w:rsidP="00802973">
      <w:pPr>
        <w:rPr>
          <w:ins w:id="7118" w:author="Gavrilov, Evgeny" w:date="2016-02-02T11:59:00Z"/>
          <w:rFonts w:ascii="Arial" w:hAnsi="Arial" w:cs="Arial"/>
          <w:color w:val="222222"/>
          <w:sz w:val="24"/>
          <w:szCs w:val="24"/>
        </w:rPr>
      </w:pPr>
      <w:ins w:id="7119" w:author="Gavrilov, Evgeny" w:date="2016-02-02T11:59:00Z">
        <w:r>
          <w:rPr>
            <w:rFonts w:ascii="Arial" w:hAnsi="Arial" w:cs="Arial"/>
            <w:color w:val="222222"/>
            <w:sz w:val="24"/>
            <w:szCs w:val="24"/>
          </w:rPr>
          <w:t>    29:'Request type',</w:t>
        </w:r>
      </w:ins>
    </w:p>
    <w:p w14:paraId="0A0B4D8A" w14:textId="77777777" w:rsidR="00802973" w:rsidRDefault="00802973" w:rsidP="00802973">
      <w:pPr>
        <w:rPr>
          <w:ins w:id="7120" w:author="Gavrilov, Evgeny" w:date="2016-02-02T11:59:00Z"/>
          <w:rFonts w:ascii="Arial" w:hAnsi="Arial" w:cs="Arial"/>
          <w:color w:val="222222"/>
          <w:sz w:val="24"/>
          <w:szCs w:val="24"/>
        </w:rPr>
      </w:pPr>
      <w:ins w:id="7121" w:author="Gavrilov, Evgeny" w:date="2016-02-02T11:59:00Z">
        <w:r>
          <w:rPr>
            <w:rFonts w:ascii="Arial" w:hAnsi="Arial" w:cs="Arial"/>
            <w:color w:val="222222"/>
            <w:sz w:val="24"/>
            <w:szCs w:val="24"/>
          </w:rPr>
          <w:t>    30:'Request data',</w:t>
        </w:r>
      </w:ins>
    </w:p>
    <w:p w14:paraId="6EAA5CC7" w14:textId="77777777" w:rsidR="00802973" w:rsidRDefault="00802973" w:rsidP="00802973">
      <w:pPr>
        <w:rPr>
          <w:ins w:id="7122" w:author="Gavrilov, Evgeny" w:date="2016-02-02T11:59:00Z"/>
          <w:rFonts w:ascii="Arial" w:hAnsi="Arial" w:cs="Arial"/>
          <w:color w:val="222222"/>
          <w:sz w:val="24"/>
          <w:szCs w:val="24"/>
        </w:rPr>
      </w:pPr>
      <w:ins w:id="7123" w:author="Gavrilov, Evgeny" w:date="2016-02-02T11:59:00Z">
        <w:r>
          <w:rPr>
            <w:rFonts w:ascii="Arial" w:hAnsi="Arial" w:cs="Arial"/>
            <w:color w:val="222222"/>
            <w:sz w:val="24"/>
            <w:szCs w:val="24"/>
          </w:rPr>
          <w:t>    31:'Response error',</w:t>
        </w:r>
      </w:ins>
    </w:p>
    <w:p w14:paraId="18B64099" w14:textId="77777777" w:rsidR="00802973" w:rsidRDefault="00802973" w:rsidP="00802973">
      <w:pPr>
        <w:rPr>
          <w:ins w:id="7124" w:author="Gavrilov, Evgeny" w:date="2016-02-02T11:59:00Z"/>
          <w:rFonts w:ascii="Arial" w:hAnsi="Arial" w:cs="Arial"/>
          <w:color w:val="222222"/>
          <w:sz w:val="24"/>
          <w:szCs w:val="24"/>
        </w:rPr>
      </w:pPr>
      <w:ins w:id="7125" w:author="Gavrilov, Evgeny" w:date="2016-02-02T11:59:00Z">
        <w:r>
          <w:rPr>
            <w:rFonts w:ascii="Arial" w:hAnsi="Arial" w:cs="Arial"/>
            <w:color w:val="222222"/>
            <w:sz w:val="24"/>
            <w:szCs w:val="24"/>
          </w:rPr>
          <w:t>    32:'Response data',</w:t>
        </w:r>
      </w:ins>
    </w:p>
    <w:p w14:paraId="22D8DC44" w14:textId="77777777" w:rsidR="00802973" w:rsidRDefault="00802973" w:rsidP="00802973">
      <w:pPr>
        <w:rPr>
          <w:ins w:id="7126" w:author="Gavrilov, Evgeny" w:date="2016-02-02T11:59:00Z"/>
          <w:rFonts w:ascii="Arial" w:hAnsi="Arial" w:cs="Arial"/>
          <w:color w:val="222222"/>
          <w:sz w:val="24"/>
          <w:szCs w:val="24"/>
        </w:rPr>
      </w:pPr>
      <w:ins w:id="7127" w:author="Gavrilov, Evgeny" w:date="2016-02-02T11:59:00Z">
        <w:r>
          <w:rPr>
            <w:rFonts w:ascii="Arial" w:hAnsi="Arial" w:cs="Arial"/>
            <w:color w:val="222222"/>
            <w:sz w:val="24"/>
            <w:szCs w:val="24"/>
          </w:rPr>
          <w:t>    33:'Warning message',</w:t>
        </w:r>
      </w:ins>
    </w:p>
    <w:p w14:paraId="7486D665" w14:textId="77777777" w:rsidR="00802973" w:rsidRDefault="00802973" w:rsidP="00802973">
      <w:pPr>
        <w:rPr>
          <w:ins w:id="7128" w:author="Gavrilov, Evgeny" w:date="2016-02-02T11:59:00Z"/>
          <w:rFonts w:ascii="Arial" w:hAnsi="Arial" w:cs="Arial"/>
          <w:color w:val="222222"/>
          <w:sz w:val="24"/>
          <w:szCs w:val="24"/>
        </w:rPr>
      </w:pPr>
      <w:ins w:id="7129" w:author="Gavrilov, Evgeny" w:date="2016-02-02T11:59:00Z">
        <w:r>
          <w:rPr>
            <w:rFonts w:ascii="Arial" w:hAnsi="Arial" w:cs="Arial"/>
            <w:color w:val="222222"/>
            <w:sz w:val="24"/>
            <w:szCs w:val="24"/>
          </w:rPr>
          <w:t>    34:'Login result',</w:t>
        </w:r>
      </w:ins>
    </w:p>
    <w:p w14:paraId="73DBDBA5" w14:textId="77777777" w:rsidR="00802973" w:rsidRDefault="00802973" w:rsidP="00802973">
      <w:pPr>
        <w:rPr>
          <w:ins w:id="7130" w:author="Gavrilov, Evgeny" w:date="2016-02-02T11:59:00Z"/>
          <w:rFonts w:ascii="Arial" w:hAnsi="Arial" w:cs="Arial"/>
          <w:color w:val="222222"/>
          <w:sz w:val="24"/>
          <w:szCs w:val="24"/>
        </w:rPr>
      </w:pPr>
      <w:ins w:id="7131" w:author="Gavrilov, Evgeny" w:date="2016-02-02T11:59:00Z">
        <w:r>
          <w:rPr>
            <w:rFonts w:ascii="Arial" w:hAnsi="Arial" w:cs="Arial"/>
            <w:color w:val="222222"/>
            <w:sz w:val="24"/>
            <w:szCs w:val="24"/>
          </w:rPr>
          <w:t>    35:'SIP registration result',</w:t>
        </w:r>
      </w:ins>
    </w:p>
    <w:p w14:paraId="54864BFD" w14:textId="77777777" w:rsidR="00802973" w:rsidRDefault="00802973" w:rsidP="00802973">
      <w:pPr>
        <w:rPr>
          <w:ins w:id="7132" w:author="Gavrilov, Evgeny" w:date="2016-02-02T11:59:00Z"/>
          <w:rFonts w:ascii="Arial" w:hAnsi="Arial" w:cs="Arial"/>
          <w:color w:val="222222"/>
          <w:sz w:val="24"/>
          <w:szCs w:val="24"/>
        </w:rPr>
      </w:pPr>
      <w:ins w:id="7133" w:author="Gavrilov, Evgeny" w:date="2016-02-02T11:59:00Z">
        <w:r>
          <w:rPr>
            <w:rFonts w:ascii="Arial" w:hAnsi="Arial" w:cs="Arial"/>
            <w:color w:val="222222"/>
            <w:sz w:val="24"/>
            <w:szCs w:val="24"/>
          </w:rPr>
          <w:t>    36:'Media packet loss',</w:t>
        </w:r>
      </w:ins>
    </w:p>
    <w:p w14:paraId="3F1E1D46" w14:textId="77777777" w:rsidR="00802973" w:rsidRDefault="00802973" w:rsidP="00802973">
      <w:pPr>
        <w:rPr>
          <w:ins w:id="7134" w:author="Gavrilov, Evgeny" w:date="2016-02-02T11:59:00Z"/>
          <w:rFonts w:ascii="Arial" w:hAnsi="Arial" w:cs="Arial"/>
          <w:color w:val="222222"/>
          <w:sz w:val="24"/>
          <w:szCs w:val="24"/>
        </w:rPr>
      </w:pPr>
      <w:ins w:id="7135" w:author="Gavrilov, Evgeny" w:date="2016-02-02T11:59:00Z">
        <w:r>
          <w:rPr>
            <w:rFonts w:ascii="Arial" w:hAnsi="Arial" w:cs="Arial"/>
            <w:color w:val="222222"/>
            <w:sz w:val="24"/>
            <w:szCs w:val="24"/>
          </w:rPr>
          <w:t>    37:'Media packet reorder',</w:t>
        </w:r>
      </w:ins>
    </w:p>
    <w:p w14:paraId="0155E3A5" w14:textId="77777777" w:rsidR="00802973" w:rsidRDefault="00802973" w:rsidP="00802973">
      <w:pPr>
        <w:rPr>
          <w:ins w:id="7136" w:author="Gavrilov, Evgeny" w:date="2016-02-02T11:59:00Z"/>
          <w:rFonts w:ascii="Arial" w:hAnsi="Arial" w:cs="Arial"/>
          <w:color w:val="222222"/>
          <w:sz w:val="24"/>
          <w:szCs w:val="24"/>
        </w:rPr>
      </w:pPr>
      <w:ins w:id="7137" w:author="Gavrilov, Evgeny" w:date="2016-02-02T11:59:00Z">
        <w:r>
          <w:rPr>
            <w:rFonts w:ascii="Arial" w:hAnsi="Arial" w:cs="Arial"/>
            <w:color w:val="222222"/>
            <w:sz w:val="24"/>
            <w:szCs w:val="24"/>
          </w:rPr>
          <w:t>    38:'Media packet discarded',</w:t>
        </w:r>
      </w:ins>
    </w:p>
    <w:p w14:paraId="570AE2EB" w14:textId="77777777" w:rsidR="00802973" w:rsidRDefault="00802973" w:rsidP="00802973">
      <w:pPr>
        <w:rPr>
          <w:ins w:id="7138" w:author="Gavrilov, Evgeny" w:date="2016-02-02T11:59:00Z"/>
          <w:rFonts w:ascii="Arial" w:hAnsi="Arial" w:cs="Arial"/>
          <w:color w:val="222222"/>
          <w:sz w:val="24"/>
          <w:szCs w:val="24"/>
        </w:rPr>
      </w:pPr>
      <w:ins w:id="7139" w:author="Gavrilov, Evgeny" w:date="2016-02-02T11:59:00Z">
        <w:r>
          <w:rPr>
            <w:rFonts w:ascii="Arial" w:hAnsi="Arial" w:cs="Arial"/>
            <w:color w:val="222222"/>
            <w:sz w:val="24"/>
            <w:szCs w:val="24"/>
          </w:rPr>
          <w:t>    39:'Media packet duplicated',</w:t>
        </w:r>
      </w:ins>
    </w:p>
    <w:p w14:paraId="57B03121" w14:textId="77777777" w:rsidR="00802973" w:rsidRDefault="00802973" w:rsidP="00802973">
      <w:pPr>
        <w:rPr>
          <w:ins w:id="7140" w:author="Gavrilov, Evgeny" w:date="2016-02-02T11:59:00Z"/>
          <w:rFonts w:ascii="Arial" w:hAnsi="Arial" w:cs="Arial"/>
          <w:color w:val="222222"/>
          <w:sz w:val="24"/>
          <w:szCs w:val="24"/>
        </w:rPr>
      </w:pPr>
      <w:ins w:id="7141" w:author="Gavrilov, Evgeny" w:date="2016-02-02T11:59:00Z">
        <w:r>
          <w:rPr>
            <w:rFonts w:ascii="Arial" w:hAnsi="Arial" w:cs="Arial"/>
            <w:color w:val="222222"/>
            <w:sz w:val="24"/>
            <w:szCs w:val="24"/>
          </w:rPr>
          <w:t>    40:'Current battery level',</w:t>
        </w:r>
      </w:ins>
    </w:p>
    <w:p w14:paraId="1D59A98A" w14:textId="77777777" w:rsidR="00802973" w:rsidRDefault="00802973" w:rsidP="00802973">
      <w:pPr>
        <w:rPr>
          <w:ins w:id="7142" w:author="Gavrilov, Evgeny" w:date="2016-02-02T11:59:00Z"/>
          <w:rFonts w:ascii="Arial" w:hAnsi="Arial" w:cs="Arial"/>
          <w:color w:val="222222"/>
          <w:sz w:val="24"/>
          <w:szCs w:val="24"/>
        </w:rPr>
      </w:pPr>
      <w:ins w:id="7143" w:author="Gavrilov, Evgeny" w:date="2016-02-02T11:59:00Z">
        <w:r>
          <w:rPr>
            <w:rFonts w:ascii="Arial" w:hAnsi="Arial" w:cs="Arial"/>
            <w:color w:val="222222"/>
            <w:sz w:val="24"/>
            <w:szCs w:val="24"/>
          </w:rPr>
          <w:t>    41:'Error message',</w:t>
        </w:r>
      </w:ins>
    </w:p>
    <w:p w14:paraId="13C9D1DA" w14:textId="77777777" w:rsidR="00802973" w:rsidRDefault="00802973" w:rsidP="00802973">
      <w:pPr>
        <w:rPr>
          <w:ins w:id="7144" w:author="Gavrilov, Evgeny" w:date="2016-02-02T11:59:00Z"/>
          <w:rFonts w:ascii="Arial" w:hAnsi="Arial" w:cs="Arial"/>
          <w:color w:val="222222"/>
          <w:sz w:val="24"/>
          <w:szCs w:val="24"/>
        </w:rPr>
      </w:pPr>
      <w:ins w:id="7145" w:author="Gavrilov, Evgeny" w:date="2016-02-02T11:59:00Z">
        <w:r>
          <w:rPr>
            <w:rFonts w:ascii="Arial" w:hAnsi="Arial" w:cs="Arial"/>
            <w:color w:val="222222"/>
            <w:sz w:val="24"/>
            <w:szCs w:val="24"/>
          </w:rPr>
          <w:t>    42:'Parameter Info',</w:t>
        </w:r>
      </w:ins>
    </w:p>
    <w:p w14:paraId="40844CF2" w14:textId="77777777" w:rsidR="00802973" w:rsidRDefault="00802973" w:rsidP="00802973">
      <w:pPr>
        <w:rPr>
          <w:ins w:id="7146" w:author="Gavrilov, Evgeny" w:date="2016-02-02T11:59:00Z"/>
          <w:rFonts w:ascii="Arial" w:hAnsi="Arial" w:cs="Arial"/>
          <w:color w:val="222222"/>
          <w:sz w:val="24"/>
          <w:szCs w:val="24"/>
        </w:rPr>
      </w:pPr>
      <w:ins w:id="7147" w:author="Gavrilov, Evgeny" w:date="2016-02-02T11:59:00Z">
        <w:r>
          <w:rPr>
            <w:rFonts w:ascii="Arial" w:hAnsi="Arial" w:cs="Arial"/>
            <w:color w:val="222222"/>
            <w:sz w:val="24"/>
            <w:szCs w:val="24"/>
          </w:rPr>
          <w:t>    43:'Call duration',</w:t>
        </w:r>
      </w:ins>
    </w:p>
    <w:p w14:paraId="2E88B4F6" w14:textId="77777777" w:rsidR="00802973" w:rsidRDefault="00802973" w:rsidP="00802973">
      <w:pPr>
        <w:rPr>
          <w:ins w:id="7148" w:author="Gavrilov, Evgeny" w:date="2016-02-02T11:59:00Z"/>
          <w:rFonts w:ascii="Arial" w:hAnsi="Arial" w:cs="Arial"/>
          <w:color w:val="222222"/>
          <w:sz w:val="24"/>
          <w:szCs w:val="24"/>
        </w:rPr>
      </w:pPr>
      <w:ins w:id="7149" w:author="Gavrilov, Evgeny" w:date="2016-02-02T11:59:00Z">
        <w:r>
          <w:rPr>
            <w:rFonts w:ascii="Arial" w:hAnsi="Arial" w:cs="Arial"/>
            <w:color w:val="222222"/>
            <w:sz w:val="24"/>
            <w:szCs w:val="24"/>
          </w:rPr>
          <w:t>    44:'Call end status',</w:t>
        </w:r>
      </w:ins>
    </w:p>
    <w:p w14:paraId="4D92FB10" w14:textId="77777777" w:rsidR="00802973" w:rsidRDefault="00802973" w:rsidP="00802973">
      <w:pPr>
        <w:rPr>
          <w:ins w:id="7150" w:author="Gavrilov, Evgeny" w:date="2016-02-02T11:59:00Z"/>
          <w:rFonts w:ascii="Arial" w:hAnsi="Arial" w:cs="Arial"/>
          <w:color w:val="222222"/>
          <w:sz w:val="24"/>
          <w:szCs w:val="24"/>
        </w:rPr>
      </w:pPr>
      <w:ins w:id="7151" w:author="Gavrilov, Evgeny" w:date="2016-02-02T11:59:00Z">
        <w:r>
          <w:rPr>
            <w:rFonts w:ascii="Arial" w:hAnsi="Arial" w:cs="Arial"/>
            <w:color w:val="222222"/>
            <w:sz w:val="24"/>
            <w:szCs w:val="24"/>
          </w:rPr>
          <w:t>    45:'Call direction',</w:t>
        </w:r>
      </w:ins>
    </w:p>
    <w:p w14:paraId="1AB66969" w14:textId="77777777" w:rsidR="00802973" w:rsidRDefault="00802973" w:rsidP="00802973">
      <w:pPr>
        <w:rPr>
          <w:ins w:id="7152" w:author="Gavrilov, Evgeny" w:date="2016-02-02T11:59:00Z"/>
          <w:rFonts w:ascii="Arial" w:hAnsi="Arial" w:cs="Arial"/>
          <w:color w:val="222222"/>
          <w:sz w:val="24"/>
          <w:szCs w:val="24"/>
        </w:rPr>
      </w:pPr>
      <w:ins w:id="7153" w:author="Gavrilov, Evgeny" w:date="2016-02-02T11:59:00Z">
        <w:r>
          <w:rPr>
            <w:rFonts w:ascii="Arial" w:hAnsi="Arial" w:cs="Arial"/>
            <w:color w:val="222222"/>
            <w:sz w:val="24"/>
            <w:szCs w:val="24"/>
          </w:rPr>
          <w:t>    46:'Call_id',</w:t>
        </w:r>
      </w:ins>
    </w:p>
    <w:p w14:paraId="62F69764" w14:textId="77777777" w:rsidR="00802973" w:rsidRDefault="00802973" w:rsidP="00802973">
      <w:pPr>
        <w:rPr>
          <w:ins w:id="7154" w:author="Gavrilov, Evgeny" w:date="2016-02-02T11:59:00Z"/>
          <w:rFonts w:ascii="Arial" w:hAnsi="Arial" w:cs="Arial"/>
          <w:color w:val="222222"/>
          <w:sz w:val="24"/>
          <w:szCs w:val="24"/>
        </w:rPr>
      </w:pPr>
      <w:ins w:id="7155" w:author="Gavrilov, Evgeny" w:date="2016-02-02T11:59:00Z">
        <w:r>
          <w:rPr>
            <w:rFonts w:ascii="Arial" w:hAnsi="Arial" w:cs="Arial"/>
            <w:color w:val="222222"/>
            <w:sz w:val="24"/>
            <w:szCs w:val="24"/>
          </w:rPr>
          <w:t>    47:'Call end information',</w:t>
        </w:r>
      </w:ins>
    </w:p>
    <w:p w14:paraId="291AC4A6" w14:textId="77777777" w:rsidR="00802973" w:rsidRDefault="00802973" w:rsidP="00802973">
      <w:pPr>
        <w:rPr>
          <w:ins w:id="7156" w:author="Gavrilov, Evgeny" w:date="2016-02-02T11:59:00Z"/>
          <w:rFonts w:ascii="Arial" w:hAnsi="Arial" w:cs="Arial"/>
          <w:color w:val="222222"/>
          <w:sz w:val="24"/>
          <w:szCs w:val="24"/>
        </w:rPr>
      </w:pPr>
      <w:ins w:id="7157" w:author="Gavrilov, Evgeny" w:date="2016-02-02T11:59:00Z">
        <w:r>
          <w:rPr>
            <w:rFonts w:ascii="Arial" w:hAnsi="Arial" w:cs="Arial"/>
            <w:color w:val="222222"/>
            <w:sz w:val="24"/>
            <w:szCs w:val="24"/>
          </w:rPr>
          <w:t>    48:'Size',</w:t>
        </w:r>
      </w:ins>
    </w:p>
    <w:p w14:paraId="02F6EEAC" w14:textId="77777777" w:rsidR="00802973" w:rsidRDefault="00802973" w:rsidP="00802973">
      <w:pPr>
        <w:rPr>
          <w:ins w:id="7158" w:author="Gavrilov, Evgeny" w:date="2016-02-02T11:59:00Z"/>
          <w:rFonts w:ascii="Arial" w:hAnsi="Arial" w:cs="Arial"/>
          <w:color w:val="222222"/>
          <w:sz w:val="24"/>
          <w:szCs w:val="24"/>
        </w:rPr>
      </w:pPr>
      <w:ins w:id="7159" w:author="Gavrilov, Evgeny" w:date="2016-02-02T11:59:00Z">
        <w:r>
          <w:rPr>
            <w:rFonts w:ascii="Arial" w:hAnsi="Arial" w:cs="Arial"/>
            <w:color w:val="222222"/>
            <w:sz w:val="24"/>
            <w:szCs w:val="24"/>
          </w:rPr>
          <w:t>    49:'Address',</w:t>
        </w:r>
      </w:ins>
    </w:p>
    <w:p w14:paraId="562EF235" w14:textId="77777777" w:rsidR="00802973" w:rsidRDefault="00802973" w:rsidP="00802973">
      <w:pPr>
        <w:rPr>
          <w:ins w:id="7160" w:author="Gavrilov, Evgeny" w:date="2016-02-02T11:59:00Z"/>
          <w:rFonts w:ascii="Arial" w:hAnsi="Arial" w:cs="Arial"/>
          <w:color w:val="222222"/>
          <w:sz w:val="24"/>
          <w:szCs w:val="24"/>
        </w:rPr>
      </w:pPr>
      <w:ins w:id="7161" w:author="Gavrilov, Evgeny" w:date="2016-02-02T11:59:00Z">
        <w:r>
          <w:rPr>
            <w:rFonts w:ascii="Arial" w:hAnsi="Arial" w:cs="Arial"/>
            <w:color w:val="222222"/>
            <w:sz w:val="24"/>
            <w:szCs w:val="24"/>
          </w:rPr>
          <w:t>    50:'Server type',</w:t>
        </w:r>
      </w:ins>
    </w:p>
    <w:p w14:paraId="620EBE29" w14:textId="77777777" w:rsidR="00802973" w:rsidRDefault="00802973" w:rsidP="00802973">
      <w:pPr>
        <w:rPr>
          <w:ins w:id="7162" w:author="Gavrilov, Evgeny" w:date="2016-03-09T10:27:00Z"/>
          <w:rFonts w:ascii="Arial" w:hAnsi="Arial" w:cs="Arial"/>
          <w:color w:val="222222"/>
          <w:sz w:val="24"/>
          <w:szCs w:val="24"/>
        </w:rPr>
      </w:pPr>
      <w:ins w:id="7163" w:author="Gavrilov, Evgeny" w:date="2016-02-02T11:59:00Z">
        <w:r>
          <w:rPr>
            <w:rFonts w:ascii="Arial" w:hAnsi="Arial" w:cs="Arial"/>
            <w:color w:val="222222"/>
            <w:sz w:val="24"/>
            <w:szCs w:val="24"/>
          </w:rPr>
          <w:t>    51:'Hardcoded_ip'</w:t>
        </w:r>
      </w:ins>
    </w:p>
    <w:p w14:paraId="14F54385" w14:textId="0248D142" w:rsidR="007422C0" w:rsidRPr="007422C0" w:rsidRDefault="007422C0" w:rsidP="007422C0">
      <w:pPr>
        <w:rPr>
          <w:ins w:id="7164" w:author="Gavrilov, Evgeny" w:date="2016-03-09T10:27:00Z"/>
          <w:rFonts w:ascii="Arial" w:hAnsi="Arial" w:cs="Arial"/>
          <w:color w:val="222222"/>
          <w:sz w:val="24"/>
          <w:szCs w:val="24"/>
          <w:rPrChange w:id="7165" w:author="Gavrilov, Evgeny" w:date="2016-03-09T10:27:00Z">
            <w:rPr>
              <w:ins w:id="7166" w:author="Gavrilov, Evgeny" w:date="2016-03-09T10:27:00Z"/>
              <w:rFonts w:eastAsia="Times New Roman"/>
            </w:rPr>
          </w:rPrChange>
        </w:rPr>
      </w:pPr>
      <w:ins w:id="7167" w:author="Gavrilov, Evgeny" w:date="2016-03-09T10:27:00Z">
        <w:r>
          <w:rPr>
            <w:rFonts w:ascii="Arial" w:hAnsi="Arial" w:cs="Arial"/>
            <w:color w:val="222222"/>
            <w:sz w:val="24"/>
            <w:szCs w:val="24"/>
          </w:rPr>
          <w:t xml:space="preserve">    </w:t>
        </w:r>
        <w:r w:rsidRPr="007422C0">
          <w:rPr>
            <w:rFonts w:ascii="Arial" w:hAnsi="Arial" w:cs="Arial"/>
            <w:color w:val="222222"/>
            <w:sz w:val="24"/>
            <w:szCs w:val="24"/>
            <w:rPrChange w:id="7168" w:author="Gavrilov, Evgeny" w:date="2016-03-09T10:27:00Z">
              <w:rPr>
                <w:rFonts w:eastAsia="Times New Roman"/>
                <w:color w:val="FF0000"/>
                <w:sz w:val="18"/>
                <w:szCs w:val="18"/>
              </w:rPr>
            </w:rPrChange>
          </w:rPr>
          <w:t>52:’Carrier name'</w:t>
        </w:r>
      </w:ins>
    </w:p>
    <w:p w14:paraId="0FA1AE4B" w14:textId="77777777" w:rsidR="00802973" w:rsidRDefault="00802973">
      <w:pPr>
        <w:rPr>
          <w:ins w:id="7169" w:author="Gavrilov, Evgeny" w:date="2016-02-02T11:58:00Z"/>
        </w:rPr>
      </w:pPr>
    </w:p>
    <w:p w14:paraId="4B0CC10C" w14:textId="6464A8E5" w:rsidR="00DD6CE0" w:rsidRDefault="004E471C">
      <w:pPr>
        <w:pStyle w:val="Heading2"/>
        <w:rPr>
          <w:ins w:id="7170" w:author="Gavrilov, Evgeny" w:date="2016-02-02T12:05:00Z"/>
        </w:rPr>
        <w:pPrChange w:id="7171" w:author="Gavrilov, Evgeny" w:date="2016-02-02T12:05:00Z">
          <w:pPr/>
        </w:pPrChange>
      </w:pPr>
      <w:bookmarkStart w:id="7172" w:name="_Toc448150141"/>
      <w:ins w:id="7173" w:author="Gavrilov, Evgeny" w:date="2016-02-02T12:04:00Z">
        <w:r>
          <w:t xml:space="preserve">15.2 Event Name and Event </w:t>
        </w:r>
      </w:ins>
      <w:ins w:id="7174" w:author="Gavrilov, Evgeny" w:date="2016-02-02T12:05:00Z">
        <w:r>
          <w:t>T</w:t>
        </w:r>
      </w:ins>
      <w:ins w:id="7175" w:author="Gavrilov, Evgeny" w:date="2016-02-02T12:04:00Z">
        <w:r>
          <w:t xml:space="preserve">ype </w:t>
        </w:r>
      </w:ins>
      <w:ins w:id="7176" w:author="Gavrilov, Evgeny" w:date="2016-02-02T12:05:00Z">
        <w:r>
          <w:t>M</w:t>
        </w:r>
      </w:ins>
      <w:ins w:id="7177" w:author="Gavrilov, Evgeny" w:date="2016-02-02T12:04:00Z">
        <w:r>
          <w:t>apping</w:t>
        </w:r>
        <w:bookmarkEnd w:id="7172"/>
        <w:r>
          <w:t xml:space="preserve"> </w:t>
        </w:r>
      </w:ins>
    </w:p>
    <w:p w14:paraId="04B047B7" w14:textId="77777777" w:rsidR="004E471C" w:rsidRDefault="004E471C">
      <w:pPr>
        <w:rPr>
          <w:ins w:id="7178" w:author="Gavrilov, Evgeny" w:date="2016-02-02T12:05:00Z"/>
        </w:rPr>
      </w:pPr>
    </w:p>
    <w:p w14:paraId="38BBAFFB" w14:textId="77777777" w:rsidR="004E471C" w:rsidRPr="00870D47" w:rsidRDefault="004E471C" w:rsidP="004E471C">
      <w:pPr>
        <w:jc w:val="both"/>
        <w:rPr>
          <w:ins w:id="7179" w:author="Gavrilov, Evgeny" w:date="2016-02-02T12:05:00Z"/>
          <w:rFonts w:asciiTheme="minorHAnsi" w:hAnsiTheme="minorHAnsi"/>
        </w:rPr>
      </w:pPr>
      <w:ins w:id="7180" w:author="Gavrilov, Evgeny" w:date="2016-02-02T12:05:00Z">
        <w:r w:rsidRPr="00870D47">
          <w:rPr>
            <w:rFonts w:asciiTheme="minorHAnsi" w:hAnsiTheme="minorHAnsi"/>
          </w:rPr>
          <w:t>Event type and event name mapping are saved in one value (for example: "t": 30011):</w:t>
        </w:r>
      </w:ins>
    </w:p>
    <w:p w14:paraId="135AF2CC" w14:textId="77777777" w:rsidR="004E471C" w:rsidRPr="00870D47" w:rsidRDefault="004E471C" w:rsidP="004E471C">
      <w:pPr>
        <w:jc w:val="both"/>
        <w:rPr>
          <w:ins w:id="7181" w:author="Gavrilov, Evgeny" w:date="2016-02-02T12:05:00Z"/>
          <w:rFonts w:asciiTheme="minorHAnsi" w:hAnsiTheme="minorHAnsi"/>
        </w:rPr>
      </w:pPr>
      <w:ins w:id="7182" w:author="Gavrilov, Evgeny" w:date="2016-02-02T12:05:00Z">
        <w:r w:rsidRPr="00870D47">
          <w:rPr>
            <w:rFonts w:asciiTheme="minorHAnsi" w:hAnsiTheme="minorHAnsi"/>
          </w:rPr>
          <w:t>Type is a rounded number of value divided by 10000</w:t>
        </w:r>
      </w:ins>
    </w:p>
    <w:p w14:paraId="232141F2" w14:textId="77777777" w:rsidR="004E471C" w:rsidRDefault="004E471C" w:rsidP="004E471C">
      <w:pPr>
        <w:autoSpaceDE w:val="0"/>
        <w:autoSpaceDN w:val="0"/>
        <w:jc w:val="both"/>
        <w:rPr>
          <w:ins w:id="7183" w:author="Gavrilov, Evgeny" w:date="2016-02-02T12:05:00Z"/>
          <w:rFonts w:ascii="Consolas" w:hAnsi="Consolas" w:cs="Consolas"/>
        </w:rPr>
      </w:pPr>
      <w:ins w:id="7184" w:author="Gavrilov, Evgeny" w:date="2016-02-02T12:05:00Z">
        <w:r>
          <w:rPr>
            <w:rFonts w:ascii="Consolas" w:hAnsi="Consolas" w:cs="Consolas"/>
          </w:rPr>
          <w:t>0:'SYSTEM',</w:t>
        </w:r>
      </w:ins>
    </w:p>
    <w:p w14:paraId="4DEB9F7B" w14:textId="77777777" w:rsidR="004E471C" w:rsidRDefault="004E471C" w:rsidP="004E471C">
      <w:pPr>
        <w:autoSpaceDE w:val="0"/>
        <w:autoSpaceDN w:val="0"/>
        <w:jc w:val="both"/>
        <w:rPr>
          <w:ins w:id="7185" w:author="Gavrilov, Evgeny" w:date="2016-02-02T12:05:00Z"/>
          <w:rFonts w:ascii="Consolas" w:hAnsi="Consolas" w:cs="Consolas"/>
        </w:rPr>
      </w:pPr>
      <w:ins w:id="7186" w:author="Gavrilov, Evgeny" w:date="2016-02-02T12:05:00Z">
        <w:r>
          <w:rPr>
            <w:rFonts w:ascii="Consolas" w:hAnsi="Consolas" w:cs="Consolas"/>
          </w:rPr>
          <w:t>1:'UI',</w:t>
        </w:r>
      </w:ins>
    </w:p>
    <w:p w14:paraId="6351FEDC" w14:textId="77777777" w:rsidR="004E471C" w:rsidRDefault="004E471C" w:rsidP="004E471C">
      <w:pPr>
        <w:autoSpaceDE w:val="0"/>
        <w:autoSpaceDN w:val="0"/>
        <w:jc w:val="both"/>
        <w:rPr>
          <w:ins w:id="7187" w:author="Gavrilov, Evgeny" w:date="2016-02-02T12:05:00Z"/>
          <w:rFonts w:ascii="Consolas" w:hAnsi="Consolas" w:cs="Consolas"/>
        </w:rPr>
      </w:pPr>
      <w:ins w:id="7188" w:author="Gavrilov, Evgeny" w:date="2016-02-02T12:05:00Z">
        <w:r>
          <w:rPr>
            <w:rFonts w:ascii="Consolas" w:hAnsi="Consolas" w:cs="Consolas"/>
          </w:rPr>
          <w:t>2:'SIP',</w:t>
        </w:r>
      </w:ins>
    </w:p>
    <w:p w14:paraId="5BAB1B35" w14:textId="77777777" w:rsidR="004E471C" w:rsidRDefault="004E471C" w:rsidP="004E471C">
      <w:pPr>
        <w:autoSpaceDE w:val="0"/>
        <w:autoSpaceDN w:val="0"/>
        <w:jc w:val="both"/>
        <w:rPr>
          <w:ins w:id="7189" w:author="Gavrilov, Evgeny" w:date="2016-02-02T12:05:00Z"/>
          <w:rFonts w:ascii="Consolas" w:hAnsi="Consolas" w:cs="Consolas"/>
        </w:rPr>
      </w:pPr>
      <w:ins w:id="7190" w:author="Gavrilov, Evgeny" w:date="2016-02-02T12:05:00Z">
        <w:r>
          <w:rPr>
            <w:rFonts w:ascii="Consolas" w:hAnsi="Consolas" w:cs="Consolas"/>
          </w:rPr>
          <w:t>3:'RUNTIME'</w:t>
        </w:r>
      </w:ins>
    </w:p>
    <w:p w14:paraId="4E3F9F90" w14:textId="77777777" w:rsidR="004E471C" w:rsidRPr="009520BF" w:rsidRDefault="004E471C" w:rsidP="004E471C">
      <w:pPr>
        <w:jc w:val="both"/>
        <w:rPr>
          <w:ins w:id="7191" w:author="Gavrilov, Evgeny" w:date="2016-02-02T12:05:00Z"/>
          <w:rFonts w:ascii="Times New Roman" w:hAnsi="Times New Roman"/>
        </w:rPr>
      </w:pPr>
    </w:p>
    <w:p w14:paraId="79D932F2" w14:textId="77777777" w:rsidR="004E471C" w:rsidRDefault="004E471C" w:rsidP="004E471C">
      <w:pPr>
        <w:jc w:val="both"/>
        <w:rPr>
          <w:ins w:id="7192" w:author="Gavrilov, Evgeny" w:date="2016-02-02T12:05:00Z"/>
        </w:rPr>
      </w:pPr>
      <w:ins w:id="7193" w:author="Gavrilov, Evgeny" w:date="2016-02-02T12:05:00Z">
        <w:r>
          <w:t>Name is a value specified in a table below:</w:t>
        </w:r>
      </w:ins>
    </w:p>
    <w:p w14:paraId="1C8473BD" w14:textId="77777777" w:rsidR="004E471C" w:rsidRDefault="004E471C" w:rsidP="004E471C">
      <w:pPr>
        <w:rPr>
          <w:ins w:id="7194" w:author="Gavrilov, Evgeny" w:date="2016-02-02T12:05:00Z"/>
          <w:rFonts w:ascii="Consolas" w:hAnsi="Consolas" w:cs="Consolas"/>
        </w:rPr>
      </w:pPr>
      <w:ins w:id="7195" w:author="Gavrilov, Evgeny" w:date="2016-02-02T12:05:00Z">
        <w:r>
          <w:rPr>
            <w:rFonts w:ascii="Consolas" w:hAnsi="Consolas" w:cs="Consolas"/>
          </w:rPr>
          <w:t>    0:'APP_START',</w:t>
        </w:r>
      </w:ins>
    </w:p>
    <w:p w14:paraId="2058DD06" w14:textId="77777777" w:rsidR="004E471C" w:rsidRDefault="004E471C" w:rsidP="004E471C">
      <w:pPr>
        <w:rPr>
          <w:ins w:id="7196" w:author="Gavrilov, Evgeny" w:date="2016-02-02T12:05:00Z"/>
          <w:rFonts w:ascii="Consolas" w:hAnsi="Consolas" w:cs="Consolas"/>
        </w:rPr>
      </w:pPr>
      <w:ins w:id="7197" w:author="Gavrilov, Evgeny" w:date="2016-02-02T12:05:00Z">
        <w:r>
          <w:rPr>
            <w:rFonts w:ascii="Consolas" w:hAnsi="Consolas" w:cs="Consolas"/>
          </w:rPr>
          <w:t>    1:'APP_BG',</w:t>
        </w:r>
      </w:ins>
    </w:p>
    <w:p w14:paraId="0C23EDF9" w14:textId="77777777" w:rsidR="004E471C" w:rsidRDefault="004E471C" w:rsidP="004E471C">
      <w:pPr>
        <w:rPr>
          <w:ins w:id="7198" w:author="Gavrilov, Evgeny" w:date="2016-02-02T12:05:00Z"/>
          <w:rFonts w:ascii="Consolas" w:hAnsi="Consolas" w:cs="Consolas"/>
        </w:rPr>
      </w:pPr>
      <w:ins w:id="7199" w:author="Gavrilov, Evgeny" w:date="2016-02-02T12:05:00Z">
        <w:r>
          <w:rPr>
            <w:rFonts w:ascii="Consolas" w:hAnsi="Consolas" w:cs="Consolas"/>
          </w:rPr>
          <w:t>    2:'APP_FG',</w:t>
        </w:r>
      </w:ins>
    </w:p>
    <w:p w14:paraId="596D252C" w14:textId="77777777" w:rsidR="004E471C" w:rsidRDefault="004E471C" w:rsidP="004E471C">
      <w:pPr>
        <w:rPr>
          <w:ins w:id="7200" w:author="Gavrilov, Evgeny" w:date="2016-02-02T12:05:00Z"/>
          <w:rFonts w:ascii="Consolas" w:hAnsi="Consolas" w:cs="Consolas"/>
        </w:rPr>
      </w:pPr>
      <w:ins w:id="7201" w:author="Gavrilov, Evgeny" w:date="2016-02-02T12:05:00Z">
        <w:r>
          <w:rPr>
            <w:rFonts w:ascii="Consolas" w:hAnsi="Consolas" w:cs="Consolas"/>
          </w:rPr>
          <w:t>    3:'APP_INACTIVE',</w:t>
        </w:r>
      </w:ins>
    </w:p>
    <w:p w14:paraId="4B380045" w14:textId="77777777" w:rsidR="004E471C" w:rsidRDefault="004E471C" w:rsidP="004E471C">
      <w:pPr>
        <w:rPr>
          <w:ins w:id="7202" w:author="Gavrilov, Evgeny" w:date="2016-02-02T12:05:00Z"/>
          <w:rFonts w:ascii="Consolas" w:hAnsi="Consolas" w:cs="Consolas"/>
        </w:rPr>
      </w:pPr>
      <w:ins w:id="7203" w:author="Gavrilov, Evgeny" w:date="2016-02-02T12:05:00Z">
        <w:r>
          <w:rPr>
            <w:rFonts w:ascii="Consolas" w:hAnsi="Consolas" w:cs="Consolas"/>
          </w:rPr>
          <w:lastRenderedPageBreak/>
          <w:t>    4:'APP_ACTIVE',</w:t>
        </w:r>
      </w:ins>
    </w:p>
    <w:p w14:paraId="3E6F3780" w14:textId="77777777" w:rsidR="004E471C" w:rsidRDefault="004E471C" w:rsidP="004E471C">
      <w:pPr>
        <w:rPr>
          <w:ins w:id="7204" w:author="Gavrilov, Evgeny" w:date="2016-02-02T12:05:00Z"/>
          <w:rFonts w:ascii="Consolas" w:hAnsi="Consolas" w:cs="Consolas"/>
        </w:rPr>
      </w:pPr>
      <w:ins w:id="7205" w:author="Gavrilov, Evgeny" w:date="2016-02-02T12:05:00Z">
        <w:r>
          <w:rPr>
            <w:rFonts w:ascii="Consolas" w:hAnsi="Consolas" w:cs="Consolas"/>
          </w:rPr>
          <w:t>    5:'APP_LMEM',</w:t>
        </w:r>
      </w:ins>
    </w:p>
    <w:p w14:paraId="4BB0FA92" w14:textId="77777777" w:rsidR="004E471C" w:rsidRDefault="004E471C" w:rsidP="004E471C">
      <w:pPr>
        <w:rPr>
          <w:ins w:id="7206" w:author="Gavrilov, Evgeny" w:date="2016-02-02T12:05:00Z"/>
          <w:rFonts w:ascii="Consolas" w:hAnsi="Consolas" w:cs="Consolas"/>
        </w:rPr>
      </w:pPr>
      <w:ins w:id="7207" w:author="Gavrilov, Evgeny" w:date="2016-02-02T12:05:00Z">
        <w:r>
          <w:rPr>
            <w:rFonts w:ascii="Consolas" w:hAnsi="Consolas" w:cs="Consolas"/>
          </w:rPr>
          <w:t>    6:'APP_RNOTIFY',</w:t>
        </w:r>
      </w:ins>
    </w:p>
    <w:p w14:paraId="5F89A168" w14:textId="77777777" w:rsidR="004E471C" w:rsidRDefault="004E471C" w:rsidP="004E471C">
      <w:pPr>
        <w:rPr>
          <w:ins w:id="7208" w:author="Gavrilov, Evgeny" w:date="2016-02-02T12:05:00Z"/>
          <w:rFonts w:ascii="Consolas" w:hAnsi="Consolas" w:cs="Consolas"/>
        </w:rPr>
      </w:pPr>
      <w:ins w:id="7209" w:author="Gavrilov, Evgeny" w:date="2016-02-02T12:05:00Z">
        <w:r>
          <w:rPr>
            <w:rFonts w:ascii="Consolas" w:hAnsi="Consolas" w:cs="Consolas"/>
          </w:rPr>
          <w:t>    7:'APP_LNOTIFY',</w:t>
        </w:r>
      </w:ins>
    </w:p>
    <w:p w14:paraId="3E0201FA" w14:textId="77777777" w:rsidR="004E471C" w:rsidRDefault="004E471C" w:rsidP="004E471C">
      <w:pPr>
        <w:rPr>
          <w:ins w:id="7210" w:author="Gavrilov, Evgeny" w:date="2016-02-02T12:05:00Z"/>
          <w:rFonts w:ascii="Consolas" w:hAnsi="Consolas" w:cs="Consolas"/>
        </w:rPr>
      </w:pPr>
      <w:ins w:id="7211" w:author="Gavrilov, Evgeny" w:date="2016-02-02T12:05:00Z">
        <w:r>
          <w:rPr>
            <w:rFonts w:ascii="Consolas" w:hAnsi="Consolas" w:cs="Consolas"/>
          </w:rPr>
          <w:t>    8:'APP_CRASH',</w:t>
        </w:r>
      </w:ins>
    </w:p>
    <w:p w14:paraId="6E129C93" w14:textId="77777777" w:rsidR="004E471C" w:rsidRDefault="004E471C" w:rsidP="004E471C">
      <w:pPr>
        <w:rPr>
          <w:ins w:id="7212" w:author="Gavrilov, Evgeny" w:date="2016-02-02T12:05:00Z"/>
          <w:rFonts w:ascii="Consolas" w:hAnsi="Consolas" w:cs="Consolas"/>
        </w:rPr>
      </w:pPr>
      <w:ins w:id="7213" w:author="Gavrilov, Evgeny" w:date="2016-02-02T12:05:00Z">
        <w:r>
          <w:rPr>
            <w:rFonts w:ascii="Consolas" w:hAnsi="Consolas" w:cs="Consolas"/>
          </w:rPr>
          <w:t>    9:'NET_CHANGE',</w:t>
        </w:r>
      </w:ins>
    </w:p>
    <w:p w14:paraId="5B0D9B8D" w14:textId="77777777" w:rsidR="004E471C" w:rsidRDefault="004E471C" w:rsidP="004E471C">
      <w:pPr>
        <w:rPr>
          <w:ins w:id="7214" w:author="Gavrilov, Evgeny" w:date="2016-02-02T12:05:00Z"/>
          <w:rFonts w:ascii="Consolas" w:hAnsi="Consolas" w:cs="Consolas"/>
        </w:rPr>
      </w:pPr>
      <w:ins w:id="7215" w:author="Gavrilov, Evgeny" w:date="2016-02-02T12:05:00Z">
        <w:r>
          <w:rPr>
            <w:rFonts w:ascii="Consolas" w:hAnsi="Consolas" w:cs="Consolas"/>
          </w:rPr>
          <w:t>    10:'APP_KEEPALIVE',</w:t>
        </w:r>
      </w:ins>
    </w:p>
    <w:p w14:paraId="34155CA5" w14:textId="77777777" w:rsidR="004E471C" w:rsidRDefault="004E471C" w:rsidP="004E471C">
      <w:pPr>
        <w:rPr>
          <w:ins w:id="7216" w:author="Gavrilov, Evgeny" w:date="2016-02-02T12:05:00Z"/>
          <w:rFonts w:ascii="Consolas" w:hAnsi="Consolas" w:cs="Consolas"/>
        </w:rPr>
      </w:pPr>
      <w:ins w:id="7217" w:author="Gavrilov, Evgeny" w:date="2016-02-02T12:05:00Z">
        <w:r>
          <w:rPr>
            <w:rFonts w:ascii="Consolas" w:hAnsi="Consolas" w:cs="Consolas"/>
          </w:rPr>
          <w:t>    11:'APP_AUDIO_INT_START',</w:t>
        </w:r>
      </w:ins>
    </w:p>
    <w:p w14:paraId="328FF96A" w14:textId="77777777" w:rsidR="004E471C" w:rsidRDefault="004E471C" w:rsidP="004E471C">
      <w:pPr>
        <w:rPr>
          <w:ins w:id="7218" w:author="Gavrilov, Evgeny" w:date="2016-02-02T12:05:00Z"/>
          <w:rFonts w:ascii="Consolas" w:hAnsi="Consolas" w:cs="Consolas"/>
        </w:rPr>
      </w:pPr>
      <w:ins w:id="7219" w:author="Gavrilov, Evgeny" w:date="2016-02-02T12:05:00Z">
        <w:r>
          <w:rPr>
            <w:rFonts w:ascii="Consolas" w:hAnsi="Consolas" w:cs="Consolas"/>
          </w:rPr>
          <w:t>    12:'APP_AUDIO_INT_STOP',</w:t>
        </w:r>
      </w:ins>
    </w:p>
    <w:p w14:paraId="58601852" w14:textId="77777777" w:rsidR="004E471C" w:rsidRDefault="004E471C" w:rsidP="004E471C">
      <w:pPr>
        <w:rPr>
          <w:ins w:id="7220" w:author="Gavrilov, Evgeny" w:date="2016-02-02T12:05:00Z"/>
          <w:rFonts w:ascii="Consolas" w:hAnsi="Consolas" w:cs="Consolas"/>
        </w:rPr>
      </w:pPr>
      <w:ins w:id="7221" w:author="Gavrilov, Evgeny" w:date="2016-02-02T12:05:00Z">
        <w:r>
          <w:rPr>
            <w:rFonts w:ascii="Consolas" w:hAnsi="Consolas" w:cs="Consolas"/>
          </w:rPr>
          <w:t>    13:'APP_STOP',</w:t>
        </w:r>
      </w:ins>
    </w:p>
    <w:p w14:paraId="7991E032" w14:textId="77777777" w:rsidR="004E471C" w:rsidRDefault="004E471C" w:rsidP="004E471C">
      <w:pPr>
        <w:rPr>
          <w:ins w:id="7222" w:author="Gavrilov, Evgeny" w:date="2016-02-02T12:05:00Z"/>
          <w:rFonts w:ascii="Consolas" w:hAnsi="Consolas" w:cs="Consolas"/>
        </w:rPr>
      </w:pPr>
      <w:ins w:id="7223" w:author="Gavrilov, Evgeny" w:date="2016-02-02T12:05:00Z">
        <w:r>
          <w:rPr>
            <w:rFonts w:ascii="Consolas" w:hAnsi="Consolas" w:cs="Consolas"/>
          </w:rPr>
          <w:t>    14:'APP_SIZE',</w:t>
        </w:r>
      </w:ins>
    </w:p>
    <w:p w14:paraId="6C52D945" w14:textId="77777777" w:rsidR="004E471C" w:rsidRDefault="004E471C" w:rsidP="004E471C">
      <w:pPr>
        <w:rPr>
          <w:ins w:id="7224" w:author="Gavrilov, Evgeny" w:date="2016-02-02T12:05:00Z"/>
          <w:rFonts w:ascii="Consolas" w:hAnsi="Consolas" w:cs="Consolas"/>
        </w:rPr>
      </w:pPr>
    </w:p>
    <w:p w14:paraId="416616B1" w14:textId="77777777" w:rsidR="004E471C" w:rsidRDefault="004E471C" w:rsidP="004E471C">
      <w:pPr>
        <w:rPr>
          <w:ins w:id="7225" w:author="Gavrilov, Evgeny" w:date="2016-02-02T12:05:00Z"/>
          <w:rFonts w:ascii="Consolas" w:hAnsi="Consolas" w:cs="Consolas"/>
        </w:rPr>
      </w:pPr>
      <w:ins w:id="7226" w:author="Gavrilov, Evgeny" w:date="2016-02-02T12:05:00Z">
        <w:r>
          <w:rPr>
            <w:rFonts w:ascii="Consolas" w:hAnsi="Consolas" w:cs="Consolas"/>
          </w:rPr>
          <w:t>    10000:'UI_VIEW',</w:t>
        </w:r>
      </w:ins>
    </w:p>
    <w:p w14:paraId="04814A10" w14:textId="77777777" w:rsidR="004E471C" w:rsidRDefault="004E471C" w:rsidP="004E471C">
      <w:pPr>
        <w:rPr>
          <w:ins w:id="7227" w:author="Gavrilov, Evgeny" w:date="2016-02-02T12:05:00Z"/>
          <w:rFonts w:ascii="Consolas" w:hAnsi="Consolas" w:cs="Consolas"/>
        </w:rPr>
      </w:pPr>
      <w:ins w:id="7228" w:author="Gavrilov, Evgeny" w:date="2016-02-02T12:05:00Z">
        <w:r>
          <w:rPr>
            <w:rFonts w:ascii="Consolas" w:hAnsi="Consolas" w:cs="Consolas"/>
          </w:rPr>
          <w:t>    10001:'UI_EVENT',</w:t>
        </w:r>
      </w:ins>
    </w:p>
    <w:p w14:paraId="6F02FF68" w14:textId="77777777" w:rsidR="004E471C" w:rsidRDefault="004E471C" w:rsidP="004E471C">
      <w:pPr>
        <w:rPr>
          <w:ins w:id="7229" w:author="Gavrilov, Evgeny" w:date="2016-02-02T12:05:00Z"/>
          <w:rFonts w:ascii="Consolas" w:hAnsi="Consolas" w:cs="Consolas"/>
        </w:rPr>
      </w:pPr>
      <w:ins w:id="7230" w:author="Gavrilov, Evgeny" w:date="2016-02-02T12:05:00Z">
        <w:r>
          <w:rPr>
            <w:rFonts w:ascii="Consolas" w:hAnsi="Consolas" w:cs="Consolas"/>
          </w:rPr>
          <w:t>    10002:'UI_ALERT',</w:t>
        </w:r>
      </w:ins>
    </w:p>
    <w:p w14:paraId="610D3071" w14:textId="77777777" w:rsidR="004E471C" w:rsidRDefault="004E471C" w:rsidP="004E471C">
      <w:pPr>
        <w:rPr>
          <w:ins w:id="7231" w:author="Gavrilov, Evgeny" w:date="2016-02-02T12:05:00Z"/>
          <w:rFonts w:ascii="Consolas" w:hAnsi="Consolas" w:cs="Consolas"/>
        </w:rPr>
      </w:pPr>
    </w:p>
    <w:p w14:paraId="52083C09" w14:textId="77777777" w:rsidR="004E471C" w:rsidRDefault="004E471C" w:rsidP="004E471C">
      <w:pPr>
        <w:rPr>
          <w:ins w:id="7232" w:author="Gavrilov, Evgeny" w:date="2016-02-02T12:05:00Z"/>
          <w:rFonts w:ascii="Consolas" w:hAnsi="Consolas" w:cs="Consolas"/>
        </w:rPr>
      </w:pPr>
      <w:ins w:id="7233" w:author="Gavrilov, Evgeny" w:date="2016-02-02T12:05:00Z">
        <w:r>
          <w:rPr>
            <w:rFonts w:ascii="Consolas" w:hAnsi="Consolas" w:cs="Consolas"/>
          </w:rPr>
          <w:t>    20000:'SIP_INIT',</w:t>
        </w:r>
      </w:ins>
    </w:p>
    <w:p w14:paraId="20F40F12" w14:textId="77777777" w:rsidR="004E471C" w:rsidRDefault="004E471C" w:rsidP="004E471C">
      <w:pPr>
        <w:rPr>
          <w:ins w:id="7234" w:author="Gavrilov, Evgeny" w:date="2016-02-02T12:05:00Z"/>
          <w:rFonts w:ascii="Consolas" w:hAnsi="Consolas" w:cs="Consolas"/>
        </w:rPr>
      </w:pPr>
      <w:ins w:id="7235" w:author="Gavrilov, Evgeny" w:date="2016-02-02T12:05:00Z">
        <w:r>
          <w:rPr>
            <w:rFonts w:ascii="Consolas" w:hAnsi="Consolas" w:cs="Consolas"/>
          </w:rPr>
          <w:t>    20001:'SIP_DESTROY',</w:t>
        </w:r>
      </w:ins>
    </w:p>
    <w:p w14:paraId="4DF2EB4C" w14:textId="77777777" w:rsidR="004E471C" w:rsidRDefault="004E471C" w:rsidP="004E471C">
      <w:pPr>
        <w:rPr>
          <w:ins w:id="7236" w:author="Gavrilov, Evgeny" w:date="2016-02-02T12:05:00Z"/>
          <w:rFonts w:ascii="Consolas" w:hAnsi="Consolas" w:cs="Consolas"/>
        </w:rPr>
      </w:pPr>
      <w:ins w:id="7237" w:author="Gavrilov, Evgeny" w:date="2016-02-02T12:05:00Z">
        <w:r>
          <w:rPr>
            <w:rFonts w:ascii="Consolas" w:hAnsi="Consolas" w:cs="Consolas"/>
          </w:rPr>
          <w:t>    20002:'SIP_REG_STATE',</w:t>
        </w:r>
      </w:ins>
    </w:p>
    <w:p w14:paraId="7B39A091" w14:textId="77777777" w:rsidR="004E471C" w:rsidRDefault="004E471C" w:rsidP="004E471C">
      <w:pPr>
        <w:rPr>
          <w:ins w:id="7238" w:author="Gavrilov, Evgeny" w:date="2016-02-02T12:05:00Z"/>
          <w:rFonts w:ascii="Consolas" w:hAnsi="Consolas" w:cs="Consolas"/>
        </w:rPr>
      </w:pPr>
      <w:ins w:id="7239" w:author="Gavrilov, Evgeny" w:date="2016-02-02T12:05:00Z">
        <w:r>
          <w:rPr>
            <w:rFonts w:ascii="Consolas" w:hAnsi="Consolas" w:cs="Consolas"/>
          </w:rPr>
          <w:t>    20003:'SIP_CALL_STATE',</w:t>
        </w:r>
      </w:ins>
    </w:p>
    <w:p w14:paraId="6CD1D255" w14:textId="77777777" w:rsidR="004E471C" w:rsidRDefault="004E471C" w:rsidP="004E471C">
      <w:pPr>
        <w:rPr>
          <w:ins w:id="7240" w:author="Gavrilov, Evgeny" w:date="2016-02-02T12:05:00Z"/>
          <w:rFonts w:ascii="Consolas" w:hAnsi="Consolas" w:cs="Consolas"/>
        </w:rPr>
      </w:pPr>
      <w:ins w:id="7241" w:author="Gavrilov, Evgeny" w:date="2016-02-02T12:05:00Z">
        <w:r>
          <w:rPr>
            <w:rFonts w:ascii="Consolas" w:hAnsi="Consolas" w:cs="Consolas"/>
          </w:rPr>
          <w:t>    20004:'SIP_MEDIA_STATE',</w:t>
        </w:r>
      </w:ins>
    </w:p>
    <w:p w14:paraId="487F0A3A" w14:textId="77777777" w:rsidR="004E471C" w:rsidRDefault="004E471C" w:rsidP="004E471C">
      <w:pPr>
        <w:rPr>
          <w:ins w:id="7242" w:author="Gavrilov, Evgeny" w:date="2016-02-02T12:05:00Z"/>
          <w:rFonts w:ascii="Consolas" w:hAnsi="Consolas" w:cs="Consolas"/>
        </w:rPr>
      </w:pPr>
      <w:ins w:id="7243" w:author="Gavrilov, Evgeny" w:date="2016-02-02T12:05:00Z">
        <w:r>
          <w:rPr>
            <w:rFonts w:ascii="Consolas" w:hAnsi="Consolas" w:cs="Consolas"/>
          </w:rPr>
          <w:t>    20005:'SIP_TRANSPORT_STATE',</w:t>
        </w:r>
      </w:ins>
    </w:p>
    <w:p w14:paraId="4CB83CF2" w14:textId="77777777" w:rsidR="004E471C" w:rsidRDefault="004E471C" w:rsidP="004E471C">
      <w:pPr>
        <w:rPr>
          <w:ins w:id="7244" w:author="Gavrilov, Evgeny" w:date="2016-02-02T12:05:00Z"/>
          <w:rFonts w:ascii="Consolas" w:hAnsi="Consolas" w:cs="Consolas"/>
        </w:rPr>
      </w:pPr>
    </w:p>
    <w:p w14:paraId="5306DCA4" w14:textId="77777777" w:rsidR="004E471C" w:rsidRDefault="004E471C" w:rsidP="004E471C">
      <w:pPr>
        <w:rPr>
          <w:ins w:id="7245" w:author="Gavrilov, Evgeny" w:date="2016-02-02T12:05:00Z"/>
          <w:rFonts w:ascii="Consolas" w:hAnsi="Consolas" w:cs="Consolas"/>
        </w:rPr>
      </w:pPr>
      <w:ins w:id="7246" w:author="Gavrilov, Evgeny" w:date="2016-02-02T12:05:00Z">
        <w:r>
          <w:rPr>
            <w:rFonts w:ascii="Consolas" w:hAnsi="Consolas" w:cs="Consolas"/>
          </w:rPr>
          <w:t>    30000:'RT_WEB_REQUEST',</w:t>
        </w:r>
      </w:ins>
    </w:p>
    <w:p w14:paraId="494B596B" w14:textId="77777777" w:rsidR="004E471C" w:rsidRDefault="004E471C" w:rsidP="004E471C">
      <w:pPr>
        <w:rPr>
          <w:ins w:id="7247" w:author="Gavrilov, Evgeny" w:date="2016-02-02T12:05:00Z"/>
          <w:rFonts w:ascii="Consolas" w:hAnsi="Consolas" w:cs="Consolas"/>
        </w:rPr>
      </w:pPr>
      <w:ins w:id="7248" w:author="Gavrilov, Evgeny" w:date="2016-02-02T12:05:00Z">
        <w:r>
          <w:rPr>
            <w:rFonts w:ascii="Consolas" w:hAnsi="Consolas" w:cs="Consolas"/>
          </w:rPr>
          <w:t>    30001:'RT_WEB_RESPONSE',</w:t>
        </w:r>
      </w:ins>
    </w:p>
    <w:p w14:paraId="6AB22F8A" w14:textId="77777777" w:rsidR="004E471C" w:rsidRDefault="004E471C" w:rsidP="004E471C">
      <w:pPr>
        <w:rPr>
          <w:ins w:id="7249" w:author="Gavrilov, Evgeny" w:date="2016-02-02T12:05:00Z"/>
          <w:rFonts w:ascii="Consolas" w:hAnsi="Consolas" w:cs="Consolas"/>
        </w:rPr>
      </w:pPr>
      <w:ins w:id="7250" w:author="Gavrilov, Evgeny" w:date="2016-02-02T12:05:00Z">
        <w:r>
          <w:rPr>
            <w:rFonts w:ascii="Consolas" w:hAnsi="Consolas" w:cs="Consolas"/>
          </w:rPr>
          <w:t>    30002:'RT_WARNING',</w:t>
        </w:r>
      </w:ins>
    </w:p>
    <w:p w14:paraId="50D6C0E3" w14:textId="77777777" w:rsidR="004E471C" w:rsidRDefault="004E471C" w:rsidP="004E471C">
      <w:pPr>
        <w:rPr>
          <w:ins w:id="7251" w:author="Gavrilov, Evgeny" w:date="2016-02-02T12:05:00Z"/>
          <w:rFonts w:ascii="Consolas" w:hAnsi="Consolas" w:cs="Consolas"/>
        </w:rPr>
      </w:pPr>
      <w:ins w:id="7252" w:author="Gavrilov, Evgeny" w:date="2016-02-02T12:05:00Z">
        <w:r>
          <w:rPr>
            <w:rFonts w:ascii="Consolas" w:hAnsi="Consolas" w:cs="Consolas"/>
          </w:rPr>
          <w:t>    30003:'RT_LOGIN_START',</w:t>
        </w:r>
      </w:ins>
    </w:p>
    <w:p w14:paraId="59B292B0" w14:textId="77777777" w:rsidR="004E471C" w:rsidRDefault="004E471C" w:rsidP="004E471C">
      <w:pPr>
        <w:rPr>
          <w:ins w:id="7253" w:author="Gavrilov, Evgeny" w:date="2016-02-02T12:05:00Z"/>
          <w:rFonts w:ascii="Consolas" w:hAnsi="Consolas" w:cs="Consolas"/>
        </w:rPr>
      </w:pPr>
      <w:ins w:id="7254" w:author="Gavrilov, Evgeny" w:date="2016-02-02T12:05:00Z">
        <w:r>
          <w:rPr>
            <w:rFonts w:ascii="Consolas" w:hAnsi="Consolas" w:cs="Consolas"/>
          </w:rPr>
          <w:t>    30004:'RT_LOGIN_RESULT',</w:t>
        </w:r>
      </w:ins>
    </w:p>
    <w:p w14:paraId="32B25C0E" w14:textId="77777777" w:rsidR="004E471C" w:rsidRDefault="004E471C" w:rsidP="004E471C">
      <w:pPr>
        <w:rPr>
          <w:ins w:id="7255" w:author="Gavrilov, Evgeny" w:date="2016-02-02T12:05:00Z"/>
          <w:rFonts w:ascii="Consolas" w:hAnsi="Consolas" w:cs="Consolas"/>
        </w:rPr>
      </w:pPr>
      <w:ins w:id="7256" w:author="Gavrilov, Evgeny" w:date="2016-02-02T12:05:00Z">
        <w:r>
          <w:rPr>
            <w:rFonts w:ascii="Consolas" w:hAnsi="Consolas" w:cs="Consolas"/>
          </w:rPr>
          <w:t>    30005:'RT_SIP_REG_START',</w:t>
        </w:r>
      </w:ins>
    </w:p>
    <w:p w14:paraId="7F82510F" w14:textId="77777777" w:rsidR="004E471C" w:rsidRDefault="004E471C" w:rsidP="004E471C">
      <w:pPr>
        <w:rPr>
          <w:ins w:id="7257" w:author="Gavrilov, Evgeny" w:date="2016-02-02T12:05:00Z"/>
          <w:rFonts w:ascii="Consolas" w:hAnsi="Consolas" w:cs="Consolas"/>
        </w:rPr>
      </w:pPr>
      <w:ins w:id="7258" w:author="Gavrilov, Evgeny" w:date="2016-02-02T12:05:00Z">
        <w:r>
          <w:rPr>
            <w:rFonts w:ascii="Consolas" w:hAnsi="Consolas" w:cs="Consolas"/>
          </w:rPr>
          <w:t>    30006:'RT_SIP_REG_RESULT',</w:t>
        </w:r>
      </w:ins>
    </w:p>
    <w:p w14:paraId="456CB3B2" w14:textId="77777777" w:rsidR="004E471C" w:rsidRDefault="004E471C" w:rsidP="004E471C">
      <w:pPr>
        <w:rPr>
          <w:ins w:id="7259" w:author="Gavrilov, Evgeny" w:date="2016-02-02T12:05:00Z"/>
          <w:rFonts w:ascii="Consolas" w:hAnsi="Consolas" w:cs="Consolas"/>
        </w:rPr>
      </w:pPr>
      <w:ins w:id="7260" w:author="Gavrilov, Evgeny" w:date="2016-02-02T12:05:00Z">
        <w:r>
          <w:rPr>
            <w:rFonts w:ascii="Consolas" w:hAnsi="Consolas" w:cs="Consolas"/>
          </w:rPr>
          <w:t>    30007:'RT_OCALL_START',</w:t>
        </w:r>
      </w:ins>
    </w:p>
    <w:p w14:paraId="76368841" w14:textId="77777777" w:rsidR="004E471C" w:rsidRDefault="004E471C" w:rsidP="004E471C">
      <w:pPr>
        <w:rPr>
          <w:ins w:id="7261" w:author="Gavrilov, Evgeny" w:date="2016-02-02T12:05:00Z"/>
          <w:rFonts w:ascii="Consolas" w:hAnsi="Consolas" w:cs="Consolas"/>
        </w:rPr>
      </w:pPr>
      <w:ins w:id="7262" w:author="Gavrilov, Evgeny" w:date="2016-02-02T12:05:00Z">
        <w:r>
          <w:rPr>
            <w:rFonts w:ascii="Consolas" w:hAnsi="Consolas" w:cs="Consolas"/>
          </w:rPr>
          <w:t>    30008:'RT_ICALL_START',</w:t>
        </w:r>
      </w:ins>
    </w:p>
    <w:p w14:paraId="25162897" w14:textId="77777777" w:rsidR="004E471C" w:rsidRDefault="004E471C" w:rsidP="004E471C">
      <w:pPr>
        <w:rPr>
          <w:ins w:id="7263" w:author="Gavrilov, Evgeny" w:date="2016-02-02T12:05:00Z"/>
          <w:rFonts w:ascii="Consolas" w:hAnsi="Consolas" w:cs="Consolas"/>
        </w:rPr>
      </w:pPr>
      <w:ins w:id="7264" w:author="Gavrilov, Evgeny" w:date="2016-02-02T12:05:00Z">
        <w:r>
          <w:rPr>
            <w:rFonts w:ascii="Consolas" w:hAnsi="Consolas" w:cs="Consolas"/>
          </w:rPr>
          <w:t>    30009:'RT_CALL_ANSWER',</w:t>
        </w:r>
      </w:ins>
    </w:p>
    <w:p w14:paraId="5E1FEFD0" w14:textId="77777777" w:rsidR="004E471C" w:rsidRDefault="004E471C" w:rsidP="004E471C">
      <w:pPr>
        <w:rPr>
          <w:ins w:id="7265" w:author="Gavrilov, Evgeny" w:date="2016-02-02T12:05:00Z"/>
          <w:rFonts w:ascii="Consolas" w:hAnsi="Consolas" w:cs="Consolas"/>
        </w:rPr>
      </w:pPr>
      <w:ins w:id="7266" w:author="Gavrilov, Evgeny" w:date="2016-02-02T12:05:00Z">
        <w:r>
          <w:rPr>
            <w:rFonts w:ascii="Consolas" w:hAnsi="Consolas" w:cs="Consolas"/>
          </w:rPr>
          <w:t>    30010:'RT_CALL_END',</w:t>
        </w:r>
      </w:ins>
    </w:p>
    <w:p w14:paraId="0A3FD8EE" w14:textId="77777777" w:rsidR="004E471C" w:rsidRDefault="004E471C" w:rsidP="004E471C">
      <w:pPr>
        <w:rPr>
          <w:ins w:id="7267" w:author="Gavrilov, Evgeny" w:date="2016-02-02T12:05:00Z"/>
          <w:rFonts w:ascii="Consolas" w:hAnsi="Consolas" w:cs="Consolas"/>
        </w:rPr>
      </w:pPr>
      <w:ins w:id="7268" w:author="Gavrilov, Evgeny" w:date="2016-02-02T12:05:00Z">
        <w:r>
          <w:rPr>
            <w:rFonts w:ascii="Consolas" w:hAnsi="Consolas" w:cs="Consolas"/>
          </w:rPr>
          <w:t>    30011:'RT_BATTERY_LVL',</w:t>
        </w:r>
      </w:ins>
    </w:p>
    <w:p w14:paraId="4E71D82F" w14:textId="77777777" w:rsidR="004E471C" w:rsidRDefault="004E471C" w:rsidP="004E471C">
      <w:pPr>
        <w:rPr>
          <w:ins w:id="7269" w:author="Gavrilov, Evgeny" w:date="2016-02-02T12:05:00Z"/>
          <w:rFonts w:ascii="Consolas" w:hAnsi="Consolas" w:cs="Consolas"/>
        </w:rPr>
      </w:pPr>
      <w:ins w:id="7270" w:author="Gavrilov, Evgeny" w:date="2016-02-02T12:05:00Z">
        <w:r>
          <w:rPr>
            <w:rFonts w:ascii="Consolas" w:hAnsi="Consolas" w:cs="Consolas"/>
          </w:rPr>
          <w:t>    30012:'RT_ERROR',</w:t>
        </w:r>
      </w:ins>
    </w:p>
    <w:p w14:paraId="007F65FC" w14:textId="77777777" w:rsidR="004E471C" w:rsidRDefault="004E471C" w:rsidP="004E471C">
      <w:pPr>
        <w:rPr>
          <w:ins w:id="7271" w:author="Gavrilov, Evgeny" w:date="2016-02-02T12:05:00Z"/>
          <w:rFonts w:ascii="Consolas" w:hAnsi="Consolas" w:cs="Consolas"/>
        </w:rPr>
      </w:pPr>
      <w:ins w:id="7272" w:author="Gavrilov, Evgeny" w:date="2016-02-02T12:05:00Z">
        <w:r>
          <w:rPr>
            <w:rFonts w:ascii="Consolas" w:hAnsi="Consolas" w:cs="Consolas"/>
          </w:rPr>
          <w:t>    30013:'RT_CHANGE_SERVER_ADDRESS',</w:t>
        </w:r>
      </w:ins>
    </w:p>
    <w:p w14:paraId="32781F08" w14:textId="77777777" w:rsidR="004E471C" w:rsidRDefault="004E471C" w:rsidP="004E471C">
      <w:pPr>
        <w:rPr>
          <w:ins w:id="7273" w:author="Gavrilov, Evgeny" w:date="2016-02-02T12:05:00Z"/>
          <w:rFonts w:ascii="Consolas" w:hAnsi="Consolas" w:cs="Consolas"/>
        </w:rPr>
      </w:pPr>
      <w:ins w:id="7274" w:author="Gavrilov, Evgeny" w:date="2016-02-02T12:05:00Z">
        <w:r>
          <w:rPr>
            <w:rFonts w:ascii="Consolas" w:hAnsi="Consolas" w:cs="Consolas"/>
          </w:rPr>
          <w:t>    30014:'RT_FIVE_UNSUCCESSFUL_LOGIN_ATTEMPTS'</w:t>
        </w:r>
      </w:ins>
    </w:p>
    <w:p w14:paraId="79BBE7E2" w14:textId="77777777" w:rsidR="004E471C" w:rsidRDefault="004E471C">
      <w:pPr>
        <w:rPr>
          <w:ins w:id="7275" w:author="Gavrilov, Evgeny" w:date="2016-02-02T12:04:00Z"/>
        </w:rPr>
      </w:pPr>
    </w:p>
    <w:p w14:paraId="612084A9" w14:textId="77777777" w:rsidR="004E471C" w:rsidRDefault="004E471C">
      <w:pPr>
        <w:rPr>
          <w:ins w:id="7276" w:author="Gavrilov, Evgeny" w:date="2016-02-02T11:58:00Z"/>
        </w:rPr>
      </w:pPr>
    </w:p>
    <w:p w14:paraId="4356B6D6" w14:textId="77777777" w:rsidR="00DD6CE0" w:rsidRPr="00DD6CE0" w:rsidRDefault="00DD6CE0">
      <w:pPr>
        <w:rPr>
          <w:ins w:id="7277" w:author="Gavrilov, Evgeny" w:date="2016-02-02T11:58:00Z"/>
        </w:rPr>
      </w:pPr>
    </w:p>
    <w:p w14:paraId="3DD344D8" w14:textId="33B7D5EC" w:rsidR="009D2612" w:rsidRPr="00843A5F" w:rsidRDefault="00843A5F">
      <w:pPr>
        <w:pStyle w:val="Heading1"/>
        <w:rPr>
          <w:del w:id="7278" w:author="Pavnyk, Stanislav" w:date="2015-10-28T18:45:00Z"/>
        </w:rPr>
        <w:pPrChange w:id="7279" w:author="Gavrilov, Evgeny" w:date="2016-02-02T11:58:00Z">
          <w:pPr>
            <w:pStyle w:val="ListParagraph"/>
            <w:numPr>
              <w:numId w:val="36"/>
            </w:numPr>
            <w:ind w:hanging="360"/>
          </w:pPr>
        </w:pPrChange>
      </w:pPr>
      <w:del w:id="7280" w:author="Pavnyk, Stanislav" w:date="2015-10-28T18:45:00Z">
        <w:r>
          <w:delText>Can we use WiredTiger DB engine</w:delText>
        </w:r>
        <w:r w:rsidR="009D2612" w:rsidRPr="00843A5F">
          <w:delText>, which supports compression</w:delText>
        </w:r>
        <w:r w:rsidR="00F83202">
          <w:delText>?</w:delText>
        </w:r>
      </w:del>
    </w:p>
    <w:p w14:paraId="3389D92A" w14:textId="073DF062" w:rsidR="00843A5F" w:rsidRPr="00843A5F" w:rsidDel="00FD0308" w:rsidRDefault="009D2612">
      <w:pPr>
        <w:pStyle w:val="Heading1"/>
        <w:rPr>
          <w:del w:id="7281" w:author="Gavrilov, Evgeny" w:date="2015-11-16T16:36:00Z"/>
        </w:rPr>
        <w:pPrChange w:id="7282" w:author="Gavrilov, Evgeny" w:date="2016-02-02T11:58:00Z">
          <w:pPr>
            <w:pStyle w:val="ListParagraph"/>
          </w:pPr>
        </w:pPrChange>
      </w:pPr>
      <w:del w:id="7283" w:author="Gavrilov, Evgeny" w:date="2015-11-16T16:36:00Z">
        <w:r w:rsidRPr="00843A5F" w:rsidDel="00FD0308">
          <w:delText>We have to discuss</w:delText>
        </w:r>
      </w:del>
      <w:ins w:id="7284" w:author="Pavnyk, Stanislav" w:date="2015-10-28T18:49:00Z">
        <w:del w:id="7285" w:author="Gavrilov, Evgeny" w:date="2015-11-16T16:36:00Z">
          <w:r w:rsidR="003D660B" w:rsidDel="00FD0308">
            <w:delText>A</w:delText>
          </w:r>
        </w:del>
      </w:ins>
      <w:del w:id="7286" w:author="Gavrilov, Evgeny" w:date="2015-11-16T16:36:00Z">
        <w:r w:rsidRPr="00843A5F" w:rsidDel="00FD0308">
          <w:delText xml:space="preserve"> authorization</w:delText>
        </w:r>
      </w:del>
      <w:ins w:id="7287" w:author="Pavnyk, Stanislav" w:date="2015-10-28T18:49:00Z">
        <w:del w:id="7288" w:author="Gavrilov, Evgeny" w:date="2015-11-16T16:36:00Z">
          <w:r w:rsidR="003D660B" w:rsidDel="00FD0308">
            <w:delText xml:space="preserve"> mechanism</w:delText>
          </w:r>
        </w:del>
      </w:ins>
      <w:ins w:id="7289" w:author="Pavnyk, Stanislav" w:date="2015-10-28T18:45:00Z">
        <w:del w:id="7290" w:author="Gavrilov, Evgeny" w:date="2015-11-16T16:36:00Z">
          <w:r w:rsidR="005C3047" w:rsidDel="00FD0308">
            <w:delText xml:space="preserve"> </w:delText>
          </w:r>
        </w:del>
      </w:ins>
      <w:ins w:id="7291" w:author="Arkhipov, Alexander" w:date="2015-10-28T21:16:00Z">
        <w:del w:id="7292" w:author="Gavrilov, Evgeny" w:date="2015-11-16T16:36:00Z">
          <w:r w:rsidR="003D06C6" w:rsidRPr="00173E00" w:rsidDel="00FD0308">
            <w:delText>need to be defined</w:delText>
          </w:r>
          <w:r w:rsidR="003D06C6" w:rsidRPr="003D06C6" w:rsidDel="00FD0308">
            <w:delText xml:space="preserve"> </w:delText>
          </w:r>
        </w:del>
      </w:ins>
      <w:ins w:id="7293" w:author="Arkhipov, Alexander" w:date="2015-10-28T21:17:00Z">
        <w:del w:id="7294" w:author="Gavrilov, Evgeny" w:date="2015-11-16T16:36:00Z">
          <w:r w:rsidR="00173E00" w:rsidDel="00FD0308">
            <w:delText xml:space="preserve">currently the </w:delText>
          </w:r>
        </w:del>
      </w:ins>
      <w:ins w:id="7295" w:author="Pavnyk, Stanislav" w:date="2015-10-29T19:26:00Z">
        <w:del w:id="7296" w:author="Gavrilov, Evgeny" w:date="2015-11-16T16:36:00Z">
          <w:r w:rsidR="00F87D61" w:rsidDel="00FD0308">
            <w:delText xml:space="preserve">– </w:delText>
          </w:r>
        </w:del>
      </w:ins>
      <w:ins w:id="7297" w:author="Pavnyk, Stanislav" w:date="2015-11-02T19:14:00Z">
        <w:del w:id="7298" w:author="Gavrilov, Evgeny" w:date="2015-11-16T16:36:00Z">
          <w:r w:rsidR="00FE2BC5" w:rsidDel="00FD0308">
            <w:delText xml:space="preserve">proposal was reviewed and updated, please take a look at section </w:delText>
          </w:r>
        </w:del>
      </w:ins>
      <w:ins w:id="7299" w:author="Pavnyk, Stanislav" w:date="2015-11-02T19:15:00Z">
        <w:del w:id="7300" w:author="Gavrilov, Evgeny" w:date="2015-11-16T16:36:00Z">
          <w:r w:rsidR="00FE2BC5" w:rsidDel="00FD0308">
            <w:delText>7.1 and comment/approve</w:delText>
          </w:r>
        </w:del>
      </w:ins>
      <w:del w:id="7301" w:author="Gavrilov, Evgeny" w:date="2015-11-16T16:36:00Z">
        <w:r w:rsidR="00843A5F" w:rsidDel="00FD0308">
          <w:delText>.</w:delText>
        </w:r>
      </w:del>
    </w:p>
    <w:p w14:paraId="5774DF31" w14:textId="22F1FEB9" w:rsidR="009D2612" w:rsidDel="003D06C6" w:rsidRDefault="003D660B">
      <w:pPr>
        <w:pStyle w:val="Heading1"/>
        <w:rPr>
          <w:del w:id="7302" w:author="Arkhipov, Alexander" w:date="2015-10-28T21:16:00Z"/>
        </w:rPr>
        <w:pPrChange w:id="7303" w:author="Gavrilov, Evgeny" w:date="2016-02-02T11:58:00Z">
          <w:pPr>
            <w:pStyle w:val="ListParagraph"/>
            <w:numPr>
              <w:numId w:val="36"/>
            </w:numPr>
            <w:ind w:left="0" w:firstLine="426"/>
          </w:pPr>
        </w:pPrChange>
      </w:pPr>
      <w:del w:id="7304" w:author="Arkhipov, Alexander" w:date="2015-10-28T21:16:00Z">
        <w:r w:rsidDel="003D06C6">
          <w:delText>L</w:delText>
        </w:r>
        <w:r w:rsidR="009D2612" w:rsidRPr="00843A5F" w:rsidDel="003D06C6">
          <w:delText xml:space="preserve">ogs </w:delText>
        </w:r>
        <w:r w:rsidR="00822427" w:rsidDel="003D06C6">
          <w:delText>storing format in MongoDB</w:delText>
        </w:r>
        <w:r w:rsidDel="003D06C6">
          <w:delText xml:space="preserve"> must be discussed</w:delText>
        </w:r>
        <w:r w:rsidR="00822427" w:rsidDel="003D06C6">
          <w:delText>(Please see section 6.1)</w:delText>
        </w:r>
        <w:r w:rsidDel="003D06C6">
          <w:delText xml:space="preserve"> – in MongoDB there are 2 ways to store data – binary and JSON format. Current version is implemented with JSON and it is a subject to discuss.</w:delText>
        </w:r>
      </w:del>
    </w:p>
    <w:p w14:paraId="720B98F0" w14:textId="77777777" w:rsidR="00020E5C" w:rsidRPr="003D06C6" w:rsidDel="00743295" w:rsidRDefault="00020E5C">
      <w:pPr>
        <w:pStyle w:val="Heading1"/>
        <w:rPr>
          <w:ins w:id="7305" w:author="Pavnyk, Stanislav" w:date="2015-10-28T18:45:00Z"/>
          <w:del w:id="7306" w:author="Arkhipov, Alexander" w:date="2015-10-28T19:23:00Z"/>
          <w:lang w:val="ru-RU"/>
        </w:rPr>
        <w:pPrChange w:id="7307" w:author="Gavrilov, Evgeny" w:date="2016-02-02T11:58:00Z">
          <w:pPr>
            <w:pStyle w:val="ListParagraph"/>
            <w:numPr>
              <w:numId w:val="36"/>
            </w:numPr>
            <w:ind w:left="0" w:firstLine="426"/>
          </w:pPr>
        </w:pPrChange>
      </w:pPr>
    </w:p>
    <w:p w14:paraId="18420C6D" w14:textId="77777777" w:rsidR="000B7D24" w:rsidRPr="00020E5C" w:rsidDel="00743295" w:rsidRDefault="000B7D24">
      <w:pPr>
        <w:pStyle w:val="Heading1"/>
        <w:rPr>
          <w:ins w:id="7308" w:author="Pavnyk, Stanislav" w:date="2015-10-28T18:45:00Z"/>
          <w:del w:id="7309" w:author="Arkhipov, Alexander" w:date="2015-10-28T19:23:00Z"/>
        </w:rPr>
        <w:pPrChange w:id="7310" w:author="Gavrilov, Evgeny" w:date="2016-02-02T11:58:00Z">
          <w:pPr/>
        </w:pPrChange>
      </w:pPr>
    </w:p>
    <w:p w14:paraId="4754F029" w14:textId="77777777" w:rsidR="009D2612" w:rsidRPr="00743295" w:rsidRDefault="009D2612">
      <w:pPr>
        <w:pStyle w:val="Heading1"/>
        <w:pPrChange w:id="7311" w:author="Gavrilov, Evgeny" w:date="2016-02-02T11:58:00Z">
          <w:pPr/>
        </w:pPrChange>
      </w:pPr>
    </w:p>
    <w:sectPr w:rsidR="009D2612" w:rsidRPr="00743295" w:rsidSect="00495CD2">
      <w:headerReference w:type="default" r:id="rId17"/>
      <w:footerReference w:type="default" r:id="rId18"/>
      <w:pgSz w:w="12240" w:h="15840"/>
      <w:pgMar w:top="1134" w:right="1325" w:bottom="1134" w:left="1701" w:header="720" w:footer="567" w:gutter="0"/>
      <w:cols w:space="720"/>
      <w:docGrid w:linePitch="360"/>
      <w:sectPrChange w:id="7371" w:author="Gavrilov, Evgeny" w:date="2016-01-26T14:44:00Z">
        <w:sectPr w:rsidR="009D2612" w:rsidRPr="00743295" w:rsidSect="00495CD2">
          <w:pgMar w:top="1134" w:right="1467" w:bottom="1134" w:left="1701"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E8D63" w14:textId="77777777" w:rsidR="00B72774" w:rsidRDefault="00B72774" w:rsidP="00A37305">
      <w:r>
        <w:separator/>
      </w:r>
    </w:p>
  </w:endnote>
  <w:endnote w:type="continuationSeparator" w:id="0">
    <w:p w14:paraId="04945E21" w14:textId="77777777" w:rsidR="00B72774" w:rsidRDefault="00B72774" w:rsidP="00A37305">
      <w:r>
        <w:continuationSeparator/>
      </w:r>
    </w:p>
  </w:endnote>
  <w:endnote w:type="continuationNotice" w:id="1">
    <w:p w14:paraId="5356A0FD" w14:textId="77777777" w:rsidR="00B72774" w:rsidRDefault="00B72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default"/>
  </w:font>
  <w:font w:name="Courier New CYR">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Open Sans Light">
    <w:altName w:val="Segoe UI Semilight"/>
    <w:charset w:val="CC"/>
    <w:family w:val="swiss"/>
    <w:pitch w:val="variable"/>
    <w:sig w:usb0="00000001" w:usb1="4000205B" w:usb2="00000028" w:usb3="00000000" w:csb0="0000019F" w:csb1="00000000"/>
  </w:font>
  <w:font w:name="Open Sans Semibold">
    <w:altName w:val="Segoe UI Semibold"/>
    <w:charset w:val="CC"/>
    <w:family w:val="swiss"/>
    <w:pitch w:val="variable"/>
    <w:sig w:usb0="00000001"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972"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98"/>
      <w:gridCol w:w="8932"/>
    </w:tblGrid>
    <w:tr w:rsidR="005A0D1E" w14:paraId="5B3BA1F6" w14:textId="77777777" w:rsidTr="006B5CD6">
      <w:tc>
        <w:tcPr>
          <w:tcW w:w="513" w:type="dxa"/>
        </w:tcPr>
        <w:p w14:paraId="17A3A83A" w14:textId="77777777" w:rsidR="005A0D1E" w:rsidRDefault="005A0D1E" w:rsidP="00455AE7">
          <w:pPr>
            <w:pStyle w:val="Footer"/>
            <w:ind w:left="-800"/>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A1C39" w:rsidRPr="00AA1C3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9392" w:type="dxa"/>
        </w:tcPr>
        <w:p w14:paraId="7C79799E" w14:textId="77777777" w:rsidR="005A0D1E" w:rsidRDefault="005A0D1E">
          <w:pPr>
            <w:pStyle w:val="Footer"/>
          </w:pPr>
          <w:ins w:id="7312" w:author="Pavnyk, Stanislav" w:date="2015-10-28T18:45:00Z">
            <w:r w:rsidRPr="00803F79">
              <w:rPr>
                <w:noProof/>
                <w:lang w:val="ru-RU" w:eastAsia="ru-RU"/>
                <w14:shadow w14:blurRad="50800" w14:dist="38100" w14:dir="2700000" w14:sx="100000" w14:sy="100000" w14:kx="0" w14:ky="0" w14:algn="tl">
                  <w14:srgbClr w14:val="000000">
                    <w14:alpha w14:val="60000"/>
                  </w14:srgbClr>
                </w14:shadow>
                <w14:numForm w14:val="oldStyle"/>
              </w:rPr>
              <mc:AlternateContent>
                <mc:Choice Requires="wps">
                  <w:drawing>
                    <wp:anchor distT="0" distB="0" distL="114300" distR="114300" simplePos="0" relativeHeight="251660288" behindDoc="0" locked="0" layoutInCell="1" allowOverlap="1" wp14:anchorId="112E0C56" wp14:editId="2C173949">
                      <wp:simplePos x="0" y="0"/>
                      <wp:positionH relativeFrom="column">
                        <wp:posOffset>217307</wp:posOffset>
                      </wp:positionH>
                      <wp:positionV relativeFrom="paragraph">
                        <wp:posOffset>98673</wp:posOffset>
                      </wp:positionV>
                      <wp:extent cx="3458817" cy="1403985"/>
                      <wp:effectExtent l="0" t="0" r="889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17" cy="1403985"/>
                              </a:xfrm>
                              <a:prstGeom prst="rect">
                                <a:avLst/>
                              </a:prstGeom>
                              <a:solidFill>
                                <a:srgbClr val="FFFFFF"/>
                              </a:solidFill>
                              <a:ln w="9525">
                                <a:noFill/>
                                <a:miter lim="800000"/>
                                <a:headEnd/>
                                <a:tailEnd/>
                              </a:ln>
                            </wps:spPr>
                            <wps:txbx>
                              <w:txbxContent>
                                <w:p w14:paraId="4C9D6C28" w14:textId="7AA19208" w:rsidR="005A0D1E" w:rsidRPr="00265A7A" w:rsidRDefault="005A0D1E" w:rsidP="00265A7A">
                                  <w:pPr>
                                    <w:rPr>
                                      <w:ins w:id="7313" w:author="Pavnyk, Stanislav" w:date="2015-10-28T18:45:00Z"/>
                                      <w:color w:val="1F497D"/>
                                    </w:rPr>
                                  </w:pPr>
                                  <w:ins w:id="7314" w:author="Pavnyk, Stanislav" w:date="2015-10-28T18:45:00Z">
                                    <w:r>
                                      <w:rPr>
                                        <w:color w:val="1F497D"/>
                                      </w:rPr>
                                      <w:t xml:space="preserve">Revision </w:t>
                                    </w:r>
                                    <w:del w:id="7315" w:author="Gavrilov, Evgeny" w:date="2015-11-16T13:25:00Z">
                                      <w:r w:rsidDel="008C0D3D">
                                        <w:rPr>
                                          <w:color w:val="1F497D"/>
                                        </w:rPr>
                                        <w:delText>0</w:delText>
                                      </w:r>
                                    </w:del>
                                  </w:ins>
                                  <w:ins w:id="7316" w:author="Gavrilov, Evgeny" w:date="2016-03-09T10:21:00Z">
                                    <w:r w:rsidR="008F3BB8">
                                      <w:rPr>
                                        <w:color w:val="1F497D"/>
                                      </w:rPr>
                                      <w:t>2</w:t>
                                    </w:r>
                                  </w:ins>
                                  <w:ins w:id="7317" w:author="Pavnyk, Stanislav" w:date="2015-10-28T18:45:00Z">
                                    <w:r>
                                      <w:rPr>
                                        <w:color w:val="1F497D"/>
                                      </w:rPr>
                                      <w:t>.</w:t>
                                    </w:r>
                                    <w:del w:id="7318" w:author="Gavrilov, Evgeny" w:date="2015-11-02T18:47:00Z">
                                      <w:r w:rsidDel="00A53DF7">
                                        <w:rPr>
                                          <w:color w:val="1F497D"/>
                                        </w:rPr>
                                        <w:delText>6</w:delText>
                                      </w:r>
                                    </w:del>
                                  </w:ins>
                                  <w:ins w:id="7319" w:author="Gavrilov, Evgeny" w:date="2016-04-11T14:57:00Z">
                                    <w:r w:rsidR="008C0302">
                                      <w:rPr>
                                        <w:color w:val="1F497D"/>
                                      </w:rPr>
                                      <w:t>1</w:t>
                                    </w:r>
                                  </w:ins>
                                </w:p>
                                <w:p w14:paraId="4E4B2800" w14:textId="3CA6B56F" w:rsidR="005A0D1E" w:rsidRDefault="005A0D1E" w:rsidP="00265A7A">
                                  <w:pPr>
                                    <w:rPr>
                                      <w:ins w:id="7320" w:author="Pavnyk, Stanislav" w:date="2015-10-28T18:45:00Z"/>
                                      <w:color w:val="1F497D"/>
                                    </w:rPr>
                                  </w:pPr>
                                  <w:ins w:id="7321" w:author="Pavnyk, Stanislav" w:date="2015-10-28T18:45:00Z">
                                    <w:r>
                                      <w:rPr>
                                        <w:color w:val="1F497D"/>
                                      </w:rPr>
                                      <w:t xml:space="preserve">Date: </w:t>
                                    </w:r>
                                    <w:del w:id="7322" w:author="Gavrilov, Evgeny" w:date="2015-11-02T18:47:00Z">
                                      <w:r w:rsidDel="00A53DF7">
                                        <w:rPr>
                                          <w:color w:val="1F497D"/>
                                        </w:rPr>
                                        <w:delText>29</w:delText>
                                      </w:r>
                                    </w:del>
                                  </w:ins>
                                  <w:ins w:id="7323" w:author="Gavrilov, Evgeny" w:date="2015-11-03T16:30:00Z">
                                    <w:r>
                                      <w:rPr>
                                        <w:color w:val="1F497D"/>
                                      </w:rPr>
                                      <w:fldChar w:fldCharType="begin"/>
                                    </w:r>
                                    <w:r>
                                      <w:rPr>
                                        <w:color w:val="1F497D"/>
                                      </w:rPr>
                                      <w:instrText xml:space="preserve"> DATE \@ "d MMMM yyyy" </w:instrText>
                                    </w:r>
                                  </w:ins>
                                  <w:r>
                                    <w:rPr>
                                      <w:color w:val="1F497D"/>
                                    </w:rPr>
                                    <w:fldChar w:fldCharType="separate"/>
                                  </w:r>
                                  <w:ins w:id="7324" w:author="Gavrilov, Evgeny" w:date="2016-04-11T14:38:00Z">
                                    <w:r w:rsidR="0068684D">
                                      <w:rPr>
                                        <w:noProof/>
                                        <w:color w:val="1F497D"/>
                                      </w:rPr>
                                      <w:t>11 April 2016</w:t>
                                    </w:r>
                                  </w:ins>
                                  <w:ins w:id="7325" w:author="Kudryavtsev, Dmitry" w:date="2016-01-11T17:46:00Z">
                                    <w:del w:id="7326" w:author="Gavrilov, Evgeny" w:date="2016-01-13T15:42:00Z">
                                      <w:r w:rsidDel="00C64714">
                                        <w:rPr>
                                          <w:noProof/>
                                          <w:color w:val="1F497D"/>
                                        </w:rPr>
                                        <w:delText>11 January 2016</w:delText>
                                      </w:r>
                                    </w:del>
                                  </w:ins>
                                  <w:ins w:id="7327" w:author="Gavrilov, Evgeny" w:date="2015-11-03T16:30:00Z">
                                    <w:r>
                                      <w:rPr>
                                        <w:color w:val="1F497D"/>
                                      </w:rPr>
                                      <w:fldChar w:fldCharType="end"/>
                                    </w:r>
                                  </w:ins>
                                  <w:ins w:id="7328" w:author="Pavnyk, Stanislav" w:date="2015-10-28T18:45:00Z">
                                    <w:del w:id="7329" w:author="Gavrilov, Evgeny" w:date="2015-11-03T16:30:00Z">
                                      <w:r w:rsidDel="002B2691">
                                        <w:rPr>
                                          <w:color w:val="1F497D"/>
                                        </w:rPr>
                                        <w:delText>-</w:delText>
                                      </w:r>
                                    </w:del>
                                    <w:del w:id="7330" w:author="Gavrilov, Evgeny" w:date="2015-11-02T18:47:00Z">
                                      <w:r w:rsidDel="00A53DF7">
                                        <w:rPr>
                                          <w:color w:val="1F497D"/>
                                        </w:rPr>
                                        <w:delText>Oct</w:delText>
                                      </w:r>
                                    </w:del>
                                    <w:del w:id="7331" w:author="Gavrilov, Evgeny" w:date="2015-11-03T16:30:00Z">
                                      <w:r w:rsidDel="002B2691">
                                        <w:rPr>
                                          <w:color w:val="1F497D"/>
                                        </w:rPr>
                                        <w:delText>, 2015</w:delText>
                                      </w:r>
                                    </w:del>
                                  </w:ins>
                                </w:p>
                                <w:p w14:paraId="344A704D" w14:textId="77777777" w:rsidR="005A0D1E" w:rsidRDefault="005A0D1E" w:rsidP="00265A7A">
                                  <w:pPr>
                                    <w:rPr>
                                      <w:ins w:id="7332" w:author="Pavnyk, Stanislav" w:date="2015-10-28T18:45:00Z"/>
                                      <w:color w:val="1F497D"/>
                                    </w:rPr>
                                  </w:pPr>
                                </w:p>
                                <w:p w14:paraId="26C30DD2" w14:textId="77777777" w:rsidR="005A0D1E" w:rsidRDefault="005A0D1E" w:rsidP="00C111FB">
                                  <w:pPr>
                                    <w:rPr>
                                      <w:ins w:id="7333" w:author="Pavnyk, Stanislav" w:date="2015-10-28T18:45:00Z"/>
                                      <w:color w:val="1F497D"/>
                                    </w:rPr>
                                  </w:pPr>
                                  <w:ins w:id="7334" w:author="Pavnyk, Stanislav" w:date="2015-10-28T18:45:00Z">
                                    <w:r>
                                      <w:rPr>
                                        <w:color w:val="1F497D"/>
                                      </w:rPr>
                                      <w:t xml:space="preserve">OOMA, Inc. </w:t>
                                    </w:r>
                                  </w:ins>
                                </w:p>
                                <w:p w14:paraId="23F5EE95" w14:textId="77777777" w:rsidR="005A0D1E" w:rsidRPr="00C111FB" w:rsidRDefault="005A0D1E" w:rsidP="00CF3BED">
                                  <w:pPr>
                                    <w:rPr>
                                      <w:ins w:id="7335" w:author="Pavnyk, Stanislav" w:date="2015-10-28T18:45:00Z"/>
                                      <w:color w:val="1F497D"/>
                                    </w:rPr>
                                  </w:pPr>
                                  <w:ins w:id="7336" w:author="Pavnyk, Stanislav" w:date="2015-10-28T18:45:00Z">
                                    <w:r>
                                      <w:rPr>
                                        <w:color w:val="1F497D"/>
                                      </w:rPr>
                                      <w:t>Confidential and Proprietary</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pt;margin-top:7.75pt;width:272.3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" stroked="f">
                      <v:textbox style="mso-fit-shape-to-text:t">
                        <w:txbxContent>
                          <w:p w14:paraId="4C9D6C28" w14:textId="7AA19208" w:rsidR="005A0D1E" w:rsidRPr="00265A7A" w:rsidRDefault="005A0D1E" w:rsidP="00265A7A">
                            <w:pPr>
                              <w:rPr>
                                <w:ins w:id="7337" w:author="Pavnyk, Stanislav" w:date="2015-10-28T18:45:00Z"/>
                                <w:color w:val="1F497D"/>
                              </w:rPr>
                            </w:pPr>
                            <w:ins w:id="7338" w:author="Pavnyk, Stanislav" w:date="2015-10-28T18:45:00Z">
                              <w:r>
                                <w:rPr>
                                  <w:color w:val="1F497D"/>
                                </w:rPr>
                                <w:t xml:space="preserve">Revision </w:t>
                              </w:r>
                              <w:del w:id="7339" w:author="Gavrilov, Evgeny" w:date="2015-11-16T13:25:00Z">
                                <w:r w:rsidDel="008C0D3D">
                                  <w:rPr>
                                    <w:color w:val="1F497D"/>
                                  </w:rPr>
                                  <w:delText>0</w:delText>
                                </w:r>
                              </w:del>
                            </w:ins>
                            <w:ins w:id="7340" w:author="Gavrilov, Evgeny" w:date="2016-03-09T10:21:00Z">
                              <w:r w:rsidR="008F3BB8">
                                <w:rPr>
                                  <w:color w:val="1F497D"/>
                                </w:rPr>
                                <w:t>2</w:t>
                              </w:r>
                            </w:ins>
                            <w:ins w:id="7341" w:author="Pavnyk, Stanislav" w:date="2015-10-28T18:45:00Z">
                              <w:r>
                                <w:rPr>
                                  <w:color w:val="1F497D"/>
                                </w:rPr>
                                <w:t>.</w:t>
                              </w:r>
                              <w:del w:id="7342" w:author="Gavrilov, Evgeny" w:date="2015-11-02T18:47:00Z">
                                <w:r w:rsidDel="00A53DF7">
                                  <w:rPr>
                                    <w:color w:val="1F497D"/>
                                  </w:rPr>
                                  <w:delText>6</w:delText>
                                </w:r>
                              </w:del>
                            </w:ins>
                            <w:ins w:id="7343" w:author="Gavrilov, Evgeny" w:date="2016-04-11T14:57:00Z">
                              <w:r w:rsidR="008C0302">
                                <w:rPr>
                                  <w:color w:val="1F497D"/>
                                </w:rPr>
                                <w:t>1</w:t>
                              </w:r>
                            </w:ins>
                          </w:p>
                          <w:p w14:paraId="4E4B2800" w14:textId="3CA6B56F" w:rsidR="005A0D1E" w:rsidRDefault="005A0D1E" w:rsidP="00265A7A">
                            <w:pPr>
                              <w:rPr>
                                <w:ins w:id="7344" w:author="Pavnyk, Stanislav" w:date="2015-10-28T18:45:00Z"/>
                                <w:color w:val="1F497D"/>
                              </w:rPr>
                            </w:pPr>
                            <w:ins w:id="7345" w:author="Pavnyk, Stanislav" w:date="2015-10-28T18:45:00Z">
                              <w:r>
                                <w:rPr>
                                  <w:color w:val="1F497D"/>
                                </w:rPr>
                                <w:t xml:space="preserve">Date: </w:t>
                              </w:r>
                              <w:del w:id="7346" w:author="Gavrilov, Evgeny" w:date="2015-11-02T18:47:00Z">
                                <w:r w:rsidDel="00A53DF7">
                                  <w:rPr>
                                    <w:color w:val="1F497D"/>
                                  </w:rPr>
                                  <w:delText>29</w:delText>
                                </w:r>
                              </w:del>
                            </w:ins>
                            <w:ins w:id="7347" w:author="Gavrilov, Evgeny" w:date="2015-11-03T16:30:00Z">
                              <w:r>
                                <w:rPr>
                                  <w:color w:val="1F497D"/>
                                </w:rPr>
                                <w:fldChar w:fldCharType="begin"/>
                              </w:r>
                              <w:r>
                                <w:rPr>
                                  <w:color w:val="1F497D"/>
                                </w:rPr>
                                <w:instrText xml:space="preserve"> DATE \@ "d MMMM yyyy" </w:instrText>
                              </w:r>
                            </w:ins>
                            <w:r>
                              <w:rPr>
                                <w:color w:val="1F497D"/>
                              </w:rPr>
                              <w:fldChar w:fldCharType="separate"/>
                            </w:r>
                            <w:ins w:id="7348" w:author="Gavrilov, Evgeny" w:date="2016-04-11T14:38:00Z">
                              <w:r w:rsidR="0068684D">
                                <w:rPr>
                                  <w:noProof/>
                                  <w:color w:val="1F497D"/>
                                </w:rPr>
                                <w:t>11 April 2016</w:t>
                              </w:r>
                            </w:ins>
                            <w:ins w:id="7349" w:author="Kudryavtsev, Dmitry" w:date="2016-01-11T17:46:00Z">
                              <w:del w:id="7350" w:author="Gavrilov, Evgeny" w:date="2016-01-13T15:42:00Z">
                                <w:r w:rsidDel="00C64714">
                                  <w:rPr>
                                    <w:noProof/>
                                    <w:color w:val="1F497D"/>
                                  </w:rPr>
                                  <w:delText>11 January 2016</w:delText>
                                </w:r>
                              </w:del>
                            </w:ins>
                            <w:ins w:id="7351" w:author="Gavrilov, Evgeny" w:date="2015-11-03T16:30:00Z">
                              <w:r>
                                <w:rPr>
                                  <w:color w:val="1F497D"/>
                                </w:rPr>
                                <w:fldChar w:fldCharType="end"/>
                              </w:r>
                            </w:ins>
                            <w:ins w:id="7352" w:author="Pavnyk, Stanislav" w:date="2015-10-28T18:45:00Z">
                              <w:del w:id="7353" w:author="Gavrilov, Evgeny" w:date="2015-11-03T16:30:00Z">
                                <w:r w:rsidDel="002B2691">
                                  <w:rPr>
                                    <w:color w:val="1F497D"/>
                                  </w:rPr>
                                  <w:delText>-</w:delText>
                                </w:r>
                              </w:del>
                              <w:del w:id="7354" w:author="Gavrilov, Evgeny" w:date="2015-11-02T18:47:00Z">
                                <w:r w:rsidDel="00A53DF7">
                                  <w:rPr>
                                    <w:color w:val="1F497D"/>
                                  </w:rPr>
                                  <w:delText>Oct</w:delText>
                                </w:r>
                              </w:del>
                              <w:del w:id="7355" w:author="Gavrilov, Evgeny" w:date="2015-11-03T16:30:00Z">
                                <w:r w:rsidDel="002B2691">
                                  <w:rPr>
                                    <w:color w:val="1F497D"/>
                                  </w:rPr>
                                  <w:delText>, 2015</w:delText>
                                </w:r>
                              </w:del>
                            </w:ins>
                          </w:p>
                          <w:p w14:paraId="344A704D" w14:textId="77777777" w:rsidR="005A0D1E" w:rsidRDefault="005A0D1E" w:rsidP="00265A7A">
                            <w:pPr>
                              <w:rPr>
                                <w:ins w:id="7356" w:author="Pavnyk, Stanislav" w:date="2015-10-28T18:45:00Z"/>
                                <w:color w:val="1F497D"/>
                              </w:rPr>
                            </w:pPr>
                          </w:p>
                          <w:p w14:paraId="26C30DD2" w14:textId="77777777" w:rsidR="005A0D1E" w:rsidRDefault="005A0D1E" w:rsidP="00C111FB">
                            <w:pPr>
                              <w:rPr>
                                <w:ins w:id="7357" w:author="Pavnyk, Stanislav" w:date="2015-10-28T18:45:00Z"/>
                                <w:color w:val="1F497D"/>
                              </w:rPr>
                            </w:pPr>
                            <w:ins w:id="7358" w:author="Pavnyk, Stanislav" w:date="2015-10-28T18:45:00Z">
                              <w:r>
                                <w:rPr>
                                  <w:color w:val="1F497D"/>
                                </w:rPr>
                                <w:t xml:space="preserve">OOMA, Inc. </w:t>
                              </w:r>
                            </w:ins>
                          </w:p>
                          <w:p w14:paraId="23F5EE95" w14:textId="77777777" w:rsidR="005A0D1E" w:rsidRPr="00C111FB" w:rsidRDefault="005A0D1E" w:rsidP="00CF3BED">
                            <w:pPr>
                              <w:rPr>
                                <w:ins w:id="7359" w:author="Pavnyk, Stanislav" w:date="2015-10-28T18:45:00Z"/>
                                <w:color w:val="1F497D"/>
                              </w:rPr>
                            </w:pPr>
                            <w:ins w:id="7360" w:author="Pavnyk, Stanislav" w:date="2015-10-28T18:45:00Z">
                              <w:r>
                                <w:rPr>
                                  <w:color w:val="1F497D"/>
                                </w:rPr>
                                <w:t>Confidential and Proprietary</w:t>
                              </w:r>
                            </w:ins>
                          </w:p>
                        </w:txbxContent>
                      </v:textbox>
                    </v:shape>
                  </w:pict>
                </mc:Fallback>
              </mc:AlternateContent>
            </w:r>
          </w:ins>
          <w:ins w:id="7361" w:author="Afshin Daghi" w:date="2015-10-28T18:45:00Z">
            <w:r w:rsidRPr="00803F79">
              <w:rPr>
                <w:noProof/>
                <w:lang w:val="ru-RU" w:eastAsia="ru-RU"/>
                <w14:shadow w14:blurRad="50800" w14:dist="38100" w14:dir="2700000" w14:sx="100000" w14:sy="100000" w14:kx="0" w14:ky="0" w14:algn="tl">
                  <w14:srgbClr w14:val="000000">
                    <w14:alpha w14:val="60000"/>
                  </w14:srgbClr>
                </w14:shadow>
                <w14:numForm w14:val="oldStyle"/>
              </w:rPr>
              <mc:AlternateContent>
                <mc:Choice Requires="wps">
                  <w:drawing>
                    <wp:anchor distT="0" distB="0" distL="114300" distR="114300" simplePos="0" relativeHeight="251658240" behindDoc="0" locked="0" layoutInCell="1" allowOverlap="1" wp14:anchorId="112E0C56" wp14:editId="2E9BEC6D">
                      <wp:simplePos x="0" y="0"/>
                      <wp:positionH relativeFrom="column">
                        <wp:posOffset>215217</wp:posOffset>
                      </wp:positionH>
                      <wp:positionV relativeFrom="paragraph">
                        <wp:posOffset>96832</wp:posOffset>
                      </wp:positionV>
                      <wp:extent cx="3148330" cy="9531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953135"/>
                              </a:xfrm>
                              <a:prstGeom prst="rect">
                                <a:avLst/>
                              </a:prstGeom>
                              <a:solidFill>
                                <a:srgbClr val="FFFFFF"/>
                              </a:solidFill>
                              <a:ln w="9525">
                                <a:noFill/>
                                <a:miter lim="800000"/>
                                <a:headEnd/>
                                <a:tailEnd/>
                              </a:ln>
                            </wps:spPr>
                            <wps:txbx>
                              <w:txbxContent>
                                <w:p w14:paraId="2D76682A" w14:textId="047785B0" w:rsidR="005A0D1E" w:rsidRPr="00265A7A" w:rsidRDefault="005A0D1E" w:rsidP="00265A7A">
                                  <w:pPr>
                                    <w:rPr>
                                      <w:ins w:id="7362" w:author="Afshin Daghi" w:date="2015-10-28T18:45:00Z"/>
                                      <w:color w:val="1F497D"/>
                                    </w:rPr>
                                  </w:pPr>
                                  <w:ins w:id="7363" w:author="Afshin Daghi" w:date="2015-10-28T18:45:00Z">
                                    <w:r>
                                      <w:rPr>
                                        <w:color w:val="1F497D"/>
                                      </w:rPr>
                                      <w:t>Revision 0.4</w:t>
                                    </w:r>
                                  </w:ins>
                                </w:p>
                                <w:p w14:paraId="3286D3EC" w14:textId="4D165AB0" w:rsidR="005A0D1E" w:rsidRDefault="005A0D1E" w:rsidP="00265A7A">
                                  <w:pPr>
                                    <w:rPr>
                                      <w:ins w:id="7364" w:author="Afshin Daghi" w:date="2015-10-28T18:45:00Z"/>
                                      <w:color w:val="1F497D"/>
                                    </w:rPr>
                                  </w:pPr>
                                  <w:ins w:id="7365" w:author="Afshin Daghi" w:date="2015-10-28T18:45:00Z">
                                    <w:r>
                                      <w:rPr>
                                        <w:color w:val="1F497D"/>
                                      </w:rPr>
                                      <w:t>Date: 27-Oct, 2015</w:t>
                                    </w:r>
                                  </w:ins>
                                </w:p>
                                <w:p w14:paraId="797CD534" w14:textId="77777777" w:rsidR="005A0D1E" w:rsidRDefault="005A0D1E" w:rsidP="00265A7A">
                                  <w:pPr>
                                    <w:rPr>
                                      <w:ins w:id="7366" w:author="Afshin Daghi" w:date="2015-10-28T18:45:00Z"/>
                                      <w:color w:val="1F497D"/>
                                    </w:rPr>
                                  </w:pPr>
                                </w:p>
                                <w:p w14:paraId="450C2F3D" w14:textId="6D5BFDB1" w:rsidR="005A0D1E" w:rsidRDefault="005A0D1E" w:rsidP="00C111FB">
                                  <w:pPr>
                                    <w:rPr>
                                      <w:ins w:id="7367" w:author="Afshin Daghi" w:date="2015-10-28T18:45:00Z"/>
                                      <w:color w:val="1F497D"/>
                                    </w:rPr>
                                  </w:pPr>
                                  <w:ins w:id="7368" w:author="Afshin Daghi" w:date="2015-10-28T18:45:00Z">
                                    <w:r>
                                      <w:rPr>
                                        <w:color w:val="1F497D"/>
                                      </w:rPr>
                                      <w:t xml:space="preserve">OOMA, Inc. </w:t>
                                    </w:r>
                                  </w:ins>
                                </w:p>
                                <w:p w14:paraId="7F7D2108" w14:textId="77777777" w:rsidR="005A0D1E" w:rsidRPr="00C111FB" w:rsidRDefault="005A0D1E" w:rsidP="00CF3BED">
                                  <w:pPr>
                                    <w:rPr>
                                      <w:ins w:id="7369" w:author="Afshin Daghi" w:date="2015-10-28T18:45:00Z"/>
                                      <w:color w:val="1F497D"/>
                                    </w:rPr>
                                  </w:pPr>
                                  <w:ins w:id="7370" w:author="Afshin Daghi" w:date="2015-10-28T18:45:00Z">
                                    <w:r>
                                      <w:rPr>
                                        <w:color w:val="1F497D"/>
                                      </w:rPr>
                                      <w:t>Confidential and Proprietary</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95pt;margin-top:7.6pt;width:247.9pt;height:75.0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" stroked="f">
                      <v:textbox style="mso-fit-shape-to-text:t">
                        <w:txbxContent>
                          <w:p w14:paraId="2D76682A" w14:textId="047785B0" w:rsidR="005A0D1E" w:rsidRPr="00265A7A" w:rsidRDefault="005A0D1E" w:rsidP="00265A7A">
                            <w:pPr>
                              <w:rPr>
                                <w:ins w:id="7285" w:author="Afshin Daghi" w:date="2015-10-28T18:45:00Z"/>
                                <w:color w:val="1F497D"/>
                              </w:rPr>
                            </w:pPr>
                            <w:ins w:id="7286" w:author="Afshin Daghi" w:date="2015-10-28T18:45:00Z">
                              <w:r>
                                <w:rPr>
                                  <w:color w:val="1F497D"/>
                                </w:rPr>
                                <w:t>Revision 0.4</w:t>
                              </w:r>
                            </w:ins>
                          </w:p>
                          <w:p w14:paraId="3286D3EC" w14:textId="4D165AB0" w:rsidR="005A0D1E" w:rsidRDefault="005A0D1E" w:rsidP="00265A7A">
                            <w:pPr>
                              <w:rPr>
                                <w:ins w:id="7287" w:author="Afshin Daghi" w:date="2015-10-28T18:45:00Z"/>
                                <w:color w:val="1F497D"/>
                              </w:rPr>
                            </w:pPr>
                            <w:ins w:id="7288" w:author="Afshin Daghi" w:date="2015-10-28T18:45:00Z">
                              <w:r>
                                <w:rPr>
                                  <w:color w:val="1F497D"/>
                                </w:rPr>
                                <w:t>Date: 27-Oct, 2015</w:t>
                              </w:r>
                            </w:ins>
                          </w:p>
                          <w:p w14:paraId="797CD534" w14:textId="77777777" w:rsidR="005A0D1E" w:rsidRDefault="005A0D1E" w:rsidP="00265A7A">
                            <w:pPr>
                              <w:rPr>
                                <w:ins w:id="7289" w:author="Afshin Daghi" w:date="2015-10-28T18:45:00Z"/>
                                <w:color w:val="1F497D"/>
                              </w:rPr>
                            </w:pPr>
                          </w:p>
                          <w:p w14:paraId="450C2F3D" w14:textId="6D5BFDB1" w:rsidR="005A0D1E" w:rsidRDefault="005A0D1E" w:rsidP="00C111FB">
                            <w:pPr>
                              <w:rPr>
                                <w:ins w:id="7290" w:author="Afshin Daghi" w:date="2015-10-28T18:45:00Z"/>
                                <w:color w:val="1F497D"/>
                              </w:rPr>
                            </w:pPr>
                            <w:ins w:id="7291" w:author="Afshin Daghi" w:date="2015-10-28T18:45:00Z">
                              <w:r>
                                <w:rPr>
                                  <w:color w:val="1F497D"/>
                                </w:rPr>
                                <w:t xml:space="preserve">OOMA, Inc. </w:t>
                              </w:r>
                            </w:ins>
                          </w:p>
                          <w:p w14:paraId="7F7D2108" w14:textId="77777777" w:rsidR="005A0D1E" w:rsidRPr="00C111FB" w:rsidRDefault="005A0D1E" w:rsidP="00CF3BED">
                            <w:pPr>
                              <w:rPr>
                                <w:ins w:id="7292" w:author="Afshin Daghi" w:date="2015-10-28T18:45:00Z"/>
                                <w:color w:val="1F497D"/>
                              </w:rPr>
                            </w:pPr>
                            <w:ins w:id="7293" w:author="Afshin Daghi" w:date="2015-10-28T18:45:00Z">
                              <w:r>
                                <w:rPr>
                                  <w:color w:val="1F497D"/>
                                </w:rPr>
                                <w:t>Confidential and Proprietary</w:t>
                              </w:r>
                            </w:ins>
                          </w:p>
                        </w:txbxContent>
                      </v:textbox>
                    </v:shape>
                  </w:pict>
                </mc:Fallback>
              </mc:AlternateContent>
            </w:r>
          </w:ins>
          <w:r>
            <w:t>`</w:t>
          </w:r>
        </w:p>
      </w:tc>
    </w:tr>
  </w:tbl>
  <w:p w14:paraId="19C150D5" w14:textId="77777777" w:rsidR="005A0D1E" w:rsidRDefault="005A0D1E" w:rsidP="00A37305">
    <w:pPr>
      <w:pStyle w:val="Footer"/>
      <w:jc w:val="right"/>
    </w:pPr>
    <w:r>
      <w:rPr>
        <w:noProof/>
        <w:lang w:val="ru-RU" w:eastAsia="ru-RU"/>
      </w:rPr>
      <w:drawing>
        <wp:inline distT="0" distB="0" distL="0" distR="0" wp14:anchorId="2EC9D961" wp14:editId="10A53888">
          <wp:extent cx="1590675" cy="485775"/>
          <wp:effectExtent l="0" t="0" r="9525" b="9525"/>
          <wp:docPr id="15" name="Picture 15" descr="D:\ailyin\mera\projects\Ooma\MobileHD\requirements\logo-ooma-sm-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in\mera\projects\Ooma\MobileHD\requirements\logo-ooma-sm-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4857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51F80" w14:textId="77777777" w:rsidR="00B72774" w:rsidRDefault="00B72774" w:rsidP="00A37305">
      <w:r>
        <w:separator/>
      </w:r>
    </w:p>
  </w:footnote>
  <w:footnote w:type="continuationSeparator" w:id="0">
    <w:p w14:paraId="46DFB18E" w14:textId="77777777" w:rsidR="00B72774" w:rsidRDefault="00B72774" w:rsidP="00A37305">
      <w:r>
        <w:continuationSeparator/>
      </w:r>
    </w:p>
  </w:footnote>
  <w:footnote w:type="continuationNotice" w:id="1">
    <w:p w14:paraId="639547CD" w14:textId="77777777" w:rsidR="00B72774" w:rsidRDefault="00B727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09575" w14:textId="77777777" w:rsidR="005A0D1E" w:rsidRDefault="005A0D1E" w:rsidP="007A5FB6">
    <w:pPr>
      <w:pStyle w:val="Header"/>
    </w:pPr>
    <w:r>
      <w:rPr>
        <w:noProof/>
        <w:lang w:val="ru-RU" w:eastAsia="ru-RU"/>
      </w:rPr>
      <w:drawing>
        <wp:inline distT="0" distB="0" distL="0" distR="0" wp14:anchorId="374B5618" wp14:editId="60329FEC">
          <wp:extent cx="1590675" cy="485775"/>
          <wp:effectExtent l="0" t="0" r="9525" b="9525"/>
          <wp:docPr id="14" name="Picture 14" descr="D:\ailyin\mera\projects\Ooma\MobileHD\requirements\logo-ooma-sm-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in\mera\projects\Ooma\MobileHD\requirements\logo-ooma-sm-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6F18"/>
    <w:multiLevelType w:val="hybridMultilevel"/>
    <w:tmpl w:val="A246F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01AEB"/>
    <w:multiLevelType w:val="hybridMultilevel"/>
    <w:tmpl w:val="6C9E5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9578F"/>
    <w:multiLevelType w:val="hybridMultilevel"/>
    <w:tmpl w:val="8ECE201C"/>
    <w:lvl w:ilvl="0" w:tplc="952075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6AD40D3"/>
    <w:multiLevelType w:val="hybridMultilevel"/>
    <w:tmpl w:val="2AA2F95E"/>
    <w:lvl w:ilvl="0" w:tplc="04190017">
      <w:start w:val="1"/>
      <w:numFmt w:val="lowerLetter"/>
      <w:lvlText w:val="%1)"/>
      <w:lvlJc w:val="left"/>
      <w:pPr>
        <w:ind w:left="1830" w:hanging="360"/>
      </w:pPr>
    </w:lvl>
    <w:lvl w:ilvl="1" w:tplc="04190019">
      <w:start w:val="1"/>
      <w:numFmt w:val="lowerLetter"/>
      <w:lvlText w:val="%2."/>
      <w:lvlJc w:val="left"/>
      <w:pPr>
        <w:ind w:left="2550" w:hanging="360"/>
      </w:pPr>
    </w:lvl>
    <w:lvl w:ilvl="2" w:tplc="0419001B" w:tentative="1">
      <w:start w:val="1"/>
      <w:numFmt w:val="lowerRoman"/>
      <w:lvlText w:val="%3."/>
      <w:lvlJc w:val="right"/>
      <w:pPr>
        <w:ind w:left="3270" w:hanging="180"/>
      </w:pPr>
    </w:lvl>
    <w:lvl w:ilvl="3" w:tplc="0419000F" w:tentative="1">
      <w:start w:val="1"/>
      <w:numFmt w:val="decimal"/>
      <w:lvlText w:val="%4."/>
      <w:lvlJc w:val="left"/>
      <w:pPr>
        <w:ind w:left="3990" w:hanging="360"/>
      </w:pPr>
    </w:lvl>
    <w:lvl w:ilvl="4" w:tplc="04190019" w:tentative="1">
      <w:start w:val="1"/>
      <w:numFmt w:val="lowerLetter"/>
      <w:lvlText w:val="%5."/>
      <w:lvlJc w:val="left"/>
      <w:pPr>
        <w:ind w:left="4710" w:hanging="360"/>
      </w:pPr>
    </w:lvl>
    <w:lvl w:ilvl="5" w:tplc="0419001B" w:tentative="1">
      <w:start w:val="1"/>
      <w:numFmt w:val="lowerRoman"/>
      <w:lvlText w:val="%6."/>
      <w:lvlJc w:val="right"/>
      <w:pPr>
        <w:ind w:left="5430" w:hanging="180"/>
      </w:pPr>
    </w:lvl>
    <w:lvl w:ilvl="6" w:tplc="0419000F" w:tentative="1">
      <w:start w:val="1"/>
      <w:numFmt w:val="decimal"/>
      <w:lvlText w:val="%7."/>
      <w:lvlJc w:val="left"/>
      <w:pPr>
        <w:ind w:left="6150" w:hanging="360"/>
      </w:pPr>
    </w:lvl>
    <w:lvl w:ilvl="7" w:tplc="04190019" w:tentative="1">
      <w:start w:val="1"/>
      <w:numFmt w:val="lowerLetter"/>
      <w:lvlText w:val="%8."/>
      <w:lvlJc w:val="left"/>
      <w:pPr>
        <w:ind w:left="6870" w:hanging="360"/>
      </w:pPr>
    </w:lvl>
    <w:lvl w:ilvl="8" w:tplc="0419001B" w:tentative="1">
      <w:start w:val="1"/>
      <w:numFmt w:val="lowerRoman"/>
      <w:lvlText w:val="%9."/>
      <w:lvlJc w:val="right"/>
      <w:pPr>
        <w:ind w:left="7590" w:hanging="180"/>
      </w:pPr>
    </w:lvl>
  </w:abstractNum>
  <w:abstractNum w:abstractNumId="4">
    <w:nsid w:val="06B0300B"/>
    <w:multiLevelType w:val="hybridMultilevel"/>
    <w:tmpl w:val="306AA552"/>
    <w:lvl w:ilvl="0" w:tplc="B0204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D6386B"/>
    <w:multiLevelType w:val="hybridMultilevel"/>
    <w:tmpl w:val="2234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193AE8"/>
    <w:multiLevelType w:val="hybridMultilevel"/>
    <w:tmpl w:val="E9CE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C7324"/>
    <w:multiLevelType w:val="hybridMultilevel"/>
    <w:tmpl w:val="A098895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5D3E74"/>
    <w:multiLevelType w:val="hybridMultilevel"/>
    <w:tmpl w:val="CB8063C4"/>
    <w:lvl w:ilvl="0" w:tplc="E03C1FF8">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FD878A8"/>
    <w:multiLevelType w:val="hybridMultilevel"/>
    <w:tmpl w:val="CD7C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16C1D7B"/>
    <w:multiLevelType w:val="hybridMultilevel"/>
    <w:tmpl w:val="9F5070AE"/>
    <w:lvl w:ilvl="0" w:tplc="0BD673DE">
      <w:start w:val="1"/>
      <w:numFmt w:val="decimal"/>
      <w:lvlText w:val="%1)"/>
      <w:lvlJc w:val="left"/>
      <w:pPr>
        <w:ind w:left="164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C30769"/>
    <w:multiLevelType w:val="hybridMultilevel"/>
    <w:tmpl w:val="0AAA5EF4"/>
    <w:lvl w:ilvl="0" w:tplc="19449D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3001A8A"/>
    <w:multiLevelType w:val="hybridMultilevel"/>
    <w:tmpl w:val="91AC1BB8"/>
    <w:lvl w:ilvl="0" w:tplc="493E1DE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6E2792"/>
    <w:multiLevelType w:val="hybridMultilevel"/>
    <w:tmpl w:val="AE8CB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F7B63"/>
    <w:multiLevelType w:val="hybridMultilevel"/>
    <w:tmpl w:val="AB207D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1830294C"/>
    <w:multiLevelType w:val="multilevel"/>
    <w:tmpl w:val="30CEB4B8"/>
    <w:lvl w:ilvl="0">
      <w:start w:val="1"/>
      <w:numFmt w:val="decimal"/>
      <w:lvlText w:val="%1."/>
      <w:lvlJc w:val="left"/>
      <w:pPr>
        <w:ind w:left="99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1D79659A"/>
    <w:multiLevelType w:val="hybridMultilevel"/>
    <w:tmpl w:val="A350D372"/>
    <w:lvl w:ilvl="0" w:tplc="927894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12068C"/>
    <w:multiLevelType w:val="hybridMultilevel"/>
    <w:tmpl w:val="D062DC82"/>
    <w:lvl w:ilvl="0" w:tplc="8FC626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626230"/>
    <w:multiLevelType w:val="hybridMultilevel"/>
    <w:tmpl w:val="239EC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9CC2517"/>
    <w:multiLevelType w:val="hybridMultilevel"/>
    <w:tmpl w:val="97B6C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16CF3"/>
    <w:multiLevelType w:val="hybridMultilevel"/>
    <w:tmpl w:val="F2CAB292"/>
    <w:lvl w:ilvl="0" w:tplc="24FA1816">
      <w:start w:val="1"/>
      <w:numFmt w:val="decimal"/>
      <w:lvlText w:val="%1."/>
      <w:lvlJc w:val="left"/>
      <w:pPr>
        <w:ind w:left="1440" w:hanging="360"/>
      </w:pPr>
      <w:rPr>
        <w:rFonts w:ascii="Calibri" w:hAnsi="Calibr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2D8455FC"/>
    <w:multiLevelType w:val="hybridMultilevel"/>
    <w:tmpl w:val="B7CC85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3390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4043B44"/>
    <w:multiLevelType w:val="hybridMultilevel"/>
    <w:tmpl w:val="721E4776"/>
    <w:lvl w:ilvl="0" w:tplc="D7928B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36D427F0"/>
    <w:multiLevelType w:val="hybridMultilevel"/>
    <w:tmpl w:val="1CFE7D54"/>
    <w:lvl w:ilvl="0" w:tplc="96CA378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3710168F"/>
    <w:multiLevelType w:val="hybridMultilevel"/>
    <w:tmpl w:val="6B867E7A"/>
    <w:lvl w:ilvl="0" w:tplc="6A4C6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7C3F00"/>
    <w:multiLevelType w:val="hybridMultilevel"/>
    <w:tmpl w:val="5744576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7">
    <w:nsid w:val="37F31205"/>
    <w:multiLevelType w:val="multilevel"/>
    <w:tmpl w:val="30CEB4B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nsid w:val="39DD25DA"/>
    <w:multiLevelType w:val="hybridMultilevel"/>
    <w:tmpl w:val="B10E10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A8302A1"/>
    <w:multiLevelType w:val="multilevel"/>
    <w:tmpl w:val="FE7C7C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3ABE529B"/>
    <w:multiLevelType w:val="hybridMultilevel"/>
    <w:tmpl w:val="9FF64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E5E67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EFE5C43"/>
    <w:multiLevelType w:val="hybridMultilevel"/>
    <w:tmpl w:val="B0C60AD8"/>
    <w:lvl w:ilvl="0" w:tplc="4210DC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18A14F0"/>
    <w:multiLevelType w:val="hybridMultilevel"/>
    <w:tmpl w:val="B1B03C66"/>
    <w:lvl w:ilvl="0" w:tplc="4AC4CF0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1A21D23"/>
    <w:multiLevelType w:val="multilevel"/>
    <w:tmpl w:val="EBFCEBDC"/>
    <w:lvl w:ilvl="0">
      <w:start w:val="5"/>
      <w:numFmt w:val="decimal"/>
      <w:lvlText w:val="%1."/>
      <w:lvlJc w:val="left"/>
      <w:pPr>
        <w:ind w:left="450" w:hanging="450"/>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35">
    <w:nsid w:val="426C7B26"/>
    <w:multiLevelType w:val="multilevel"/>
    <w:tmpl w:val="30CEB4B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nsid w:val="43445442"/>
    <w:multiLevelType w:val="hybridMultilevel"/>
    <w:tmpl w:val="D1E4CE76"/>
    <w:lvl w:ilvl="0" w:tplc="A1A26A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43B072DF"/>
    <w:multiLevelType w:val="hybridMultilevel"/>
    <w:tmpl w:val="65B08984"/>
    <w:lvl w:ilvl="0" w:tplc="3A1C922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8">
    <w:nsid w:val="45BC03E1"/>
    <w:multiLevelType w:val="multilevel"/>
    <w:tmpl w:val="995252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4853616E"/>
    <w:multiLevelType w:val="hybridMultilevel"/>
    <w:tmpl w:val="F8465BA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0">
    <w:nsid w:val="4A491548"/>
    <w:multiLevelType w:val="hybridMultilevel"/>
    <w:tmpl w:val="D12623BE"/>
    <w:lvl w:ilvl="0" w:tplc="EF4A8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B646E09"/>
    <w:multiLevelType w:val="multilevel"/>
    <w:tmpl w:val="1C5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4216CF"/>
    <w:multiLevelType w:val="hybridMultilevel"/>
    <w:tmpl w:val="1638E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926C77"/>
    <w:multiLevelType w:val="hybridMultilevel"/>
    <w:tmpl w:val="237E1596"/>
    <w:lvl w:ilvl="0" w:tplc="106EB7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37455ED"/>
    <w:multiLevelType w:val="hybridMultilevel"/>
    <w:tmpl w:val="7DC21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F11099"/>
    <w:multiLevelType w:val="hybridMultilevel"/>
    <w:tmpl w:val="8FAAEA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nsid w:val="56677986"/>
    <w:multiLevelType w:val="multilevel"/>
    <w:tmpl w:val="B80AFD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58D240DD"/>
    <w:multiLevelType w:val="multilevel"/>
    <w:tmpl w:val="4BB272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nsid w:val="5CF3116F"/>
    <w:multiLevelType w:val="hybridMultilevel"/>
    <w:tmpl w:val="CDD85CD0"/>
    <w:lvl w:ilvl="0" w:tplc="85383C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E8F5072"/>
    <w:multiLevelType w:val="hybridMultilevel"/>
    <w:tmpl w:val="F8708728"/>
    <w:lvl w:ilvl="0" w:tplc="AB4E57B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133282D"/>
    <w:multiLevelType w:val="hybridMultilevel"/>
    <w:tmpl w:val="FB7A2800"/>
    <w:lvl w:ilvl="0" w:tplc="E76CCA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D20175"/>
    <w:multiLevelType w:val="hybridMultilevel"/>
    <w:tmpl w:val="1638E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A05BF5"/>
    <w:multiLevelType w:val="hybridMultilevel"/>
    <w:tmpl w:val="2F80C84A"/>
    <w:lvl w:ilvl="0" w:tplc="7D70D7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40F5017"/>
    <w:multiLevelType w:val="hybridMultilevel"/>
    <w:tmpl w:val="11C4E574"/>
    <w:lvl w:ilvl="0" w:tplc="2CF6485E">
      <w:start w:val="1"/>
      <w:numFmt w:val="decimal"/>
      <w:lvlText w:val="%1."/>
      <w:lvlJc w:val="left"/>
      <w:pPr>
        <w:ind w:left="720" w:hanging="360"/>
      </w:pPr>
      <w:rPr>
        <w:rFonts w:ascii="Calibri" w:hAnsi="Calibri" w:hint="default"/>
        <w:b w:val="0"/>
      </w:rPr>
    </w:lvl>
    <w:lvl w:ilvl="1" w:tplc="666A71A2">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0BA64C8"/>
    <w:multiLevelType w:val="hybridMultilevel"/>
    <w:tmpl w:val="3690B9E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8482483"/>
    <w:multiLevelType w:val="hybridMultilevel"/>
    <w:tmpl w:val="2F80C84A"/>
    <w:lvl w:ilvl="0" w:tplc="7D70D7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A1D79FE"/>
    <w:multiLevelType w:val="hybridMultilevel"/>
    <w:tmpl w:val="BBA64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B5957AF"/>
    <w:multiLevelType w:val="hybridMultilevel"/>
    <w:tmpl w:val="2104E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C7314CF"/>
    <w:multiLevelType w:val="hybridMultilevel"/>
    <w:tmpl w:val="636EC764"/>
    <w:lvl w:ilvl="0" w:tplc="28442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D0E5434"/>
    <w:multiLevelType w:val="hybridMultilevel"/>
    <w:tmpl w:val="42BCB3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EFB3A5F"/>
    <w:multiLevelType w:val="hybridMultilevel"/>
    <w:tmpl w:val="73CAA328"/>
    <w:lvl w:ilvl="0" w:tplc="24FA1816">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7"/>
  </w:num>
  <w:num w:numId="2">
    <w:abstractNumId w:val="13"/>
  </w:num>
  <w:num w:numId="3">
    <w:abstractNumId w:val="37"/>
  </w:num>
  <w:num w:numId="4">
    <w:abstractNumId w:val="25"/>
  </w:num>
  <w:num w:numId="5">
    <w:abstractNumId w:val="33"/>
  </w:num>
  <w:num w:numId="6">
    <w:abstractNumId w:val="16"/>
  </w:num>
  <w:num w:numId="7">
    <w:abstractNumId w:val="12"/>
  </w:num>
  <w:num w:numId="8">
    <w:abstractNumId w:val="1"/>
  </w:num>
  <w:num w:numId="9">
    <w:abstractNumId w:val="44"/>
  </w:num>
  <w:num w:numId="10">
    <w:abstractNumId w:val="43"/>
  </w:num>
  <w:num w:numId="11">
    <w:abstractNumId w:val="58"/>
  </w:num>
  <w:num w:numId="12">
    <w:abstractNumId w:val="49"/>
  </w:num>
  <w:num w:numId="13">
    <w:abstractNumId w:val="50"/>
  </w:num>
  <w:num w:numId="14">
    <w:abstractNumId w:val="8"/>
  </w:num>
  <w:num w:numId="15">
    <w:abstractNumId w:val="0"/>
  </w:num>
  <w:num w:numId="16">
    <w:abstractNumId w:val="17"/>
  </w:num>
  <w:num w:numId="17">
    <w:abstractNumId w:val="2"/>
  </w:num>
  <w:num w:numId="18">
    <w:abstractNumId w:val="48"/>
  </w:num>
  <w:num w:numId="19">
    <w:abstractNumId w:val="40"/>
  </w:num>
  <w:num w:numId="20">
    <w:abstractNumId w:val="11"/>
  </w:num>
  <w:num w:numId="21">
    <w:abstractNumId w:val="23"/>
  </w:num>
  <w:num w:numId="22">
    <w:abstractNumId w:val="36"/>
  </w:num>
  <w:num w:numId="23">
    <w:abstractNumId w:val="35"/>
  </w:num>
  <w:num w:numId="24">
    <w:abstractNumId w:val="9"/>
  </w:num>
  <w:num w:numId="25">
    <w:abstractNumId w:val="57"/>
  </w:num>
  <w:num w:numId="26">
    <w:abstractNumId w:val="27"/>
  </w:num>
  <w:num w:numId="27">
    <w:abstractNumId w:val="41"/>
  </w:num>
  <w:num w:numId="28">
    <w:abstractNumId w:val="19"/>
  </w:num>
  <w:num w:numId="29">
    <w:abstractNumId w:val="4"/>
  </w:num>
  <w:num w:numId="30">
    <w:abstractNumId w:val="15"/>
  </w:num>
  <w:num w:numId="31">
    <w:abstractNumId w:val="2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54"/>
  </w:num>
  <w:num w:numId="35">
    <w:abstractNumId w:val="7"/>
  </w:num>
  <w:num w:numId="36">
    <w:abstractNumId w:val="56"/>
  </w:num>
  <w:num w:numId="37">
    <w:abstractNumId w:val="18"/>
  </w:num>
  <w:num w:numId="38">
    <w:abstractNumId w:val="34"/>
  </w:num>
  <w:num w:numId="39">
    <w:abstractNumId w:val="5"/>
  </w:num>
  <w:num w:numId="40">
    <w:abstractNumId w:val="38"/>
  </w:num>
  <w:num w:numId="41">
    <w:abstractNumId w:val="47"/>
  </w:num>
  <w:num w:numId="42">
    <w:abstractNumId w:val="10"/>
  </w:num>
  <w:num w:numId="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num>
  <w:num w:numId="45">
    <w:abstractNumId w:val="55"/>
  </w:num>
  <w:num w:numId="46">
    <w:abstractNumId w:val="46"/>
  </w:num>
  <w:num w:numId="47">
    <w:abstractNumId w:val="47"/>
  </w:num>
  <w:num w:numId="48">
    <w:abstractNumId w:val="59"/>
  </w:num>
  <w:num w:numId="49">
    <w:abstractNumId w:val="47"/>
  </w:num>
  <w:num w:numId="50">
    <w:abstractNumId w:val="47"/>
  </w:num>
  <w:num w:numId="51">
    <w:abstractNumId w:val="29"/>
  </w:num>
  <w:num w:numId="52">
    <w:abstractNumId w:val="47"/>
  </w:num>
  <w:num w:numId="53">
    <w:abstractNumId w:val="47"/>
  </w:num>
  <w:num w:numId="54">
    <w:abstractNumId w:val="47"/>
  </w:num>
  <w:num w:numId="55">
    <w:abstractNumId w:val="53"/>
  </w:num>
  <w:num w:numId="56">
    <w:abstractNumId w:val="60"/>
  </w:num>
  <w:num w:numId="57">
    <w:abstractNumId w:val="20"/>
  </w:num>
  <w:num w:numId="58">
    <w:abstractNumId w:val="3"/>
  </w:num>
  <w:num w:numId="59">
    <w:abstractNumId w:val="28"/>
  </w:num>
  <w:num w:numId="60">
    <w:abstractNumId w:val="30"/>
  </w:num>
  <w:num w:numId="61">
    <w:abstractNumId w:val="45"/>
  </w:num>
  <w:num w:numId="62">
    <w:abstractNumId w:val="21"/>
  </w:num>
  <w:num w:numId="63">
    <w:abstractNumId w:val="39"/>
  </w:num>
  <w:num w:numId="64">
    <w:abstractNumId w:val="26"/>
  </w:num>
  <w:num w:numId="65">
    <w:abstractNumId w:val="42"/>
  </w:num>
  <w:num w:numId="66">
    <w:abstractNumId w:val="6"/>
  </w:num>
  <w:num w:numId="67">
    <w:abstractNumId w:val="51"/>
  </w:num>
  <w:num w:numId="68">
    <w:abstractNumId w:val="31"/>
  </w:num>
  <w:num w:numId="69">
    <w:abstractNumId w:val="22"/>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dryavtsev, Dmitry">
    <w15:presenceInfo w15:providerId="AD" w15:userId="S-1-5-21-95116964-1177123015-475923621-322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5B"/>
    <w:rsid w:val="000003D4"/>
    <w:rsid w:val="00001696"/>
    <w:rsid w:val="00004E15"/>
    <w:rsid w:val="0000522B"/>
    <w:rsid w:val="000103B7"/>
    <w:rsid w:val="00011194"/>
    <w:rsid w:val="00011ACD"/>
    <w:rsid w:val="000123CA"/>
    <w:rsid w:val="00014D85"/>
    <w:rsid w:val="00014E93"/>
    <w:rsid w:val="00014E94"/>
    <w:rsid w:val="00015B0E"/>
    <w:rsid w:val="00015B86"/>
    <w:rsid w:val="00016FE1"/>
    <w:rsid w:val="00020491"/>
    <w:rsid w:val="00020E5C"/>
    <w:rsid w:val="00021D27"/>
    <w:rsid w:val="00022572"/>
    <w:rsid w:val="00025BB5"/>
    <w:rsid w:val="00026CAE"/>
    <w:rsid w:val="000272AC"/>
    <w:rsid w:val="0002753B"/>
    <w:rsid w:val="00027B2A"/>
    <w:rsid w:val="00031350"/>
    <w:rsid w:val="00031F85"/>
    <w:rsid w:val="00033895"/>
    <w:rsid w:val="00035184"/>
    <w:rsid w:val="0003555E"/>
    <w:rsid w:val="00035E06"/>
    <w:rsid w:val="0003799A"/>
    <w:rsid w:val="00037C91"/>
    <w:rsid w:val="00040E7C"/>
    <w:rsid w:val="000421C7"/>
    <w:rsid w:val="00042A8D"/>
    <w:rsid w:val="000430FA"/>
    <w:rsid w:val="0004518E"/>
    <w:rsid w:val="000471D6"/>
    <w:rsid w:val="00050D27"/>
    <w:rsid w:val="0005194F"/>
    <w:rsid w:val="00051FE4"/>
    <w:rsid w:val="00053EFD"/>
    <w:rsid w:val="000542C2"/>
    <w:rsid w:val="000544FE"/>
    <w:rsid w:val="00054B04"/>
    <w:rsid w:val="0005545E"/>
    <w:rsid w:val="00060A28"/>
    <w:rsid w:val="00060DE0"/>
    <w:rsid w:val="00061978"/>
    <w:rsid w:val="00064200"/>
    <w:rsid w:val="00064686"/>
    <w:rsid w:val="00064E3C"/>
    <w:rsid w:val="00065761"/>
    <w:rsid w:val="00065E5C"/>
    <w:rsid w:val="0006648C"/>
    <w:rsid w:val="00067AF3"/>
    <w:rsid w:val="00070726"/>
    <w:rsid w:val="00072B2C"/>
    <w:rsid w:val="000737EA"/>
    <w:rsid w:val="00073BFF"/>
    <w:rsid w:val="000741BC"/>
    <w:rsid w:val="000749A6"/>
    <w:rsid w:val="00074C6C"/>
    <w:rsid w:val="00077869"/>
    <w:rsid w:val="00082006"/>
    <w:rsid w:val="00082E09"/>
    <w:rsid w:val="00084EBD"/>
    <w:rsid w:val="00084F79"/>
    <w:rsid w:val="00086BF1"/>
    <w:rsid w:val="000876E8"/>
    <w:rsid w:val="00087D9F"/>
    <w:rsid w:val="0009100A"/>
    <w:rsid w:val="000944A0"/>
    <w:rsid w:val="00094DFE"/>
    <w:rsid w:val="000959E2"/>
    <w:rsid w:val="00096089"/>
    <w:rsid w:val="0009628F"/>
    <w:rsid w:val="00096C5D"/>
    <w:rsid w:val="000970B4"/>
    <w:rsid w:val="00097EC2"/>
    <w:rsid w:val="000A0A97"/>
    <w:rsid w:val="000A17A3"/>
    <w:rsid w:val="000A2665"/>
    <w:rsid w:val="000A45E0"/>
    <w:rsid w:val="000A49DA"/>
    <w:rsid w:val="000A6007"/>
    <w:rsid w:val="000A6466"/>
    <w:rsid w:val="000A6A68"/>
    <w:rsid w:val="000A6FA2"/>
    <w:rsid w:val="000A7A10"/>
    <w:rsid w:val="000A7BBD"/>
    <w:rsid w:val="000A7EC3"/>
    <w:rsid w:val="000B1E4C"/>
    <w:rsid w:val="000B20F1"/>
    <w:rsid w:val="000B2D29"/>
    <w:rsid w:val="000B3012"/>
    <w:rsid w:val="000B6C4D"/>
    <w:rsid w:val="000B7762"/>
    <w:rsid w:val="000B7D24"/>
    <w:rsid w:val="000C00E7"/>
    <w:rsid w:val="000C114C"/>
    <w:rsid w:val="000C169A"/>
    <w:rsid w:val="000C2F7B"/>
    <w:rsid w:val="000C458A"/>
    <w:rsid w:val="000C4932"/>
    <w:rsid w:val="000C5251"/>
    <w:rsid w:val="000C5484"/>
    <w:rsid w:val="000C60B7"/>
    <w:rsid w:val="000C67EA"/>
    <w:rsid w:val="000D3C05"/>
    <w:rsid w:val="000D44CA"/>
    <w:rsid w:val="000D5549"/>
    <w:rsid w:val="000D58AC"/>
    <w:rsid w:val="000D5924"/>
    <w:rsid w:val="000D7B19"/>
    <w:rsid w:val="000E1B1D"/>
    <w:rsid w:val="000E2B7C"/>
    <w:rsid w:val="000E3084"/>
    <w:rsid w:val="000E37F0"/>
    <w:rsid w:val="000E3B78"/>
    <w:rsid w:val="000E42B6"/>
    <w:rsid w:val="000E4A40"/>
    <w:rsid w:val="000E4FD7"/>
    <w:rsid w:val="000E5522"/>
    <w:rsid w:val="000E688B"/>
    <w:rsid w:val="000E72A2"/>
    <w:rsid w:val="000F1AA9"/>
    <w:rsid w:val="000F24E1"/>
    <w:rsid w:val="000F3D1A"/>
    <w:rsid w:val="000F3DE5"/>
    <w:rsid w:val="000F7CF9"/>
    <w:rsid w:val="0010006A"/>
    <w:rsid w:val="00100C1E"/>
    <w:rsid w:val="00101DD8"/>
    <w:rsid w:val="00102C8D"/>
    <w:rsid w:val="001032C1"/>
    <w:rsid w:val="00103A31"/>
    <w:rsid w:val="0010685A"/>
    <w:rsid w:val="00107686"/>
    <w:rsid w:val="0011014A"/>
    <w:rsid w:val="001104E4"/>
    <w:rsid w:val="0011090D"/>
    <w:rsid w:val="001113DB"/>
    <w:rsid w:val="0011444B"/>
    <w:rsid w:val="00114815"/>
    <w:rsid w:val="00116A68"/>
    <w:rsid w:val="00116ED1"/>
    <w:rsid w:val="00120C9A"/>
    <w:rsid w:val="00121091"/>
    <w:rsid w:val="0012143D"/>
    <w:rsid w:val="001234AC"/>
    <w:rsid w:val="00125332"/>
    <w:rsid w:val="00126637"/>
    <w:rsid w:val="00126BD7"/>
    <w:rsid w:val="00126BE0"/>
    <w:rsid w:val="0013040B"/>
    <w:rsid w:val="001313D4"/>
    <w:rsid w:val="00132E08"/>
    <w:rsid w:val="00134C49"/>
    <w:rsid w:val="001350C8"/>
    <w:rsid w:val="00136EC8"/>
    <w:rsid w:val="00140D00"/>
    <w:rsid w:val="00140FA5"/>
    <w:rsid w:val="001439B6"/>
    <w:rsid w:val="0014464F"/>
    <w:rsid w:val="00145FF9"/>
    <w:rsid w:val="00146731"/>
    <w:rsid w:val="00146776"/>
    <w:rsid w:val="00146B2A"/>
    <w:rsid w:val="00150A66"/>
    <w:rsid w:val="00150BE9"/>
    <w:rsid w:val="00151F4E"/>
    <w:rsid w:val="0015207A"/>
    <w:rsid w:val="00153864"/>
    <w:rsid w:val="00154630"/>
    <w:rsid w:val="00155448"/>
    <w:rsid w:val="00155B9D"/>
    <w:rsid w:val="0015724C"/>
    <w:rsid w:val="001576AC"/>
    <w:rsid w:val="0016118F"/>
    <w:rsid w:val="0016149C"/>
    <w:rsid w:val="00163787"/>
    <w:rsid w:val="0017115F"/>
    <w:rsid w:val="0017142D"/>
    <w:rsid w:val="00171A3B"/>
    <w:rsid w:val="00172F68"/>
    <w:rsid w:val="00173E00"/>
    <w:rsid w:val="00176E2E"/>
    <w:rsid w:val="001772DA"/>
    <w:rsid w:val="0017746D"/>
    <w:rsid w:val="00177861"/>
    <w:rsid w:val="00177FED"/>
    <w:rsid w:val="0018061D"/>
    <w:rsid w:val="001809C4"/>
    <w:rsid w:val="00183002"/>
    <w:rsid w:val="001832BF"/>
    <w:rsid w:val="0018512F"/>
    <w:rsid w:val="00185C53"/>
    <w:rsid w:val="00185DAC"/>
    <w:rsid w:val="00186750"/>
    <w:rsid w:val="00186B8F"/>
    <w:rsid w:val="00190424"/>
    <w:rsid w:val="00190785"/>
    <w:rsid w:val="00190820"/>
    <w:rsid w:val="001918EB"/>
    <w:rsid w:val="00193A51"/>
    <w:rsid w:val="001941D4"/>
    <w:rsid w:val="001945D7"/>
    <w:rsid w:val="00194E55"/>
    <w:rsid w:val="00195C3E"/>
    <w:rsid w:val="00197573"/>
    <w:rsid w:val="001978BC"/>
    <w:rsid w:val="00197C1E"/>
    <w:rsid w:val="001A0DAE"/>
    <w:rsid w:val="001A145A"/>
    <w:rsid w:val="001A2018"/>
    <w:rsid w:val="001A2BF6"/>
    <w:rsid w:val="001A3DD8"/>
    <w:rsid w:val="001A3E70"/>
    <w:rsid w:val="001A539A"/>
    <w:rsid w:val="001A5D45"/>
    <w:rsid w:val="001A6954"/>
    <w:rsid w:val="001A7307"/>
    <w:rsid w:val="001B1753"/>
    <w:rsid w:val="001B5039"/>
    <w:rsid w:val="001C2F32"/>
    <w:rsid w:val="001C3161"/>
    <w:rsid w:val="001C339D"/>
    <w:rsid w:val="001C43B9"/>
    <w:rsid w:val="001C5973"/>
    <w:rsid w:val="001C722D"/>
    <w:rsid w:val="001C77B0"/>
    <w:rsid w:val="001C7CA5"/>
    <w:rsid w:val="001D0160"/>
    <w:rsid w:val="001D42C6"/>
    <w:rsid w:val="001D5A4D"/>
    <w:rsid w:val="001D6144"/>
    <w:rsid w:val="001D690C"/>
    <w:rsid w:val="001E1263"/>
    <w:rsid w:val="001E13C4"/>
    <w:rsid w:val="001E3046"/>
    <w:rsid w:val="001E3B6F"/>
    <w:rsid w:val="001E4AD8"/>
    <w:rsid w:val="001E4B34"/>
    <w:rsid w:val="001E6959"/>
    <w:rsid w:val="001E6A8E"/>
    <w:rsid w:val="001F0137"/>
    <w:rsid w:val="001F01F2"/>
    <w:rsid w:val="001F0ABC"/>
    <w:rsid w:val="001F1FB8"/>
    <w:rsid w:val="001F259B"/>
    <w:rsid w:val="001F346F"/>
    <w:rsid w:val="001F6BFE"/>
    <w:rsid w:val="001F7D78"/>
    <w:rsid w:val="0020394F"/>
    <w:rsid w:val="00203EA2"/>
    <w:rsid w:val="00204129"/>
    <w:rsid w:val="00205C50"/>
    <w:rsid w:val="00206181"/>
    <w:rsid w:val="002076A8"/>
    <w:rsid w:val="00211BC9"/>
    <w:rsid w:val="00215942"/>
    <w:rsid w:val="00215E27"/>
    <w:rsid w:val="002176EC"/>
    <w:rsid w:val="00217869"/>
    <w:rsid w:val="00220105"/>
    <w:rsid w:val="0022055F"/>
    <w:rsid w:val="00220FB9"/>
    <w:rsid w:val="00222AD4"/>
    <w:rsid w:val="00224F20"/>
    <w:rsid w:val="002252DD"/>
    <w:rsid w:val="002270B2"/>
    <w:rsid w:val="00227DC3"/>
    <w:rsid w:val="00227EF8"/>
    <w:rsid w:val="0023046F"/>
    <w:rsid w:val="002305C6"/>
    <w:rsid w:val="00231AE0"/>
    <w:rsid w:val="00231CAA"/>
    <w:rsid w:val="00232E24"/>
    <w:rsid w:val="002349FA"/>
    <w:rsid w:val="002358C7"/>
    <w:rsid w:val="0023659A"/>
    <w:rsid w:val="00237B29"/>
    <w:rsid w:val="00243754"/>
    <w:rsid w:val="00243DC6"/>
    <w:rsid w:val="00246E2F"/>
    <w:rsid w:val="002500C8"/>
    <w:rsid w:val="00251BDA"/>
    <w:rsid w:val="00251C7F"/>
    <w:rsid w:val="0025297C"/>
    <w:rsid w:val="0025299A"/>
    <w:rsid w:val="0025363D"/>
    <w:rsid w:val="00253B50"/>
    <w:rsid w:val="0025450F"/>
    <w:rsid w:val="00256FC5"/>
    <w:rsid w:val="00257CBC"/>
    <w:rsid w:val="00260257"/>
    <w:rsid w:val="002607EB"/>
    <w:rsid w:val="00260CA6"/>
    <w:rsid w:val="00261006"/>
    <w:rsid w:val="0026100E"/>
    <w:rsid w:val="002611DE"/>
    <w:rsid w:val="002636C1"/>
    <w:rsid w:val="00263EA6"/>
    <w:rsid w:val="00264462"/>
    <w:rsid w:val="00264A29"/>
    <w:rsid w:val="00264AF6"/>
    <w:rsid w:val="00265412"/>
    <w:rsid w:val="00265A7A"/>
    <w:rsid w:val="002714DC"/>
    <w:rsid w:val="002724EF"/>
    <w:rsid w:val="002727C8"/>
    <w:rsid w:val="00275218"/>
    <w:rsid w:val="00275349"/>
    <w:rsid w:val="00276CD4"/>
    <w:rsid w:val="00282F34"/>
    <w:rsid w:val="00283677"/>
    <w:rsid w:val="002850C0"/>
    <w:rsid w:val="0028634B"/>
    <w:rsid w:val="0028659A"/>
    <w:rsid w:val="00286C8C"/>
    <w:rsid w:val="00292541"/>
    <w:rsid w:val="002A076C"/>
    <w:rsid w:val="002A2050"/>
    <w:rsid w:val="002A3B63"/>
    <w:rsid w:val="002A3D57"/>
    <w:rsid w:val="002A4881"/>
    <w:rsid w:val="002A51EE"/>
    <w:rsid w:val="002A5A04"/>
    <w:rsid w:val="002A6D8F"/>
    <w:rsid w:val="002B0199"/>
    <w:rsid w:val="002B2691"/>
    <w:rsid w:val="002B26DF"/>
    <w:rsid w:val="002B2FB7"/>
    <w:rsid w:val="002B474C"/>
    <w:rsid w:val="002B7577"/>
    <w:rsid w:val="002B7781"/>
    <w:rsid w:val="002C217F"/>
    <w:rsid w:val="002C24FD"/>
    <w:rsid w:val="002C301B"/>
    <w:rsid w:val="002C3D80"/>
    <w:rsid w:val="002C474E"/>
    <w:rsid w:val="002C50AE"/>
    <w:rsid w:val="002C551C"/>
    <w:rsid w:val="002C59A1"/>
    <w:rsid w:val="002D0AD1"/>
    <w:rsid w:val="002D0E50"/>
    <w:rsid w:val="002D1F6C"/>
    <w:rsid w:val="002D2F77"/>
    <w:rsid w:val="002D36FB"/>
    <w:rsid w:val="002D7757"/>
    <w:rsid w:val="002E123C"/>
    <w:rsid w:val="002E2419"/>
    <w:rsid w:val="002E3ACB"/>
    <w:rsid w:val="002E3D0F"/>
    <w:rsid w:val="002E51F2"/>
    <w:rsid w:val="002E5542"/>
    <w:rsid w:val="002E5DF5"/>
    <w:rsid w:val="002F1F42"/>
    <w:rsid w:val="002F20D9"/>
    <w:rsid w:val="002F3162"/>
    <w:rsid w:val="002F3F48"/>
    <w:rsid w:val="002F50B7"/>
    <w:rsid w:val="002F617E"/>
    <w:rsid w:val="002F7AFE"/>
    <w:rsid w:val="002F7C79"/>
    <w:rsid w:val="00306067"/>
    <w:rsid w:val="0030688A"/>
    <w:rsid w:val="003078BA"/>
    <w:rsid w:val="00314B08"/>
    <w:rsid w:val="00315208"/>
    <w:rsid w:val="003153CE"/>
    <w:rsid w:val="00315506"/>
    <w:rsid w:val="00315595"/>
    <w:rsid w:val="00316595"/>
    <w:rsid w:val="00316810"/>
    <w:rsid w:val="00317A60"/>
    <w:rsid w:val="0032152F"/>
    <w:rsid w:val="00321A6B"/>
    <w:rsid w:val="00322043"/>
    <w:rsid w:val="00322908"/>
    <w:rsid w:val="00324820"/>
    <w:rsid w:val="00325AE6"/>
    <w:rsid w:val="003268D3"/>
    <w:rsid w:val="0032704C"/>
    <w:rsid w:val="00327A4E"/>
    <w:rsid w:val="00331492"/>
    <w:rsid w:val="00331DD9"/>
    <w:rsid w:val="00331FC0"/>
    <w:rsid w:val="00332FB3"/>
    <w:rsid w:val="00336DFD"/>
    <w:rsid w:val="00337552"/>
    <w:rsid w:val="00337725"/>
    <w:rsid w:val="003410C8"/>
    <w:rsid w:val="00343710"/>
    <w:rsid w:val="00343A93"/>
    <w:rsid w:val="00343C14"/>
    <w:rsid w:val="00345F8E"/>
    <w:rsid w:val="0034707B"/>
    <w:rsid w:val="00347541"/>
    <w:rsid w:val="00347797"/>
    <w:rsid w:val="0035006B"/>
    <w:rsid w:val="00351384"/>
    <w:rsid w:val="00353484"/>
    <w:rsid w:val="00353D66"/>
    <w:rsid w:val="0035481A"/>
    <w:rsid w:val="00354D9D"/>
    <w:rsid w:val="00356078"/>
    <w:rsid w:val="00357159"/>
    <w:rsid w:val="00357E9C"/>
    <w:rsid w:val="00363CEC"/>
    <w:rsid w:val="0036490B"/>
    <w:rsid w:val="00366265"/>
    <w:rsid w:val="00366EF5"/>
    <w:rsid w:val="00367355"/>
    <w:rsid w:val="00367B6D"/>
    <w:rsid w:val="00367D1F"/>
    <w:rsid w:val="003722F6"/>
    <w:rsid w:val="00372FFC"/>
    <w:rsid w:val="003732D1"/>
    <w:rsid w:val="0037362C"/>
    <w:rsid w:val="00374296"/>
    <w:rsid w:val="00374401"/>
    <w:rsid w:val="00375AF9"/>
    <w:rsid w:val="00376D78"/>
    <w:rsid w:val="003817D6"/>
    <w:rsid w:val="0038182D"/>
    <w:rsid w:val="00383019"/>
    <w:rsid w:val="0038305D"/>
    <w:rsid w:val="00385DBB"/>
    <w:rsid w:val="00387A00"/>
    <w:rsid w:val="003900C7"/>
    <w:rsid w:val="003915D8"/>
    <w:rsid w:val="0039209D"/>
    <w:rsid w:val="00392EAC"/>
    <w:rsid w:val="00392ECF"/>
    <w:rsid w:val="00394503"/>
    <w:rsid w:val="003953A1"/>
    <w:rsid w:val="0039562E"/>
    <w:rsid w:val="00396DE0"/>
    <w:rsid w:val="003A47FD"/>
    <w:rsid w:val="003A4DD9"/>
    <w:rsid w:val="003A508C"/>
    <w:rsid w:val="003A52F2"/>
    <w:rsid w:val="003A545E"/>
    <w:rsid w:val="003B0345"/>
    <w:rsid w:val="003B0983"/>
    <w:rsid w:val="003B16F6"/>
    <w:rsid w:val="003B1F43"/>
    <w:rsid w:val="003B50CA"/>
    <w:rsid w:val="003B5404"/>
    <w:rsid w:val="003B550C"/>
    <w:rsid w:val="003B5DC8"/>
    <w:rsid w:val="003B6140"/>
    <w:rsid w:val="003C0482"/>
    <w:rsid w:val="003C0673"/>
    <w:rsid w:val="003C1D3D"/>
    <w:rsid w:val="003C4B22"/>
    <w:rsid w:val="003C503A"/>
    <w:rsid w:val="003C562A"/>
    <w:rsid w:val="003C7DE5"/>
    <w:rsid w:val="003D0597"/>
    <w:rsid w:val="003D06C6"/>
    <w:rsid w:val="003D0A75"/>
    <w:rsid w:val="003D1DE6"/>
    <w:rsid w:val="003D660B"/>
    <w:rsid w:val="003D78D5"/>
    <w:rsid w:val="003D7D99"/>
    <w:rsid w:val="003E0ABF"/>
    <w:rsid w:val="003E1746"/>
    <w:rsid w:val="003E1EB9"/>
    <w:rsid w:val="003E6A5E"/>
    <w:rsid w:val="003E71AB"/>
    <w:rsid w:val="003F0525"/>
    <w:rsid w:val="003F0602"/>
    <w:rsid w:val="003F0621"/>
    <w:rsid w:val="003F11C2"/>
    <w:rsid w:val="003F2F91"/>
    <w:rsid w:val="003F360C"/>
    <w:rsid w:val="003F3D80"/>
    <w:rsid w:val="003F3EEB"/>
    <w:rsid w:val="003F4A80"/>
    <w:rsid w:val="003F59FF"/>
    <w:rsid w:val="003F621E"/>
    <w:rsid w:val="003F63EA"/>
    <w:rsid w:val="003F6E81"/>
    <w:rsid w:val="003F715F"/>
    <w:rsid w:val="003F7BC7"/>
    <w:rsid w:val="00400411"/>
    <w:rsid w:val="0040197C"/>
    <w:rsid w:val="00402EF9"/>
    <w:rsid w:val="0040313C"/>
    <w:rsid w:val="00404255"/>
    <w:rsid w:val="00406B4B"/>
    <w:rsid w:val="00412D5F"/>
    <w:rsid w:val="00415E68"/>
    <w:rsid w:val="00416D03"/>
    <w:rsid w:val="00421D2B"/>
    <w:rsid w:val="00421DBE"/>
    <w:rsid w:val="00422F93"/>
    <w:rsid w:val="00423121"/>
    <w:rsid w:val="00423159"/>
    <w:rsid w:val="004243AF"/>
    <w:rsid w:val="004246C4"/>
    <w:rsid w:val="00424D4F"/>
    <w:rsid w:val="0042616F"/>
    <w:rsid w:val="004263C6"/>
    <w:rsid w:val="00426EF6"/>
    <w:rsid w:val="00430774"/>
    <w:rsid w:val="00433755"/>
    <w:rsid w:val="00433C36"/>
    <w:rsid w:val="00433F08"/>
    <w:rsid w:val="0043596F"/>
    <w:rsid w:val="00436E5F"/>
    <w:rsid w:val="00440E1F"/>
    <w:rsid w:val="00441374"/>
    <w:rsid w:val="00441385"/>
    <w:rsid w:val="004416F5"/>
    <w:rsid w:val="00443AE9"/>
    <w:rsid w:val="00444820"/>
    <w:rsid w:val="004457FD"/>
    <w:rsid w:val="0044685A"/>
    <w:rsid w:val="00446ECC"/>
    <w:rsid w:val="0044709F"/>
    <w:rsid w:val="00447D38"/>
    <w:rsid w:val="004504D0"/>
    <w:rsid w:val="0045088D"/>
    <w:rsid w:val="00450968"/>
    <w:rsid w:val="004513ED"/>
    <w:rsid w:val="00451959"/>
    <w:rsid w:val="00453AE2"/>
    <w:rsid w:val="004545A8"/>
    <w:rsid w:val="00455AE7"/>
    <w:rsid w:val="00456120"/>
    <w:rsid w:val="00456763"/>
    <w:rsid w:val="004567C4"/>
    <w:rsid w:val="00456CF9"/>
    <w:rsid w:val="0045784C"/>
    <w:rsid w:val="0046004D"/>
    <w:rsid w:val="00460384"/>
    <w:rsid w:val="00460684"/>
    <w:rsid w:val="004614B3"/>
    <w:rsid w:val="00461D54"/>
    <w:rsid w:val="00462656"/>
    <w:rsid w:val="00463563"/>
    <w:rsid w:val="00463F6B"/>
    <w:rsid w:val="00467D3A"/>
    <w:rsid w:val="00470E3A"/>
    <w:rsid w:val="004720AE"/>
    <w:rsid w:val="00472D76"/>
    <w:rsid w:val="004745BC"/>
    <w:rsid w:val="00477D48"/>
    <w:rsid w:val="00480E3A"/>
    <w:rsid w:val="00481F51"/>
    <w:rsid w:val="00482579"/>
    <w:rsid w:val="004858BA"/>
    <w:rsid w:val="00485A77"/>
    <w:rsid w:val="0048637F"/>
    <w:rsid w:val="00487ACF"/>
    <w:rsid w:val="00490091"/>
    <w:rsid w:val="00490F28"/>
    <w:rsid w:val="004930BD"/>
    <w:rsid w:val="00493C51"/>
    <w:rsid w:val="00494DA9"/>
    <w:rsid w:val="00494EF8"/>
    <w:rsid w:val="00495CD2"/>
    <w:rsid w:val="00495D05"/>
    <w:rsid w:val="00495D5E"/>
    <w:rsid w:val="00497931"/>
    <w:rsid w:val="00497AB1"/>
    <w:rsid w:val="004A0495"/>
    <w:rsid w:val="004A15AE"/>
    <w:rsid w:val="004A1A7A"/>
    <w:rsid w:val="004A344C"/>
    <w:rsid w:val="004A3EF2"/>
    <w:rsid w:val="004A599F"/>
    <w:rsid w:val="004A59FC"/>
    <w:rsid w:val="004A69FA"/>
    <w:rsid w:val="004B20AA"/>
    <w:rsid w:val="004B3FFA"/>
    <w:rsid w:val="004B6F4D"/>
    <w:rsid w:val="004B76D9"/>
    <w:rsid w:val="004B7A57"/>
    <w:rsid w:val="004B7DE8"/>
    <w:rsid w:val="004C0D57"/>
    <w:rsid w:val="004C10A7"/>
    <w:rsid w:val="004C1111"/>
    <w:rsid w:val="004C1F26"/>
    <w:rsid w:val="004C244C"/>
    <w:rsid w:val="004C343F"/>
    <w:rsid w:val="004C413A"/>
    <w:rsid w:val="004C5346"/>
    <w:rsid w:val="004C5B18"/>
    <w:rsid w:val="004C668C"/>
    <w:rsid w:val="004C7D01"/>
    <w:rsid w:val="004D3632"/>
    <w:rsid w:val="004D4CE4"/>
    <w:rsid w:val="004D586C"/>
    <w:rsid w:val="004D62A4"/>
    <w:rsid w:val="004D6F51"/>
    <w:rsid w:val="004E0FD5"/>
    <w:rsid w:val="004E11AD"/>
    <w:rsid w:val="004E1AA2"/>
    <w:rsid w:val="004E21B1"/>
    <w:rsid w:val="004E2884"/>
    <w:rsid w:val="004E3E26"/>
    <w:rsid w:val="004E466D"/>
    <w:rsid w:val="004E471C"/>
    <w:rsid w:val="004E5D3B"/>
    <w:rsid w:val="004E609D"/>
    <w:rsid w:val="004F1A5D"/>
    <w:rsid w:val="004F2106"/>
    <w:rsid w:val="004F466F"/>
    <w:rsid w:val="004F70D1"/>
    <w:rsid w:val="004F7D92"/>
    <w:rsid w:val="004F7F3E"/>
    <w:rsid w:val="00501776"/>
    <w:rsid w:val="00505C1D"/>
    <w:rsid w:val="00505E2C"/>
    <w:rsid w:val="00506C6F"/>
    <w:rsid w:val="005103FD"/>
    <w:rsid w:val="00510660"/>
    <w:rsid w:val="005123B0"/>
    <w:rsid w:val="00512544"/>
    <w:rsid w:val="005128D4"/>
    <w:rsid w:val="00512D56"/>
    <w:rsid w:val="005203AD"/>
    <w:rsid w:val="005205E6"/>
    <w:rsid w:val="0052083A"/>
    <w:rsid w:val="00520F27"/>
    <w:rsid w:val="005210E7"/>
    <w:rsid w:val="005212E2"/>
    <w:rsid w:val="00521E34"/>
    <w:rsid w:val="005230F7"/>
    <w:rsid w:val="0052310F"/>
    <w:rsid w:val="005239CE"/>
    <w:rsid w:val="00523A47"/>
    <w:rsid w:val="00523CCE"/>
    <w:rsid w:val="005259DE"/>
    <w:rsid w:val="00526538"/>
    <w:rsid w:val="0052749A"/>
    <w:rsid w:val="00527924"/>
    <w:rsid w:val="00531524"/>
    <w:rsid w:val="00534635"/>
    <w:rsid w:val="0053473B"/>
    <w:rsid w:val="0053667C"/>
    <w:rsid w:val="005376FB"/>
    <w:rsid w:val="00540ADE"/>
    <w:rsid w:val="00542618"/>
    <w:rsid w:val="0054319D"/>
    <w:rsid w:val="00544874"/>
    <w:rsid w:val="005456FF"/>
    <w:rsid w:val="00547552"/>
    <w:rsid w:val="005508AC"/>
    <w:rsid w:val="0055339F"/>
    <w:rsid w:val="005533C2"/>
    <w:rsid w:val="00554060"/>
    <w:rsid w:val="005544E0"/>
    <w:rsid w:val="00555F53"/>
    <w:rsid w:val="005561C5"/>
    <w:rsid w:val="005565B8"/>
    <w:rsid w:val="005606F8"/>
    <w:rsid w:val="00560D20"/>
    <w:rsid w:val="00560E07"/>
    <w:rsid w:val="00561E55"/>
    <w:rsid w:val="00562E80"/>
    <w:rsid w:val="0056402D"/>
    <w:rsid w:val="00565A53"/>
    <w:rsid w:val="00565B48"/>
    <w:rsid w:val="005709A5"/>
    <w:rsid w:val="005714BE"/>
    <w:rsid w:val="005728F1"/>
    <w:rsid w:val="00572DCE"/>
    <w:rsid w:val="00574A08"/>
    <w:rsid w:val="0057566F"/>
    <w:rsid w:val="005770D6"/>
    <w:rsid w:val="00577D19"/>
    <w:rsid w:val="005846C5"/>
    <w:rsid w:val="005857CC"/>
    <w:rsid w:val="00587901"/>
    <w:rsid w:val="00591D13"/>
    <w:rsid w:val="005940CC"/>
    <w:rsid w:val="005959D2"/>
    <w:rsid w:val="005963BD"/>
    <w:rsid w:val="005A0D1E"/>
    <w:rsid w:val="005A1572"/>
    <w:rsid w:val="005A29FA"/>
    <w:rsid w:val="005A39AA"/>
    <w:rsid w:val="005A4B69"/>
    <w:rsid w:val="005A4C02"/>
    <w:rsid w:val="005A58CD"/>
    <w:rsid w:val="005A62A7"/>
    <w:rsid w:val="005A67AE"/>
    <w:rsid w:val="005A7AEC"/>
    <w:rsid w:val="005B1376"/>
    <w:rsid w:val="005B1527"/>
    <w:rsid w:val="005B38FF"/>
    <w:rsid w:val="005B5ADF"/>
    <w:rsid w:val="005B7202"/>
    <w:rsid w:val="005C0305"/>
    <w:rsid w:val="005C135A"/>
    <w:rsid w:val="005C2676"/>
    <w:rsid w:val="005C3047"/>
    <w:rsid w:val="005C308B"/>
    <w:rsid w:val="005C3F26"/>
    <w:rsid w:val="005C42BA"/>
    <w:rsid w:val="005C6555"/>
    <w:rsid w:val="005C6A9D"/>
    <w:rsid w:val="005C6E4A"/>
    <w:rsid w:val="005D26B8"/>
    <w:rsid w:val="005D2851"/>
    <w:rsid w:val="005D3759"/>
    <w:rsid w:val="005D536B"/>
    <w:rsid w:val="005D6796"/>
    <w:rsid w:val="005D6BA2"/>
    <w:rsid w:val="005D7F46"/>
    <w:rsid w:val="005E2311"/>
    <w:rsid w:val="005E5DFB"/>
    <w:rsid w:val="005F025B"/>
    <w:rsid w:val="005F14E5"/>
    <w:rsid w:val="005F1AA6"/>
    <w:rsid w:val="005F2212"/>
    <w:rsid w:val="005F4A0B"/>
    <w:rsid w:val="005F4A11"/>
    <w:rsid w:val="005F51B5"/>
    <w:rsid w:val="005F62E9"/>
    <w:rsid w:val="005F663F"/>
    <w:rsid w:val="005F741F"/>
    <w:rsid w:val="005F75A2"/>
    <w:rsid w:val="00605D2E"/>
    <w:rsid w:val="00605E8D"/>
    <w:rsid w:val="0060725A"/>
    <w:rsid w:val="00607AB8"/>
    <w:rsid w:val="00610252"/>
    <w:rsid w:val="0061035F"/>
    <w:rsid w:val="00611318"/>
    <w:rsid w:val="00611F6A"/>
    <w:rsid w:val="006121FD"/>
    <w:rsid w:val="00612AEA"/>
    <w:rsid w:val="006178C5"/>
    <w:rsid w:val="006179A7"/>
    <w:rsid w:val="00617DB3"/>
    <w:rsid w:val="006233B5"/>
    <w:rsid w:val="0062434C"/>
    <w:rsid w:val="006256B8"/>
    <w:rsid w:val="00625ED8"/>
    <w:rsid w:val="0062611E"/>
    <w:rsid w:val="00630EDE"/>
    <w:rsid w:val="00631531"/>
    <w:rsid w:val="00631BF4"/>
    <w:rsid w:val="00633474"/>
    <w:rsid w:val="00633C3E"/>
    <w:rsid w:val="006355DA"/>
    <w:rsid w:val="00635933"/>
    <w:rsid w:val="006366A7"/>
    <w:rsid w:val="00637079"/>
    <w:rsid w:val="0064074C"/>
    <w:rsid w:val="0064123F"/>
    <w:rsid w:val="00641F8E"/>
    <w:rsid w:val="00641F93"/>
    <w:rsid w:val="00642C4C"/>
    <w:rsid w:val="00643349"/>
    <w:rsid w:val="00643FEA"/>
    <w:rsid w:val="006441E9"/>
    <w:rsid w:val="006456FD"/>
    <w:rsid w:val="006475F3"/>
    <w:rsid w:val="00652339"/>
    <w:rsid w:val="0065466D"/>
    <w:rsid w:val="00654898"/>
    <w:rsid w:val="00655CAF"/>
    <w:rsid w:val="006608BA"/>
    <w:rsid w:val="00660DA0"/>
    <w:rsid w:val="0066111E"/>
    <w:rsid w:val="00661DC4"/>
    <w:rsid w:val="00662F40"/>
    <w:rsid w:val="00664F42"/>
    <w:rsid w:val="006659B1"/>
    <w:rsid w:val="00666985"/>
    <w:rsid w:val="00667414"/>
    <w:rsid w:val="00667E30"/>
    <w:rsid w:val="00670B52"/>
    <w:rsid w:val="00672B69"/>
    <w:rsid w:val="006744CC"/>
    <w:rsid w:val="00674C9A"/>
    <w:rsid w:val="006763BE"/>
    <w:rsid w:val="006808F5"/>
    <w:rsid w:val="00681007"/>
    <w:rsid w:val="00681332"/>
    <w:rsid w:val="00683043"/>
    <w:rsid w:val="00684813"/>
    <w:rsid w:val="00685E2A"/>
    <w:rsid w:val="0068684D"/>
    <w:rsid w:val="0068695B"/>
    <w:rsid w:val="00690019"/>
    <w:rsid w:val="006928CD"/>
    <w:rsid w:val="0069291A"/>
    <w:rsid w:val="00693B01"/>
    <w:rsid w:val="006954C9"/>
    <w:rsid w:val="00697B52"/>
    <w:rsid w:val="006A03B5"/>
    <w:rsid w:val="006A05C5"/>
    <w:rsid w:val="006A2143"/>
    <w:rsid w:val="006A3A80"/>
    <w:rsid w:val="006B13F6"/>
    <w:rsid w:val="006B1440"/>
    <w:rsid w:val="006B35C1"/>
    <w:rsid w:val="006B4186"/>
    <w:rsid w:val="006B43C7"/>
    <w:rsid w:val="006B5CD6"/>
    <w:rsid w:val="006B7B94"/>
    <w:rsid w:val="006C212E"/>
    <w:rsid w:val="006C4E63"/>
    <w:rsid w:val="006C5D2E"/>
    <w:rsid w:val="006C670A"/>
    <w:rsid w:val="006D3843"/>
    <w:rsid w:val="006D48B7"/>
    <w:rsid w:val="006D5069"/>
    <w:rsid w:val="006D53E5"/>
    <w:rsid w:val="006D5D21"/>
    <w:rsid w:val="006D6B55"/>
    <w:rsid w:val="006E0B77"/>
    <w:rsid w:val="006E0F4C"/>
    <w:rsid w:val="006E0FB2"/>
    <w:rsid w:val="006E14A6"/>
    <w:rsid w:val="006E1BC8"/>
    <w:rsid w:val="006E1DE3"/>
    <w:rsid w:val="006E2118"/>
    <w:rsid w:val="006E331F"/>
    <w:rsid w:val="006E6F64"/>
    <w:rsid w:val="006F0D39"/>
    <w:rsid w:val="006F21F5"/>
    <w:rsid w:val="006F3BAD"/>
    <w:rsid w:val="006F4084"/>
    <w:rsid w:val="006F59E6"/>
    <w:rsid w:val="006F6228"/>
    <w:rsid w:val="006F6775"/>
    <w:rsid w:val="006F6E31"/>
    <w:rsid w:val="00700749"/>
    <w:rsid w:val="007011C6"/>
    <w:rsid w:val="007031DD"/>
    <w:rsid w:val="00707347"/>
    <w:rsid w:val="007075CC"/>
    <w:rsid w:val="00710E41"/>
    <w:rsid w:val="00712243"/>
    <w:rsid w:val="00713471"/>
    <w:rsid w:val="007134D3"/>
    <w:rsid w:val="007154FD"/>
    <w:rsid w:val="0071599E"/>
    <w:rsid w:val="007163F3"/>
    <w:rsid w:val="00716F9E"/>
    <w:rsid w:val="00720F3D"/>
    <w:rsid w:val="00721068"/>
    <w:rsid w:val="007213A6"/>
    <w:rsid w:val="00724E84"/>
    <w:rsid w:val="00724ED2"/>
    <w:rsid w:val="007265A5"/>
    <w:rsid w:val="00727203"/>
    <w:rsid w:val="007311C0"/>
    <w:rsid w:val="00733ACC"/>
    <w:rsid w:val="00733DBE"/>
    <w:rsid w:val="0073488E"/>
    <w:rsid w:val="007361CD"/>
    <w:rsid w:val="00737F2F"/>
    <w:rsid w:val="007422C0"/>
    <w:rsid w:val="00742F3A"/>
    <w:rsid w:val="00743277"/>
    <w:rsid w:val="00743295"/>
    <w:rsid w:val="0074330C"/>
    <w:rsid w:val="00743432"/>
    <w:rsid w:val="00743D41"/>
    <w:rsid w:val="007454B7"/>
    <w:rsid w:val="00745763"/>
    <w:rsid w:val="007479CA"/>
    <w:rsid w:val="007514F9"/>
    <w:rsid w:val="00755F92"/>
    <w:rsid w:val="007563D9"/>
    <w:rsid w:val="00757B34"/>
    <w:rsid w:val="00757F58"/>
    <w:rsid w:val="007604A5"/>
    <w:rsid w:val="0076073B"/>
    <w:rsid w:val="0076138E"/>
    <w:rsid w:val="00762C14"/>
    <w:rsid w:val="007649DC"/>
    <w:rsid w:val="00765550"/>
    <w:rsid w:val="0076623A"/>
    <w:rsid w:val="007677F3"/>
    <w:rsid w:val="0077018E"/>
    <w:rsid w:val="00770767"/>
    <w:rsid w:val="00771744"/>
    <w:rsid w:val="00772F0D"/>
    <w:rsid w:val="00772F65"/>
    <w:rsid w:val="00773AD3"/>
    <w:rsid w:val="00775B4E"/>
    <w:rsid w:val="00775E47"/>
    <w:rsid w:val="00776DED"/>
    <w:rsid w:val="00777E8E"/>
    <w:rsid w:val="0078084F"/>
    <w:rsid w:val="00780EE7"/>
    <w:rsid w:val="00781055"/>
    <w:rsid w:val="0078174D"/>
    <w:rsid w:val="007817E6"/>
    <w:rsid w:val="007821F5"/>
    <w:rsid w:val="00782965"/>
    <w:rsid w:val="00783734"/>
    <w:rsid w:val="00784133"/>
    <w:rsid w:val="007844D3"/>
    <w:rsid w:val="00784732"/>
    <w:rsid w:val="00784940"/>
    <w:rsid w:val="007855CE"/>
    <w:rsid w:val="007865D5"/>
    <w:rsid w:val="0078683C"/>
    <w:rsid w:val="00786F92"/>
    <w:rsid w:val="00787081"/>
    <w:rsid w:val="007940B8"/>
    <w:rsid w:val="0079763D"/>
    <w:rsid w:val="00797D27"/>
    <w:rsid w:val="007A21BE"/>
    <w:rsid w:val="007A2A76"/>
    <w:rsid w:val="007A2D37"/>
    <w:rsid w:val="007A2F91"/>
    <w:rsid w:val="007A411C"/>
    <w:rsid w:val="007A51C9"/>
    <w:rsid w:val="007A55C5"/>
    <w:rsid w:val="007A5FB6"/>
    <w:rsid w:val="007A6156"/>
    <w:rsid w:val="007A6570"/>
    <w:rsid w:val="007B1A09"/>
    <w:rsid w:val="007B1E03"/>
    <w:rsid w:val="007B2964"/>
    <w:rsid w:val="007B35F7"/>
    <w:rsid w:val="007B446F"/>
    <w:rsid w:val="007B56CD"/>
    <w:rsid w:val="007B58EA"/>
    <w:rsid w:val="007B70C4"/>
    <w:rsid w:val="007B72FC"/>
    <w:rsid w:val="007C060E"/>
    <w:rsid w:val="007C0A76"/>
    <w:rsid w:val="007C182D"/>
    <w:rsid w:val="007C2CA2"/>
    <w:rsid w:val="007C35C6"/>
    <w:rsid w:val="007C7096"/>
    <w:rsid w:val="007D0059"/>
    <w:rsid w:val="007D0D98"/>
    <w:rsid w:val="007D1789"/>
    <w:rsid w:val="007D5209"/>
    <w:rsid w:val="007D7552"/>
    <w:rsid w:val="007D7902"/>
    <w:rsid w:val="007E3B26"/>
    <w:rsid w:val="007E4F08"/>
    <w:rsid w:val="007E5C5E"/>
    <w:rsid w:val="007E65A3"/>
    <w:rsid w:val="007F0C34"/>
    <w:rsid w:val="007F349F"/>
    <w:rsid w:val="007F38A6"/>
    <w:rsid w:val="007F5439"/>
    <w:rsid w:val="007F5ECC"/>
    <w:rsid w:val="008007C3"/>
    <w:rsid w:val="0080233A"/>
    <w:rsid w:val="00802973"/>
    <w:rsid w:val="00802D47"/>
    <w:rsid w:val="00802F2B"/>
    <w:rsid w:val="00803253"/>
    <w:rsid w:val="00803985"/>
    <w:rsid w:val="00803F79"/>
    <w:rsid w:val="0080493B"/>
    <w:rsid w:val="00804B66"/>
    <w:rsid w:val="0080539B"/>
    <w:rsid w:val="00805D4F"/>
    <w:rsid w:val="00805DC7"/>
    <w:rsid w:val="00805EEE"/>
    <w:rsid w:val="00806827"/>
    <w:rsid w:val="008069C8"/>
    <w:rsid w:val="00807402"/>
    <w:rsid w:val="0081064F"/>
    <w:rsid w:val="008106BA"/>
    <w:rsid w:val="008114A6"/>
    <w:rsid w:val="00812621"/>
    <w:rsid w:val="00814F34"/>
    <w:rsid w:val="00815276"/>
    <w:rsid w:val="008162CE"/>
    <w:rsid w:val="00816387"/>
    <w:rsid w:val="008169A0"/>
    <w:rsid w:val="00817085"/>
    <w:rsid w:val="008174BC"/>
    <w:rsid w:val="00817BCB"/>
    <w:rsid w:val="008205B8"/>
    <w:rsid w:val="008212B1"/>
    <w:rsid w:val="008217AD"/>
    <w:rsid w:val="008217B4"/>
    <w:rsid w:val="00821D04"/>
    <w:rsid w:val="00822427"/>
    <w:rsid w:val="00823FB3"/>
    <w:rsid w:val="00824485"/>
    <w:rsid w:val="00825F4D"/>
    <w:rsid w:val="00830F95"/>
    <w:rsid w:val="00832DA9"/>
    <w:rsid w:val="00833EBC"/>
    <w:rsid w:val="00833FFF"/>
    <w:rsid w:val="00837593"/>
    <w:rsid w:val="008415E3"/>
    <w:rsid w:val="008415FB"/>
    <w:rsid w:val="00842EA4"/>
    <w:rsid w:val="00843932"/>
    <w:rsid w:val="00843A5F"/>
    <w:rsid w:val="00843E93"/>
    <w:rsid w:val="00845560"/>
    <w:rsid w:val="008455F3"/>
    <w:rsid w:val="00847248"/>
    <w:rsid w:val="00851146"/>
    <w:rsid w:val="00854453"/>
    <w:rsid w:val="008601A2"/>
    <w:rsid w:val="0086180D"/>
    <w:rsid w:val="00861E8D"/>
    <w:rsid w:val="00862FB4"/>
    <w:rsid w:val="008634AE"/>
    <w:rsid w:val="0086372A"/>
    <w:rsid w:val="00863A25"/>
    <w:rsid w:val="0086704D"/>
    <w:rsid w:val="00872F8E"/>
    <w:rsid w:val="00874031"/>
    <w:rsid w:val="00874528"/>
    <w:rsid w:val="00874817"/>
    <w:rsid w:val="00874C04"/>
    <w:rsid w:val="008768D2"/>
    <w:rsid w:val="00876B34"/>
    <w:rsid w:val="008779AC"/>
    <w:rsid w:val="00877F5C"/>
    <w:rsid w:val="0088196C"/>
    <w:rsid w:val="00881ABF"/>
    <w:rsid w:val="00881FB5"/>
    <w:rsid w:val="00882126"/>
    <w:rsid w:val="00882BF8"/>
    <w:rsid w:val="00884E11"/>
    <w:rsid w:val="008854AD"/>
    <w:rsid w:val="008868D8"/>
    <w:rsid w:val="008911F0"/>
    <w:rsid w:val="008923C9"/>
    <w:rsid w:val="00894116"/>
    <w:rsid w:val="0089471F"/>
    <w:rsid w:val="0089512B"/>
    <w:rsid w:val="00896C94"/>
    <w:rsid w:val="0089746D"/>
    <w:rsid w:val="0089763D"/>
    <w:rsid w:val="008A15B3"/>
    <w:rsid w:val="008A240B"/>
    <w:rsid w:val="008A6712"/>
    <w:rsid w:val="008A69C5"/>
    <w:rsid w:val="008A6FE9"/>
    <w:rsid w:val="008B0FB1"/>
    <w:rsid w:val="008B18A2"/>
    <w:rsid w:val="008B19AA"/>
    <w:rsid w:val="008B2305"/>
    <w:rsid w:val="008B24B3"/>
    <w:rsid w:val="008B29C0"/>
    <w:rsid w:val="008B6890"/>
    <w:rsid w:val="008B7E8E"/>
    <w:rsid w:val="008C0302"/>
    <w:rsid w:val="008C0D3D"/>
    <w:rsid w:val="008C0F74"/>
    <w:rsid w:val="008C401F"/>
    <w:rsid w:val="008C5F05"/>
    <w:rsid w:val="008C6298"/>
    <w:rsid w:val="008C7322"/>
    <w:rsid w:val="008D0205"/>
    <w:rsid w:val="008D0B00"/>
    <w:rsid w:val="008D0B9D"/>
    <w:rsid w:val="008D1898"/>
    <w:rsid w:val="008D1A90"/>
    <w:rsid w:val="008D2B83"/>
    <w:rsid w:val="008D6F4E"/>
    <w:rsid w:val="008E017D"/>
    <w:rsid w:val="008E0D4D"/>
    <w:rsid w:val="008E1041"/>
    <w:rsid w:val="008E261A"/>
    <w:rsid w:val="008E2D36"/>
    <w:rsid w:val="008E3ED0"/>
    <w:rsid w:val="008E452C"/>
    <w:rsid w:val="008E5665"/>
    <w:rsid w:val="008E64AC"/>
    <w:rsid w:val="008F3BB8"/>
    <w:rsid w:val="008F4648"/>
    <w:rsid w:val="008F6399"/>
    <w:rsid w:val="008F6E3F"/>
    <w:rsid w:val="008F7CCA"/>
    <w:rsid w:val="00900460"/>
    <w:rsid w:val="009006CD"/>
    <w:rsid w:val="00901F73"/>
    <w:rsid w:val="00907C59"/>
    <w:rsid w:val="0091018F"/>
    <w:rsid w:val="00912BD9"/>
    <w:rsid w:val="009146EF"/>
    <w:rsid w:val="00915719"/>
    <w:rsid w:val="00915D00"/>
    <w:rsid w:val="00917EFF"/>
    <w:rsid w:val="00920FA0"/>
    <w:rsid w:val="00921BE9"/>
    <w:rsid w:val="009243D3"/>
    <w:rsid w:val="0092477E"/>
    <w:rsid w:val="00927314"/>
    <w:rsid w:val="00927AB2"/>
    <w:rsid w:val="00930409"/>
    <w:rsid w:val="00931D25"/>
    <w:rsid w:val="00932087"/>
    <w:rsid w:val="009331F3"/>
    <w:rsid w:val="0093353B"/>
    <w:rsid w:val="00936681"/>
    <w:rsid w:val="00936FF1"/>
    <w:rsid w:val="00937261"/>
    <w:rsid w:val="00942941"/>
    <w:rsid w:val="00942B0E"/>
    <w:rsid w:val="00943CEA"/>
    <w:rsid w:val="00943E73"/>
    <w:rsid w:val="00946318"/>
    <w:rsid w:val="00947B73"/>
    <w:rsid w:val="0095025A"/>
    <w:rsid w:val="00951893"/>
    <w:rsid w:val="009520BF"/>
    <w:rsid w:val="0095520C"/>
    <w:rsid w:val="00957988"/>
    <w:rsid w:val="00961C52"/>
    <w:rsid w:val="00962342"/>
    <w:rsid w:val="009625E9"/>
    <w:rsid w:val="00964279"/>
    <w:rsid w:val="0096448F"/>
    <w:rsid w:val="0096488C"/>
    <w:rsid w:val="00965027"/>
    <w:rsid w:val="00965D7E"/>
    <w:rsid w:val="00971CD2"/>
    <w:rsid w:val="00974ADD"/>
    <w:rsid w:val="00976EC2"/>
    <w:rsid w:val="009772DD"/>
    <w:rsid w:val="0097779C"/>
    <w:rsid w:val="009779D9"/>
    <w:rsid w:val="00980288"/>
    <w:rsid w:val="00980716"/>
    <w:rsid w:val="00980D3B"/>
    <w:rsid w:val="009814F5"/>
    <w:rsid w:val="00981A03"/>
    <w:rsid w:val="009846E1"/>
    <w:rsid w:val="0098749E"/>
    <w:rsid w:val="00991AF9"/>
    <w:rsid w:val="00992C63"/>
    <w:rsid w:val="009935EA"/>
    <w:rsid w:val="00994296"/>
    <w:rsid w:val="00994E3E"/>
    <w:rsid w:val="009961DF"/>
    <w:rsid w:val="00996733"/>
    <w:rsid w:val="009A1A66"/>
    <w:rsid w:val="009A20A5"/>
    <w:rsid w:val="009A279E"/>
    <w:rsid w:val="009A2F8D"/>
    <w:rsid w:val="009A4069"/>
    <w:rsid w:val="009A4427"/>
    <w:rsid w:val="009B075C"/>
    <w:rsid w:val="009B0AA3"/>
    <w:rsid w:val="009B1171"/>
    <w:rsid w:val="009B12CB"/>
    <w:rsid w:val="009B1DCD"/>
    <w:rsid w:val="009B34A5"/>
    <w:rsid w:val="009B4167"/>
    <w:rsid w:val="009B4EEF"/>
    <w:rsid w:val="009B5F1E"/>
    <w:rsid w:val="009B7A9B"/>
    <w:rsid w:val="009B7EA2"/>
    <w:rsid w:val="009C03BB"/>
    <w:rsid w:val="009C1973"/>
    <w:rsid w:val="009C2001"/>
    <w:rsid w:val="009C348A"/>
    <w:rsid w:val="009C49AE"/>
    <w:rsid w:val="009C4A9A"/>
    <w:rsid w:val="009C5B18"/>
    <w:rsid w:val="009C5DA0"/>
    <w:rsid w:val="009C641F"/>
    <w:rsid w:val="009C71CE"/>
    <w:rsid w:val="009D09DB"/>
    <w:rsid w:val="009D17E0"/>
    <w:rsid w:val="009D2612"/>
    <w:rsid w:val="009D47D6"/>
    <w:rsid w:val="009D48D3"/>
    <w:rsid w:val="009D4B47"/>
    <w:rsid w:val="009D609C"/>
    <w:rsid w:val="009D69EB"/>
    <w:rsid w:val="009D6D7E"/>
    <w:rsid w:val="009D6DE8"/>
    <w:rsid w:val="009D7087"/>
    <w:rsid w:val="009E04D0"/>
    <w:rsid w:val="009E076B"/>
    <w:rsid w:val="009E0F7A"/>
    <w:rsid w:val="009E138C"/>
    <w:rsid w:val="009E169A"/>
    <w:rsid w:val="009E1A30"/>
    <w:rsid w:val="009E20AC"/>
    <w:rsid w:val="009E2D0C"/>
    <w:rsid w:val="009E2D16"/>
    <w:rsid w:val="009E43D1"/>
    <w:rsid w:val="009E5BCA"/>
    <w:rsid w:val="009E6483"/>
    <w:rsid w:val="009F195E"/>
    <w:rsid w:val="009F19AF"/>
    <w:rsid w:val="009F1D89"/>
    <w:rsid w:val="009F2876"/>
    <w:rsid w:val="009F33C0"/>
    <w:rsid w:val="009F6B32"/>
    <w:rsid w:val="009F7BD7"/>
    <w:rsid w:val="009F7DBF"/>
    <w:rsid w:val="00A00A1D"/>
    <w:rsid w:val="00A02A50"/>
    <w:rsid w:val="00A03607"/>
    <w:rsid w:val="00A046FE"/>
    <w:rsid w:val="00A05EAA"/>
    <w:rsid w:val="00A06168"/>
    <w:rsid w:val="00A0748A"/>
    <w:rsid w:val="00A07BD7"/>
    <w:rsid w:val="00A1045C"/>
    <w:rsid w:val="00A1149E"/>
    <w:rsid w:val="00A11B4F"/>
    <w:rsid w:val="00A13869"/>
    <w:rsid w:val="00A140D8"/>
    <w:rsid w:val="00A16A3F"/>
    <w:rsid w:val="00A172B8"/>
    <w:rsid w:val="00A201FD"/>
    <w:rsid w:val="00A20343"/>
    <w:rsid w:val="00A23D58"/>
    <w:rsid w:val="00A2450E"/>
    <w:rsid w:val="00A24E3B"/>
    <w:rsid w:val="00A26238"/>
    <w:rsid w:val="00A2639E"/>
    <w:rsid w:val="00A26FD3"/>
    <w:rsid w:val="00A31212"/>
    <w:rsid w:val="00A32821"/>
    <w:rsid w:val="00A33674"/>
    <w:rsid w:val="00A3463F"/>
    <w:rsid w:val="00A34FAC"/>
    <w:rsid w:val="00A358C0"/>
    <w:rsid w:val="00A363E1"/>
    <w:rsid w:val="00A36EA9"/>
    <w:rsid w:val="00A37305"/>
    <w:rsid w:val="00A37D23"/>
    <w:rsid w:val="00A409F5"/>
    <w:rsid w:val="00A40AC7"/>
    <w:rsid w:val="00A41808"/>
    <w:rsid w:val="00A423CF"/>
    <w:rsid w:val="00A44692"/>
    <w:rsid w:val="00A45055"/>
    <w:rsid w:val="00A469D8"/>
    <w:rsid w:val="00A50228"/>
    <w:rsid w:val="00A50CE1"/>
    <w:rsid w:val="00A51256"/>
    <w:rsid w:val="00A523FD"/>
    <w:rsid w:val="00A52447"/>
    <w:rsid w:val="00A53B01"/>
    <w:rsid w:val="00A53DF7"/>
    <w:rsid w:val="00A63443"/>
    <w:rsid w:val="00A64606"/>
    <w:rsid w:val="00A6549F"/>
    <w:rsid w:val="00A65E64"/>
    <w:rsid w:val="00A673AC"/>
    <w:rsid w:val="00A72632"/>
    <w:rsid w:val="00A77764"/>
    <w:rsid w:val="00A77ABF"/>
    <w:rsid w:val="00A80D92"/>
    <w:rsid w:val="00A82057"/>
    <w:rsid w:val="00A820F4"/>
    <w:rsid w:val="00A8287D"/>
    <w:rsid w:val="00A82D70"/>
    <w:rsid w:val="00A846A5"/>
    <w:rsid w:val="00A85002"/>
    <w:rsid w:val="00A852E5"/>
    <w:rsid w:val="00A86A39"/>
    <w:rsid w:val="00A86CAC"/>
    <w:rsid w:val="00A916AB"/>
    <w:rsid w:val="00A91DF6"/>
    <w:rsid w:val="00A922C4"/>
    <w:rsid w:val="00A923E9"/>
    <w:rsid w:val="00A943C5"/>
    <w:rsid w:val="00A94415"/>
    <w:rsid w:val="00A9531A"/>
    <w:rsid w:val="00A96555"/>
    <w:rsid w:val="00A96FAB"/>
    <w:rsid w:val="00A977E2"/>
    <w:rsid w:val="00AA09BC"/>
    <w:rsid w:val="00AA1C39"/>
    <w:rsid w:val="00AA292B"/>
    <w:rsid w:val="00AA2BE0"/>
    <w:rsid w:val="00AA3D70"/>
    <w:rsid w:val="00AA51FE"/>
    <w:rsid w:val="00AA5E85"/>
    <w:rsid w:val="00AB2491"/>
    <w:rsid w:val="00AB370C"/>
    <w:rsid w:val="00AB3AD0"/>
    <w:rsid w:val="00AB3CDA"/>
    <w:rsid w:val="00AB3D70"/>
    <w:rsid w:val="00AB3DCA"/>
    <w:rsid w:val="00AB3F96"/>
    <w:rsid w:val="00AB5A48"/>
    <w:rsid w:val="00AC1CC4"/>
    <w:rsid w:val="00AC4D25"/>
    <w:rsid w:val="00AC64CD"/>
    <w:rsid w:val="00AC738B"/>
    <w:rsid w:val="00AC7C27"/>
    <w:rsid w:val="00AD04DD"/>
    <w:rsid w:val="00AD055E"/>
    <w:rsid w:val="00AD0FA5"/>
    <w:rsid w:val="00AD35F7"/>
    <w:rsid w:val="00AD4D08"/>
    <w:rsid w:val="00AD6C5D"/>
    <w:rsid w:val="00AE063A"/>
    <w:rsid w:val="00AE20DF"/>
    <w:rsid w:val="00AE2175"/>
    <w:rsid w:val="00AE2A8E"/>
    <w:rsid w:val="00AE350D"/>
    <w:rsid w:val="00AE39BF"/>
    <w:rsid w:val="00AE46B3"/>
    <w:rsid w:val="00AE5C3D"/>
    <w:rsid w:val="00AE6D0C"/>
    <w:rsid w:val="00AE7705"/>
    <w:rsid w:val="00AF1D0E"/>
    <w:rsid w:val="00AF1EA3"/>
    <w:rsid w:val="00AF40E2"/>
    <w:rsid w:val="00AF4ADA"/>
    <w:rsid w:val="00AF7CD4"/>
    <w:rsid w:val="00B003A9"/>
    <w:rsid w:val="00B016F4"/>
    <w:rsid w:val="00B0366E"/>
    <w:rsid w:val="00B03F35"/>
    <w:rsid w:val="00B04105"/>
    <w:rsid w:val="00B04443"/>
    <w:rsid w:val="00B0476B"/>
    <w:rsid w:val="00B0556D"/>
    <w:rsid w:val="00B05F4F"/>
    <w:rsid w:val="00B06120"/>
    <w:rsid w:val="00B10D8B"/>
    <w:rsid w:val="00B11B78"/>
    <w:rsid w:val="00B1206B"/>
    <w:rsid w:val="00B167E0"/>
    <w:rsid w:val="00B17E71"/>
    <w:rsid w:val="00B22D00"/>
    <w:rsid w:val="00B22E40"/>
    <w:rsid w:val="00B23C7C"/>
    <w:rsid w:val="00B24047"/>
    <w:rsid w:val="00B246C3"/>
    <w:rsid w:val="00B24DB5"/>
    <w:rsid w:val="00B25430"/>
    <w:rsid w:val="00B25ACF"/>
    <w:rsid w:val="00B27AF6"/>
    <w:rsid w:val="00B30B31"/>
    <w:rsid w:val="00B31B92"/>
    <w:rsid w:val="00B32C42"/>
    <w:rsid w:val="00B33A6D"/>
    <w:rsid w:val="00B342C7"/>
    <w:rsid w:val="00B35E82"/>
    <w:rsid w:val="00B36A0D"/>
    <w:rsid w:val="00B37EC6"/>
    <w:rsid w:val="00B41E29"/>
    <w:rsid w:val="00B42198"/>
    <w:rsid w:val="00B4258A"/>
    <w:rsid w:val="00B4353E"/>
    <w:rsid w:val="00B43B2F"/>
    <w:rsid w:val="00B45885"/>
    <w:rsid w:val="00B46C69"/>
    <w:rsid w:val="00B50D27"/>
    <w:rsid w:val="00B524DE"/>
    <w:rsid w:val="00B553B1"/>
    <w:rsid w:val="00B60760"/>
    <w:rsid w:val="00B60CC3"/>
    <w:rsid w:val="00B611EC"/>
    <w:rsid w:val="00B620E2"/>
    <w:rsid w:val="00B6313C"/>
    <w:rsid w:val="00B63FFC"/>
    <w:rsid w:val="00B64108"/>
    <w:rsid w:val="00B64666"/>
    <w:rsid w:val="00B70736"/>
    <w:rsid w:val="00B71356"/>
    <w:rsid w:val="00B719D3"/>
    <w:rsid w:val="00B72774"/>
    <w:rsid w:val="00B773D7"/>
    <w:rsid w:val="00B77E4E"/>
    <w:rsid w:val="00B81A4D"/>
    <w:rsid w:val="00B82DE3"/>
    <w:rsid w:val="00B84B6C"/>
    <w:rsid w:val="00B84BE3"/>
    <w:rsid w:val="00B86710"/>
    <w:rsid w:val="00B90099"/>
    <w:rsid w:val="00B90268"/>
    <w:rsid w:val="00B90CD9"/>
    <w:rsid w:val="00B911E9"/>
    <w:rsid w:val="00B91B4D"/>
    <w:rsid w:val="00B956A5"/>
    <w:rsid w:val="00B96502"/>
    <w:rsid w:val="00B973C0"/>
    <w:rsid w:val="00B97BAE"/>
    <w:rsid w:val="00BA33D8"/>
    <w:rsid w:val="00BA3F3B"/>
    <w:rsid w:val="00BB11E0"/>
    <w:rsid w:val="00BB1814"/>
    <w:rsid w:val="00BB1E64"/>
    <w:rsid w:val="00BB3C33"/>
    <w:rsid w:val="00BB3F9D"/>
    <w:rsid w:val="00BB4434"/>
    <w:rsid w:val="00BB6D2C"/>
    <w:rsid w:val="00BB7188"/>
    <w:rsid w:val="00BC0514"/>
    <w:rsid w:val="00BC073F"/>
    <w:rsid w:val="00BC10F9"/>
    <w:rsid w:val="00BC29F1"/>
    <w:rsid w:val="00BC34A5"/>
    <w:rsid w:val="00BC47CA"/>
    <w:rsid w:val="00BC51F9"/>
    <w:rsid w:val="00BC5E6E"/>
    <w:rsid w:val="00BC66D5"/>
    <w:rsid w:val="00BD0571"/>
    <w:rsid w:val="00BD0740"/>
    <w:rsid w:val="00BD1E79"/>
    <w:rsid w:val="00BD37D1"/>
    <w:rsid w:val="00BD3954"/>
    <w:rsid w:val="00BD4C27"/>
    <w:rsid w:val="00BD60CF"/>
    <w:rsid w:val="00BD6DDD"/>
    <w:rsid w:val="00BE077B"/>
    <w:rsid w:val="00BE09F6"/>
    <w:rsid w:val="00BE12C1"/>
    <w:rsid w:val="00BE29BD"/>
    <w:rsid w:val="00BE34D3"/>
    <w:rsid w:val="00BE3A03"/>
    <w:rsid w:val="00BE456E"/>
    <w:rsid w:val="00BE4A16"/>
    <w:rsid w:val="00BE5152"/>
    <w:rsid w:val="00BE64E7"/>
    <w:rsid w:val="00BE751E"/>
    <w:rsid w:val="00BF0986"/>
    <w:rsid w:val="00BF4822"/>
    <w:rsid w:val="00BF5BD6"/>
    <w:rsid w:val="00BF6AC4"/>
    <w:rsid w:val="00C00BDD"/>
    <w:rsid w:val="00C00C2D"/>
    <w:rsid w:val="00C00CD1"/>
    <w:rsid w:val="00C042C5"/>
    <w:rsid w:val="00C0439A"/>
    <w:rsid w:val="00C111FB"/>
    <w:rsid w:val="00C137EA"/>
    <w:rsid w:val="00C141D5"/>
    <w:rsid w:val="00C15B92"/>
    <w:rsid w:val="00C1613E"/>
    <w:rsid w:val="00C165DD"/>
    <w:rsid w:val="00C2236A"/>
    <w:rsid w:val="00C22640"/>
    <w:rsid w:val="00C24A23"/>
    <w:rsid w:val="00C319B7"/>
    <w:rsid w:val="00C31CF7"/>
    <w:rsid w:val="00C33D36"/>
    <w:rsid w:val="00C341F6"/>
    <w:rsid w:val="00C343A2"/>
    <w:rsid w:val="00C367DF"/>
    <w:rsid w:val="00C375CC"/>
    <w:rsid w:val="00C37651"/>
    <w:rsid w:val="00C37D47"/>
    <w:rsid w:val="00C40855"/>
    <w:rsid w:val="00C41420"/>
    <w:rsid w:val="00C41938"/>
    <w:rsid w:val="00C43545"/>
    <w:rsid w:val="00C439F8"/>
    <w:rsid w:val="00C53046"/>
    <w:rsid w:val="00C5362A"/>
    <w:rsid w:val="00C538FA"/>
    <w:rsid w:val="00C53E2D"/>
    <w:rsid w:val="00C562A3"/>
    <w:rsid w:val="00C56342"/>
    <w:rsid w:val="00C64714"/>
    <w:rsid w:val="00C66FF6"/>
    <w:rsid w:val="00C6758A"/>
    <w:rsid w:val="00C70A11"/>
    <w:rsid w:val="00C724A5"/>
    <w:rsid w:val="00C72757"/>
    <w:rsid w:val="00C728CD"/>
    <w:rsid w:val="00C72C7C"/>
    <w:rsid w:val="00C73D26"/>
    <w:rsid w:val="00C744E1"/>
    <w:rsid w:val="00C8039D"/>
    <w:rsid w:val="00C826FA"/>
    <w:rsid w:val="00C83625"/>
    <w:rsid w:val="00C845AC"/>
    <w:rsid w:val="00C8537C"/>
    <w:rsid w:val="00C853C5"/>
    <w:rsid w:val="00C907E7"/>
    <w:rsid w:val="00C90CEE"/>
    <w:rsid w:val="00C91197"/>
    <w:rsid w:val="00C926CD"/>
    <w:rsid w:val="00C93B2B"/>
    <w:rsid w:val="00C93C30"/>
    <w:rsid w:val="00C94893"/>
    <w:rsid w:val="00C94E11"/>
    <w:rsid w:val="00C95B34"/>
    <w:rsid w:val="00CA1565"/>
    <w:rsid w:val="00CA1DB5"/>
    <w:rsid w:val="00CA296C"/>
    <w:rsid w:val="00CA3817"/>
    <w:rsid w:val="00CA391E"/>
    <w:rsid w:val="00CA39F4"/>
    <w:rsid w:val="00CA49D4"/>
    <w:rsid w:val="00CA72BD"/>
    <w:rsid w:val="00CB10CA"/>
    <w:rsid w:val="00CB11F6"/>
    <w:rsid w:val="00CB2BA6"/>
    <w:rsid w:val="00CB3CEB"/>
    <w:rsid w:val="00CB41A3"/>
    <w:rsid w:val="00CC1D4D"/>
    <w:rsid w:val="00CC41E6"/>
    <w:rsid w:val="00CC61FF"/>
    <w:rsid w:val="00CC6D0E"/>
    <w:rsid w:val="00CC707B"/>
    <w:rsid w:val="00CD0484"/>
    <w:rsid w:val="00CD3B19"/>
    <w:rsid w:val="00CD3DFB"/>
    <w:rsid w:val="00CD47D4"/>
    <w:rsid w:val="00CD6CD2"/>
    <w:rsid w:val="00CD7425"/>
    <w:rsid w:val="00CE0165"/>
    <w:rsid w:val="00CE106C"/>
    <w:rsid w:val="00CE3DD1"/>
    <w:rsid w:val="00CE6BF4"/>
    <w:rsid w:val="00CF0D85"/>
    <w:rsid w:val="00CF2611"/>
    <w:rsid w:val="00CF3BED"/>
    <w:rsid w:val="00CF44BD"/>
    <w:rsid w:val="00CF4834"/>
    <w:rsid w:val="00CF53EC"/>
    <w:rsid w:val="00CF605C"/>
    <w:rsid w:val="00CF7051"/>
    <w:rsid w:val="00CF7588"/>
    <w:rsid w:val="00D02018"/>
    <w:rsid w:val="00D02917"/>
    <w:rsid w:val="00D02D6F"/>
    <w:rsid w:val="00D03927"/>
    <w:rsid w:val="00D0432F"/>
    <w:rsid w:val="00D04EA9"/>
    <w:rsid w:val="00D05DCA"/>
    <w:rsid w:val="00D05E32"/>
    <w:rsid w:val="00D060FF"/>
    <w:rsid w:val="00D071A6"/>
    <w:rsid w:val="00D07355"/>
    <w:rsid w:val="00D07CA8"/>
    <w:rsid w:val="00D107FC"/>
    <w:rsid w:val="00D11404"/>
    <w:rsid w:val="00D11AFA"/>
    <w:rsid w:val="00D13073"/>
    <w:rsid w:val="00D1354B"/>
    <w:rsid w:val="00D13C35"/>
    <w:rsid w:val="00D148A6"/>
    <w:rsid w:val="00D15F6B"/>
    <w:rsid w:val="00D16372"/>
    <w:rsid w:val="00D17559"/>
    <w:rsid w:val="00D1766A"/>
    <w:rsid w:val="00D200B2"/>
    <w:rsid w:val="00D201AD"/>
    <w:rsid w:val="00D20320"/>
    <w:rsid w:val="00D21F4B"/>
    <w:rsid w:val="00D2344A"/>
    <w:rsid w:val="00D2742D"/>
    <w:rsid w:val="00D274F3"/>
    <w:rsid w:val="00D324A9"/>
    <w:rsid w:val="00D330C2"/>
    <w:rsid w:val="00D34095"/>
    <w:rsid w:val="00D34973"/>
    <w:rsid w:val="00D353D4"/>
    <w:rsid w:val="00D4092C"/>
    <w:rsid w:val="00D41F4C"/>
    <w:rsid w:val="00D4472C"/>
    <w:rsid w:val="00D469EF"/>
    <w:rsid w:val="00D47B76"/>
    <w:rsid w:val="00D5007C"/>
    <w:rsid w:val="00D505DC"/>
    <w:rsid w:val="00D53EDF"/>
    <w:rsid w:val="00D548C3"/>
    <w:rsid w:val="00D555F5"/>
    <w:rsid w:val="00D562AE"/>
    <w:rsid w:val="00D57F4E"/>
    <w:rsid w:val="00D614C1"/>
    <w:rsid w:val="00D63891"/>
    <w:rsid w:val="00D63C2E"/>
    <w:rsid w:val="00D648EA"/>
    <w:rsid w:val="00D6549A"/>
    <w:rsid w:val="00D6581E"/>
    <w:rsid w:val="00D65AAC"/>
    <w:rsid w:val="00D672F4"/>
    <w:rsid w:val="00D67FBA"/>
    <w:rsid w:val="00D714D7"/>
    <w:rsid w:val="00D72073"/>
    <w:rsid w:val="00D7251F"/>
    <w:rsid w:val="00D72E2F"/>
    <w:rsid w:val="00D743D2"/>
    <w:rsid w:val="00D74A16"/>
    <w:rsid w:val="00D7798C"/>
    <w:rsid w:val="00D77CB9"/>
    <w:rsid w:val="00D77D24"/>
    <w:rsid w:val="00D77F15"/>
    <w:rsid w:val="00D8095A"/>
    <w:rsid w:val="00D81892"/>
    <w:rsid w:val="00D82069"/>
    <w:rsid w:val="00D827F6"/>
    <w:rsid w:val="00D857EB"/>
    <w:rsid w:val="00D860C7"/>
    <w:rsid w:val="00D86B47"/>
    <w:rsid w:val="00D86CE3"/>
    <w:rsid w:val="00D9162C"/>
    <w:rsid w:val="00D93925"/>
    <w:rsid w:val="00DA0D6C"/>
    <w:rsid w:val="00DA17F6"/>
    <w:rsid w:val="00DA2484"/>
    <w:rsid w:val="00DA5517"/>
    <w:rsid w:val="00DA5592"/>
    <w:rsid w:val="00DA68FB"/>
    <w:rsid w:val="00DB10E0"/>
    <w:rsid w:val="00DB1179"/>
    <w:rsid w:val="00DB13DC"/>
    <w:rsid w:val="00DB2D96"/>
    <w:rsid w:val="00DB3975"/>
    <w:rsid w:val="00DB47EC"/>
    <w:rsid w:val="00DB63BD"/>
    <w:rsid w:val="00DB66AE"/>
    <w:rsid w:val="00DC0F86"/>
    <w:rsid w:val="00DC2C44"/>
    <w:rsid w:val="00DC2DEF"/>
    <w:rsid w:val="00DC3362"/>
    <w:rsid w:val="00DC3EA5"/>
    <w:rsid w:val="00DC4D1D"/>
    <w:rsid w:val="00DC52A7"/>
    <w:rsid w:val="00DD28CD"/>
    <w:rsid w:val="00DD4FDC"/>
    <w:rsid w:val="00DD57B8"/>
    <w:rsid w:val="00DD58FD"/>
    <w:rsid w:val="00DD5F5B"/>
    <w:rsid w:val="00DD61F6"/>
    <w:rsid w:val="00DD6771"/>
    <w:rsid w:val="00DD6B94"/>
    <w:rsid w:val="00DD6BF8"/>
    <w:rsid w:val="00DD6CE0"/>
    <w:rsid w:val="00DE0190"/>
    <w:rsid w:val="00DE0A4D"/>
    <w:rsid w:val="00DE34AF"/>
    <w:rsid w:val="00DE3EDA"/>
    <w:rsid w:val="00DE7A42"/>
    <w:rsid w:val="00DF09B0"/>
    <w:rsid w:val="00DF0E2F"/>
    <w:rsid w:val="00DF2394"/>
    <w:rsid w:val="00DF2A24"/>
    <w:rsid w:val="00DF2B0C"/>
    <w:rsid w:val="00DF54FC"/>
    <w:rsid w:val="00DF5841"/>
    <w:rsid w:val="00DF7EFF"/>
    <w:rsid w:val="00E0110F"/>
    <w:rsid w:val="00E01898"/>
    <w:rsid w:val="00E01C84"/>
    <w:rsid w:val="00E04302"/>
    <w:rsid w:val="00E056C9"/>
    <w:rsid w:val="00E071D5"/>
    <w:rsid w:val="00E11387"/>
    <w:rsid w:val="00E13087"/>
    <w:rsid w:val="00E13F1C"/>
    <w:rsid w:val="00E141CC"/>
    <w:rsid w:val="00E158C8"/>
    <w:rsid w:val="00E17A11"/>
    <w:rsid w:val="00E17CE4"/>
    <w:rsid w:val="00E207D0"/>
    <w:rsid w:val="00E22F43"/>
    <w:rsid w:val="00E24399"/>
    <w:rsid w:val="00E26739"/>
    <w:rsid w:val="00E2684F"/>
    <w:rsid w:val="00E31305"/>
    <w:rsid w:val="00E31E3C"/>
    <w:rsid w:val="00E32C6E"/>
    <w:rsid w:val="00E32E70"/>
    <w:rsid w:val="00E35628"/>
    <w:rsid w:val="00E41824"/>
    <w:rsid w:val="00E42FDA"/>
    <w:rsid w:val="00E434F0"/>
    <w:rsid w:val="00E43FEF"/>
    <w:rsid w:val="00E45C0F"/>
    <w:rsid w:val="00E45ED5"/>
    <w:rsid w:val="00E467BC"/>
    <w:rsid w:val="00E47C12"/>
    <w:rsid w:val="00E510F5"/>
    <w:rsid w:val="00E51159"/>
    <w:rsid w:val="00E5231F"/>
    <w:rsid w:val="00E530AC"/>
    <w:rsid w:val="00E53D28"/>
    <w:rsid w:val="00E55C94"/>
    <w:rsid w:val="00E56742"/>
    <w:rsid w:val="00E57738"/>
    <w:rsid w:val="00E6025C"/>
    <w:rsid w:val="00E632F0"/>
    <w:rsid w:val="00E637E3"/>
    <w:rsid w:val="00E63F49"/>
    <w:rsid w:val="00E650B9"/>
    <w:rsid w:val="00E652B4"/>
    <w:rsid w:val="00E66588"/>
    <w:rsid w:val="00E66A86"/>
    <w:rsid w:val="00E6774C"/>
    <w:rsid w:val="00E70123"/>
    <w:rsid w:val="00E73749"/>
    <w:rsid w:val="00E748F5"/>
    <w:rsid w:val="00E769AA"/>
    <w:rsid w:val="00E800C3"/>
    <w:rsid w:val="00E81991"/>
    <w:rsid w:val="00E8377A"/>
    <w:rsid w:val="00E871BC"/>
    <w:rsid w:val="00E87A6B"/>
    <w:rsid w:val="00E87AD2"/>
    <w:rsid w:val="00E918BE"/>
    <w:rsid w:val="00E92CFF"/>
    <w:rsid w:val="00E956B7"/>
    <w:rsid w:val="00E972E5"/>
    <w:rsid w:val="00E97C12"/>
    <w:rsid w:val="00EA0149"/>
    <w:rsid w:val="00EA186E"/>
    <w:rsid w:val="00EA191C"/>
    <w:rsid w:val="00EA1E5E"/>
    <w:rsid w:val="00EA231B"/>
    <w:rsid w:val="00EA2F23"/>
    <w:rsid w:val="00EA39A5"/>
    <w:rsid w:val="00EA408B"/>
    <w:rsid w:val="00EA4AD0"/>
    <w:rsid w:val="00EA5636"/>
    <w:rsid w:val="00EA59AF"/>
    <w:rsid w:val="00EA6749"/>
    <w:rsid w:val="00EA6780"/>
    <w:rsid w:val="00EA7D31"/>
    <w:rsid w:val="00EB0159"/>
    <w:rsid w:val="00EB2240"/>
    <w:rsid w:val="00EB28CB"/>
    <w:rsid w:val="00EB2DCE"/>
    <w:rsid w:val="00EB4958"/>
    <w:rsid w:val="00EB7315"/>
    <w:rsid w:val="00EB7A13"/>
    <w:rsid w:val="00EC1307"/>
    <w:rsid w:val="00EC1457"/>
    <w:rsid w:val="00EC18D5"/>
    <w:rsid w:val="00EC1BFD"/>
    <w:rsid w:val="00EC2201"/>
    <w:rsid w:val="00EC5410"/>
    <w:rsid w:val="00EC579B"/>
    <w:rsid w:val="00EC601A"/>
    <w:rsid w:val="00EC6BAF"/>
    <w:rsid w:val="00ED0578"/>
    <w:rsid w:val="00ED10FA"/>
    <w:rsid w:val="00ED1874"/>
    <w:rsid w:val="00ED1F8A"/>
    <w:rsid w:val="00ED37C9"/>
    <w:rsid w:val="00ED3D1D"/>
    <w:rsid w:val="00ED3F36"/>
    <w:rsid w:val="00ED4431"/>
    <w:rsid w:val="00ED52AC"/>
    <w:rsid w:val="00ED5B9D"/>
    <w:rsid w:val="00ED6A0E"/>
    <w:rsid w:val="00ED751D"/>
    <w:rsid w:val="00ED7B43"/>
    <w:rsid w:val="00ED7BF0"/>
    <w:rsid w:val="00EE01D4"/>
    <w:rsid w:val="00EE023A"/>
    <w:rsid w:val="00EE14E4"/>
    <w:rsid w:val="00EE21A2"/>
    <w:rsid w:val="00EE6C26"/>
    <w:rsid w:val="00EE705B"/>
    <w:rsid w:val="00EF0300"/>
    <w:rsid w:val="00EF06AB"/>
    <w:rsid w:val="00EF3522"/>
    <w:rsid w:val="00EF4420"/>
    <w:rsid w:val="00EF5232"/>
    <w:rsid w:val="00EF5279"/>
    <w:rsid w:val="00EF5B7B"/>
    <w:rsid w:val="00EF5F1B"/>
    <w:rsid w:val="00EF6B8A"/>
    <w:rsid w:val="00EF6CDA"/>
    <w:rsid w:val="00EF6D00"/>
    <w:rsid w:val="00F003F4"/>
    <w:rsid w:val="00F00631"/>
    <w:rsid w:val="00F010C6"/>
    <w:rsid w:val="00F0115F"/>
    <w:rsid w:val="00F022BC"/>
    <w:rsid w:val="00F03EE6"/>
    <w:rsid w:val="00F046F3"/>
    <w:rsid w:val="00F04D2B"/>
    <w:rsid w:val="00F05E56"/>
    <w:rsid w:val="00F10D07"/>
    <w:rsid w:val="00F1299D"/>
    <w:rsid w:val="00F1416D"/>
    <w:rsid w:val="00F146D5"/>
    <w:rsid w:val="00F1577E"/>
    <w:rsid w:val="00F1705A"/>
    <w:rsid w:val="00F229A7"/>
    <w:rsid w:val="00F2563A"/>
    <w:rsid w:val="00F25E76"/>
    <w:rsid w:val="00F32B0D"/>
    <w:rsid w:val="00F3314A"/>
    <w:rsid w:val="00F34AA1"/>
    <w:rsid w:val="00F36CE7"/>
    <w:rsid w:val="00F37A47"/>
    <w:rsid w:val="00F37C1C"/>
    <w:rsid w:val="00F40131"/>
    <w:rsid w:val="00F41302"/>
    <w:rsid w:val="00F42430"/>
    <w:rsid w:val="00F437EF"/>
    <w:rsid w:val="00F450AA"/>
    <w:rsid w:val="00F45618"/>
    <w:rsid w:val="00F46146"/>
    <w:rsid w:val="00F46916"/>
    <w:rsid w:val="00F47084"/>
    <w:rsid w:val="00F473B0"/>
    <w:rsid w:val="00F47428"/>
    <w:rsid w:val="00F475EB"/>
    <w:rsid w:val="00F47D01"/>
    <w:rsid w:val="00F538E3"/>
    <w:rsid w:val="00F53B12"/>
    <w:rsid w:val="00F54989"/>
    <w:rsid w:val="00F54C59"/>
    <w:rsid w:val="00F55C34"/>
    <w:rsid w:val="00F55C97"/>
    <w:rsid w:val="00F562D1"/>
    <w:rsid w:val="00F578B2"/>
    <w:rsid w:val="00F649A2"/>
    <w:rsid w:val="00F650D5"/>
    <w:rsid w:val="00F67C71"/>
    <w:rsid w:val="00F713EB"/>
    <w:rsid w:val="00F72B74"/>
    <w:rsid w:val="00F72CE2"/>
    <w:rsid w:val="00F75A2A"/>
    <w:rsid w:val="00F76BF0"/>
    <w:rsid w:val="00F77774"/>
    <w:rsid w:val="00F80048"/>
    <w:rsid w:val="00F8061C"/>
    <w:rsid w:val="00F82C3E"/>
    <w:rsid w:val="00F83202"/>
    <w:rsid w:val="00F85222"/>
    <w:rsid w:val="00F852DB"/>
    <w:rsid w:val="00F85645"/>
    <w:rsid w:val="00F861D3"/>
    <w:rsid w:val="00F86AFF"/>
    <w:rsid w:val="00F87D61"/>
    <w:rsid w:val="00F92360"/>
    <w:rsid w:val="00F93D38"/>
    <w:rsid w:val="00F95C75"/>
    <w:rsid w:val="00F969CA"/>
    <w:rsid w:val="00F96AA2"/>
    <w:rsid w:val="00F97909"/>
    <w:rsid w:val="00FA1EFB"/>
    <w:rsid w:val="00FA2D9B"/>
    <w:rsid w:val="00FA4A7B"/>
    <w:rsid w:val="00FA4ED4"/>
    <w:rsid w:val="00FA547C"/>
    <w:rsid w:val="00FA58BB"/>
    <w:rsid w:val="00FA5AEC"/>
    <w:rsid w:val="00FB06C7"/>
    <w:rsid w:val="00FB14BA"/>
    <w:rsid w:val="00FB1BB2"/>
    <w:rsid w:val="00FB2B92"/>
    <w:rsid w:val="00FB4D1A"/>
    <w:rsid w:val="00FC0079"/>
    <w:rsid w:val="00FC18AF"/>
    <w:rsid w:val="00FC2437"/>
    <w:rsid w:val="00FC27C0"/>
    <w:rsid w:val="00FC79A3"/>
    <w:rsid w:val="00FD0238"/>
    <w:rsid w:val="00FD0308"/>
    <w:rsid w:val="00FD12D9"/>
    <w:rsid w:val="00FD17FB"/>
    <w:rsid w:val="00FD30C5"/>
    <w:rsid w:val="00FD3670"/>
    <w:rsid w:val="00FD3A81"/>
    <w:rsid w:val="00FD4EE8"/>
    <w:rsid w:val="00FD53F2"/>
    <w:rsid w:val="00FD66EA"/>
    <w:rsid w:val="00FD6F7C"/>
    <w:rsid w:val="00FE0242"/>
    <w:rsid w:val="00FE07AB"/>
    <w:rsid w:val="00FE126D"/>
    <w:rsid w:val="00FE1319"/>
    <w:rsid w:val="00FE2BC5"/>
    <w:rsid w:val="00FE5D40"/>
    <w:rsid w:val="00FE7775"/>
    <w:rsid w:val="00FF27A1"/>
    <w:rsid w:val="00FF3B93"/>
    <w:rsid w:val="00FF4240"/>
    <w:rsid w:val="00FF4552"/>
    <w:rsid w:val="00FF4B7C"/>
    <w:rsid w:val="00FF5CB2"/>
    <w:rsid w:val="00FF6B22"/>
    <w:rsid w:val="00FF741C"/>
    <w:rsid w:val="00FF7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D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1F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65E5C"/>
    <w:pPr>
      <w:keepNext/>
      <w:keepLines/>
      <w:spacing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E5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E5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57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057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057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057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05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05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6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8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54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37305"/>
    <w:pPr>
      <w:tabs>
        <w:tab w:val="center" w:pos="4844"/>
        <w:tab w:val="right" w:pos="9689"/>
      </w:tabs>
    </w:pPr>
    <w:rPr>
      <w:rFonts w:asciiTheme="minorHAnsi" w:hAnsiTheme="minorHAnsi" w:cstheme="minorBidi"/>
    </w:rPr>
  </w:style>
  <w:style w:type="character" w:customStyle="1" w:styleId="HeaderChar">
    <w:name w:val="Header Char"/>
    <w:basedOn w:val="DefaultParagraphFont"/>
    <w:link w:val="Header"/>
    <w:uiPriority w:val="99"/>
    <w:rsid w:val="00A37305"/>
  </w:style>
  <w:style w:type="paragraph" w:styleId="Footer">
    <w:name w:val="footer"/>
    <w:basedOn w:val="Normal"/>
    <w:link w:val="FooterChar"/>
    <w:uiPriority w:val="99"/>
    <w:unhideWhenUsed/>
    <w:rsid w:val="00A37305"/>
    <w:pPr>
      <w:tabs>
        <w:tab w:val="center" w:pos="4844"/>
        <w:tab w:val="right" w:pos="9689"/>
      </w:tabs>
    </w:pPr>
    <w:rPr>
      <w:rFonts w:asciiTheme="minorHAnsi" w:hAnsiTheme="minorHAnsi" w:cstheme="minorBidi"/>
    </w:rPr>
  </w:style>
  <w:style w:type="character" w:customStyle="1" w:styleId="FooterChar">
    <w:name w:val="Footer Char"/>
    <w:basedOn w:val="DefaultParagraphFont"/>
    <w:link w:val="Footer"/>
    <w:uiPriority w:val="99"/>
    <w:rsid w:val="00A37305"/>
  </w:style>
  <w:style w:type="paragraph" w:styleId="BalloonText">
    <w:name w:val="Balloon Text"/>
    <w:basedOn w:val="Normal"/>
    <w:link w:val="BalloonTextChar"/>
    <w:uiPriority w:val="99"/>
    <w:semiHidden/>
    <w:unhideWhenUsed/>
    <w:rsid w:val="00A37305"/>
    <w:rPr>
      <w:rFonts w:ascii="Tahoma" w:hAnsi="Tahoma" w:cs="Tahoma"/>
      <w:sz w:val="16"/>
      <w:szCs w:val="16"/>
    </w:rPr>
  </w:style>
  <w:style w:type="character" w:customStyle="1" w:styleId="BalloonTextChar">
    <w:name w:val="Balloon Text Char"/>
    <w:basedOn w:val="DefaultParagraphFont"/>
    <w:link w:val="BalloonText"/>
    <w:uiPriority w:val="99"/>
    <w:semiHidden/>
    <w:rsid w:val="00A37305"/>
    <w:rPr>
      <w:rFonts w:ascii="Tahoma" w:hAnsi="Tahoma" w:cs="Tahoma"/>
      <w:sz w:val="16"/>
      <w:szCs w:val="16"/>
    </w:rPr>
  </w:style>
  <w:style w:type="paragraph" w:styleId="Title">
    <w:name w:val="Title"/>
    <w:basedOn w:val="Normal"/>
    <w:next w:val="Normal"/>
    <w:link w:val="TitleChar"/>
    <w:uiPriority w:val="10"/>
    <w:qFormat/>
    <w:rsid w:val="001978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8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A49DA"/>
    <w:rPr>
      <w:color w:val="0000FF" w:themeColor="hyperlink"/>
      <w:u w:val="single"/>
    </w:rPr>
  </w:style>
  <w:style w:type="table" w:styleId="TableGrid">
    <w:name w:val="Table Grid"/>
    <w:basedOn w:val="TableNormal"/>
    <w:uiPriority w:val="59"/>
    <w:rsid w:val="00BA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B50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42EA4"/>
    <w:pPr>
      <w:spacing w:after="200" w:line="276" w:lineRule="auto"/>
      <w:ind w:left="720"/>
      <w:contextualSpacing/>
    </w:pPr>
    <w:rPr>
      <w:rFonts w:asciiTheme="minorHAnsi" w:hAnsiTheme="minorHAnsi" w:cstheme="minorBidi"/>
    </w:rPr>
  </w:style>
  <w:style w:type="paragraph" w:styleId="TOCHeading">
    <w:name w:val="TOC Heading"/>
    <w:basedOn w:val="Heading1"/>
    <w:next w:val="Normal"/>
    <w:uiPriority w:val="39"/>
    <w:unhideWhenUsed/>
    <w:qFormat/>
    <w:rsid w:val="00176E2E"/>
    <w:pPr>
      <w:outlineLvl w:val="9"/>
    </w:pPr>
    <w:rPr>
      <w:lang w:eastAsia="ja-JP"/>
    </w:rPr>
  </w:style>
  <w:style w:type="paragraph" w:styleId="TOC2">
    <w:name w:val="toc 2"/>
    <w:basedOn w:val="Normal"/>
    <w:next w:val="Normal"/>
    <w:autoRedefine/>
    <w:uiPriority w:val="39"/>
    <w:unhideWhenUsed/>
    <w:qFormat/>
    <w:rsid w:val="00A86A39"/>
    <w:pPr>
      <w:spacing w:line="276" w:lineRule="auto"/>
      <w:ind w:left="220"/>
    </w:pPr>
    <w:rPr>
      <w:rFonts w:asciiTheme="minorHAnsi" w:hAnsiTheme="minorHAnsi" w:cstheme="minorBidi"/>
      <w:sz w:val="18"/>
    </w:rPr>
  </w:style>
  <w:style w:type="paragraph" w:styleId="TOC1">
    <w:name w:val="toc 1"/>
    <w:basedOn w:val="Normal"/>
    <w:next w:val="Normal"/>
    <w:autoRedefine/>
    <w:uiPriority w:val="39"/>
    <w:unhideWhenUsed/>
    <w:qFormat/>
    <w:rsid w:val="00A86A39"/>
    <w:pPr>
      <w:spacing w:line="276" w:lineRule="auto"/>
    </w:pPr>
    <w:rPr>
      <w:rFonts w:asciiTheme="minorHAnsi" w:hAnsiTheme="minorHAnsi" w:cstheme="minorBidi"/>
      <w:sz w:val="18"/>
    </w:rPr>
  </w:style>
  <w:style w:type="paragraph" w:styleId="Subtitle">
    <w:name w:val="Subtitle"/>
    <w:basedOn w:val="Normal"/>
    <w:next w:val="Normal"/>
    <w:link w:val="SubtitleChar"/>
    <w:uiPriority w:val="11"/>
    <w:qFormat/>
    <w:rsid w:val="0035006B"/>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06B"/>
    <w:rPr>
      <w:rFonts w:asciiTheme="majorHAnsi" w:eastAsiaTheme="majorEastAsia" w:hAnsiTheme="majorHAnsi" w:cstheme="majorBidi"/>
      <w:i/>
      <w:iCs/>
      <w:color w:val="4F81BD" w:themeColor="accent1"/>
      <w:spacing w:val="15"/>
      <w:sz w:val="24"/>
      <w:szCs w:val="24"/>
    </w:rPr>
  </w:style>
  <w:style w:type="table" w:styleId="LightShading-Accent1">
    <w:name w:val="Light Shading Accent 1"/>
    <w:basedOn w:val="TableNormal"/>
    <w:uiPriority w:val="60"/>
    <w:rsid w:val="001000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22043"/>
    <w:rPr>
      <w:sz w:val="16"/>
      <w:szCs w:val="16"/>
    </w:rPr>
  </w:style>
  <w:style w:type="paragraph" w:styleId="CommentText">
    <w:name w:val="annotation text"/>
    <w:basedOn w:val="Normal"/>
    <w:link w:val="CommentTextChar"/>
    <w:uiPriority w:val="99"/>
    <w:unhideWhenUsed/>
    <w:rsid w:val="0032204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322043"/>
    <w:rPr>
      <w:sz w:val="20"/>
      <w:szCs w:val="20"/>
    </w:rPr>
  </w:style>
  <w:style w:type="paragraph" w:styleId="CommentSubject">
    <w:name w:val="annotation subject"/>
    <w:basedOn w:val="CommentText"/>
    <w:next w:val="CommentText"/>
    <w:link w:val="CommentSubjectChar"/>
    <w:uiPriority w:val="99"/>
    <w:semiHidden/>
    <w:unhideWhenUsed/>
    <w:rsid w:val="00322043"/>
    <w:rPr>
      <w:b/>
      <w:bCs/>
    </w:rPr>
  </w:style>
  <w:style w:type="character" w:customStyle="1" w:styleId="CommentSubjectChar">
    <w:name w:val="Comment Subject Char"/>
    <w:basedOn w:val="CommentTextChar"/>
    <w:link w:val="CommentSubject"/>
    <w:uiPriority w:val="99"/>
    <w:semiHidden/>
    <w:rsid w:val="00322043"/>
    <w:rPr>
      <w:b/>
      <w:bCs/>
      <w:sz w:val="20"/>
      <w:szCs w:val="20"/>
    </w:rPr>
  </w:style>
  <w:style w:type="paragraph" w:styleId="NoSpacing">
    <w:name w:val="No Spacing"/>
    <w:uiPriority w:val="1"/>
    <w:qFormat/>
    <w:rsid w:val="00CF3BED"/>
    <w:pPr>
      <w:spacing w:after="0" w:line="240" w:lineRule="auto"/>
    </w:pPr>
  </w:style>
  <w:style w:type="character" w:styleId="FollowedHyperlink">
    <w:name w:val="FollowedHyperlink"/>
    <w:basedOn w:val="DefaultParagraphFont"/>
    <w:uiPriority w:val="99"/>
    <w:semiHidden/>
    <w:unhideWhenUsed/>
    <w:rsid w:val="00383019"/>
    <w:rPr>
      <w:color w:val="800080" w:themeColor="followedHyperlink"/>
      <w:u w:val="single"/>
    </w:rPr>
  </w:style>
  <w:style w:type="paragraph" w:styleId="TOC3">
    <w:name w:val="toc 3"/>
    <w:basedOn w:val="Normal"/>
    <w:next w:val="Normal"/>
    <w:autoRedefine/>
    <w:uiPriority w:val="39"/>
    <w:unhideWhenUsed/>
    <w:qFormat/>
    <w:rsid w:val="00A86A39"/>
    <w:pPr>
      <w:ind w:left="440"/>
    </w:pPr>
    <w:rPr>
      <w:sz w:val="18"/>
    </w:rPr>
  </w:style>
  <w:style w:type="paragraph" w:customStyle="1" w:styleId="xl65">
    <w:name w:val="xl65"/>
    <w:basedOn w:val="Normal"/>
    <w:rsid w:val="00B90C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6">
    <w:name w:val="xl66"/>
    <w:basedOn w:val="Normal"/>
    <w:rsid w:val="00B90CD9"/>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7">
    <w:name w:val="xl67"/>
    <w:basedOn w:val="Normal"/>
    <w:rsid w:val="00B90CD9"/>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8">
    <w:name w:val="xl68"/>
    <w:basedOn w:val="Normal"/>
    <w:rsid w:val="00B90CD9"/>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9">
    <w:name w:val="xl69"/>
    <w:basedOn w:val="Normal"/>
    <w:rsid w:val="00B90CD9"/>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0">
    <w:name w:val="xl70"/>
    <w:basedOn w:val="Normal"/>
    <w:rsid w:val="00B90CD9"/>
    <w:pPr>
      <w:pBdr>
        <w:top w:val="single" w:sz="8" w:space="0" w:color="auto"/>
        <w:left w:val="single" w:sz="8" w:space="0" w:color="auto"/>
      </w:pBdr>
      <w:shd w:val="clear" w:color="000000" w:fill="FFE69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B90CD9"/>
    <w:pPr>
      <w:pBdr>
        <w:top w:val="single" w:sz="8" w:space="0" w:color="auto"/>
        <w:bottom w:val="single" w:sz="4" w:space="0" w:color="auto"/>
      </w:pBdr>
      <w:shd w:val="clear" w:color="000000" w:fill="FFE699"/>
      <w:spacing w:before="100" w:beforeAutospacing="1" w:after="100" w:afterAutospacing="1"/>
      <w:jc w:val="center"/>
    </w:pPr>
    <w:rPr>
      <w:rFonts w:eastAsia="Times New Roman"/>
      <w:b/>
      <w:bCs/>
      <w:sz w:val="24"/>
      <w:szCs w:val="24"/>
    </w:rPr>
  </w:style>
  <w:style w:type="paragraph" w:customStyle="1" w:styleId="xl72">
    <w:name w:val="xl72"/>
    <w:basedOn w:val="Normal"/>
    <w:rsid w:val="00B90CD9"/>
    <w:pPr>
      <w:pBdr>
        <w:top w:val="single" w:sz="8" w:space="0" w:color="auto"/>
        <w:bottom w:val="single" w:sz="4" w:space="0" w:color="auto"/>
        <w:right w:val="single" w:sz="8" w:space="0" w:color="auto"/>
      </w:pBdr>
      <w:shd w:val="clear" w:color="000000" w:fill="FFE699"/>
      <w:spacing w:before="100" w:beforeAutospacing="1" w:after="100" w:afterAutospacing="1"/>
      <w:jc w:val="center"/>
    </w:pPr>
    <w:rPr>
      <w:rFonts w:eastAsia="Times New Roman"/>
      <w:b/>
      <w:bCs/>
      <w:sz w:val="24"/>
      <w:szCs w:val="24"/>
    </w:rPr>
  </w:style>
  <w:style w:type="paragraph" w:customStyle="1" w:styleId="xl73">
    <w:name w:val="xl73"/>
    <w:basedOn w:val="Normal"/>
    <w:rsid w:val="00B90CD9"/>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4">
    <w:name w:val="xl74"/>
    <w:basedOn w:val="Normal"/>
    <w:rsid w:val="00B90CD9"/>
    <w:pPr>
      <w:pBdr>
        <w:top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5">
    <w:name w:val="xl75"/>
    <w:basedOn w:val="Normal"/>
    <w:rsid w:val="00B90CD9"/>
    <w:pPr>
      <w:pBdr>
        <w:left w:val="single" w:sz="8" w:space="0" w:color="auto"/>
        <w:right w:val="single" w:sz="4" w:space="0" w:color="auto"/>
      </w:pBdr>
      <w:shd w:val="clear" w:color="000000" w:fill="FFE699"/>
      <w:spacing w:before="100" w:beforeAutospacing="1" w:after="100" w:afterAutospacing="1"/>
      <w:jc w:val="center"/>
      <w:textAlignment w:val="center"/>
    </w:pPr>
    <w:rPr>
      <w:rFonts w:eastAsia="Times New Roman"/>
      <w:b/>
      <w:bCs/>
      <w:sz w:val="24"/>
      <w:szCs w:val="24"/>
    </w:rPr>
  </w:style>
  <w:style w:type="paragraph" w:customStyle="1" w:styleId="xl76">
    <w:name w:val="xl76"/>
    <w:basedOn w:val="Normal"/>
    <w:rsid w:val="00B90CD9"/>
    <w:pPr>
      <w:pBdr>
        <w:left w:val="single" w:sz="8" w:space="0" w:color="auto"/>
        <w:bottom w:val="single" w:sz="8" w:space="0" w:color="auto"/>
        <w:right w:val="single" w:sz="4" w:space="0" w:color="auto"/>
      </w:pBdr>
      <w:shd w:val="clear" w:color="000000" w:fill="FFE699"/>
      <w:spacing w:before="100" w:beforeAutospacing="1" w:after="100" w:afterAutospacing="1"/>
      <w:jc w:val="center"/>
      <w:textAlignment w:val="center"/>
    </w:pPr>
    <w:rPr>
      <w:rFonts w:eastAsia="Times New Roman"/>
      <w:b/>
      <w:bCs/>
      <w:sz w:val="24"/>
      <w:szCs w:val="24"/>
    </w:rPr>
  </w:style>
  <w:style w:type="paragraph" w:customStyle="1" w:styleId="xl77">
    <w:name w:val="xl77"/>
    <w:basedOn w:val="Normal"/>
    <w:rsid w:val="00B90CD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78">
    <w:name w:val="xl78"/>
    <w:basedOn w:val="Normal"/>
    <w:rsid w:val="00B90CD9"/>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ED057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057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057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057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05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0578"/>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963BD"/>
    <w:pPr>
      <w:spacing w:after="0" w:line="240" w:lineRule="auto"/>
    </w:pPr>
    <w:rPr>
      <w:rFonts w:ascii="Calibri" w:hAnsi="Calibri" w:cs="Times New Roman"/>
    </w:rPr>
  </w:style>
  <w:style w:type="character" w:styleId="LineNumber">
    <w:name w:val="line number"/>
    <w:basedOn w:val="DefaultParagraphFont"/>
    <w:uiPriority w:val="99"/>
    <w:semiHidden/>
    <w:unhideWhenUsed/>
    <w:rsid w:val="00ED52AC"/>
  </w:style>
  <w:style w:type="character" w:customStyle="1" w:styleId="st">
    <w:name w:val="st"/>
    <w:basedOn w:val="DefaultParagraphFont"/>
    <w:rsid w:val="00F92360"/>
  </w:style>
  <w:style w:type="character" w:styleId="Emphasis">
    <w:name w:val="Emphasis"/>
    <w:basedOn w:val="DefaultParagraphFont"/>
    <w:uiPriority w:val="20"/>
    <w:qFormat/>
    <w:rsid w:val="00F92360"/>
    <w:rPr>
      <w:i/>
      <w:iCs/>
    </w:rPr>
  </w:style>
  <w:style w:type="character" w:customStyle="1" w:styleId="apple-converted-space">
    <w:name w:val="apple-converted-space"/>
    <w:basedOn w:val="DefaultParagraphFont"/>
    <w:rsid w:val="004E21B1"/>
  </w:style>
  <w:style w:type="paragraph" w:customStyle="1" w:styleId="Ooma">
    <w:name w:val="Ooma"/>
    <w:basedOn w:val="Normal"/>
    <w:link w:val="OomaText"/>
    <w:qFormat/>
    <w:rsid w:val="00E434F0"/>
    <w:pPr>
      <w:spacing w:before="60" w:after="60"/>
      <w:ind w:firstLine="225"/>
    </w:pPr>
    <w:rPr>
      <w:rFonts w:eastAsia="Times New Roman"/>
      <w:sz w:val="24"/>
      <w:szCs w:val="20"/>
      <w:lang w:val="ru-RU" w:eastAsia="ru-RU"/>
    </w:rPr>
  </w:style>
  <w:style w:type="character" w:customStyle="1" w:styleId="OomaText">
    <w:name w:val="Ooma Text"/>
    <w:basedOn w:val="DefaultParagraphFont"/>
    <w:link w:val="Ooma"/>
    <w:qFormat/>
    <w:rsid w:val="00E434F0"/>
    <w:rPr>
      <w:rFonts w:ascii="Calibri" w:eastAsia="Times New Roman" w:hAnsi="Calibri" w:cs="Times New Roman"/>
      <w:sz w:val="24"/>
      <w:szCs w:val="20"/>
      <w:lang w:val="ru-RU" w:eastAsia="ru-RU"/>
    </w:rPr>
  </w:style>
  <w:style w:type="paragraph" w:styleId="TOC4">
    <w:name w:val="toc 4"/>
    <w:basedOn w:val="Normal"/>
    <w:next w:val="Normal"/>
    <w:autoRedefine/>
    <w:uiPriority w:val="39"/>
    <w:semiHidden/>
    <w:unhideWhenUsed/>
    <w:rsid w:val="00A86A39"/>
    <w:pPr>
      <w:spacing w:after="100"/>
      <w:ind w:left="660"/>
    </w:pPr>
    <w:rPr>
      <w:sz w:val="18"/>
    </w:rPr>
  </w:style>
  <w:style w:type="character" w:customStyle="1" w:styleId="apple-tab-span">
    <w:name w:val="apple-tab-span"/>
    <w:basedOn w:val="DefaultParagraphFont"/>
    <w:rsid w:val="00064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1F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65E5C"/>
    <w:pPr>
      <w:keepNext/>
      <w:keepLines/>
      <w:spacing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E5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E5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57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057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057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057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05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05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6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8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54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37305"/>
    <w:pPr>
      <w:tabs>
        <w:tab w:val="center" w:pos="4844"/>
        <w:tab w:val="right" w:pos="9689"/>
      </w:tabs>
    </w:pPr>
    <w:rPr>
      <w:rFonts w:asciiTheme="minorHAnsi" w:hAnsiTheme="minorHAnsi" w:cstheme="minorBidi"/>
    </w:rPr>
  </w:style>
  <w:style w:type="character" w:customStyle="1" w:styleId="HeaderChar">
    <w:name w:val="Header Char"/>
    <w:basedOn w:val="DefaultParagraphFont"/>
    <w:link w:val="Header"/>
    <w:uiPriority w:val="99"/>
    <w:rsid w:val="00A37305"/>
  </w:style>
  <w:style w:type="paragraph" w:styleId="Footer">
    <w:name w:val="footer"/>
    <w:basedOn w:val="Normal"/>
    <w:link w:val="FooterChar"/>
    <w:uiPriority w:val="99"/>
    <w:unhideWhenUsed/>
    <w:rsid w:val="00A37305"/>
    <w:pPr>
      <w:tabs>
        <w:tab w:val="center" w:pos="4844"/>
        <w:tab w:val="right" w:pos="9689"/>
      </w:tabs>
    </w:pPr>
    <w:rPr>
      <w:rFonts w:asciiTheme="minorHAnsi" w:hAnsiTheme="minorHAnsi" w:cstheme="minorBidi"/>
    </w:rPr>
  </w:style>
  <w:style w:type="character" w:customStyle="1" w:styleId="FooterChar">
    <w:name w:val="Footer Char"/>
    <w:basedOn w:val="DefaultParagraphFont"/>
    <w:link w:val="Footer"/>
    <w:uiPriority w:val="99"/>
    <w:rsid w:val="00A37305"/>
  </w:style>
  <w:style w:type="paragraph" w:styleId="BalloonText">
    <w:name w:val="Balloon Text"/>
    <w:basedOn w:val="Normal"/>
    <w:link w:val="BalloonTextChar"/>
    <w:uiPriority w:val="99"/>
    <w:semiHidden/>
    <w:unhideWhenUsed/>
    <w:rsid w:val="00A37305"/>
    <w:rPr>
      <w:rFonts w:ascii="Tahoma" w:hAnsi="Tahoma" w:cs="Tahoma"/>
      <w:sz w:val="16"/>
      <w:szCs w:val="16"/>
    </w:rPr>
  </w:style>
  <w:style w:type="character" w:customStyle="1" w:styleId="BalloonTextChar">
    <w:name w:val="Balloon Text Char"/>
    <w:basedOn w:val="DefaultParagraphFont"/>
    <w:link w:val="BalloonText"/>
    <w:uiPriority w:val="99"/>
    <w:semiHidden/>
    <w:rsid w:val="00A37305"/>
    <w:rPr>
      <w:rFonts w:ascii="Tahoma" w:hAnsi="Tahoma" w:cs="Tahoma"/>
      <w:sz w:val="16"/>
      <w:szCs w:val="16"/>
    </w:rPr>
  </w:style>
  <w:style w:type="paragraph" w:styleId="Title">
    <w:name w:val="Title"/>
    <w:basedOn w:val="Normal"/>
    <w:next w:val="Normal"/>
    <w:link w:val="TitleChar"/>
    <w:uiPriority w:val="10"/>
    <w:qFormat/>
    <w:rsid w:val="001978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8B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A49DA"/>
    <w:rPr>
      <w:color w:val="0000FF" w:themeColor="hyperlink"/>
      <w:u w:val="single"/>
    </w:rPr>
  </w:style>
  <w:style w:type="table" w:styleId="TableGrid">
    <w:name w:val="Table Grid"/>
    <w:basedOn w:val="TableNormal"/>
    <w:uiPriority w:val="59"/>
    <w:rsid w:val="00BA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3B50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42EA4"/>
    <w:pPr>
      <w:spacing w:after="200" w:line="276" w:lineRule="auto"/>
      <w:ind w:left="720"/>
      <w:contextualSpacing/>
    </w:pPr>
    <w:rPr>
      <w:rFonts w:asciiTheme="minorHAnsi" w:hAnsiTheme="minorHAnsi" w:cstheme="minorBidi"/>
    </w:rPr>
  </w:style>
  <w:style w:type="paragraph" w:styleId="TOCHeading">
    <w:name w:val="TOC Heading"/>
    <w:basedOn w:val="Heading1"/>
    <w:next w:val="Normal"/>
    <w:uiPriority w:val="39"/>
    <w:unhideWhenUsed/>
    <w:qFormat/>
    <w:rsid w:val="00176E2E"/>
    <w:pPr>
      <w:outlineLvl w:val="9"/>
    </w:pPr>
    <w:rPr>
      <w:lang w:eastAsia="ja-JP"/>
    </w:rPr>
  </w:style>
  <w:style w:type="paragraph" w:styleId="TOC2">
    <w:name w:val="toc 2"/>
    <w:basedOn w:val="Normal"/>
    <w:next w:val="Normal"/>
    <w:autoRedefine/>
    <w:uiPriority w:val="39"/>
    <w:unhideWhenUsed/>
    <w:qFormat/>
    <w:rsid w:val="00A86A39"/>
    <w:pPr>
      <w:spacing w:line="276" w:lineRule="auto"/>
      <w:ind w:left="220"/>
    </w:pPr>
    <w:rPr>
      <w:rFonts w:asciiTheme="minorHAnsi" w:hAnsiTheme="minorHAnsi" w:cstheme="minorBidi"/>
      <w:sz w:val="18"/>
    </w:rPr>
  </w:style>
  <w:style w:type="paragraph" w:styleId="TOC1">
    <w:name w:val="toc 1"/>
    <w:basedOn w:val="Normal"/>
    <w:next w:val="Normal"/>
    <w:autoRedefine/>
    <w:uiPriority w:val="39"/>
    <w:unhideWhenUsed/>
    <w:qFormat/>
    <w:rsid w:val="00A86A39"/>
    <w:pPr>
      <w:spacing w:line="276" w:lineRule="auto"/>
    </w:pPr>
    <w:rPr>
      <w:rFonts w:asciiTheme="minorHAnsi" w:hAnsiTheme="minorHAnsi" w:cstheme="minorBidi"/>
      <w:sz w:val="18"/>
    </w:rPr>
  </w:style>
  <w:style w:type="paragraph" w:styleId="Subtitle">
    <w:name w:val="Subtitle"/>
    <w:basedOn w:val="Normal"/>
    <w:next w:val="Normal"/>
    <w:link w:val="SubtitleChar"/>
    <w:uiPriority w:val="11"/>
    <w:qFormat/>
    <w:rsid w:val="0035006B"/>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06B"/>
    <w:rPr>
      <w:rFonts w:asciiTheme="majorHAnsi" w:eastAsiaTheme="majorEastAsia" w:hAnsiTheme="majorHAnsi" w:cstheme="majorBidi"/>
      <w:i/>
      <w:iCs/>
      <w:color w:val="4F81BD" w:themeColor="accent1"/>
      <w:spacing w:val="15"/>
      <w:sz w:val="24"/>
      <w:szCs w:val="24"/>
    </w:rPr>
  </w:style>
  <w:style w:type="table" w:styleId="LightShading-Accent1">
    <w:name w:val="Light Shading Accent 1"/>
    <w:basedOn w:val="TableNormal"/>
    <w:uiPriority w:val="60"/>
    <w:rsid w:val="001000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22043"/>
    <w:rPr>
      <w:sz w:val="16"/>
      <w:szCs w:val="16"/>
    </w:rPr>
  </w:style>
  <w:style w:type="paragraph" w:styleId="CommentText">
    <w:name w:val="annotation text"/>
    <w:basedOn w:val="Normal"/>
    <w:link w:val="CommentTextChar"/>
    <w:uiPriority w:val="99"/>
    <w:unhideWhenUsed/>
    <w:rsid w:val="0032204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322043"/>
    <w:rPr>
      <w:sz w:val="20"/>
      <w:szCs w:val="20"/>
    </w:rPr>
  </w:style>
  <w:style w:type="paragraph" w:styleId="CommentSubject">
    <w:name w:val="annotation subject"/>
    <w:basedOn w:val="CommentText"/>
    <w:next w:val="CommentText"/>
    <w:link w:val="CommentSubjectChar"/>
    <w:uiPriority w:val="99"/>
    <w:semiHidden/>
    <w:unhideWhenUsed/>
    <w:rsid w:val="00322043"/>
    <w:rPr>
      <w:b/>
      <w:bCs/>
    </w:rPr>
  </w:style>
  <w:style w:type="character" w:customStyle="1" w:styleId="CommentSubjectChar">
    <w:name w:val="Comment Subject Char"/>
    <w:basedOn w:val="CommentTextChar"/>
    <w:link w:val="CommentSubject"/>
    <w:uiPriority w:val="99"/>
    <w:semiHidden/>
    <w:rsid w:val="00322043"/>
    <w:rPr>
      <w:b/>
      <w:bCs/>
      <w:sz w:val="20"/>
      <w:szCs w:val="20"/>
    </w:rPr>
  </w:style>
  <w:style w:type="paragraph" w:styleId="NoSpacing">
    <w:name w:val="No Spacing"/>
    <w:uiPriority w:val="1"/>
    <w:qFormat/>
    <w:rsid w:val="00CF3BED"/>
    <w:pPr>
      <w:spacing w:after="0" w:line="240" w:lineRule="auto"/>
    </w:pPr>
  </w:style>
  <w:style w:type="character" w:styleId="FollowedHyperlink">
    <w:name w:val="FollowedHyperlink"/>
    <w:basedOn w:val="DefaultParagraphFont"/>
    <w:uiPriority w:val="99"/>
    <w:semiHidden/>
    <w:unhideWhenUsed/>
    <w:rsid w:val="00383019"/>
    <w:rPr>
      <w:color w:val="800080" w:themeColor="followedHyperlink"/>
      <w:u w:val="single"/>
    </w:rPr>
  </w:style>
  <w:style w:type="paragraph" w:styleId="TOC3">
    <w:name w:val="toc 3"/>
    <w:basedOn w:val="Normal"/>
    <w:next w:val="Normal"/>
    <w:autoRedefine/>
    <w:uiPriority w:val="39"/>
    <w:unhideWhenUsed/>
    <w:qFormat/>
    <w:rsid w:val="00A86A39"/>
    <w:pPr>
      <w:ind w:left="440"/>
    </w:pPr>
    <w:rPr>
      <w:sz w:val="18"/>
    </w:rPr>
  </w:style>
  <w:style w:type="paragraph" w:customStyle="1" w:styleId="xl65">
    <w:name w:val="xl65"/>
    <w:basedOn w:val="Normal"/>
    <w:rsid w:val="00B90CD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6">
    <w:name w:val="xl66"/>
    <w:basedOn w:val="Normal"/>
    <w:rsid w:val="00B90CD9"/>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7">
    <w:name w:val="xl67"/>
    <w:basedOn w:val="Normal"/>
    <w:rsid w:val="00B90CD9"/>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8">
    <w:name w:val="xl68"/>
    <w:basedOn w:val="Normal"/>
    <w:rsid w:val="00B90CD9"/>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69">
    <w:name w:val="xl69"/>
    <w:basedOn w:val="Normal"/>
    <w:rsid w:val="00B90CD9"/>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0">
    <w:name w:val="xl70"/>
    <w:basedOn w:val="Normal"/>
    <w:rsid w:val="00B90CD9"/>
    <w:pPr>
      <w:pBdr>
        <w:top w:val="single" w:sz="8" w:space="0" w:color="auto"/>
        <w:left w:val="single" w:sz="8" w:space="0" w:color="auto"/>
      </w:pBdr>
      <w:shd w:val="clear" w:color="000000" w:fill="FFE69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B90CD9"/>
    <w:pPr>
      <w:pBdr>
        <w:top w:val="single" w:sz="8" w:space="0" w:color="auto"/>
        <w:bottom w:val="single" w:sz="4" w:space="0" w:color="auto"/>
      </w:pBdr>
      <w:shd w:val="clear" w:color="000000" w:fill="FFE699"/>
      <w:spacing w:before="100" w:beforeAutospacing="1" w:after="100" w:afterAutospacing="1"/>
      <w:jc w:val="center"/>
    </w:pPr>
    <w:rPr>
      <w:rFonts w:eastAsia="Times New Roman"/>
      <w:b/>
      <w:bCs/>
      <w:sz w:val="24"/>
      <w:szCs w:val="24"/>
    </w:rPr>
  </w:style>
  <w:style w:type="paragraph" w:customStyle="1" w:styleId="xl72">
    <w:name w:val="xl72"/>
    <w:basedOn w:val="Normal"/>
    <w:rsid w:val="00B90CD9"/>
    <w:pPr>
      <w:pBdr>
        <w:top w:val="single" w:sz="8" w:space="0" w:color="auto"/>
        <w:bottom w:val="single" w:sz="4" w:space="0" w:color="auto"/>
        <w:right w:val="single" w:sz="8" w:space="0" w:color="auto"/>
      </w:pBdr>
      <w:shd w:val="clear" w:color="000000" w:fill="FFE699"/>
      <w:spacing w:before="100" w:beforeAutospacing="1" w:after="100" w:afterAutospacing="1"/>
      <w:jc w:val="center"/>
    </w:pPr>
    <w:rPr>
      <w:rFonts w:eastAsia="Times New Roman"/>
      <w:b/>
      <w:bCs/>
      <w:sz w:val="24"/>
      <w:szCs w:val="24"/>
    </w:rPr>
  </w:style>
  <w:style w:type="paragraph" w:customStyle="1" w:styleId="xl73">
    <w:name w:val="xl73"/>
    <w:basedOn w:val="Normal"/>
    <w:rsid w:val="00B90CD9"/>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4">
    <w:name w:val="xl74"/>
    <w:basedOn w:val="Normal"/>
    <w:rsid w:val="00B90CD9"/>
    <w:pPr>
      <w:pBdr>
        <w:top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5">
    <w:name w:val="xl75"/>
    <w:basedOn w:val="Normal"/>
    <w:rsid w:val="00B90CD9"/>
    <w:pPr>
      <w:pBdr>
        <w:left w:val="single" w:sz="8" w:space="0" w:color="auto"/>
        <w:right w:val="single" w:sz="4" w:space="0" w:color="auto"/>
      </w:pBdr>
      <w:shd w:val="clear" w:color="000000" w:fill="FFE699"/>
      <w:spacing w:before="100" w:beforeAutospacing="1" w:after="100" w:afterAutospacing="1"/>
      <w:jc w:val="center"/>
      <w:textAlignment w:val="center"/>
    </w:pPr>
    <w:rPr>
      <w:rFonts w:eastAsia="Times New Roman"/>
      <w:b/>
      <w:bCs/>
      <w:sz w:val="24"/>
      <w:szCs w:val="24"/>
    </w:rPr>
  </w:style>
  <w:style w:type="paragraph" w:customStyle="1" w:styleId="xl76">
    <w:name w:val="xl76"/>
    <w:basedOn w:val="Normal"/>
    <w:rsid w:val="00B90CD9"/>
    <w:pPr>
      <w:pBdr>
        <w:left w:val="single" w:sz="8" w:space="0" w:color="auto"/>
        <w:bottom w:val="single" w:sz="8" w:space="0" w:color="auto"/>
        <w:right w:val="single" w:sz="4" w:space="0" w:color="auto"/>
      </w:pBdr>
      <w:shd w:val="clear" w:color="000000" w:fill="FFE699"/>
      <w:spacing w:before="100" w:beforeAutospacing="1" w:after="100" w:afterAutospacing="1"/>
      <w:jc w:val="center"/>
      <w:textAlignment w:val="center"/>
    </w:pPr>
    <w:rPr>
      <w:rFonts w:eastAsia="Times New Roman"/>
      <w:b/>
      <w:bCs/>
      <w:sz w:val="24"/>
      <w:szCs w:val="24"/>
    </w:rPr>
  </w:style>
  <w:style w:type="paragraph" w:customStyle="1" w:styleId="xl77">
    <w:name w:val="xl77"/>
    <w:basedOn w:val="Normal"/>
    <w:rsid w:val="00B90CD9"/>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78">
    <w:name w:val="xl78"/>
    <w:basedOn w:val="Normal"/>
    <w:rsid w:val="00B90CD9"/>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ED057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057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057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057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05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0578"/>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963BD"/>
    <w:pPr>
      <w:spacing w:after="0" w:line="240" w:lineRule="auto"/>
    </w:pPr>
    <w:rPr>
      <w:rFonts w:ascii="Calibri" w:hAnsi="Calibri" w:cs="Times New Roman"/>
    </w:rPr>
  </w:style>
  <w:style w:type="character" w:styleId="LineNumber">
    <w:name w:val="line number"/>
    <w:basedOn w:val="DefaultParagraphFont"/>
    <w:uiPriority w:val="99"/>
    <w:semiHidden/>
    <w:unhideWhenUsed/>
    <w:rsid w:val="00ED52AC"/>
  </w:style>
  <w:style w:type="character" w:customStyle="1" w:styleId="st">
    <w:name w:val="st"/>
    <w:basedOn w:val="DefaultParagraphFont"/>
    <w:rsid w:val="00F92360"/>
  </w:style>
  <w:style w:type="character" w:styleId="Emphasis">
    <w:name w:val="Emphasis"/>
    <w:basedOn w:val="DefaultParagraphFont"/>
    <w:uiPriority w:val="20"/>
    <w:qFormat/>
    <w:rsid w:val="00F92360"/>
    <w:rPr>
      <w:i/>
      <w:iCs/>
    </w:rPr>
  </w:style>
  <w:style w:type="character" w:customStyle="1" w:styleId="apple-converted-space">
    <w:name w:val="apple-converted-space"/>
    <w:basedOn w:val="DefaultParagraphFont"/>
    <w:rsid w:val="004E21B1"/>
  </w:style>
  <w:style w:type="paragraph" w:customStyle="1" w:styleId="Ooma">
    <w:name w:val="Ooma"/>
    <w:basedOn w:val="Normal"/>
    <w:link w:val="OomaText"/>
    <w:qFormat/>
    <w:rsid w:val="00E434F0"/>
    <w:pPr>
      <w:spacing w:before="60" w:after="60"/>
      <w:ind w:firstLine="225"/>
    </w:pPr>
    <w:rPr>
      <w:rFonts w:eastAsia="Times New Roman"/>
      <w:sz w:val="24"/>
      <w:szCs w:val="20"/>
      <w:lang w:val="ru-RU" w:eastAsia="ru-RU"/>
    </w:rPr>
  </w:style>
  <w:style w:type="character" w:customStyle="1" w:styleId="OomaText">
    <w:name w:val="Ooma Text"/>
    <w:basedOn w:val="DefaultParagraphFont"/>
    <w:link w:val="Ooma"/>
    <w:qFormat/>
    <w:rsid w:val="00E434F0"/>
    <w:rPr>
      <w:rFonts w:ascii="Calibri" w:eastAsia="Times New Roman" w:hAnsi="Calibri" w:cs="Times New Roman"/>
      <w:sz w:val="24"/>
      <w:szCs w:val="20"/>
      <w:lang w:val="ru-RU" w:eastAsia="ru-RU"/>
    </w:rPr>
  </w:style>
  <w:style w:type="paragraph" w:styleId="TOC4">
    <w:name w:val="toc 4"/>
    <w:basedOn w:val="Normal"/>
    <w:next w:val="Normal"/>
    <w:autoRedefine/>
    <w:uiPriority w:val="39"/>
    <w:semiHidden/>
    <w:unhideWhenUsed/>
    <w:rsid w:val="00A86A39"/>
    <w:pPr>
      <w:spacing w:after="100"/>
      <w:ind w:left="660"/>
    </w:pPr>
    <w:rPr>
      <w:sz w:val="18"/>
    </w:rPr>
  </w:style>
  <w:style w:type="character" w:customStyle="1" w:styleId="apple-tab-span">
    <w:name w:val="apple-tab-span"/>
    <w:basedOn w:val="DefaultParagraphFont"/>
    <w:rsid w:val="0006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7198">
      <w:bodyDiv w:val="1"/>
      <w:marLeft w:val="0"/>
      <w:marRight w:val="0"/>
      <w:marTop w:val="0"/>
      <w:marBottom w:val="0"/>
      <w:divBdr>
        <w:top w:val="none" w:sz="0" w:space="0" w:color="auto"/>
        <w:left w:val="none" w:sz="0" w:space="0" w:color="auto"/>
        <w:bottom w:val="none" w:sz="0" w:space="0" w:color="auto"/>
        <w:right w:val="none" w:sz="0" w:space="0" w:color="auto"/>
      </w:divBdr>
    </w:div>
    <w:div w:id="39598882">
      <w:bodyDiv w:val="1"/>
      <w:marLeft w:val="0"/>
      <w:marRight w:val="0"/>
      <w:marTop w:val="0"/>
      <w:marBottom w:val="0"/>
      <w:divBdr>
        <w:top w:val="none" w:sz="0" w:space="0" w:color="auto"/>
        <w:left w:val="none" w:sz="0" w:space="0" w:color="auto"/>
        <w:bottom w:val="none" w:sz="0" w:space="0" w:color="auto"/>
        <w:right w:val="none" w:sz="0" w:space="0" w:color="auto"/>
      </w:divBdr>
    </w:div>
    <w:div w:id="45182091">
      <w:bodyDiv w:val="1"/>
      <w:marLeft w:val="0"/>
      <w:marRight w:val="0"/>
      <w:marTop w:val="0"/>
      <w:marBottom w:val="0"/>
      <w:divBdr>
        <w:top w:val="none" w:sz="0" w:space="0" w:color="auto"/>
        <w:left w:val="none" w:sz="0" w:space="0" w:color="auto"/>
        <w:bottom w:val="none" w:sz="0" w:space="0" w:color="auto"/>
        <w:right w:val="none" w:sz="0" w:space="0" w:color="auto"/>
      </w:divBdr>
    </w:div>
    <w:div w:id="46533393">
      <w:bodyDiv w:val="1"/>
      <w:marLeft w:val="0"/>
      <w:marRight w:val="0"/>
      <w:marTop w:val="0"/>
      <w:marBottom w:val="0"/>
      <w:divBdr>
        <w:top w:val="none" w:sz="0" w:space="0" w:color="auto"/>
        <w:left w:val="none" w:sz="0" w:space="0" w:color="auto"/>
        <w:bottom w:val="none" w:sz="0" w:space="0" w:color="auto"/>
        <w:right w:val="none" w:sz="0" w:space="0" w:color="auto"/>
      </w:divBdr>
    </w:div>
    <w:div w:id="70784894">
      <w:bodyDiv w:val="1"/>
      <w:marLeft w:val="0"/>
      <w:marRight w:val="0"/>
      <w:marTop w:val="0"/>
      <w:marBottom w:val="0"/>
      <w:divBdr>
        <w:top w:val="none" w:sz="0" w:space="0" w:color="auto"/>
        <w:left w:val="none" w:sz="0" w:space="0" w:color="auto"/>
        <w:bottom w:val="none" w:sz="0" w:space="0" w:color="auto"/>
        <w:right w:val="none" w:sz="0" w:space="0" w:color="auto"/>
      </w:divBdr>
    </w:div>
    <w:div w:id="148520835">
      <w:bodyDiv w:val="1"/>
      <w:marLeft w:val="0"/>
      <w:marRight w:val="0"/>
      <w:marTop w:val="0"/>
      <w:marBottom w:val="0"/>
      <w:divBdr>
        <w:top w:val="none" w:sz="0" w:space="0" w:color="auto"/>
        <w:left w:val="none" w:sz="0" w:space="0" w:color="auto"/>
        <w:bottom w:val="none" w:sz="0" w:space="0" w:color="auto"/>
        <w:right w:val="none" w:sz="0" w:space="0" w:color="auto"/>
      </w:divBdr>
    </w:div>
    <w:div w:id="175577598">
      <w:bodyDiv w:val="1"/>
      <w:marLeft w:val="0"/>
      <w:marRight w:val="0"/>
      <w:marTop w:val="0"/>
      <w:marBottom w:val="0"/>
      <w:divBdr>
        <w:top w:val="none" w:sz="0" w:space="0" w:color="auto"/>
        <w:left w:val="none" w:sz="0" w:space="0" w:color="auto"/>
        <w:bottom w:val="none" w:sz="0" w:space="0" w:color="auto"/>
        <w:right w:val="none" w:sz="0" w:space="0" w:color="auto"/>
      </w:divBdr>
    </w:div>
    <w:div w:id="203911270">
      <w:bodyDiv w:val="1"/>
      <w:marLeft w:val="0"/>
      <w:marRight w:val="0"/>
      <w:marTop w:val="0"/>
      <w:marBottom w:val="0"/>
      <w:divBdr>
        <w:top w:val="none" w:sz="0" w:space="0" w:color="auto"/>
        <w:left w:val="none" w:sz="0" w:space="0" w:color="auto"/>
        <w:bottom w:val="none" w:sz="0" w:space="0" w:color="auto"/>
        <w:right w:val="none" w:sz="0" w:space="0" w:color="auto"/>
      </w:divBdr>
    </w:div>
    <w:div w:id="231740833">
      <w:bodyDiv w:val="1"/>
      <w:marLeft w:val="0"/>
      <w:marRight w:val="0"/>
      <w:marTop w:val="0"/>
      <w:marBottom w:val="0"/>
      <w:divBdr>
        <w:top w:val="none" w:sz="0" w:space="0" w:color="auto"/>
        <w:left w:val="none" w:sz="0" w:space="0" w:color="auto"/>
        <w:bottom w:val="none" w:sz="0" w:space="0" w:color="auto"/>
        <w:right w:val="none" w:sz="0" w:space="0" w:color="auto"/>
      </w:divBdr>
    </w:div>
    <w:div w:id="252325311">
      <w:bodyDiv w:val="1"/>
      <w:marLeft w:val="0"/>
      <w:marRight w:val="0"/>
      <w:marTop w:val="0"/>
      <w:marBottom w:val="0"/>
      <w:divBdr>
        <w:top w:val="none" w:sz="0" w:space="0" w:color="auto"/>
        <w:left w:val="none" w:sz="0" w:space="0" w:color="auto"/>
        <w:bottom w:val="none" w:sz="0" w:space="0" w:color="auto"/>
        <w:right w:val="none" w:sz="0" w:space="0" w:color="auto"/>
      </w:divBdr>
    </w:div>
    <w:div w:id="339434891">
      <w:bodyDiv w:val="1"/>
      <w:marLeft w:val="0"/>
      <w:marRight w:val="0"/>
      <w:marTop w:val="0"/>
      <w:marBottom w:val="0"/>
      <w:divBdr>
        <w:top w:val="none" w:sz="0" w:space="0" w:color="auto"/>
        <w:left w:val="none" w:sz="0" w:space="0" w:color="auto"/>
        <w:bottom w:val="none" w:sz="0" w:space="0" w:color="auto"/>
        <w:right w:val="none" w:sz="0" w:space="0" w:color="auto"/>
      </w:divBdr>
    </w:div>
    <w:div w:id="402722324">
      <w:bodyDiv w:val="1"/>
      <w:marLeft w:val="0"/>
      <w:marRight w:val="0"/>
      <w:marTop w:val="0"/>
      <w:marBottom w:val="0"/>
      <w:divBdr>
        <w:top w:val="none" w:sz="0" w:space="0" w:color="auto"/>
        <w:left w:val="none" w:sz="0" w:space="0" w:color="auto"/>
        <w:bottom w:val="none" w:sz="0" w:space="0" w:color="auto"/>
        <w:right w:val="none" w:sz="0" w:space="0" w:color="auto"/>
      </w:divBdr>
    </w:div>
    <w:div w:id="407272889">
      <w:bodyDiv w:val="1"/>
      <w:marLeft w:val="0"/>
      <w:marRight w:val="0"/>
      <w:marTop w:val="0"/>
      <w:marBottom w:val="0"/>
      <w:divBdr>
        <w:top w:val="none" w:sz="0" w:space="0" w:color="auto"/>
        <w:left w:val="none" w:sz="0" w:space="0" w:color="auto"/>
        <w:bottom w:val="none" w:sz="0" w:space="0" w:color="auto"/>
        <w:right w:val="none" w:sz="0" w:space="0" w:color="auto"/>
      </w:divBdr>
    </w:div>
    <w:div w:id="455561179">
      <w:bodyDiv w:val="1"/>
      <w:marLeft w:val="0"/>
      <w:marRight w:val="0"/>
      <w:marTop w:val="0"/>
      <w:marBottom w:val="0"/>
      <w:divBdr>
        <w:top w:val="none" w:sz="0" w:space="0" w:color="auto"/>
        <w:left w:val="none" w:sz="0" w:space="0" w:color="auto"/>
        <w:bottom w:val="none" w:sz="0" w:space="0" w:color="auto"/>
        <w:right w:val="none" w:sz="0" w:space="0" w:color="auto"/>
      </w:divBdr>
    </w:div>
    <w:div w:id="491944233">
      <w:bodyDiv w:val="1"/>
      <w:marLeft w:val="0"/>
      <w:marRight w:val="0"/>
      <w:marTop w:val="0"/>
      <w:marBottom w:val="0"/>
      <w:divBdr>
        <w:top w:val="none" w:sz="0" w:space="0" w:color="auto"/>
        <w:left w:val="none" w:sz="0" w:space="0" w:color="auto"/>
        <w:bottom w:val="none" w:sz="0" w:space="0" w:color="auto"/>
        <w:right w:val="none" w:sz="0" w:space="0" w:color="auto"/>
      </w:divBdr>
    </w:div>
    <w:div w:id="498547761">
      <w:bodyDiv w:val="1"/>
      <w:marLeft w:val="0"/>
      <w:marRight w:val="0"/>
      <w:marTop w:val="0"/>
      <w:marBottom w:val="0"/>
      <w:divBdr>
        <w:top w:val="none" w:sz="0" w:space="0" w:color="auto"/>
        <w:left w:val="none" w:sz="0" w:space="0" w:color="auto"/>
        <w:bottom w:val="none" w:sz="0" w:space="0" w:color="auto"/>
        <w:right w:val="none" w:sz="0" w:space="0" w:color="auto"/>
      </w:divBdr>
    </w:div>
    <w:div w:id="503781248">
      <w:bodyDiv w:val="1"/>
      <w:marLeft w:val="0"/>
      <w:marRight w:val="0"/>
      <w:marTop w:val="0"/>
      <w:marBottom w:val="0"/>
      <w:divBdr>
        <w:top w:val="none" w:sz="0" w:space="0" w:color="auto"/>
        <w:left w:val="none" w:sz="0" w:space="0" w:color="auto"/>
        <w:bottom w:val="none" w:sz="0" w:space="0" w:color="auto"/>
        <w:right w:val="none" w:sz="0" w:space="0" w:color="auto"/>
      </w:divBdr>
    </w:div>
    <w:div w:id="513225145">
      <w:bodyDiv w:val="1"/>
      <w:marLeft w:val="0"/>
      <w:marRight w:val="0"/>
      <w:marTop w:val="0"/>
      <w:marBottom w:val="0"/>
      <w:divBdr>
        <w:top w:val="none" w:sz="0" w:space="0" w:color="auto"/>
        <w:left w:val="none" w:sz="0" w:space="0" w:color="auto"/>
        <w:bottom w:val="none" w:sz="0" w:space="0" w:color="auto"/>
        <w:right w:val="none" w:sz="0" w:space="0" w:color="auto"/>
      </w:divBdr>
    </w:div>
    <w:div w:id="529876230">
      <w:bodyDiv w:val="1"/>
      <w:marLeft w:val="0"/>
      <w:marRight w:val="0"/>
      <w:marTop w:val="0"/>
      <w:marBottom w:val="0"/>
      <w:divBdr>
        <w:top w:val="none" w:sz="0" w:space="0" w:color="auto"/>
        <w:left w:val="none" w:sz="0" w:space="0" w:color="auto"/>
        <w:bottom w:val="none" w:sz="0" w:space="0" w:color="auto"/>
        <w:right w:val="none" w:sz="0" w:space="0" w:color="auto"/>
      </w:divBdr>
    </w:div>
    <w:div w:id="536743091">
      <w:bodyDiv w:val="1"/>
      <w:marLeft w:val="0"/>
      <w:marRight w:val="0"/>
      <w:marTop w:val="0"/>
      <w:marBottom w:val="0"/>
      <w:divBdr>
        <w:top w:val="none" w:sz="0" w:space="0" w:color="auto"/>
        <w:left w:val="none" w:sz="0" w:space="0" w:color="auto"/>
        <w:bottom w:val="none" w:sz="0" w:space="0" w:color="auto"/>
        <w:right w:val="none" w:sz="0" w:space="0" w:color="auto"/>
      </w:divBdr>
    </w:div>
    <w:div w:id="583298479">
      <w:bodyDiv w:val="1"/>
      <w:marLeft w:val="0"/>
      <w:marRight w:val="0"/>
      <w:marTop w:val="0"/>
      <w:marBottom w:val="0"/>
      <w:divBdr>
        <w:top w:val="none" w:sz="0" w:space="0" w:color="auto"/>
        <w:left w:val="none" w:sz="0" w:space="0" w:color="auto"/>
        <w:bottom w:val="none" w:sz="0" w:space="0" w:color="auto"/>
        <w:right w:val="none" w:sz="0" w:space="0" w:color="auto"/>
      </w:divBdr>
    </w:div>
    <w:div w:id="591083802">
      <w:bodyDiv w:val="1"/>
      <w:marLeft w:val="0"/>
      <w:marRight w:val="0"/>
      <w:marTop w:val="0"/>
      <w:marBottom w:val="0"/>
      <w:divBdr>
        <w:top w:val="none" w:sz="0" w:space="0" w:color="auto"/>
        <w:left w:val="none" w:sz="0" w:space="0" w:color="auto"/>
        <w:bottom w:val="none" w:sz="0" w:space="0" w:color="auto"/>
        <w:right w:val="none" w:sz="0" w:space="0" w:color="auto"/>
      </w:divBdr>
    </w:div>
    <w:div w:id="599216380">
      <w:bodyDiv w:val="1"/>
      <w:marLeft w:val="0"/>
      <w:marRight w:val="0"/>
      <w:marTop w:val="0"/>
      <w:marBottom w:val="0"/>
      <w:divBdr>
        <w:top w:val="none" w:sz="0" w:space="0" w:color="auto"/>
        <w:left w:val="none" w:sz="0" w:space="0" w:color="auto"/>
        <w:bottom w:val="none" w:sz="0" w:space="0" w:color="auto"/>
        <w:right w:val="none" w:sz="0" w:space="0" w:color="auto"/>
      </w:divBdr>
    </w:div>
    <w:div w:id="630133069">
      <w:bodyDiv w:val="1"/>
      <w:marLeft w:val="0"/>
      <w:marRight w:val="0"/>
      <w:marTop w:val="0"/>
      <w:marBottom w:val="0"/>
      <w:divBdr>
        <w:top w:val="none" w:sz="0" w:space="0" w:color="auto"/>
        <w:left w:val="none" w:sz="0" w:space="0" w:color="auto"/>
        <w:bottom w:val="none" w:sz="0" w:space="0" w:color="auto"/>
        <w:right w:val="none" w:sz="0" w:space="0" w:color="auto"/>
      </w:divBdr>
    </w:div>
    <w:div w:id="640886342">
      <w:bodyDiv w:val="1"/>
      <w:marLeft w:val="0"/>
      <w:marRight w:val="0"/>
      <w:marTop w:val="0"/>
      <w:marBottom w:val="0"/>
      <w:divBdr>
        <w:top w:val="none" w:sz="0" w:space="0" w:color="auto"/>
        <w:left w:val="none" w:sz="0" w:space="0" w:color="auto"/>
        <w:bottom w:val="none" w:sz="0" w:space="0" w:color="auto"/>
        <w:right w:val="none" w:sz="0" w:space="0" w:color="auto"/>
      </w:divBdr>
    </w:div>
    <w:div w:id="641085889">
      <w:bodyDiv w:val="1"/>
      <w:marLeft w:val="0"/>
      <w:marRight w:val="0"/>
      <w:marTop w:val="0"/>
      <w:marBottom w:val="0"/>
      <w:divBdr>
        <w:top w:val="none" w:sz="0" w:space="0" w:color="auto"/>
        <w:left w:val="none" w:sz="0" w:space="0" w:color="auto"/>
        <w:bottom w:val="none" w:sz="0" w:space="0" w:color="auto"/>
        <w:right w:val="none" w:sz="0" w:space="0" w:color="auto"/>
      </w:divBdr>
    </w:div>
    <w:div w:id="671639975">
      <w:bodyDiv w:val="1"/>
      <w:marLeft w:val="0"/>
      <w:marRight w:val="0"/>
      <w:marTop w:val="0"/>
      <w:marBottom w:val="0"/>
      <w:divBdr>
        <w:top w:val="none" w:sz="0" w:space="0" w:color="auto"/>
        <w:left w:val="none" w:sz="0" w:space="0" w:color="auto"/>
        <w:bottom w:val="none" w:sz="0" w:space="0" w:color="auto"/>
        <w:right w:val="none" w:sz="0" w:space="0" w:color="auto"/>
      </w:divBdr>
    </w:div>
    <w:div w:id="672683189">
      <w:bodyDiv w:val="1"/>
      <w:marLeft w:val="0"/>
      <w:marRight w:val="0"/>
      <w:marTop w:val="0"/>
      <w:marBottom w:val="0"/>
      <w:divBdr>
        <w:top w:val="none" w:sz="0" w:space="0" w:color="auto"/>
        <w:left w:val="none" w:sz="0" w:space="0" w:color="auto"/>
        <w:bottom w:val="none" w:sz="0" w:space="0" w:color="auto"/>
        <w:right w:val="none" w:sz="0" w:space="0" w:color="auto"/>
      </w:divBdr>
    </w:div>
    <w:div w:id="709113623">
      <w:bodyDiv w:val="1"/>
      <w:marLeft w:val="0"/>
      <w:marRight w:val="0"/>
      <w:marTop w:val="0"/>
      <w:marBottom w:val="0"/>
      <w:divBdr>
        <w:top w:val="none" w:sz="0" w:space="0" w:color="auto"/>
        <w:left w:val="none" w:sz="0" w:space="0" w:color="auto"/>
        <w:bottom w:val="none" w:sz="0" w:space="0" w:color="auto"/>
        <w:right w:val="none" w:sz="0" w:space="0" w:color="auto"/>
      </w:divBdr>
    </w:div>
    <w:div w:id="738552073">
      <w:bodyDiv w:val="1"/>
      <w:marLeft w:val="0"/>
      <w:marRight w:val="0"/>
      <w:marTop w:val="0"/>
      <w:marBottom w:val="0"/>
      <w:divBdr>
        <w:top w:val="none" w:sz="0" w:space="0" w:color="auto"/>
        <w:left w:val="none" w:sz="0" w:space="0" w:color="auto"/>
        <w:bottom w:val="none" w:sz="0" w:space="0" w:color="auto"/>
        <w:right w:val="none" w:sz="0" w:space="0" w:color="auto"/>
      </w:divBdr>
    </w:div>
    <w:div w:id="777525575">
      <w:bodyDiv w:val="1"/>
      <w:marLeft w:val="0"/>
      <w:marRight w:val="0"/>
      <w:marTop w:val="0"/>
      <w:marBottom w:val="0"/>
      <w:divBdr>
        <w:top w:val="none" w:sz="0" w:space="0" w:color="auto"/>
        <w:left w:val="none" w:sz="0" w:space="0" w:color="auto"/>
        <w:bottom w:val="none" w:sz="0" w:space="0" w:color="auto"/>
        <w:right w:val="none" w:sz="0" w:space="0" w:color="auto"/>
      </w:divBdr>
    </w:div>
    <w:div w:id="783034949">
      <w:bodyDiv w:val="1"/>
      <w:marLeft w:val="0"/>
      <w:marRight w:val="0"/>
      <w:marTop w:val="0"/>
      <w:marBottom w:val="0"/>
      <w:divBdr>
        <w:top w:val="none" w:sz="0" w:space="0" w:color="auto"/>
        <w:left w:val="none" w:sz="0" w:space="0" w:color="auto"/>
        <w:bottom w:val="none" w:sz="0" w:space="0" w:color="auto"/>
        <w:right w:val="none" w:sz="0" w:space="0" w:color="auto"/>
      </w:divBdr>
    </w:div>
    <w:div w:id="793600532">
      <w:bodyDiv w:val="1"/>
      <w:marLeft w:val="0"/>
      <w:marRight w:val="0"/>
      <w:marTop w:val="0"/>
      <w:marBottom w:val="0"/>
      <w:divBdr>
        <w:top w:val="none" w:sz="0" w:space="0" w:color="auto"/>
        <w:left w:val="none" w:sz="0" w:space="0" w:color="auto"/>
        <w:bottom w:val="none" w:sz="0" w:space="0" w:color="auto"/>
        <w:right w:val="none" w:sz="0" w:space="0" w:color="auto"/>
      </w:divBdr>
    </w:div>
    <w:div w:id="802387256">
      <w:bodyDiv w:val="1"/>
      <w:marLeft w:val="0"/>
      <w:marRight w:val="0"/>
      <w:marTop w:val="0"/>
      <w:marBottom w:val="0"/>
      <w:divBdr>
        <w:top w:val="none" w:sz="0" w:space="0" w:color="auto"/>
        <w:left w:val="none" w:sz="0" w:space="0" w:color="auto"/>
        <w:bottom w:val="none" w:sz="0" w:space="0" w:color="auto"/>
        <w:right w:val="none" w:sz="0" w:space="0" w:color="auto"/>
      </w:divBdr>
    </w:div>
    <w:div w:id="826674017">
      <w:bodyDiv w:val="1"/>
      <w:marLeft w:val="0"/>
      <w:marRight w:val="0"/>
      <w:marTop w:val="0"/>
      <w:marBottom w:val="0"/>
      <w:divBdr>
        <w:top w:val="none" w:sz="0" w:space="0" w:color="auto"/>
        <w:left w:val="none" w:sz="0" w:space="0" w:color="auto"/>
        <w:bottom w:val="none" w:sz="0" w:space="0" w:color="auto"/>
        <w:right w:val="none" w:sz="0" w:space="0" w:color="auto"/>
      </w:divBdr>
    </w:div>
    <w:div w:id="832532000">
      <w:bodyDiv w:val="1"/>
      <w:marLeft w:val="0"/>
      <w:marRight w:val="0"/>
      <w:marTop w:val="0"/>
      <w:marBottom w:val="0"/>
      <w:divBdr>
        <w:top w:val="none" w:sz="0" w:space="0" w:color="auto"/>
        <w:left w:val="none" w:sz="0" w:space="0" w:color="auto"/>
        <w:bottom w:val="none" w:sz="0" w:space="0" w:color="auto"/>
        <w:right w:val="none" w:sz="0" w:space="0" w:color="auto"/>
      </w:divBdr>
    </w:div>
    <w:div w:id="842429434">
      <w:bodyDiv w:val="1"/>
      <w:marLeft w:val="0"/>
      <w:marRight w:val="0"/>
      <w:marTop w:val="0"/>
      <w:marBottom w:val="0"/>
      <w:divBdr>
        <w:top w:val="none" w:sz="0" w:space="0" w:color="auto"/>
        <w:left w:val="none" w:sz="0" w:space="0" w:color="auto"/>
        <w:bottom w:val="none" w:sz="0" w:space="0" w:color="auto"/>
        <w:right w:val="none" w:sz="0" w:space="0" w:color="auto"/>
      </w:divBdr>
      <w:divsChild>
        <w:div w:id="2060351349">
          <w:marLeft w:val="60"/>
          <w:marRight w:val="0"/>
          <w:marTop w:val="15"/>
          <w:marBottom w:val="0"/>
          <w:divBdr>
            <w:top w:val="none" w:sz="0" w:space="0" w:color="auto"/>
            <w:left w:val="none" w:sz="0" w:space="0" w:color="auto"/>
            <w:bottom w:val="none" w:sz="0" w:space="0" w:color="auto"/>
            <w:right w:val="none" w:sz="0" w:space="0" w:color="auto"/>
          </w:divBdr>
        </w:div>
      </w:divsChild>
    </w:div>
    <w:div w:id="884408647">
      <w:bodyDiv w:val="1"/>
      <w:marLeft w:val="0"/>
      <w:marRight w:val="0"/>
      <w:marTop w:val="0"/>
      <w:marBottom w:val="0"/>
      <w:divBdr>
        <w:top w:val="none" w:sz="0" w:space="0" w:color="auto"/>
        <w:left w:val="none" w:sz="0" w:space="0" w:color="auto"/>
        <w:bottom w:val="none" w:sz="0" w:space="0" w:color="auto"/>
        <w:right w:val="none" w:sz="0" w:space="0" w:color="auto"/>
      </w:divBdr>
    </w:div>
    <w:div w:id="913854011">
      <w:bodyDiv w:val="1"/>
      <w:marLeft w:val="0"/>
      <w:marRight w:val="0"/>
      <w:marTop w:val="0"/>
      <w:marBottom w:val="0"/>
      <w:divBdr>
        <w:top w:val="none" w:sz="0" w:space="0" w:color="auto"/>
        <w:left w:val="none" w:sz="0" w:space="0" w:color="auto"/>
        <w:bottom w:val="none" w:sz="0" w:space="0" w:color="auto"/>
        <w:right w:val="none" w:sz="0" w:space="0" w:color="auto"/>
      </w:divBdr>
    </w:div>
    <w:div w:id="971904447">
      <w:bodyDiv w:val="1"/>
      <w:marLeft w:val="0"/>
      <w:marRight w:val="0"/>
      <w:marTop w:val="0"/>
      <w:marBottom w:val="0"/>
      <w:divBdr>
        <w:top w:val="none" w:sz="0" w:space="0" w:color="auto"/>
        <w:left w:val="none" w:sz="0" w:space="0" w:color="auto"/>
        <w:bottom w:val="none" w:sz="0" w:space="0" w:color="auto"/>
        <w:right w:val="none" w:sz="0" w:space="0" w:color="auto"/>
      </w:divBdr>
    </w:div>
    <w:div w:id="987126519">
      <w:bodyDiv w:val="1"/>
      <w:marLeft w:val="0"/>
      <w:marRight w:val="0"/>
      <w:marTop w:val="0"/>
      <w:marBottom w:val="0"/>
      <w:divBdr>
        <w:top w:val="none" w:sz="0" w:space="0" w:color="auto"/>
        <w:left w:val="none" w:sz="0" w:space="0" w:color="auto"/>
        <w:bottom w:val="none" w:sz="0" w:space="0" w:color="auto"/>
        <w:right w:val="none" w:sz="0" w:space="0" w:color="auto"/>
      </w:divBdr>
    </w:div>
    <w:div w:id="995257652">
      <w:bodyDiv w:val="1"/>
      <w:marLeft w:val="0"/>
      <w:marRight w:val="0"/>
      <w:marTop w:val="0"/>
      <w:marBottom w:val="0"/>
      <w:divBdr>
        <w:top w:val="none" w:sz="0" w:space="0" w:color="auto"/>
        <w:left w:val="none" w:sz="0" w:space="0" w:color="auto"/>
        <w:bottom w:val="none" w:sz="0" w:space="0" w:color="auto"/>
        <w:right w:val="none" w:sz="0" w:space="0" w:color="auto"/>
      </w:divBdr>
    </w:div>
    <w:div w:id="1014766581">
      <w:bodyDiv w:val="1"/>
      <w:marLeft w:val="0"/>
      <w:marRight w:val="0"/>
      <w:marTop w:val="0"/>
      <w:marBottom w:val="0"/>
      <w:divBdr>
        <w:top w:val="none" w:sz="0" w:space="0" w:color="auto"/>
        <w:left w:val="none" w:sz="0" w:space="0" w:color="auto"/>
        <w:bottom w:val="none" w:sz="0" w:space="0" w:color="auto"/>
        <w:right w:val="none" w:sz="0" w:space="0" w:color="auto"/>
      </w:divBdr>
    </w:div>
    <w:div w:id="1031616403">
      <w:bodyDiv w:val="1"/>
      <w:marLeft w:val="0"/>
      <w:marRight w:val="0"/>
      <w:marTop w:val="0"/>
      <w:marBottom w:val="0"/>
      <w:divBdr>
        <w:top w:val="none" w:sz="0" w:space="0" w:color="auto"/>
        <w:left w:val="none" w:sz="0" w:space="0" w:color="auto"/>
        <w:bottom w:val="none" w:sz="0" w:space="0" w:color="auto"/>
        <w:right w:val="none" w:sz="0" w:space="0" w:color="auto"/>
      </w:divBdr>
    </w:div>
    <w:div w:id="1046417705">
      <w:bodyDiv w:val="1"/>
      <w:marLeft w:val="0"/>
      <w:marRight w:val="0"/>
      <w:marTop w:val="0"/>
      <w:marBottom w:val="0"/>
      <w:divBdr>
        <w:top w:val="none" w:sz="0" w:space="0" w:color="auto"/>
        <w:left w:val="none" w:sz="0" w:space="0" w:color="auto"/>
        <w:bottom w:val="none" w:sz="0" w:space="0" w:color="auto"/>
        <w:right w:val="none" w:sz="0" w:space="0" w:color="auto"/>
      </w:divBdr>
    </w:div>
    <w:div w:id="1054425608">
      <w:bodyDiv w:val="1"/>
      <w:marLeft w:val="0"/>
      <w:marRight w:val="0"/>
      <w:marTop w:val="0"/>
      <w:marBottom w:val="0"/>
      <w:divBdr>
        <w:top w:val="none" w:sz="0" w:space="0" w:color="auto"/>
        <w:left w:val="none" w:sz="0" w:space="0" w:color="auto"/>
        <w:bottom w:val="none" w:sz="0" w:space="0" w:color="auto"/>
        <w:right w:val="none" w:sz="0" w:space="0" w:color="auto"/>
      </w:divBdr>
    </w:div>
    <w:div w:id="1064790001">
      <w:bodyDiv w:val="1"/>
      <w:marLeft w:val="0"/>
      <w:marRight w:val="0"/>
      <w:marTop w:val="0"/>
      <w:marBottom w:val="0"/>
      <w:divBdr>
        <w:top w:val="none" w:sz="0" w:space="0" w:color="auto"/>
        <w:left w:val="none" w:sz="0" w:space="0" w:color="auto"/>
        <w:bottom w:val="none" w:sz="0" w:space="0" w:color="auto"/>
        <w:right w:val="none" w:sz="0" w:space="0" w:color="auto"/>
      </w:divBdr>
    </w:div>
    <w:div w:id="1082065529">
      <w:bodyDiv w:val="1"/>
      <w:marLeft w:val="0"/>
      <w:marRight w:val="0"/>
      <w:marTop w:val="0"/>
      <w:marBottom w:val="0"/>
      <w:divBdr>
        <w:top w:val="none" w:sz="0" w:space="0" w:color="auto"/>
        <w:left w:val="none" w:sz="0" w:space="0" w:color="auto"/>
        <w:bottom w:val="none" w:sz="0" w:space="0" w:color="auto"/>
        <w:right w:val="none" w:sz="0" w:space="0" w:color="auto"/>
      </w:divBdr>
    </w:div>
    <w:div w:id="1091585612">
      <w:bodyDiv w:val="1"/>
      <w:marLeft w:val="0"/>
      <w:marRight w:val="0"/>
      <w:marTop w:val="0"/>
      <w:marBottom w:val="0"/>
      <w:divBdr>
        <w:top w:val="none" w:sz="0" w:space="0" w:color="auto"/>
        <w:left w:val="none" w:sz="0" w:space="0" w:color="auto"/>
        <w:bottom w:val="none" w:sz="0" w:space="0" w:color="auto"/>
        <w:right w:val="none" w:sz="0" w:space="0" w:color="auto"/>
      </w:divBdr>
    </w:div>
    <w:div w:id="1098284350">
      <w:bodyDiv w:val="1"/>
      <w:marLeft w:val="0"/>
      <w:marRight w:val="0"/>
      <w:marTop w:val="0"/>
      <w:marBottom w:val="0"/>
      <w:divBdr>
        <w:top w:val="none" w:sz="0" w:space="0" w:color="auto"/>
        <w:left w:val="none" w:sz="0" w:space="0" w:color="auto"/>
        <w:bottom w:val="none" w:sz="0" w:space="0" w:color="auto"/>
        <w:right w:val="none" w:sz="0" w:space="0" w:color="auto"/>
      </w:divBdr>
    </w:div>
    <w:div w:id="1126236662">
      <w:bodyDiv w:val="1"/>
      <w:marLeft w:val="0"/>
      <w:marRight w:val="0"/>
      <w:marTop w:val="0"/>
      <w:marBottom w:val="0"/>
      <w:divBdr>
        <w:top w:val="none" w:sz="0" w:space="0" w:color="auto"/>
        <w:left w:val="none" w:sz="0" w:space="0" w:color="auto"/>
        <w:bottom w:val="none" w:sz="0" w:space="0" w:color="auto"/>
        <w:right w:val="none" w:sz="0" w:space="0" w:color="auto"/>
      </w:divBdr>
    </w:div>
    <w:div w:id="1149980132">
      <w:bodyDiv w:val="1"/>
      <w:marLeft w:val="0"/>
      <w:marRight w:val="0"/>
      <w:marTop w:val="0"/>
      <w:marBottom w:val="0"/>
      <w:divBdr>
        <w:top w:val="none" w:sz="0" w:space="0" w:color="auto"/>
        <w:left w:val="none" w:sz="0" w:space="0" w:color="auto"/>
        <w:bottom w:val="none" w:sz="0" w:space="0" w:color="auto"/>
        <w:right w:val="none" w:sz="0" w:space="0" w:color="auto"/>
      </w:divBdr>
    </w:div>
    <w:div w:id="1174690460">
      <w:bodyDiv w:val="1"/>
      <w:marLeft w:val="0"/>
      <w:marRight w:val="0"/>
      <w:marTop w:val="0"/>
      <w:marBottom w:val="0"/>
      <w:divBdr>
        <w:top w:val="none" w:sz="0" w:space="0" w:color="auto"/>
        <w:left w:val="none" w:sz="0" w:space="0" w:color="auto"/>
        <w:bottom w:val="none" w:sz="0" w:space="0" w:color="auto"/>
        <w:right w:val="none" w:sz="0" w:space="0" w:color="auto"/>
      </w:divBdr>
    </w:div>
    <w:div w:id="1188328851">
      <w:bodyDiv w:val="1"/>
      <w:marLeft w:val="0"/>
      <w:marRight w:val="0"/>
      <w:marTop w:val="0"/>
      <w:marBottom w:val="0"/>
      <w:divBdr>
        <w:top w:val="none" w:sz="0" w:space="0" w:color="auto"/>
        <w:left w:val="none" w:sz="0" w:space="0" w:color="auto"/>
        <w:bottom w:val="none" w:sz="0" w:space="0" w:color="auto"/>
        <w:right w:val="none" w:sz="0" w:space="0" w:color="auto"/>
      </w:divBdr>
    </w:div>
    <w:div w:id="1194880336">
      <w:bodyDiv w:val="1"/>
      <w:marLeft w:val="0"/>
      <w:marRight w:val="0"/>
      <w:marTop w:val="0"/>
      <w:marBottom w:val="0"/>
      <w:divBdr>
        <w:top w:val="none" w:sz="0" w:space="0" w:color="auto"/>
        <w:left w:val="none" w:sz="0" w:space="0" w:color="auto"/>
        <w:bottom w:val="none" w:sz="0" w:space="0" w:color="auto"/>
        <w:right w:val="none" w:sz="0" w:space="0" w:color="auto"/>
      </w:divBdr>
    </w:div>
    <w:div w:id="1207832300">
      <w:bodyDiv w:val="1"/>
      <w:marLeft w:val="0"/>
      <w:marRight w:val="0"/>
      <w:marTop w:val="0"/>
      <w:marBottom w:val="0"/>
      <w:divBdr>
        <w:top w:val="none" w:sz="0" w:space="0" w:color="auto"/>
        <w:left w:val="none" w:sz="0" w:space="0" w:color="auto"/>
        <w:bottom w:val="none" w:sz="0" w:space="0" w:color="auto"/>
        <w:right w:val="none" w:sz="0" w:space="0" w:color="auto"/>
      </w:divBdr>
    </w:div>
    <w:div w:id="1264534296">
      <w:bodyDiv w:val="1"/>
      <w:marLeft w:val="0"/>
      <w:marRight w:val="0"/>
      <w:marTop w:val="0"/>
      <w:marBottom w:val="0"/>
      <w:divBdr>
        <w:top w:val="none" w:sz="0" w:space="0" w:color="auto"/>
        <w:left w:val="none" w:sz="0" w:space="0" w:color="auto"/>
        <w:bottom w:val="none" w:sz="0" w:space="0" w:color="auto"/>
        <w:right w:val="none" w:sz="0" w:space="0" w:color="auto"/>
      </w:divBdr>
    </w:div>
    <w:div w:id="1297642089">
      <w:bodyDiv w:val="1"/>
      <w:marLeft w:val="0"/>
      <w:marRight w:val="0"/>
      <w:marTop w:val="0"/>
      <w:marBottom w:val="0"/>
      <w:divBdr>
        <w:top w:val="none" w:sz="0" w:space="0" w:color="auto"/>
        <w:left w:val="none" w:sz="0" w:space="0" w:color="auto"/>
        <w:bottom w:val="none" w:sz="0" w:space="0" w:color="auto"/>
        <w:right w:val="none" w:sz="0" w:space="0" w:color="auto"/>
      </w:divBdr>
    </w:div>
    <w:div w:id="1380279252">
      <w:bodyDiv w:val="1"/>
      <w:marLeft w:val="0"/>
      <w:marRight w:val="0"/>
      <w:marTop w:val="0"/>
      <w:marBottom w:val="0"/>
      <w:divBdr>
        <w:top w:val="none" w:sz="0" w:space="0" w:color="auto"/>
        <w:left w:val="none" w:sz="0" w:space="0" w:color="auto"/>
        <w:bottom w:val="none" w:sz="0" w:space="0" w:color="auto"/>
        <w:right w:val="none" w:sz="0" w:space="0" w:color="auto"/>
      </w:divBdr>
    </w:div>
    <w:div w:id="1384908717">
      <w:bodyDiv w:val="1"/>
      <w:marLeft w:val="0"/>
      <w:marRight w:val="0"/>
      <w:marTop w:val="0"/>
      <w:marBottom w:val="0"/>
      <w:divBdr>
        <w:top w:val="none" w:sz="0" w:space="0" w:color="auto"/>
        <w:left w:val="none" w:sz="0" w:space="0" w:color="auto"/>
        <w:bottom w:val="none" w:sz="0" w:space="0" w:color="auto"/>
        <w:right w:val="none" w:sz="0" w:space="0" w:color="auto"/>
      </w:divBdr>
    </w:div>
    <w:div w:id="1408531993">
      <w:bodyDiv w:val="1"/>
      <w:marLeft w:val="0"/>
      <w:marRight w:val="0"/>
      <w:marTop w:val="0"/>
      <w:marBottom w:val="0"/>
      <w:divBdr>
        <w:top w:val="none" w:sz="0" w:space="0" w:color="auto"/>
        <w:left w:val="none" w:sz="0" w:space="0" w:color="auto"/>
        <w:bottom w:val="none" w:sz="0" w:space="0" w:color="auto"/>
        <w:right w:val="none" w:sz="0" w:space="0" w:color="auto"/>
      </w:divBdr>
    </w:div>
    <w:div w:id="1430617956">
      <w:bodyDiv w:val="1"/>
      <w:marLeft w:val="0"/>
      <w:marRight w:val="0"/>
      <w:marTop w:val="0"/>
      <w:marBottom w:val="0"/>
      <w:divBdr>
        <w:top w:val="none" w:sz="0" w:space="0" w:color="auto"/>
        <w:left w:val="none" w:sz="0" w:space="0" w:color="auto"/>
        <w:bottom w:val="none" w:sz="0" w:space="0" w:color="auto"/>
        <w:right w:val="none" w:sz="0" w:space="0" w:color="auto"/>
      </w:divBdr>
    </w:div>
    <w:div w:id="1439375872">
      <w:bodyDiv w:val="1"/>
      <w:marLeft w:val="0"/>
      <w:marRight w:val="0"/>
      <w:marTop w:val="0"/>
      <w:marBottom w:val="0"/>
      <w:divBdr>
        <w:top w:val="none" w:sz="0" w:space="0" w:color="auto"/>
        <w:left w:val="none" w:sz="0" w:space="0" w:color="auto"/>
        <w:bottom w:val="none" w:sz="0" w:space="0" w:color="auto"/>
        <w:right w:val="none" w:sz="0" w:space="0" w:color="auto"/>
      </w:divBdr>
    </w:div>
    <w:div w:id="1457210674">
      <w:bodyDiv w:val="1"/>
      <w:marLeft w:val="0"/>
      <w:marRight w:val="0"/>
      <w:marTop w:val="0"/>
      <w:marBottom w:val="0"/>
      <w:divBdr>
        <w:top w:val="none" w:sz="0" w:space="0" w:color="auto"/>
        <w:left w:val="none" w:sz="0" w:space="0" w:color="auto"/>
        <w:bottom w:val="none" w:sz="0" w:space="0" w:color="auto"/>
        <w:right w:val="none" w:sz="0" w:space="0" w:color="auto"/>
      </w:divBdr>
    </w:div>
    <w:div w:id="1470855531">
      <w:bodyDiv w:val="1"/>
      <w:marLeft w:val="0"/>
      <w:marRight w:val="0"/>
      <w:marTop w:val="0"/>
      <w:marBottom w:val="0"/>
      <w:divBdr>
        <w:top w:val="none" w:sz="0" w:space="0" w:color="auto"/>
        <w:left w:val="none" w:sz="0" w:space="0" w:color="auto"/>
        <w:bottom w:val="none" w:sz="0" w:space="0" w:color="auto"/>
        <w:right w:val="none" w:sz="0" w:space="0" w:color="auto"/>
      </w:divBdr>
    </w:div>
    <w:div w:id="1472746093">
      <w:bodyDiv w:val="1"/>
      <w:marLeft w:val="0"/>
      <w:marRight w:val="0"/>
      <w:marTop w:val="0"/>
      <w:marBottom w:val="0"/>
      <w:divBdr>
        <w:top w:val="none" w:sz="0" w:space="0" w:color="auto"/>
        <w:left w:val="none" w:sz="0" w:space="0" w:color="auto"/>
        <w:bottom w:val="none" w:sz="0" w:space="0" w:color="auto"/>
        <w:right w:val="none" w:sz="0" w:space="0" w:color="auto"/>
      </w:divBdr>
    </w:div>
    <w:div w:id="1491360935">
      <w:bodyDiv w:val="1"/>
      <w:marLeft w:val="0"/>
      <w:marRight w:val="0"/>
      <w:marTop w:val="0"/>
      <w:marBottom w:val="0"/>
      <w:divBdr>
        <w:top w:val="none" w:sz="0" w:space="0" w:color="auto"/>
        <w:left w:val="none" w:sz="0" w:space="0" w:color="auto"/>
        <w:bottom w:val="none" w:sz="0" w:space="0" w:color="auto"/>
        <w:right w:val="none" w:sz="0" w:space="0" w:color="auto"/>
      </w:divBdr>
    </w:div>
    <w:div w:id="1498765284">
      <w:bodyDiv w:val="1"/>
      <w:marLeft w:val="0"/>
      <w:marRight w:val="0"/>
      <w:marTop w:val="0"/>
      <w:marBottom w:val="0"/>
      <w:divBdr>
        <w:top w:val="none" w:sz="0" w:space="0" w:color="auto"/>
        <w:left w:val="none" w:sz="0" w:space="0" w:color="auto"/>
        <w:bottom w:val="none" w:sz="0" w:space="0" w:color="auto"/>
        <w:right w:val="none" w:sz="0" w:space="0" w:color="auto"/>
      </w:divBdr>
    </w:div>
    <w:div w:id="1503274155">
      <w:bodyDiv w:val="1"/>
      <w:marLeft w:val="0"/>
      <w:marRight w:val="0"/>
      <w:marTop w:val="0"/>
      <w:marBottom w:val="0"/>
      <w:divBdr>
        <w:top w:val="none" w:sz="0" w:space="0" w:color="auto"/>
        <w:left w:val="none" w:sz="0" w:space="0" w:color="auto"/>
        <w:bottom w:val="none" w:sz="0" w:space="0" w:color="auto"/>
        <w:right w:val="none" w:sz="0" w:space="0" w:color="auto"/>
      </w:divBdr>
    </w:div>
    <w:div w:id="1535002356">
      <w:bodyDiv w:val="1"/>
      <w:marLeft w:val="0"/>
      <w:marRight w:val="0"/>
      <w:marTop w:val="0"/>
      <w:marBottom w:val="0"/>
      <w:divBdr>
        <w:top w:val="none" w:sz="0" w:space="0" w:color="auto"/>
        <w:left w:val="none" w:sz="0" w:space="0" w:color="auto"/>
        <w:bottom w:val="none" w:sz="0" w:space="0" w:color="auto"/>
        <w:right w:val="none" w:sz="0" w:space="0" w:color="auto"/>
      </w:divBdr>
    </w:div>
    <w:div w:id="1560092034">
      <w:bodyDiv w:val="1"/>
      <w:marLeft w:val="0"/>
      <w:marRight w:val="0"/>
      <w:marTop w:val="0"/>
      <w:marBottom w:val="0"/>
      <w:divBdr>
        <w:top w:val="none" w:sz="0" w:space="0" w:color="auto"/>
        <w:left w:val="none" w:sz="0" w:space="0" w:color="auto"/>
        <w:bottom w:val="none" w:sz="0" w:space="0" w:color="auto"/>
        <w:right w:val="none" w:sz="0" w:space="0" w:color="auto"/>
      </w:divBdr>
    </w:div>
    <w:div w:id="1587877960">
      <w:bodyDiv w:val="1"/>
      <w:marLeft w:val="0"/>
      <w:marRight w:val="0"/>
      <w:marTop w:val="0"/>
      <w:marBottom w:val="0"/>
      <w:divBdr>
        <w:top w:val="none" w:sz="0" w:space="0" w:color="auto"/>
        <w:left w:val="none" w:sz="0" w:space="0" w:color="auto"/>
        <w:bottom w:val="none" w:sz="0" w:space="0" w:color="auto"/>
        <w:right w:val="none" w:sz="0" w:space="0" w:color="auto"/>
      </w:divBdr>
    </w:div>
    <w:div w:id="1677070804">
      <w:bodyDiv w:val="1"/>
      <w:marLeft w:val="0"/>
      <w:marRight w:val="0"/>
      <w:marTop w:val="0"/>
      <w:marBottom w:val="0"/>
      <w:divBdr>
        <w:top w:val="none" w:sz="0" w:space="0" w:color="auto"/>
        <w:left w:val="none" w:sz="0" w:space="0" w:color="auto"/>
        <w:bottom w:val="none" w:sz="0" w:space="0" w:color="auto"/>
        <w:right w:val="none" w:sz="0" w:space="0" w:color="auto"/>
      </w:divBdr>
    </w:div>
    <w:div w:id="1740051443">
      <w:bodyDiv w:val="1"/>
      <w:marLeft w:val="0"/>
      <w:marRight w:val="0"/>
      <w:marTop w:val="0"/>
      <w:marBottom w:val="0"/>
      <w:divBdr>
        <w:top w:val="none" w:sz="0" w:space="0" w:color="auto"/>
        <w:left w:val="none" w:sz="0" w:space="0" w:color="auto"/>
        <w:bottom w:val="none" w:sz="0" w:space="0" w:color="auto"/>
        <w:right w:val="none" w:sz="0" w:space="0" w:color="auto"/>
      </w:divBdr>
    </w:div>
    <w:div w:id="1774084704">
      <w:bodyDiv w:val="1"/>
      <w:marLeft w:val="0"/>
      <w:marRight w:val="0"/>
      <w:marTop w:val="0"/>
      <w:marBottom w:val="0"/>
      <w:divBdr>
        <w:top w:val="none" w:sz="0" w:space="0" w:color="auto"/>
        <w:left w:val="none" w:sz="0" w:space="0" w:color="auto"/>
        <w:bottom w:val="none" w:sz="0" w:space="0" w:color="auto"/>
        <w:right w:val="none" w:sz="0" w:space="0" w:color="auto"/>
      </w:divBdr>
    </w:div>
    <w:div w:id="1881476929">
      <w:bodyDiv w:val="1"/>
      <w:marLeft w:val="0"/>
      <w:marRight w:val="0"/>
      <w:marTop w:val="0"/>
      <w:marBottom w:val="0"/>
      <w:divBdr>
        <w:top w:val="none" w:sz="0" w:space="0" w:color="auto"/>
        <w:left w:val="none" w:sz="0" w:space="0" w:color="auto"/>
        <w:bottom w:val="none" w:sz="0" w:space="0" w:color="auto"/>
        <w:right w:val="none" w:sz="0" w:space="0" w:color="auto"/>
      </w:divBdr>
    </w:div>
    <w:div w:id="1894197778">
      <w:bodyDiv w:val="1"/>
      <w:marLeft w:val="0"/>
      <w:marRight w:val="0"/>
      <w:marTop w:val="0"/>
      <w:marBottom w:val="0"/>
      <w:divBdr>
        <w:top w:val="none" w:sz="0" w:space="0" w:color="auto"/>
        <w:left w:val="none" w:sz="0" w:space="0" w:color="auto"/>
        <w:bottom w:val="none" w:sz="0" w:space="0" w:color="auto"/>
        <w:right w:val="none" w:sz="0" w:space="0" w:color="auto"/>
      </w:divBdr>
    </w:div>
    <w:div w:id="1907304069">
      <w:bodyDiv w:val="1"/>
      <w:marLeft w:val="0"/>
      <w:marRight w:val="0"/>
      <w:marTop w:val="0"/>
      <w:marBottom w:val="0"/>
      <w:divBdr>
        <w:top w:val="none" w:sz="0" w:space="0" w:color="auto"/>
        <w:left w:val="none" w:sz="0" w:space="0" w:color="auto"/>
        <w:bottom w:val="none" w:sz="0" w:space="0" w:color="auto"/>
        <w:right w:val="none" w:sz="0" w:space="0" w:color="auto"/>
      </w:divBdr>
    </w:div>
    <w:div w:id="1930574666">
      <w:bodyDiv w:val="1"/>
      <w:marLeft w:val="0"/>
      <w:marRight w:val="0"/>
      <w:marTop w:val="0"/>
      <w:marBottom w:val="0"/>
      <w:divBdr>
        <w:top w:val="none" w:sz="0" w:space="0" w:color="auto"/>
        <w:left w:val="none" w:sz="0" w:space="0" w:color="auto"/>
        <w:bottom w:val="none" w:sz="0" w:space="0" w:color="auto"/>
        <w:right w:val="none" w:sz="0" w:space="0" w:color="auto"/>
      </w:divBdr>
    </w:div>
    <w:div w:id="1999727279">
      <w:bodyDiv w:val="1"/>
      <w:marLeft w:val="0"/>
      <w:marRight w:val="0"/>
      <w:marTop w:val="0"/>
      <w:marBottom w:val="0"/>
      <w:divBdr>
        <w:top w:val="none" w:sz="0" w:space="0" w:color="auto"/>
        <w:left w:val="none" w:sz="0" w:space="0" w:color="auto"/>
        <w:bottom w:val="none" w:sz="0" w:space="0" w:color="auto"/>
        <w:right w:val="none" w:sz="0" w:space="0" w:color="auto"/>
      </w:divBdr>
    </w:div>
    <w:div w:id="20555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4850-E4E8-48BC-AACF-4BA54BD8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41</Pages>
  <Words>10600</Words>
  <Characters>60425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Mera NN</Company>
  <LinksUpToDate>false</LinksUpToDate>
  <CharactersWithSpaces>70884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Kudryavtsev Dmitriy;Pavnyk Stanislav</dc:creator>
  <cp:keywords/>
  <dc:description/>
  <cp:lastModifiedBy>Gavrilov, Evgeny</cp:lastModifiedBy>
  <cp:revision>722</cp:revision>
  <dcterms:created xsi:type="dcterms:W3CDTF">2016-01-11T16:24:00Z</dcterms:created>
  <dcterms:modified xsi:type="dcterms:W3CDTF">2016-04-11T11:59:00Z</dcterms:modified>
</cp:coreProperties>
</file>